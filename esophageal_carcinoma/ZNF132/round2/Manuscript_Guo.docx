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D4" w:rsidRPr="00A445E4" w:rsidRDefault="00E729C8" w:rsidP="00903B7A">
      <w:pPr>
        <w:adjustRightInd w:val="0"/>
        <w:snapToGrid w:val="0"/>
        <w:spacing w:line="480" w:lineRule="auto"/>
        <w:jc w:val="center"/>
        <w:outlineLvl w:val="0"/>
        <w:rPr>
          <w:rFonts w:ascii="Arial" w:hAnsi="Arial" w:cs="Arial"/>
          <w:b/>
          <w:color w:val="000000" w:themeColor="text1"/>
          <w:sz w:val="22"/>
        </w:rPr>
      </w:pPr>
      <w:r w:rsidRPr="00A445E4">
        <w:rPr>
          <w:rFonts w:ascii="Arial" w:hAnsi="Arial" w:cs="Arial"/>
          <w:b/>
          <w:color w:val="000000" w:themeColor="text1"/>
          <w:sz w:val="22"/>
        </w:rPr>
        <w:t>Epigenetic silencing of ZNF132 mediated by methylation sensitive S</w:t>
      </w:r>
      <w:r w:rsidR="00FE4AFF" w:rsidRPr="00A445E4">
        <w:rPr>
          <w:rFonts w:ascii="Arial" w:hAnsi="Arial" w:cs="Arial"/>
          <w:b/>
          <w:color w:val="000000" w:themeColor="text1"/>
          <w:sz w:val="22"/>
        </w:rPr>
        <w:t>p</w:t>
      </w:r>
      <w:r w:rsidRPr="00A445E4">
        <w:rPr>
          <w:rFonts w:ascii="Arial" w:hAnsi="Arial" w:cs="Arial"/>
          <w:b/>
          <w:color w:val="000000" w:themeColor="text1"/>
          <w:sz w:val="22"/>
        </w:rPr>
        <w:t>1-binding promotes cancer progression in esophageal squamous cell carcinoma (ESCC)</w:t>
      </w:r>
    </w:p>
    <w:p w:rsidR="00992AD4" w:rsidRPr="00A445E4" w:rsidRDefault="00992AD4" w:rsidP="00903B7A">
      <w:pPr>
        <w:adjustRightInd w:val="0"/>
        <w:snapToGrid w:val="0"/>
        <w:spacing w:line="480" w:lineRule="auto"/>
        <w:jc w:val="center"/>
        <w:rPr>
          <w:rFonts w:ascii="Arial" w:hAnsi="Arial" w:cs="Arial"/>
          <w:color w:val="000000" w:themeColor="text1"/>
          <w:sz w:val="22"/>
        </w:rPr>
      </w:pPr>
    </w:p>
    <w:p w:rsidR="00CC2D92" w:rsidRPr="00A445E4" w:rsidRDefault="00557FEA" w:rsidP="00903B7A">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Dong Jiang</w:t>
      </w:r>
      <w:r w:rsidR="00367680" w:rsidRPr="00A445E4">
        <w:rPr>
          <w:rFonts w:ascii="Arial" w:hAnsi="Arial" w:cs="Arial"/>
          <w:color w:val="000000" w:themeColor="text1"/>
          <w:sz w:val="22"/>
          <w:vertAlign w:val="superscript"/>
        </w:rPr>
        <w:t>1,</w:t>
      </w:r>
      <w:r w:rsidR="00367680" w:rsidRPr="00A445E4">
        <w:rPr>
          <w:rFonts w:ascii="Arial" w:hAnsi="Arial" w:cs="Arial"/>
          <w:color w:val="000000" w:themeColor="text1"/>
          <w:sz w:val="22"/>
        </w:rPr>
        <w:t xml:space="preserve"> </w:t>
      </w:r>
      <w:r w:rsidRPr="00A445E4">
        <w:rPr>
          <w:rFonts w:ascii="Arial" w:hAnsi="Arial" w:cs="Arial"/>
          <w:color w:val="000000" w:themeColor="text1"/>
          <w:sz w:val="22"/>
          <w:vertAlign w:val="superscript"/>
        </w:rPr>
        <w:t>2</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 Zhenglei He</w:t>
      </w:r>
      <w:r w:rsidRPr="00A445E4">
        <w:rPr>
          <w:rFonts w:ascii="Arial" w:hAnsi="Arial" w:cs="Arial"/>
          <w:color w:val="000000" w:themeColor="text1"/>
          <w:sz w:val="22"/>
          <w:vertAlign w:val="superscript"/>
        </w:rPr>
        <w:t>1</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w:t>
      </w:r>
      <w:r w:rsidRPr="00A445E4">
        <w:rPr>
          <w:rFonts w:ascii="Arial" w:hAnsi="Arial" w:cs="Arial"/>
          <w:color w:val="000000" w:themeColor="text1"/>
          <w:sz w:val="22"/>
        </w:rPr>
        <w:t>Chenji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Yinghui Zhou</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Fang Li</w:t>
      </w:r>
      <w:r w:rsidR="005F1344" w:rsidRPr="00A445E4">
        <w:rPr>
          <w:rFonts w:ascii="Arial" w:hAnsi="Arial" w:cs="Arial"/>
          <w:color w:val="000000" w:themeColor="text1"/>
          <w:sz w:val="22"/>
          <w:vertAlign w:val="superscript"/>
        </w:rPr>
        <w:t>3</w:t>
      </w:r>
      <w:r w:rsidR="00940998" w:rsidRPr="00A445E4">
        <w:rPr>
          <w:rFonts w:ascii="Arial" w:hAnsi="Arial" w:cs="Arial"/>
          <w:color w:val="000000" w:themeColor="text1"/>
          <w:sz w:val="22"/>
        </w:rPr>
        <w:t>, Weilin Pu</w:t>
      </w:r>
      <w:r w:rsidR="005F1344" w:rsidRPr="00A445E4">
        <w:rPr>
          <w:rFonts w:ascii="Arial" w:hAnsi="Arial" w:cs="Arial"/>
          <w:color w:val="000000" w:themeColor="text1"/>
          <w:sz w:val="22"/>
          <w:vertAlign w:val="superscript"/>
        </w:rPr>
        <w:t>4</w:t>
      </w:r>
      <w:r w:rsidR="00940998"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940998" w:rsidRPr="00A445E4">
        <w:rPr>
          <w:rFonts w:ascii="Arial" w:hAnsi="Arial" w:cs="Arial"/>
          <w:color w:val="000000" w:themeColor="text1"/>
          <w:sz w:val="22"/>
        </w:rPr>
        <w:t xml:space="preserve">, </w:t>
      </w:r>
      <w:r w:rsidR="00B82D55" w:rsidRPr="00A445E4">
        <w:rPr>
          <w:rFonts w:ascii="Arial" w:hAnsi="Arial" w:cs="Arial"/>
          <w:color w:val="000000" w:themeColor="text1"/>
          <w:sz w:val="22"/>
        </w:rPr>
        <w:t>Xueqing Zhang</w:t>
      </w:r>
      <w:r w:rsidR="00B82D55" w:rsidRPr="00A445E4">
        <w:rPr>
          <w:rFonts w:ascii="Arial" w:hAnsi="Arial" w:cs="Arial"/>
          <w:color w:val="000000" w:themeColor="text1"/>
          <w:sz w:val="22"/>
          <w:vertAlign w:val="superscript"/>
        </w:rPr>
        <w:t>1</w:t>
      </w:r>
      <w:r w:rsidR="00B82D55" w:rsidRPr="00A445E4">
        <w:rPr>
          <w:rFonts w:ascii="Arial" w:hAnsi="Arial" w:cs="Arial"/>
          <w:color w:val="000000" w:themeColor="text1"/>
          <w:sz w:val="22"/>
        </w:rPr>
        <w:t xml:space="preserve">, </w:t>
      </w:r>
      <w:r w:rsidRPr="00A445E4">
        <w:rPr>
          <w:rFonts w:ascii="Arial" w:hAnsi="Arial" w:cs="Arial"/>
          <w:color w:val="000000" w:themeColor="text1"/>
          <w:sz w:val="22"/>
        </w:rPr>
        <w:t>Xulong Feng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A907F7" w:rsidRPr="00A445E4">
        <w:rPr>
          <w:rFonts w:ascii="Arial" w:hAnsi="Arial" w:cs="Arial"/>
          <w:color w:val="000000" w:themeColor="text1"/>
          <w:sz w:val="22"/>
        </w:rPr>
        <w:t xml:space="preserve"> </w:t>
      </w:r>
      <w:r w:rsidRPr="00A445E4">
        <w:rPr>
          <w:rFonts w:ascii="Arial" w:hAnsi="Arial" w:cs="Arial"/>
          <w:color w:val="000000" w:themeColor="text1"/>
          <w:sz w:val="22"/>
        </w:rPr>
        <w:t>Meng Zhang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xml:space="preserve">, </w:t>
      </w:r>
      <w:r w:rsidR="002E6D65" w:rsidRPr="00A445E4">
        <w:rPr>
          <w:rFonts w:ascii="Arial" w:hAnsi="Arial" w:cs="Arial"/>
          <w:color w:val="000000" w:themeColor="text1"/>
          <w:sz w:val="22"/>
        </w:rPr>
        <w:t>Xinyue Yechen</w:t>
      </w:r>
      <w:r w:rsidR="00315F87" w:rsidRPr="00A445E4">
        <w:rPr>
          <w:rFonts w:ascii="Arial" w:hAnsi="Arial" w:cs="Arial"/>
          <w:color w:val="000000" w:themeColor="text1"/>
          <w:sz w:val="22"/>
        </w:rPr>
        <w:t>g</w:t>
      </w:r>
      <w:r w:rsidR="002E6D65" w:rsidRPr="00A445E4">
        <w:rPr>
          <w:rFonts w:ascii="Arial" w:hAnsi="Arial" w:cs="Arial"/>
          <w:color w:val="000000" w:themeColor="text1"/>
          <w:sz w:val="22"/>
          <w:vertAlign w:val="superscript"/>
        </w:rPr>
        <w:t>1</w:t>
      </w:r>
      <w:r w:rsidR="002E6D65" w:rsidRPr="00A445E4">
        <w:rPr>
          <w:rFonts w:ascii="Arial" w:hAnsi="Arial" w:cs="Arial"/>
          <w:color w:val="000000" w:themeColor="text1"/>
          <w:sz w:val="22"/>
        </w:rPr>
        <w:t xml:space="preserve">, </w:t>
      </w:r>
      <w:r w:rsidR="00F1052D" w:rsidRPr="00A445E4">
        <w:rPr>
          <w:rFonts w:ascii="Arial" w:hAnsi="Arial" w:cs="Arial"/>
          <w:color w:val="000000" w:themeColor="text1"/>
          <w:sz w:val="22"/>
        </w:rPr>
        <w:t>Yunyu</w:t>
      </w:r>
      <w:r w:rsidR="00022435" w:rsidRPr="00A445E4">
        <w:rPr>
          <w:rFonts w:ascii="Arial" w:hAnsi="Arial" w:cs="Arial"/>
          <w:color w:val="000000" w:themeColor="text1"/>
          <w:sz w:val="22"/>
        </w:rPr>
        <w:t>n</w:t>
      </w:r>
      <w:r w:rsidR="00F1052D" w:rsidRPr="00A445E4">
        <w:rPr>
          <w:rFonts w:ascii="Arial" w:hAnsi="Arial" w:cs="Arial"/>
          <w:color w:val="000000" w:themeColor="text1"/>
          <w:sz w:val="22"/>
        </w:rPr>
        <w:t xml:space="preserve"> Xu</w:t>
      </w:r>
      <w:r w:rsidR="005F1344" w:rsidRPr="00A445E4">
        <w:rPr>
          <w:rFonts w:ascii="Arial" w:hAnsi="Arial" w:cs="Arial"/>
          <w:color w:val="000000" w:themeColor="text1"/>
          <w:sz w:val="22"/>
          <w:vertAlign w:val="superscript"/>
        </w:rPr>
        <w:t>6</w:t>
      </w:r>
      <w:r w:rsidR="00F1052D" w:rsidRPr="00A445E4">
        <w:rPr>
          <w:rFonts w:ascii="Arial" w:hAnsi="Arial" w:cs="Arial"/>
          <w:color w:val="000000" w:themeColor="text1"/>
          <w:sz w:val="22"/>
        </w:rPr>
        <w:t xml:space="preserve">, </w:t>
      </w:r>
      <w:r w:rsidR="00367680" w:rsidRPr="00A445E4">
        <w:rPr>
          <w:rFonts w:ascii="Arial" w:hAnsi="Arial" w:cs="Arial"/>
          <w:color w:val="000000" w:themeColor="text1"/>
          <w:sz w:val="22"/>
        </w:rPr>
        <w:t>Li Jin</w:t>
      </w:r>
      <w:r w:rsidR="005F1344" w:rsidRPr="00A445E4">
        <w:rPr>
          <w:rFonts w:ascii="Arial" w:hAnsi="Arial" w:cs="Arial"/>
          <w:color w:val="000000" w:themeColor="text1"/>
          <w:sz w:val="22"/>
          <w:vertAlign w:val="superscript"/>
        </w:rPr>
        <w:t>4</w:t>
      </w:r>
      <w:r w:rsidR="00F1052D"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367680" w:rsidRPr="00A445E4">
        <w:rPr>
          <w:rFonts w:ascii="Arial" w:hAnsi="Arial" w:cs="Arial"/>
          <w:color w:val="000000" w:themeColor="text1"/>
          <w:sz w:val="22"/>
        </w:rPr>
        <w:t xml:space="preserve">, </w:t>
      </w:r>
      <w:r w:rsidRPr="00A445E4">
        <w:rPr>
          <w:rFonts w:ascii="Arial" w:hAnsi="Arial" w:cs="Arial"/>
          <w:color w:val="000000" w:themeColor="text1"/>
          <w:sz w:val="22"/>
        </w:rPr>
        <w:t>Shicheng Guo</w:t>
      </w:r>
      <w:r w:rsidR="005F1344" w:rsidRPr="00A445E4">
        <w:rPr>
          <w:rFonts w:ascii="Arial" w:hAnsi="Arial" w:cs="Arial"/>
          <w:color w:val="000000" w:themeColor="text1"/>
          <w:sz w:val="22"/>
          <w:vertAlign w:val="superscript"/>
        </w:rPr>
        <w:t>7</w:t>
      </w:r>
      <w:r w:rsidRPr="00A445E4">
        <w:rPr>
          <w:rFonts w:ascii="Arial" w:hAnsi="Arial" w:cs="Arial"/>
          <w:color w:val="000000" w:themeColor="text1"/>
          <w:sz w:val="22"/>
        </w:rPr>
        <w:t>*, Jiucun Wang</w:t>
      </w:r>
      <w:r w:rsidR="000966CA" w:rsidRPr="00A445E4">
        <w:rPr>
          <w:rFonts w:ascii="Arial" w:hAnsi="Arial" w:cs="Arial"/>
          <w:color w:val="000000" w:themeColor="text1"/>
          <w:sz w:val="22"/>
          <w:vertAlign w:val="superscript"/>
        </w:rPr>
        <w:t>4,5</w:t>
      </w:r>
      <w:r w:rsidRPr="00A445E4">
        <w:rPr>
          <w:rFonts w:ascii="Arial" w:hAnsi="Arial" w:cs="Arial"/>
          <w:color w:val="000000" w:themeColor="text1"/>
          <w:sz w:val="22"/>
        </w:rPr>
        <w:t>* and Minghua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p>
    <w:p w:rsidR="00FB1A8C"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1</w:t>
      </w:r>
      <w:r w:rsidRPr="00A445E4">
        <w:rPr>
          <w:rFonts w:ascii="Arial" w:hAnsi="Arial" w:cs="Arial"/>
          <w:color w:val="000000" w:themeColor="text1"/>
          <w:sz w:val="22"/>
        </w:rPr>
        <w:t>Department of Biochemistry and Molecular Biology, Medical College, Soochow University, Suzhou, Jiangsu, China</w:t>
      </w:r>
    </w:p>
    <w:p w:rsidR="00FB1A8C" w:rsidRPr="00A445E4" w:rsidRDefault="002058F9"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2</w:t>
      </w:r>
      <w:r w:rsidRPr="00A445E4">
        <w:rPr>
          <w:rFonts w:ascii="Arial" w:hAnsi="Arial" w:cs="Arial"/>
          <w:color w:val="000000" w:themeColor="text1"/>
          <w:sz w:val="22"/>
        </w:rPr>
        <w:t>Department of Cardio-Thoracic Surgery, The First Affiliated Hospital of Soochow University, Suzhou, Jiangsu, China</w:t>
      </w:r>
    </w:p>
    <w:p w:rsidR="00AF5820" w:rsidRPr="00A445E4" w:rsidRDefault="0043471C"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3</w:t>
      </w:r>
      <w:r w:rsidRPr="00A445E4">
        <w:rPr>
          <w:rFonts w:ascii="Arial" w:hAnsi="Arial" w:cs="Arial"/>
          <w:color w:val="000000" w:themeColor="text1"/>
          <w:sz w:val="22"/>
        </w:rPr>
        <w:t>Department of Human Anatomy, Histology and Embryology, Medical College, Soochow University, Suzhou, Jiangsu, China</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4</w:t>
      </w:r>
      <w:r w:rsidR="00DD3849" w:rsidRPr="00A445E4">
        <w:rPr>
          <w:rFonts w:ascii="Arial" w:hAnsi="Arial" w:cs="Arial"/>
          <w:color w:val="000000" w:themeColor="text1"/>
          <w:sz w:val="22"/>
        </w:rPr>
        <w:t>State Key Laboratory of Genetic Engineering, Department of Anthropology and Human Genetics, School of Life Sciences</w:t>
      </w:r>
      <w:bookmarkStart w:id="0" w:name="OLE_LINK1"/>
      <w:bookmarkStart w:id="1" w:name="OLE_LINK2"/>
      <w:r w:rsidR="00DD3849" w:rsidRPr="00A445E4">
        <w:rPr>
          <w:rFonts w:ascii="Arial" w:hAnsi="Arial" w:cs="Arial"/>
          <w:color w:val="000000" w:themeColor="text1"/>
          <w:sz w:val="22"/>
        </w:rPr>
        <w:t>, Fudan University, Shanghai, China</w:t>
      </w:r>
      <w:bookmarkEnd w:id="0"/>
      <w:bookmarkEnd w:id="1"/>
      <w:r w:rsidR="00DD3849" w:rsidRPr="00A445E4">
        <w:rPr>
          <w:rFonts w:ascii="Arial" w:hAnsi="Arial" w:cs="Arial"/>
          <w:color w:val="000000" w:themeColor="text1"/>
          <w:sz w:val="22"/>
        </w:rPr>
        <w:t xml:space="preserve"> </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5</w:t>
      </w:r>
      <w:r w:rsidR="00DD3849" w:rsidRPr="00A445E4">
        <w:rPr>
          <w:rFonts w:ascii="Arial" w:hAnsi="Arial" w:cs="Arial"/>
          <w:color w:val="000000" w:themeColor="text1"/>
          <w:sz w:val="22"/>
        </w:rPr>
        <w:t>Human Phenome Institute, Fudan University, Shanghai, China</w:t>
      </w:r>
    </w:p>
    <w:p w:rsidR="00DD3849" w:rsidRPr="00A445E4" w:rsidRDefault="00AF5820"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6</w:t>
      </w:r>
      <w:r w:rsidR="009357A6" w:rsidRPr="00A445E4">
        <w:rPr>
          <w:rFonts w:ascii="Arial" w:hAnsi="Arial" w:cs="Arial"/>
          <w:color w:val="000000" w:themeColor="text1"/>
          <w:sz w:val="22"/>
        </w:rPr>
        <w:t>Institute for Pediatric Research, Afﬁliated Children's Hospital, Soochow University, Suzhou, Jiangsu, China</w:t>
      </w:r>
    </w:p>
    <w:p w:rsidR="00DA4DD9" w:rsidRDefault="00AF5820" w:rsidP="003E71C0">
      <w:pPr>
        <w:adjustRightInd w:val="0"/>
        <w:snapToGrid w:val="0"/>
        <w:spacing w:line="480" w:lineRule="auto"/>
        <w:jc w:val="left"/>
        <w:rPr>
          <w:ins w:id="2" w:author="Guo, Shicheng" w:date="2018-10-17T11:34:00Z"/>
          <w:rFonts w:ascii="Arial" w:hAnsi="Arial" w:cs="Arial"/>
          <w:color w:val="000000" w:themeColor="text1"/>
          <w:sz w:val="22"/>
        </w:rPr>
      </w:pPr>
      <w:r w:rsidRPr="00A445E4">
        <w:rPr>
          <w:rFonts w:ascii="Arial" w:hAnsi="Arial" w:cs="Arial"/>
          <w:color w:val="000000" w:themeColor="text1"/>
          <w:sz w:val="22"/>
          <w:vertAlign w:val="superscript"/>
        </w:rPr>
        <w:t>7</w:t>
      </w:r>
      <w:r w:rsidR="00557FEA" w:rsidRPr="00A445E4">
        <w:rPr>
          <w:rFonts w:ascii="Arial" w:hAnsi="Arial" w:cs="Arial"/>
          <w:color w:val="000000" w:themeColor="text1"/>
          <w:sz w:val="22"/>
        </w:rPr>
        <w:t xml:space="preserve">Center for Human Genetics, Marshfield Clinic Research </w:t>
      </w:r>
      <w:r w:rsidR="00873F50" w:rsidRPr="00A445E4">
        <w:rPr>
          <w:rFonts w:ascii="Arial" w:hAnsi="Arial" w:cs="Arial"/>
          <w:color w:val="000000" w:themeColor="text1"/>
          <w:sz w:val="22"/>
        </w:rPr>
        <w:t>Insititute</w:t>
      </w:r>
      <w:r w:rsidR="00557FEA" w:rsidRPr="00A445E4">
        <w:rPr>
          <w:rFonts w:ascii="Arial" w:hAnsi="Arial" w:cs="Arial"/>
          <w:color w:val="000000" w:themeColor="text1"/>
          <w:sz w:val="22"/>
        </w:rPr>
        <w:t>, 9500 Gilman Drive, MC0412, Marshfield, Wisconsin 54449, United States</w:t>
      </w:r>
    </w:p>
    <w:p w:rsidR="00930EEB" w:rsidRPr="00A445E4" w:rsidRDefault="00930EEB" w:rsidP="003E71C0">
      <w:pPr>
        <w:adjustRightInd w:val="0"/>
        <w:snapToGrid w:val="0"/>
        <w:spacing w:line="480" w:lineRule="auto"/>
        <w:jc w:val="left"/>
        <w:rPr>
          <w:rFonts w:ascii="Arial" w:hAnsi="Arial" w:cs="Arial"/>
          <w:color w:val="000000" w:themeColor="text1"/>
          <w:sz w:val="22"/>
        </w:rPr>
      </w:pPr>
    </w:p>
    <w:p w:rsidR="00C9413E"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Equal contributors</w:t>
      </w:r>
    </w:p>
    <w:p w:rsidR="00FA2F14" w:rsidRPr="00A445E4" w:rsidRDefault="00557FEA" w:rsidP="003E71C0">
      <w:pPr>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 xml:space="preserve">Correspondence: </w:t>
      </w:r>
      <w:r w:rsidR="00016EC0" w:rsidRPr="00A445E4">
        <w:rPr>
          <w:rFonts w:ascii="Arial" w:hAnsi="Arial" w:cs="Arial"/>
          <w:color w:val="000000" w:themeColor="text1"/>
          <w:sz w:val="22"/>
        </w:rPr>
        <w:t xml:space="preserve">mhwang@suda.edu.cn; </w:t>
      </w:r>
      <w:r w:rsidRPr="00A445E4">
        <w:rPr>
          <w:rFonts w:ascii="Arial" w:hAnsi="Arial" w:cs="Arial"/>
          <w:color w:val="000000" w:themeColor="text1"/>
          <w:sz w:val="22"/>
        </w:rPr>
        <w:t xml:space="preserve">Guo.Shicheng@marshfieldresearch.org; jcwang@fudan.edu.cn </w:t>
      </w:r>
    </w:p>
    <w:p w:rsidR="00FA2F14" w:rsidRPr="00A445E4" w:rsidRDefault="00FA2F14" w:rsidP="003E71C0">
      <w:pPr>
        <w:adjustRightInd w:val="0"/>
        <w:snapToGrid w:val="0"/>
        <w:spacing w:line="480" w:lineRule="auto"/>
        <w:jc w:val="left"/>
        <w:rPr>
          <w:rFonts w:ascii="Arial" w:hAnsi="Arial" w:cs="Arial"/>
          <w:color w:val="000000" w:themeColor="text1"/>
          <w:sz w:val="22"/>
        </w:rPr>
      </w:pPr>
    </w:p>
    <w:p w:rsidR="00FA2F14" w:rsidRPr="00A445E4" w:rsidRDefault="00FA2F14" w:rsidP="00903B7A">
      <w:pPr>
        <w:adjustRightInd w:val="0"/>
        <w:snapToGrid w:val="0"/>
        <w:spacing w:line="480" w:lineRule="auto"/>
        <w:jc w:val="left"/>
        <w:rPr>
          <w:rFonts w:ascii="Arial" w:hAnsi="Arial" w:cs="Arial"/>
          <w:color w:val="000000" w:themeColor="text1"/>
          <w:sz w:val="22"/>
        </w:rPr>
      </w:pPr>
    </w:p>
    <w:p w:rsidR="00FA2F14" w:rsidRDefault="00FA2F14"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0F24FD" w:rsidRDefault="000F24FD" w:rsidP="00903B7A">
      <w:pPr>
        <w:adjustRightInd w:val="0"/>
        <w:snapToGrid w:val="0"/>
        <w:spacing w:line="480" w:lineRule="auto"/>
        <w:jc w:val="left"/>
        <w:rPr>
          <w:rFonts w:ascii="Arial" w:hAnsi="Arial" w:cs="Arial"/>
          <w:color w:val="000000" w:themeColor="text1"/>
          <w:sz w:val="22"/>
        </w:rPr>
      </w:pPr>
    </w:p>
    <w:p w:rsidR="000F24FD" w:rsidRPr="00A445E4" w:rsidRDefault="000F24FD" w:rsidP="00903B7A">
      <w:pPr>
        <w:adjustRightInd w:val="0"/>
        <w:snapToGrid w:val="0"/>
        <w:spacing w:line="480" w:lineRule="auto"/>
        <w:jc w:val="left"/>
        <w:rPr>
          <w:rFonts w:ascii="Arial" w:hAnsi="Arial" w:cs="Arial"/>
          <w:color w:val="000000" w:themeColor="text1"/>
          <w:sz w:val="22"/>
        </w:rPr>
      </w:pPr>
    </w:p>
    <w:p w:rsidR="00FA2F14" w:rsidRPr="00A445E4" w:rsidRDefault="00FA2F14" w:rsidP="00903B7A">
      <w:pPr>
        <w:adjustRightInd w:val="0"/>
        <w:snapToGrid w:val="0"/>
        <w:spacing w:line="480" w:lineRule="auto"/>
        <w:jc w:val="left"/>
        <w:rPr>
          <w:rFonts w:ascii="Arial" w:hAnsi="Arial" w:cs="Arial"/>
          <w:color w:val="000000" w:themeColor="text1"/>
          <w:sz w:val="22"/>
        </w:rPr>
      </w:pPr>
    </w:p>
    <w:p w:rsidR="00AA2E9F" w:rsidRPr="00A445E4" w:rsidRDefault="00AA2E9F" w:rsidP="00903B7A">
      <w:pPr>
        <w:adjustRightInd w:val="0"/>
        <w:snapToGrid w:val="0"/>
        <w:spacing w:line="480" w:lineRule="auto"/>
        <w:jc w:val="left"/>
        <w:rPr>
          <w:rFonts w:ascii="Arial" w:hAnsi="Arial" w:cs="Arial"/>
          <w:color w:val="000000" w:themeColor="text1"/>
          <w:sz w:val="22"/>
        </w:rPr>
      </w:pPr>
    </w:p>
    <w:p w:rsidR="002D4261"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lastRenderedPageBreak/>
        <w:t>Abstract</w:t>
      </w:r>
    </w:p>
    <w:p w:rsidR="00992AD4" w:rsidRPr="00A445E4" w:rsidRDefault="00992AD4" w:rsidP="00903B7A">
      <w:pPr>
        <w:adjustRightInd w:val="0"/>
        <w:snapToGrid w:val="0"/>
        <w:spacing w:line="480" w:lineRule="auto"/>
        <w:rPr>
          <w:rFonts w:ascii="Arial" w:hAnsi="Arial" w:cs="Arial"/>
          <w:b/>
          <w:color w:val="000000" w:themeColor="text1"/>
          <w:sz w:val="22"/>
        </w:rPr>
      </w:pPr>
    </w:p>
    <w:p w:rsidR="008F20EE" w:rsidRPr="00A445E4" w:rsidRDefault="00474FC7" w:rsidP="00903B7A">
      <w:pPr>
        <w:adjustRightInd w:val="0"/>
        <w:snapToGrid w:val="0"/>
        <w:spacing w:line="480" w:lineRule="auto"/>
        <w:outlineLvl w:val="1"/>
        <w:rPr>
          <w:rFonts w:ascii="Arial" w:hAnsi="Arial" w:cs="Arial"/>
          <w:color w:val="000000" w:themeColor="text1"/>
          <w:sz w:val="22"/>
        </w:rPr>
      </w:pPr>
      <w:r w:rsidRPr="00A445E4">
        <w:rPr>
          <w:rFonts w:ascii="Arial" w:hAnsi="Arial" w:cs="Arial"/>
          <w:color w:val="000000" w:themeColor="text1"/>
          <w:sz w:val="22"/>
        </w:rPr>
        <w:t xml:space="preserve">The epigenetic </w:t>
      </w:r>
      <w:r w:rsidR="0028013C" w:rsidRPr="00A445E4">
        <w:rPr>
          <w:rFonts w:ascii="Arial" w:hAnsi="Arial" w:cs="Arial"/>
          <w:color w:val="000000" w:themeColor="text1"/>
          <w:sz w:val="22"/>
        </w:rPr>
        <w:t>alteration</w:t>
      </w:r>
      <w:r w:rsidR="00525524" w:rsidRPr="00A445E4">
        <w:rPr>
          <w:rFonts w:ascii="Arial" w:hAnsi="Arial" w:cs="Arial"/>
          <w:color w:val="000000" w:themeColor="text1"/>
          <w:sz w:val="22"/>
        </w:rPr>
        <w:t xml:space="preserve"> </w:t>
      </w:r>
      <w:r w:rsidRPr="00A445E4">
        <w:rPr>
          <w:rFonts w:ascii="Arial" w:hAnsi="Arial" w:cs="Arial"/>
          <w:color w:val="000000" w:themeColor="text1"/>
          <w:sz w:val="22"/>
        </w:rPr>
        <w:t>of tumor suppression gene</w:t>
      </w:r>
      <w:r w:rsidR="00525524" w:rsidRPr="00A445E4">
        <w:rPr>
          <w:rFonts w:ascii="Arial" w:hAnsi="Arial" w:cs="Arial"/>
          <w:color w:val="000000" w:themeColor="text1"/>
          <w:sz w:val="22"/>
        </w:rPr>
        <w:t xml:space="preserve"> (TSG)</w:t>
      </w:r>
      <w:r w:rsidR="00E01D86" w:rsidRPr="00A445E4">
        <w:rPr>
          <w:rFonts w:ascii="Arial" w:hAnsi="Arial" w:cs="Arial"/>
          <w:color w:val="000000" w:themeColor="text1"/>
          <w:sz w:val="22"/>
        </w:rPr>
        <w:t xml:space="preserve"> is one of </w:t>
      </w:r>
      <w:r w:rsidR="00A93858" w:rsidRPr="00A445E4">
        <w:rPr>
          <w:rFonts w:ascii="Arial" w:hAnsi="Arial" w:cs="Arial"/>
          <w:color w:val="000000" w:themeColor="text1"/>
          <w:sz w:val="22"/>
        </w:rPr>
        <w:t xml:space="preserve">the </w:t>
      </w:r>
      <w:r w:rsidR="00E01D86" w:rsidRPr="00A445E4">
        <w:rPr>
          <w:rFonts w:ascii="Arial" w:hAnsi="Arial" w:cs="Arial"/>
          <w:color w:val="000000" w:themeColor="text1"/>
          <w:sz w:val="22"/>
        </w:rPr>
        <w:t>most significant</w:t>
      </w:r>
      <w:r w:rsidR="003A5025" w:rsidRPr="00A445E4">
        <w:rPr>
          <w:rFonts w:ascii="Arial" w:hAnsi="Arial" w:cs="Arial"/>
          <w:color w:val="000000" w:themeColor="text1"/>
          <w:sz w:val="22"/>
        </w:rPr>
        <w:t xml:space="preserve"> indicators</w:t>
      </w:r>
      <w:r w:rsidR="00E01D86" w:rsidRPr="00A445E4">
        <w:rPr>
          <w:rFonts w:ascii="Arial" w:hAnsi="Arial" w:cs="Arial"/>
          <w:color w:val="000000" w:themeColor="text1"/>
          <w:sz w:val="22"/>
        </w:rPr>
        <w:t xml:space="preserve"> </w:t>
      </w:r>
      <w:r w:rsidR="003A5025" w:rsidRPr="00A445E4">
        <w:rPr>
          <w:rFonts w:ascii="Arial" w:hAnsi="Arial" w:cs="Arial"/>
          <w:color w:val="000000" w:themeColor="text1"/>
          <w:sz w:val="22"/>
        </w:rPr>
        <w:t>in human esophageal squamous cell carcinoma (ESCC)</w:t>
      </w:r>
      <w:r w:rsidRPr="00A445E4">
        <w:rPr>
          <w:rFonts w:ascii="Arial" w:hAnsi="Arial" w:cs="Arial"/>
          <w:color w:val="000000" w:themeColor="text1"/>
          <w:sz w:val="22"/>
        </w:rPr>
        <w:t xml:space="preserve">. </w:t>
      </w:r>
      <w:r w:rsidR="003A5025" w:rsidRPr="00A445E4">
        <w:rPr>
          <w:rFonts w:ascii="Arial" w:hAnsi="Arial" w:cs="Arial"/>
          <w:color w:val="000000" w:themeColor="text1"/>
          <w:sz w:val="22"/>
        </w:rPr>
        <w:t>In this study, we identified a novel ESCC hyper</w:t>
      </w:r>
      <w:r w:rsidR="00A44C2A">
        <w:rPr>
          <w:rFonts w:ascii="Arial" w:hAnsi="Arial" w:cs="Arial"/>
          <w:color w:val="000000" w:themeColor="text1"/>
          <w:sz w:val="22"/>
        </w:rPr>
        <w:t>-</w:t>
      </w:r>
      <w:r w:rsidR="003A5025" w:rsidRPr="00A445E4">
        <w:rPr>
          <w:rFonts w:ascii="Arial" w:hAnsi="Arial" w:cs="Arial"/>
          <w:color w:val="000000" w:themeColor="text1"/>
          <w:sz w:val="22"/>
        </w:rPr>
        <w:t xml:space="preserve">methylation biomarker ZNF132 </w:t>
      </w:r>
      <w:r w:rsidR="00525524" w:rsidRPr="00A445E4">
        <w:rPr>
          <w:rFonts w:ascii="Arial" w:hAnsi="Arial" w:cs="Arial"/>
          <w:color w:val="000000" w:themeColor="text1"/>
          <w:sz w:val="22"/>
        </w:rPr>
        <w:t xml:space="preserve">by </w:t>
      </w:r>
      <w:r w:rsidR="005912D9">
        <w:rPr>
          <w:rFonts w:ascii="Arial" w:hAnsi="Arial" w:cs="Arial"/>
          <w:color w:val="000000" w:themeColor="text1"/>
          <w:sz w:val="22"/>
        </w:rPr>
        <w:t>integrative</w:t>
      </w:r>
      <w:r w:rsidR="00A44C2A">
        <w:rPr>
          <w:rFonts w:ascii="Arial" w:hAnsi="Arial" w:cs="Arial"/>
          <w:color w:val="000000" w:themeColor="text1"/>
          <w:sz w:val="22"/>
        </w:rPr>
        <w:t xml:space="preserve"> </w:t>
      </w:r>
      <w:r w:rsidR="00A44C2A" w:rsidRPr="00A445E4">
        <w:rPr>
          <w:rFonts w:ascii="Arial" w:hAnsi="Arial" w:cs="Arial"/>
          <w:color w:val="000000" w:themeColor="text1"/>
          <w:sz w:val="22"/>
        </w:rPr>
        <w:fldChar w:fldCharType="begin"/>
      </w:r>
      <w:r w:rsidR="00A44C2A" w:rsidRPr="00A445E4">
        <w:rPr>
          <w:rFonts w:ascii="Arial" w:hAnsi="Arial" w:cs="Arial"/>
          <w:color w:val="000000" w:themeColor="text1"/>
          <w:sz w:val="22"/>
        </w:rPr>
        <w:instrText xml:space="preserve"> HYPERLINK "https://www.google.com/search?q=computational&amp;spell=1&amp;sa=X&amp;ved=0ahUKEwj928jy-IveAhWBzVkKHSrPDRMQkeECCCooAA" </w:instrText>
      </w:r>
      <w:r w:rsidR="00A44C2A" w:rsidRPr="00A445E4">
        <w:rPr>
          <w:rFonts w:ascii="Arial" w:hAnsi="Arial" w:cs="Arial"/>
          <w:color w:val="000000" w:themeColor="text1"/>
          <w:sz w:val="22"/>
        </w:rPr>
        <w:fldChar w:fldCharType="separate"/>
      </w:r>
      <w:r w:rsidR="00A44C2A" w:rsidRPr="00A445E4">
        <w:rPr>
          <w:color w:val="000000" w:themeColor="text1"/>
          <w:sz w:val="22"/>
        </w:rPr>
        <w:t>computational</w:t>
      </w:r>
      <w:r w:rsidR="00A44C2A" w:rsidRPr="00A445E4">
        <w:rPr>
          <w:rFonts w:ascii="Arial" w:hAnsi="Arial" w:cs="Arial"/>
          <w:color w:val="000000" w:themeColor="text1"/>
          <w:sz w:val="22"/>
        </w:rPr>
        <w:fldChar w:fldCharType="end"/>
      </w:r>
      <w:r w:rsidR="00A44C2A" w:rsidRPr="00A44C2A">
        <w:rPr>
          <w:rFonts w:ascii="Arial" w:hAnsi="Arial" w:cs="Arial"/>
          <w:color w:val="000000" w:themeColor="text1"/>
          <w:sz w:val="22"/>
        </w:rPr>
        <w:t xml:space="preserve"> </w:t>
      </w:r>
      <w:r w:rsidR="003A5025" w:rsidRPr="00A445E4">
        <w:rPr>
          <w:rFonts w:ascii="Arial" w:hAnsi="Arial" w:cs="Arial"/>
          <w:color w:val="000000" w:themeColor="text1"/>
          <w:sz w:val="22"/>
        </w:rPr>
        <w:t xml:space="preserve">analysis to comprehensive genome-wide DNA methylation </w:t>
      </w:r>
      <w:r w:rsidR="00873F50" w:rsidRPr="00A445E4">
        <w:rPr>
          <w:rFonts w:ascii="Arial" w:hAnsi="Arial" w:cs="Arial"/>
          <w:color w:val="000000" w:themeColor="text1"/>
          <w:sz w:val="22"/>
        </w:rPr>
        <w:t>micro</w:t>
      </w:r>
      <w:r w:rsidR="00525524" w:rsidRPr="00A445E4">
        <w:rPr>
          <w:rFonts w:ascii="Arial" w:hAnsi="Arial" w:cs="Arial"/>
          <w:color w:val="000000" w:themeColor="text1"/>
          <w:sz w:val="22"/>
        </w:rPr>
        <w:t xml:space="preserve">array </w:t>
      </w:r>
      <w:r w:rsidR="003A5025" w:rsidRPr="00A445E4">
        <w:rPr>
          <w:rFonts w:ascii="Arial" w:hAnsi="Arial" w:cs="Arial"/>
          <w:color w:val="000000" w:themeColor="text1"/>
          <w:sz w:val="22"/>
        </w:rPr>
        <w:t>data</w:t>
      </w:r>
      <w:r w:rsidR="00525524" w:rsidRPr="00A445E4">
        <w:rPr>
          <w:rFonts w:ascii="Arial" w:hAnsi="Arial" w:cs="Arial"/>
          <w:color w:val="000000" w:themeColor="text1"/>
          <w:sz w:val="22"/>
        </w:rPr>
        <w:t>set</w:t>
      </w:r>
      <w:r w:rsidR="003A5025"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We validated </w:t>
      </w:r>
      <w:r w:rsidR="00A44C2A">
        <w:rPr>
          <w:rFonts w:ascii="Arial" w:hAnsi="Arial" w:cs="Arial"/>
          <w:color w:val="000000" w:themeColor="text1"/>
          <w:sz w:val="22"/>
        </w:rPr>
        <w:t>the</w:t>
      </w:r>
      <w:r w:rsidR="000E750C">
        <w:rPr>
          <w:rFonts w:ascii="Arial" w:hAnsi="Arial" w:cs="Arial"/>
          <w:color w:val="000000" w:themeColor="text1"/>
          <w:sz w:val="22"/>
        </w:rPr>
        <w:t xml:space="preserve"> </w:t>
      </w:r>
      <w:r w:rsidR="00525524" w:rsidRPr="00A445E4">
        <w:rPr>
          <w:rFonts w:ascii="Arial" w:hAnsi="Arial" w:cs="Arial"/>
          <w:color w:val="000000" w:themeColor="text1"/>
          <w:sz w:val="22"/>
        </w:rPr>
        <w:t>hyper</w:t>
      </w:r>
      <w:r w:rsidR="00A44C2A">
        <w:rPr>
          <w:rFonts w:ascii="Arial" w:hAnsi="Arial" w:cs="Arial"/>
          <w:color w:val="000000" w:themeColor="text1"/>
          <w:sz w:val="22"/>
        </w:rPr>
        <w:t>-</w:t>
      </w:r>
      <w:r w:rsidR="00525524" w:rsidRPr="00A445E4">
        <w:rPr>
          <w:rFonts w:ascii="Arial" w:hAnsi="Arial" w:cs="Arial"/>
          <w:color w:val="000000" w:themeColor="text1"/>
          <w:sz w:val="22"/>
        </w:rPr>
        <w:t>methylation status</w:t>
      </w:r>
      <w:r w:rsidR="00873F50"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of </w:t>
      </w:r>
      <w:r w:rsidR="00525524" w:rsidRPr="00A445E4">
        <w:rPr>
          <w:rFonts w:ascii="Arial" w:hAnsi="Arial" w:cs="Arial"/>
          <w:i/>
          <w:color w:val="000000" w:themeColor="text1"/>
          <w:sz w:val="22"/>
        </w:rPr>
        <w:t>ZNF132</w:t>
      </w:r>
      <w:r w:rsidR="00525524" w:rsidRPr="00A445E4">
        <w:rPr>
          <w:rFonts w:ascii="Arial" w:hAnsi="Arial" w:cs="Arial"/>
          <w:color w:val="000000" w:themeColor="text1"/>
          <w:sz w:val="22"/>
        </w:rPr>
        <w:t xml:space="preserve"> in 9</w:t>
      </w:r>
      <w:r w:rsidR="000C3E7C" w:rsidRPr="00A445E4">
        <w:rPr>
          <w:rFonts w:ascii="Arial" w:hAnsi="Arial" w:cs="Arial"/>
          <w:color w:val="000000" w:themeColor="text1"/>
          <w:sz w:val="22"/>
        </w:rPr>
        <w:t>1</w:t>
      </w:r>
      <w:r w:rsidR="00525524" w:rsidRPr="00A445E4">
        <w:rPr>
          <w:rFonts w:ascii="Arial" w:hAnsi="Arial" w:cs="Arial"/>
          <w:color w:val="000000" w:themeColor="text1"/>
          <w:sz w:val="22"/>
        </w:rPr>
        <w:t xml:space="preserve"> Chinese Han ESCC patients and adjacent normal tissues with meth</w:t>
      </w:r>
      <w:r w:rsidR="00A60E92" w:rsidRPr="00A445E4">
        <w:rPr>
          <w:rFonts w:ascii="Arial" w:hAnsi="Arial" w:cs="Arial"/>
          <w:color w:val="000000" w:themeColor="text1"/>
          <w:sz w:val="22"/>
        </w:rPr>
        <w:t xml:space="preserve">ylation target bisulfite sequencing </w:t>
      </w:r>
      <w:r w:rsidR="00525524" w:rsidRPr="00A445E4">
        <w:rPr>
          <w:rFonts w:ascii="Arial" w:hAnsi="Arial" w:cs="Arial"/>
          <w:color w:val="000000" w:themeColor="text1"/>
          <w:sz w:val="22"/>
        </w:rPr>
        <w:t>(</w:t>
      </w:r>
      <w:r w:rsidR="00A60E92" w:rsidRPr="00A445E4">
        <w:rPr>
          <w:rFonts w:ascii="Arial" w:hAnsi="Arial" w:cs="Arial"/>
          <w:color w:val="000000" w:themeColor="text1"/>
          <w:sz w:val="22"/>
        </w:rPr>
        <w:t>MTBS</w:t>
      </w:r>
      <w:r w:rsidR="00525524" w:rsidRPr="00A445E4">
        <w:rPr>
          <w:rFonts w:ascii="Arial" w:hAnsi="Arial" w:cs="Arial"/>
          <w:color w:val="000000" w:themeColor="text1"/>
          <w:sz w:val="22"/>
        </w:rPr>
        <w:t>)</w:t>
      </w:r>
      <w:r w:rsidR="000E750C">
        <w:rPr>
          <w:rFonts w:ascii="Arial" w:hAnsi="Arial" w:cs="Arial"/>
          <w:color w:val="000000" w:themeColor="text1"/>
          <w:sz w:val="22"/>
        </w:rPr>
        <w:t xml:space="preserve"> assay</w:t>
      </w:r>
      <w:r w:rsidR="00525524" w:rsidRPr="00A445E4">
        <w:rPr>
          <w:rFonts w:ascii="Arial" w:hAnsi="Arial" w:cs="Arial"/>
          <w:color w:val="000000" w:themeColor="text1"/>
          <w:sz w:val="22"/>
        </w:rPr>
        <w:t xml:space="preserve">. </w:t>
      </w:r>
      <w:r w:rsidR="005912D9">
        <w:rPr>
          <w:rFonts w:ascii="Arial" w:hAnsi="Arial" w:cs="Arial"/>
          <w:color w:val="000000" w:themeColor="text1"/>
          <w:sz w:val="22"/>
        </w:rPr>
        <w:t xml:space="preserve">Meanwhile, </w:t>
      </w:r>
      <w:r w:rsidR="005912D9" w:rsidRPr="00A445E4">
        <w:rPr>
          <w:rFonts w:ascii="Arial" w:hAnsi="Arial" w:cs="Arial"/>
          <w:i/>
          <w:color w:val="000000" w:themeColor="text1"/>
          <w:sz w:val="22"/>
        </w:rPr>
        <w:t>ZNF132</w:t>
      </w:r>
      <w:r w:rsidR="005912D9">
        <w:rPr>
          <w:rFonts w:ascii="Arial" w:hAnsi="Arial" w:cs="Arial"/>
          <w:color w:val="000000" w:themeColor="text1"/>
          <w:sz w:val="22"/>
        </w:rPr>
        <w:t xml:space="preserve"> gene silencing</w:t>
      </w:r>
      <w:r w:rsidR="00873F50" w:rsidRPr="00A445E4">
        <w:rPr>
          <w:rFonts w:ascii="Arial" w:hAnsi="Arial" w:cs="Arial"/>
          <w:color w:val="000000" w:themeColor="text1"/>
          <w:sz w:val="22"/>
        </w:rPr>
        <w:t xml:space="preserve"> </w:t>
      </w:r>
      <w:r w:rsidR="005912D9">
        <w:rPr>
          <w:rFonts w:ascii="Arial" w:hAnsi="Arial" w:cs="Arial"/>
          <w:color w:val="000000" w:themeColor="text1"/>
          <w:sz w:val="22"/>
        </w:rPr>
        <w:t>mediated by h</w:t>
      </w:r>
      <w:r w:rsidR="005912D9" w:rsidRPr="006241A1">
        <w:rPr>
          <w:rFonts w:ascii="Arial" w:hAnsi="Arial" w:cs="Arial"/>
          <w:color w:val="000000" w:themeColor="text1"/>
          <w:sz w:val="22"/>
        </w:rPr>
        <w:t xml:space="preserve">ypermethylation </w:t>
      </w:r>
      <w:r w:rsidR="00873F50" w:rsidRPr="00A445E4">
        <w:rPr>
          <w:rFonts w:ascii="Arial" w:hAnsi="Arial" w:cs="Arial"/>
          <w:color w:val="000000" w:themeColor="text1"/>
          <w:sz w:val="22"/>
        </w:rPr>
        <w:t xml:space="preserve">was </w:t>
      </w:r>
      <w:r w:rsidR="007B706D" w:rsidRPr="00A445E4">
        <w:rPr>
          <w:rFonts w:ascii="Arial" w:hAnsi="Arial" w:cs="Arial"/>
          <w:color w:val="000000" w:themeColor="text1"/>
          <w:sz w:val="22"/>
        </w:rPr>
        <w:t>confirmed</w:t>
      </w:r>
      <w:r w:rsidR="00873F50" w:rsidRPr="00A445E4">
        <w:rPr>
          <w:rFonts w:ascii="Arial" w:hAnsi="Arial" w:cs="Arial"/>
          <w:color w:val="000000" w:themeColor="text1"/>
          <w:sz w:val="22"/>
        </w:rPr>
        <w:t xml:space="preserve"> in </w:t>
      </w:r>
      <w:r w:rsidR="005912D9">
        <w:rPr>
          <w:rFonts w:ascii="Arial" w:hAnsi="Arial" w:cs="Arial"/>
          <w:color w:val="000000" w:themeColor="text1"/>
          <w:sz w:val="22"/>
        </w:rPr>
        <w:t xml:space="preserve">both </w:t>
      </w:r>
      <w:r w:rsidR="00873F50" w:rsidRPr="00A445E4">
        <w:rPr>
          <w:rFonts w:ascii="Arial" w:hAnsi="Arial" w:cs="Arial"/>
          <w:color w:val="000000" w:themeColor="text1"/>
          <w:sz w:val="22"/>
        </w:rPr>
        <w:t>solid tissues</w:t>
      </w:r>
      <w:r w:rsidR="007B706D" w:rsidRPr="00A445E4">
        <w:rPr>
          <w:rFonts w:ascii="Arial" w:hAnsi="Arial" w:cs="Arial"/>
          <w:color w:val="000000" w:themeColor="text1"/>
          <w:sz w:val="22"/>
        </w:rPr>
        <w:t xml:space="preserve"> </w:t>
      </w:r>
      <w:r w:rsidR="00873F50" w:rsidRPr="00A445E4">
        <w:rPr>
          <w:rFonts w:ascii="Arial" w:hAnsi="Arial" w:cs="Arial"/>
          <w:color w:val="000000" w:themeColor="text1"/>
          <w:sz w:val="22"/>
        </w:rPr>
        <w:t>and cancer cell lines.</w:t>
      </w:r>
      <w:r w:rsidR="007B706D" w:rsidRPr="00A445E4">
        <w:rPr>
          <w:rFonts w:ascii="Arial" w:hAnsi="Arial" w:cs="Arial"/>
          <w:color w:val="000000" w:themeColor="text1"/>
          <w:sz w:val="22"/>
        </w:rPr>
        <w:t xml:space="preserve"> </w:t>
      </w:r>
      <w:r w:rsidR="005912D9" w:rsidRPr="00A445E4">
        <w:rPr>
          <w:rFonts w:ascii="Arial" w:hAnsi="Arial" w:cs="Arial"/>
          <w:color w:val="E36C0A" w:themeColor="accent6" w:themeShade="BF"/>
          <w:sz w:val="22"/>
        </w:rPr>
        <w:t>What’s more, w</w:t>
      </w:r>
      <w:r w:rsidR="0028013C" w:rsidRPr="00A445E4">
        <w:rPr>
          <w:rFonts w:ascii="Arial" w:hAnsi="Arial" w:cs="Arial"/>
          <w:color w:val="E36C0A" w:themeColor="accent6" w:themeShade="BF"/>
          <w:sz w:val="22"/>
        </w:rPr>
        <w:t>e found</w:t>
      </w:r>
      <w:r w:rsidR="005912D9" w:rsidRPr="00A445E4">
        <w:rPr>
          <w:rFonts w:ascii="Arial" w:hAnsi="Arial" w:cs="Arial"/>
          <w:i/>
          <w:color w:val="E36C0A" w:themeColor="accent6" w:themeShade="BF"/>
          <w:sz w:val="22"/>
        </w:rPr>
        <w:t xml:space="preserve"> </w:t>
      </w:r>
      <w:r w:rsidR="0028013C" w:rsidRPr="00A445E4">
        <w:rPr>
          <w:rFonts w:ascii="Arial" w:hAnsi="Arial" w:cs="Arial"/>
          <w:i/>
          <w:color w:val="E36C0A" w:themeColor="accent6" w:themeShade="BF"/>
          <w:sz w:val="22"/>
        </w:rPr>
        <w:t>i</w:t>
      </w:r>
      <w:r w:rsidRPr="00A445E4">
        <w:rPr>
          <w:rFonts w:ascii="Arial" w:hAnsi="Arial" w:cs="Arial"/>
          <w:i/>
          <w:color w:val="E36C0A" w:themeColor="accent6" w:themeShade="BF"/>
          <w:sz w:val="22"/>
        </w:rPr>
        <w:t>n vitro</w:t>
      </w:r>
      <w:r w:rsidR="005912D9" w:rsidRPr="00A445E4">
        <w:rPr>
          <w:rFonts w:ascii="Arial" w:hAnsi="Arial" w:cs="Arial"/>
          <w:color w:val="E36C0A" w:themeColor="accent6" w:themeShade="BF"/>
          <w:sz w:val="22"/>
        </w:rPr>
        <w:t xml:space="preserve"> </w:t>
      </w:r>
      <w:r w:rsidR="0028013C" w:rsidRPr="00A445E4">
        <w:rPr>
          <w:rFonts w:ascii="Arial" w:hAnsi="Arial" w:cs="Arial"/>
          <w:color w:val="E36C0A" w:themeColor="accent6" w:themeShade="BF"/>
          <w:sz w:val="22"/>
        </w:rPr>
        <w:t>o</w:t>
      </w:r>
      <w:r w:rsidRPr="00A445E4">
        <w:rPr>
          <w:rFonts w:ascii="Arial" w:hAnsi="Arial" w:cs="Arial"/>
          <w:color w:val="E36C0A" w:themeColor="accent6" w:themeShade="BF"/>
          <w:sz w:val="22"/>
        </w:rPr>
        <w:t>ver</w:t>
      </w:r>
      <w:r w:rsidR="005912D9" w:rsidRPr="00A445E4">
        <w:rPr>
          <w:rFonts w:ascii="Arial" w:hAnsi="Arial" w:cs="Arial"/>
          <w:color w:val="E36C0A" w:themeColor="accent6" w:themeShade="BF"/>
          <w:sz w:val="22"/>
        </w:rPr>
        <w:t>-</w:t>
      </w:r>
      <w:r w:rsidRPr="00A445E4">
        <w:rPr>
          <w:rFonts w:ascii="Arial" w:hAnsi="Arial" w:cs="Arial"/>
          <w:color w:val="E36C0A" w:themeColor="accent6" w:themeShade="BF"/>
          <w:sz w:val="22"/>
        </w:rPr>
        <w:t xml:space="preserve">expression of </w:t>
      </w:r>
      <w:r w:rsidRPr="00A445E4">
        <w:rPr>
          <w:rFonts w:ascii="Arial" w:hAnsi="Arial" w:cs="Arial"/>
          <w:i/>
          <w:color w:val="E36C0A" w:themeColor="accent6" w:themeShade="BF"/>
          <w:sz w:val="22"/>
        </w:rPr>
        <w:t xml:space="preserve">ZNF132 </w:t>
      </w:r>
      <w:r w:rsidRPr="00A445E4">
        <w:rPr>
          <w:rFonts w:ascii="Arial" w:hAnsi="Arial" w:cs="Arial"/>
          <w:color w:val="E36C0A" w:themeColor="accent6" w:themeShade="BF"/>
          <w:sz w:val="22"/>
        </w:rPr>
        <w:t xml:space="preserve">in ESCC cells </w:t>
      </w:r>
      <w:r w:rsidR="0028013C" w:rsidRPr="00A445E4">
        <w:rPr>
          <w:rFonts w:ascii="Arial" w:hAnsi="Arial" w:cs="Arial"/>
          <w:color w:val="E36C0A" w:themeColor="accent6" w:themeShade="BF"/>
          <w:sz w:val="22"/>
        </w:rPr>
        <w:t xml:space="preserve">could </w:t>
      </w:r>
      <w:r w:rsidRPr="00A445E4">
        <w:rPr>
          <w:rFonts w:ascii="Arial" w:hAnsi="Arial" w:cs="Arial"/>
          <w:color w:val="E36C0A" w:themeColor="accent6" w:themeShade="BF"/>
          <w:sz w:val="22"/>
        </w:rPr>
        <w:t>significantly</w:t>
      </w:r>
      <w:r w:rsidR="0028013C" w:rsidRPr="00A445E4">
        <w:rPr>
          <w:rFonts w:ascii="Arial" w:hAnsi="Arial" w:cs="Arial"/>
          <w:color w:val="E36C0A" w:themeColor="accent6" w:themeShade="BF"/>
          <w:sz w:val="22"/>
        </w:rPr>
        <w:t xml:space="preserve"> </w:t>
      </w:r>
      <w:r w:rsidRPr="00A445E4">
        <w:rPr>
          <w:rFonts w:ascii="Arial" w:hAnsi="Arial" w:cs="Arial"/>
          <w:color w:val="E36C0A" w:themeColor="accent6" w:themeShade="BF"/>
          <w:sz w:val="22"/>
        </w:rPr>
        <w:t xml:space="preserve">reduce cell abilities in growth, migration and invasion, and tumorigenicity of cells in a </w:t>
      </w:r>
      <w:r w:rsidRPr="00A445E4">
        <w:rPr>
          <w:rFonts w:ascii="Arial" w:hAnsi="Arial" w:cs="Arial"/>
          <w:i/>
          <w:color w:val="E36C0A" w:themeColor="accent6" w:themeShade="BF"/>
          <w:sz w:val="22"/>
        </w:rPr>
        <w:t>in vivo</w:t>
      </w:r>
      <w:r w:rsidRPr="00A445E4">
        <w:rPr>
          <w:rFonts w:ascii="Arial" w:hAnsi="Arial" w:cs="Arial"/>
          <w:color w:val="E36C0A" w:themeColor="accent6" w:themeShade="BF"/>
          <w:sz w:val="22"/>
        </w:rPr>
        <w:t xml:space="preserve"> nude mouse model. </w:t>
      </w:r>
      <w:r w:rsidR="0028013C" w:rsidRPr="00A445E4">
        <w:rPr>
          <w:rFonts w:ascii="Arial" w:hAnsi="Arial" w:cs="Arial"/>
          <w:color w:val="000000" w:themeColor="text1"/>
          <w:sz w:val="22"/>
        </w:rPr>
        <w:t xml:space="preserve">We identified </w:t>
      </w:r>
      <w:r w:rsidR="00DF6176" w:rsidRPr="00A445E4">
        <w:rPr>
          <w:rFonts w:ascii="Arial" w:hAnsi="Arial" w:cs="Arial"/>
          <w:color w:val="000000" w:themeColor="text1"/>
          <w:sz w:val="22"/>
        </w:rPr>
        <w:t xml:space="preserve">the </w:t>
      </w:r>
      <w:r w:rsidR="0028013C" w:rsidRPr="00A445E4">
        <w:rPr>
          <w:rFonts w:ascii="Arial" w:hAnsi="Arial" w:cs="Arial"/>
          <w:color w:val="000000" w:themeColor="text1"/>
          <w:sz w:val="22"/>
        </w:rPr>
        <w:t xml:space="preserve">Sp1 binding site in </w:t>
      </w:r>
      <w:r w:rsidR="0028013C" w:rsidRPr="00A445E4">
        <w:rPr>
          <w:rFonts w:ascii="Arial" w:hAnsi="Arial" w:cs="Arial"/>
          <w:i/>
          <w:color w:val="000000" w:themeColor="text1"/>
          <w:sz w:val="22"/>
        </w:rPr>
        <w:t xml:space="preserve">ZNF132 </w:t>
      </w:r>
      <w:r w:rsidR="0028013C" w:rsidRPr="00A445E4">
        <w:rPr>
          <w:rFonts w:ascii="Arial" w:hAnsi="Arial" w:cs="Arial"/>
          <w:color w:val="000000" w:themeColor="text1"/>
          <w:sz w:val="22"/>
        </w:rPr>
        <w:t>promoter region with Chromatin immunoprecipitation (ChIP) assay and demonstrated hyper</w:t>
      </w:r>
      <w:r w:rsidR="00A44C2A">
        <w:rPr>
          <w:rFonts w:ascii="Arial" w:hAnsi="Arial" w:cs="Arial"/>
          <w:color w:val="000000" w:themeColor="text1"/>
          <w:sz w:val="22"/>
        </w:rPr>
        <w:t>-</w:t>
      </w:r>
      <w:r w:rsidR="0028013C" w:rsidRPr="00A445E4">
        <w:rPr>
          <w:rFonts w:ascii="Arial" w:hAnsi="Arial" w:cs="Arial"/>
          <w:color w:val="000000" w:themeColor="text1"/>
          <w:sz w:val="22"/>
        </w:rPr>
        <w:t>methylation status could reduce the Sp1 transcript factor activity.</w:t>
      </w:r>
      <w:r w:rsidR="00DC7CBC" w:rsidRPr="00A445E4">
        <w:rPr>
          <w:rFonts w:ascii="Arial" w:hAnsi="Arial" w:cs="Arial"/>
          <w:color w:val="000000" w:themeColor="text1"/>
          <w:sz w:val="22"/>
        </w:rPr>
        <w:t xml:space="preserve"> </w:t>
      </w:r>
      <w:r w:rsidR="00A93858" w:rsidRPr="00A445E4">
        <w:rPr>
          <w:rFonts w:ascii="Arial" w:hAnsi="Arial" w:cs="Arial"/>
          <w:color w:val="000000" w:themeColor="text1"/>
          <w:sz w:val="22"/>
        </w:rPr>
        <w:t xml:space="preserve">Our results suggest that </w:t>
      </w:r>
      <w:r w:rsidR="00A93858" w:rsidRPr="00A445E4">
        <w:rPr>
          <w:rFonts w:ascii="Arial" w:hAnsi="Arial" w:cs="Arial"/>
          <w:i/>
          <w:color w:val="000000" w:themeColor="text1"/>
          <w:sz w:val="22"/>
        </w:rPr>
        <w:t>ZNF</w:t>
      </w:r>
      <w:r w:rsidRPr="00A445E4">
        <w:rPr>
          <w:rFonts w:ascii="Arial" w:hAnsi="Arial" w:cs="Arial"/>
          <w:i/>
          <w:color w:val="000000" w:themeColor="text1"/>
          <w:sz w:val="22"/>
        </w:rPr>
        <w:t>132</w:t>
      </w:r>
      <w:r w:rsidRPr="00A445E4">
        <w:rPr>
          <w:rFonts w:ascii="Arial" w:hAnsi="Arial" w:cs="Arial"/>
          <w:color w:val="000000" w:themeColor="text1"/>
          <w:sz w:val="22"/>
        </w:rPr>
        <w:t xml:space="preserve"> plays a</w:t>
      </w:r>
      <w:r w:rsidR="00DC7CBC" w:rsidRPr="00A445E4">
        <w:rPr>
          <w:rFonts w:ascii="Arial" w:hAnsi="Arial" w:cs="Arial"/>
          <w:color w:val="000000" w:themeColor="text1"/>
          <w:sz w:val="22"/>
        </w:rPr>
        <w:t>n</w:t>
      </w:r>
      <w:r w:rsidRPr="00A445E4">
        <w:rPr>
          <w:rFonts w:ascii="Arial" w:hAnsi="Arial" w:cs="Arial"/>
          <w:color w:val="000000" w:themeColor="text1"/>
          <w:sz w:val="22"/>
        </w:rPr>
        <w:t xml:space="preserve"> </w:t>
      </w:r>
      <w:r w:rsidR="00DC7CBC" w:rsidRPr="00A445E4">
        <w:rPr>
          <w:rFonts w:ascii="Arial" w:hAnsi="Arial" w:cs="Arial"/>
          <w:color w:val="000000" w:themeColor="text1"/>
          <w:sz w:val="22"/>
        </w:rPr>
        <w:t xml:space="preserve">important </w:t>
      </w:r>
      <w:r w:rsidRPr="00A445E4">
        <w:rPr>
          <w:rFonts w:ascii="Arial" w:hAnsi="Arial" w:cs="Arial"/>
          <w:color w:val="000000" w:themeColor="text1"/>
          <w:sz w:val="22"/>
        </w:rPr>
        <w:t xml:space="preserve">role in the development of ESCC as a tumor suppressor gene and </w:t>
      </w:r>
      <w:r w:rsidR="00FD6D2E" w:rsidRPr="00A445E4">
        <w:rPr>
          <w:rFonts w:ascii="Arial" w:hAnsi="Arial" w:cs="Arial"/>
          <w:color w:val="000000" w:themeColor="text1"/>
          <w:sz w:val="22"/>
        </w:rPr>
        <w:t>support the underlying</w:t>
      </w:r>
      <w:r w:rsidR="00CA1AED" w:rsidRPr="00A445E4">
        <w:rPr>
          <w:rFonts w:ascii="Arial" w:hAnsi="Arial" w:cs="Arial"/>
          <w:color w:val="000000" w:themeColor="text1"/>
          <w:sz w:val="22"/>
        </w:rPr>
        <w:t xml:space="preserve"> </w:t>
      </w:r>
      <w:r w:rsidR="00FD6D2E" w:rsidRPr="00A445E4">
        <w:rPr>
          <w:rFonts w:ascii="Arial" w:hAnsi="Arial" w:cs="Arial"/>
          <w:color w:val="000000" w:themeColor="text1"/>
          <w:sz w:val="22"/>
        </w:rPr>
        <w:t xml:space="preserve">mechanism caused by the DNA </w:t>
      </w:r>
      <w:r w:rsidRPr="00A445E4">
        <w:rPr>
          <w:rFonts w:ascii="Arial" w:hAnsi="Arial" w:cs="Arial"/>
          <w:color w:val="000000" w:themeColor="text1"/>
          <w:sz w:val="22"/>
        </w:rPr>
        <w:t>hyper</w:t>
      </w:r>
      <w:r w:rsidR="00A44C2A">
        <w:rPr>
          <w:rFonts w:ascii="Arial" w:hAnsi="Arial" w:cs="Arial"/>
          <w:color w:val="000000" w:themeColor="text1"/>
          <w:sz w:val="22"/>
        </w:rPr>
        <w:t>-</w:t>
      </w:r>
      <w:r w:rsidRPr="00A445E4">
        <w:rPr>
          <w:rFonts w:ascii="Arial" w:hAnsi="Arial" w:cs="Arial"/>
          <w:color w:val="000000" w:themeColor="text1"/>
          <w:sz w:val="22"/>
        </w:rPr>
        <w:t>methylatio</w:t>
      </w:r>
      <w:r w:rsidR="00DC7CBC" w:rsidRPr="00A445E4">
        <w:rPr>
          <w:rFonts w:ascii="Arial" w:hAnsi="Arial" w:cs="Arial"/>
          <w:color w:val="000000" w:themeColor="text1"/>
          <w:sz w:val="22"/>
        </w:rPr>
        <w:t>n mediated Sp1 binding decay and gene silencing</w:t>
      </w:r>
      <w:r w:rsidR="00FD6D2E"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color w:val="000000" w:themeColor="text1"/>
          <w:sz w:val="22"/>
        </w:rPr>
      </w:pPr>
    </w:p>
    <w:p w:rsidR="00E333CC"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Introduction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557250"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Esophageal cancer (EC) ranks 8th in most common cancers and 6th in cancerrelated mortality </w:t>
      </w:r>
      <w:r w:rsidR="006E52BB" w:rsidRPr="00A445E4">
        <w:rPr>
          <w:rFonts w:ascii="Arial" w:hAnsi="Arial" w:cs="Arial"/>
          <w:color w:val="000000" w:themeColor="text1"/>
          <w:sz w:val="22"/>
        </w:rPr>
        <w:t>worldwide</w:t>
      </w:r>
      <w:r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"_ENREF_1" \o "Stoner, 2001 #174"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"_ENREF_2" \o "Allum, 2009 #175"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w:t>
      </w:r>
      <w:r w:rsidR="005912D9" w:rsidRPr="00A445E4">
        <w:rPr>
          <w:rFonts w:ascii="Arial" w:hAnsi="Arial" w:cs="Arial"/>
          <w:noProof/>
          <w:color w:val="000000" w:themeColor="text1"/>
          <w:sz w:val="22"/>
          <w:vertAlign w:val="superscript"/>
        </w:rPr>
        <w:fldChar w:fldCharType="end"/>
      </w:r>
      <w:r w:rsidRPr="00A445E4">
        <w:rPr>
          <w:rFonts w:ascii="Arial" w:hAnsi="Arial" w:cs="Arial"/>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For the past several decades, the incidence of and estimated deaths due to esophageal cancers have been increasing continuously. Based on GLOBOCAN worldwide estimates of cancer incidence and</w:t>
      </w:r>
      <w:r w:rsidR="004D5038" w:rsidRPr="00A445E4">
        <w:rPr>
          <w:rFonts w:ascii="Arial" w:hAnsi="Arial" w:cs="Arial"/>
          <w:color w:val="000000" w:themeColor="text1"/>
          <w:sz w:val="22"/>
        </w:rPr>
        <w:t xml:space="preserve"> </w:t>
      </w:r>
      <w:r w:rsidRPr="00A445E4">
        <w:rPr>
          <w:rFonts w:ascii="Arial" w:hAnsi="Arial" w:cs="Arial"/>
          <w:color w:val="000000" w:themeColor="text1"/>
          <w:sz w:val="22"/>
        </w:rPr>
        <w:t>mortality produced by the International Agency for Research on Cancer (IARC), 455</w:t>
      </w:r>
      <w:r w:rsidR="00B85E92" w:rsidRPr="00A445E4">
        <w:rPr>
          <w:rFonts w:ascii="Arial" w:hAnsi="Arial" w:cs="Arial"/>
          <w:color w:val="000000" w:themeColor="text1"/>
          <w:sz w:val="22"/>
        </w:rPr>
        <w:t>,</w:t>
      </w:r>
      <w:r w:rsidRPr="00A445E4">
        <w:rPr>
          <w:rFonts w:ascii="Arial" w:hAnsi="Arial" w:cs="Arial"/>
          <w:color w:val="000000" w:themeColor="text1"/>
          <w:sz w:val="22"/>
        </w:rPr>
        <w:t>800 new esophageal</w:t>
      </w:r>
      <w:r w:rsidR="00A60E92" w:rsidRPr="00A445E4">
        <w:rPr>
          <w:rFonts w:ascii="Arial" w:hAnsi="Arial" w:cs="Arial"/>
          <w:color w:val="000000" w:themeColor="text1"/>
          <w:sz w:val="22"/>
        </w:rPr>
        <w:t xml:space="preserve"> </w:t>
      </w:r>
      <w:r w:rsidRPr="00A445E4">
        <w:rPr>
          <w:rFonts w:ascii="Arial" w:hAnsi="Arial" w:cs="Arial"/>
          <w:color w:val="000000" w:themeColor="text1"/>
          <w:sz w:val="22"/>
        </w:rPr>
        <w:t>cancer cases and</w:t>
      </w:r>
      <w:r w:rsidR="00634413" w:rsidRPr="00A445E4">
        <w:rPr>
          <w:rFonts w:ascii="Arial" w:hAnsi="Arial" w:cs="Arial"/>
          <w:color w:val="000000" w:themeColor="text1"/>
          <w:sz w:val="22"/>
        </w:rPr>
        <w:t xml:space="preserve"> </w:t>
      </w:r>
      <w:r w:rsidRPr="00A445E4">
        <w:rPr>
          <w:rFonts w:ascii="Arial" w:hAnsi="Arial" w:cs="Arial"/>
          <w:color w:val="000000" w:themeColor="text1"/>
          <w:sz w:val="22"/>
        </w:rPr>
        <w:t>400</w:t>
      </w:r>
      <w:r w:rsidR="00B85E92" w:rsidRPr="00A445E4">
        <w:rPr>
          <w:rFonts w:ascii="Arial" w:hAnsi="Arial" w:cs="Arial"/>
          <w:color w:val="000000" w:themeColor="text1"/>
          <w:sz w:val="22"/>
        </w:rPr>
        <w:t>,</w:t>
      </w:r>
      <w:r w:rsidRPr="00A445E4">
        <w:rPr>
          <w:rFonts w:ascii="Arial" w:hAnsi="Arial" w:cs="Arial"/>
          <w:color w:val="000000" w:themeColor="text1"/>
          <w:sz w:val="22"/>
        </w:rPr>
        <w:t>200 deaths occurred in 2012 worldwide</w:t>
      </w:r>
      <w:r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"_ENREF_3" \o "Torre, 2015 #229"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3</w:t>
      </w:r>
      <w:r w:rsidR="005912D9" w:rsidRPr="00A445E4">
        <w:rPr>
          <w:rFonts w:ascii="Arial" w:eastAsia="System" w:hAnsi="Arial" w:cs="Arial"/>
          <w:noProof/>
          <w:color w:val="000000" w:themeColor="text1"/>
          <w:sz w:val="22"/>
          <w:vertAlign w:val="superscript"/>
        </w:rPr>
        <w:fldChar w:fldCharType="end"/>
      </w:r>
      <w:r w:rsidR="00892A75" w:rsidRPr="00A445E4">
        <w:rPr>
          <w:rFonts w:ascii="Arial" w:eastAsia="System" w:hAnsi="Arial" w:cs="Arial"/>
          <w:noProof/>
          <w:color w:val="000000" w:themeColor="text1"/>
          <w:sz w:val="22"/>
          <w:vertAlign w:val="superscript"/>
        </w:rPr>
        <w:t>,</w:t>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"_ENREF_4" \o "Yan, 2018 #213"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4</w:t>
      </w:r>
      <w:r w:rsidR="005912D9"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The five-year survival rate of esophageal cancer remains poor despite of advances in clinical oncology. Esophageal cancer consists mainly of two subtypes, esophageal squamous cell carcinoma (ESCC) and esophageal adenocarcinoma (EAC), each with distinct pathologies a</w:t>
      </w:r>
      <w:r w:rsidR="006E52BB" w:rsidRPr="00A445E4">
        <w:rPr>
          <w:rFonts w:ascii="Arial" w:hAnsi="Arial" w:cs="Arial"/>
          <w:color w:val="000000" w:themeColor="text1"/>
          <w:sz w:val="22"/>
        </w:rPr>
        <w:t>nd etiologies</w:t>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"_ENREF_5" \o "Fichter, 2014 #178"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 </w:instrText>
      </w:r>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EN.CITE.DATA </w:instrText>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end"/>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5</w:t>
      </w:r>
      <w:r w:rsidR="008B6D77" w:rsidRPr="00A445E4">
        <w:rPr>
          <w:rFonts w:ascii="Arial" w:eastAsia="System" w:hAnsi="Arial" w:cs="Arial"/>
          <w:noProof/>
          <w:color w:val="000000" w:themeColor="text1"/>
          <w:sz w:val="22"/>
          <w:vertAlign w:val="superscript"/>
        </w:rPr>
        <w:fldChar w:fldCharType="end"/>
      </w:r>
      <w:r w:rsidR="005912D9" w:rsidRPr="00A445E4">
        <w:rPr>
          <w:rFonts w:ascii="Arial" w:eastAsia="System" w:hAnsi="Arial" w:cs="Arial"/>
          <w:noProof/>
          <w:color w:val="000000" w:themeColor="text1"/>
          <w:sz w:val="22"/>
          <w:vertAlign w:val="superscript"/>
        </w:rPr>
        <w:fldChar w:fldCharType="end"/>
      </w:r>
      <w:r w:rsidRPr="00A445E4">
        <w:rPr>
          <w:rFonts w:ascii="Arial" w:hAnsi="Arial" w:cs="Arial"/>
          <w:color w:val="000000" w:themeColor="text1"/>
          <w:sz w:val="22"/>
        </w:rPr>
        <w:t>. While EAC predominates in North Americ</w:t>
      </w:r>
      <w:r w:rsidRPr="00A445E4">
        <w:rPr>
          <w:rFonts w:ascii="Arial" w:eastAsia="System" w:hAnsi="Arial" w:cs="Arial"/>
          <w:noProof/>
          <w:color w:val="000000" w:themeColor="text1"/>
          <w:sz w:val="22"/>
        </w:rPr>
        <w:t>a</w:t>
      </w:r>
      <w:del w:id="3" w:author="Guo, Shicheng" w:date="2018-10-16T21:41:00Z">
        <w:r w:rsidR="00696E0A" w:rsidRPr="00A445E4" w:rsidDel="007B762D">
          <w:rPr>
            <w:rFonts w:ascii="Arial" w:eastAsia="System" w:hAnsi="Arial" w:cs="Arial"/>
            <w:noProof/>
            <w:color w:val="000000" w:themeColor="text1"/>
            <w:sz w:val="22"/>
            <w:vertAlign w:val="superscript"/>
          </w:rPr>
          <w:delText xml:space="preserve">  </w:delText>
        </w:r>
      </w:del>
      <w:r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"_ENREF_6" \o "Brown, 2002 #179"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6</w:t>
      </w:r>
      <w:r w:rsidR="005912D9" w:rsidRPr="00A445E4">
        <w:rPr>
          <w:rFonts w:ascii="Arial" w:eastAsia="System" w:hAnsi="Arial" w:cs="Arial"/>
          <w:noProof/>
          <w:color w:val="000000" w:themeColor="text1"/>
          <w:sz w:val="22"/>
          <w:vertAlign w:val="superscript"/>
        </w:rPr>
        <w:fldChar w:fldCharType="end"/>
      </w:r>
      <w:r w:rsidR="00892A75" w:rsidRPr="00A445E4">
        <w:rPr>
          <w:rFonts w:ascii="Arial" w:eastAsia="System" w:hAnsi="Arial" w:cs="Arial"/>
          <w:noProof/>
          <w:color w:val="000000" w:themeColor="text1"/>
          <w:sz w:val="22"/>
          <w:vertAlign w:val="superscript"/>
        </w:rPr>
        <w:t>,</w:t>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"_ENREF_7" \o "Drahos, 2017 #233"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7</w:t>
      </w:r>
      <w:r w:rsidR="005912D9"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fldChar w:fldCharType="end"/>
      </w:r>
      <w:r w:rsidRPr="00A445E4">
        <w:rPr>
          <w:rFonts w:ascii="Arial" w:hAnsi="Arial" w:cs="Arial"/>
          <w:color w:val="000000" w:themeColor="text1"/>
          <w:sz w:val="22"/>
        </w:rPr>
        <w:t xml:space="preserve">, the majority of esophageal cancer cases worldwide are ESCC, which has a high prevalence in </w:t>
      </w:r>
      <w:r w:rsidR="00C1779B" w:rsidRPr="00A445E4">
        <w:rPr>
          <w:rFonts w:ascii="Arial" w:hAnsi="Arial" w:cs="Arial"/>
          <w:color w:val="000000" w:themeColor="text1"/>
          <w:sz w:val="22"/>
        </w:rPr>
        <w:t>East</w:t>
      </w:r>
      <w:r w:rsidRPr="00A445E4">
        <w:rPr>
          <w:rFonts w:ascii="Arial" w:hAnsi="Arial" w:cs="Arial"/>
          <w:color w:val="000000" w:themeColor="text1"/>
          <w:sz w:val="22"/>
        </w:rPr>
        <w:t xml:space="preserve"> Asia, </w:t>
      </w:r>
      <w:r w:rsidR="00C1779B" w:rsidRPr="00A445E4">
        <w:rPr>
          <w:rFonts w:ascii="Arial" w:hAnsi="Arial" w:cs="Arial"/>
          <w:color w:val="000000" w:themeColor="text1"/>
          <w:sz w:val="22"/>
        </w:rPr>
        <w:t xml:space="preserve">Eastern </w:t>
      </w:r>
      <w:r w:rsidRPr="00A445E4">
        <w:rPr>
          <w:rFonts w:ascii="Arial" w:hAnsi="Arial" w:cs="Arial"/>
          <w:color w:val="000000" w:themeColor="text1"/>
          <w:sz w:val="22"/>
        </w:rPr>
        <w:t xml:space="preserve">and </w:t>
      </w:r>
      <w:r w:rsidR="00C1779B" w:rsidRPr="00A445E4">
        <w:rPr>
          <w:rFonts w:ascii="Arial" w:hAnsi="Arial" w:cs="Arial"/>
          <w:color w:val="000000" w:themeColor="text1"/>
          <w:sz w:val="22"/>
        </w:rPr>
        <w:t xml:space="preserve">Southern </w:t>
      </w:r>
      <w:r w:rsidRPr="00A445E4">
        <w:rPr>
          <w:rFonts w:ascii="Arial" w:hAnsi="Arial" w:cs="Arial"/>
          <w:color w:val="000000" w:themeColor="text1"/>
          <w:sz w:val="22"/>
        </w:rPr>
        <w:t xml:space="preserve">Africa, and </w:t>
      </w:r>
      <w:r w:rsidR="00C1779B" w:rsidRPr="00A445E4">
        <w:rPr>
          <w:rFonts w:ascii="Arial" w:hAnsi="Arial" w:cs="Arial"/>
          <w:color w:val="000000" w:themeColor="text1"/>
          <w:sz w:val="22"/>
        </w:rPr>
        <w:t xml:space="preserve">Southern </w:t>
      </w:r>
      <w:r w:rsidR="006E52BB" w:rsidRPr="00A445E4">
        <w:rPr>
          <w:rFonts w:ascii="Arial" w:hAnsi="Arial" w:cs="Arial"/>
          <w:color w:val="000000" w:themeColor="text1"/>
          <w:sz w:val="22"/>
        </w:rPr>
        <w:t>Europe</w:t>
      </w:r>
      <w:r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"_ENREF_8" \o "He, 2014 #180"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8</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"_ENREF_9" \o "Huang, 2016 #181"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9</w:t>
      </w:r>
      <w:r w:rsidR="005912D9" w:rsidRPr="00A445E4">
        <w:rPr>
          <w:rFonts w:ascii="Arial" w:hAnsi="Arial" w:cs="Arial"/>
          <w:noProof/>
          <w:color w:val="000000" w:themeColor="text1"/>
          <w:sz w:val="22"/>
          <w:vertAlign w:val="superscript"/>
        </w:rPr>
        <w:fldChar w:fldCharType="end"/>
      </w:r>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del w:id="4" w:author="Guo, Shicheng" w:date="2018-10-16T21:41:00Z">
        <w:r w:rsidRPr="00A445E4" w:rsidDel="002F6B5D">
          <w:rPr>
            <w:rFonts w:ascii="Arial" w:hAnsi="Arial" w:cs="Arial"/>
            <w:color w:val="000000" w:themeColor="text1"/>
            <w:sz w:val="22"/>
          </w:rPr>
          <w:delText xml:space="preserve"> </w:delText>
        </w:r>
      </w:del>
      <w:r w:rsidRPr="00A445E4">
        <w:rPr>
          <w:rFonts w:ascii="Arial" w:hAnsi="Arial" w:cs="Arial"/>
          <w:color w:val="000000" w:themeColor="text1"/>
          <w:sz w:val="22"/>
        </w:rPr>
        <w:t>ESCC accounts for more than 90% esophageal cancers in China nowadays</w:t>
      </w:r>
      <w:r w:rsidR="005912D9" w:rsidRPr="00A445E4">
        <w:rPr>
          <w:rFonts w:ascii="Arial" w:eastAsia="System" w:hAnsi="Arial" w:cs="Arial"/>
          <w:noProof/>
          <w:color w:val="000000" w:themeColor="text1"/>
          <w:sz w:val="22"/>
          <w:vertAlign w:val="superscript"/>
        </w:rPr>
        <w:fldChar w:fldCharType="begin"/>
      </w:r>
      <w:r w:rsidR="005912D9" w:rsidRPr="00A445E4">
        <w:rPr>
          <w:rFonts w:ascii="Arial" w:eastAsia="System" w:hAnsi="Arial" w:cs="Arial"/>
          <w:noProof/>
          <w:color w:val="000000" w:themeColor="text1"/>
          <w:sz w:val="22"/>
          <w:vertAlign w:val="superscript"/>
        </w:rPr>
        <w:instrText xml:space="preserve"> HYPERLINK \l "_ENREF_10" \o "Zhang, 2013 #182" </w:instrText>
      </w:r>
      <w:r w:rsidR="005912D9"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fldChar w:fldCharType="begin"/>
      </w:r>
      <w:r w:rsidR="008B6D77" w:rsidRPr="00A445E4">
        <w:rPr>
          <w:rFonts w:ascii="Arial" w:eastAsia="System" w:hAnsi="Arial" w:cs="Arial"/>
          <w:noProof/>
          <w:color w:val="000000" w:themeColor="text1"/>
          <w:sz w:val="22"/>
          <w:vertAlign w:val="superscript"/>
        </w:rPr>
        <w:instrText xml:space="preserve"> ADDIN EN.CITE &lt;EndNote&gt;&lt;Cite&gt;&lt;Author&gt;Zhang&lt;/Author&gt;&lt;Year&gt;2013&lt;/Year&gt;&lt;RecNum&gt;182&lt;/RecNum&gt;&lt;DisplayText&gt;&lt;style face="superscript"&gt;10&lt;/style&gt;&lt;/DisplayText&gt;&lt;record&gt;&lt;rec-number&gt;182&lt;/rec-number&gt;&lt;foreign-keys&gt;&lt;key app="EN" db-id="rsdtssx5de5tfqezpxppdrsutap5fp2daewr"&gt;182&lt;/key&gt;&lt;/foreign-keys&gt;&lt;ref-type name="Journal Article"&gt;17&lt;/ref-type&gt;&lt;contributors&gt;&lt;authors&gt;&lt;author&gt;Zhang, Y.&lt;/author&gt;&lt;/authors&gt;&lt;/contributors&gt;&lt;auth-address&gt;Yuwei Zhang, Department of Environmental and Occupational Health, School of Public Health and Health Services, The George Washington University, Washington, DC 20052, United States.&lt;/auth-address&gt;&lt;titles&gt;&lt;title&gt;Epidemiology of esophageal cancer&lt;/title&gt;&lt;secondary-title&gt;World J Gastroenterol&lt;/secondary-title&gt;&lt;alt-title&gt;World journal of gastroenterology&lt;/alt-title&gt;&lt;/titles&gt;&lt;periodical&gt;&lt;full-title&gt;World J Gastroenterol&lt;/full-title&gt;&lt;abbr-1&gt;World journal of gastroenterology&lt;/abbr-1&gt;&lt;/periodical&gt;&lt;alt-periodical&gt;&lt;full-title&gt;World J Gastroenterol&lt;/full-title&gt;&lt;abbr-1&gt;World journal of gastroenterology&lt;/abbr-1&gt;&lt;/alt-periodical&gt;&lt;pages&gt;5598-606&lt;/pages&gt;&lt;volume&gt;19&lt;/volume&gt;&lt;number&gt;34&lt;/number&gt;&lt;keywords&gt;&lt;keyword&gt;Adenocarcinoma/*epidemiology/pathology/prevention &amp;amp; control&lt;/keyword&gt;&lt;keyword&gt;Carcinoma, Squamous Cell/*epidemiology/pathology/prevention &amp;amp; control&lt;/keyword&gt;&lt;keyword&gt;Esophageal Neoplasms/*epidemiology/pathology/prevention &amp;amp; control&lt;/keyword&gt;&lt;keyword&gt;Humans&lt;/keyword&gt;&lt;keyword&gt;Incidence&lt;/keyword&gt;&lt;keyword&gt;Mass Screening&lt;/keyword&gt;&lt;keyword&gt;Risk Factors&lt;/keyword&gt;&lt;/keywords&gt;&lt;dates&gt;&lt;year&gt;2013&lt;/year&gt;&lt;pub-dates&gt;&lt;date&gt;Sep 14&lt;/date&gt;&lt;/pub-dates&gt;&lt;/dates&gt;&lt;isbn&gt;2219-2840 (Electronic)&amp;#xD;1007-9327 (Linking)&lt;/isbn&gt;&lt;accession-num&gt;24039351&lt;/accession-num&gt;&lt;urls&gt;&lt;related-urls&gt;&lt;url&gt;http://www.ncbi.nlm.nih.gov/pubmed/24039351&lt;/url&gt;&lt;/related-urls&gt;&lt;/urls&gt;&lt;custom2&gt;3769895&lt;/custom2&gt;&lt;electronic-resource-num&gt;10.3748/wjg.v19.i34.5598&lt;/electronic-resource-num&gt;&lt;/record&gt;&lt;/Cite&gt;&lt;/EndNote&gt;</w:instrText>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10</w:t>
      </w:r>
      <w:r w:rsidR="008B6D77" w:rsidRPr="00A445E4">
        <w:rPr>
          <w:rFonts w:ascii="Arial" w:eastAsia="System" w:hAnsi="Arial" w:cs="Arial"/>
          <w:noProof/>
          <w:color w:val="000000" w:themeColor="text1"/>
          <w:sz w:val="22"/>
          <w:vertAlign w:val="superscript"/>
        </w:rPr>
        <w:fldChar w:fldCharType="end"/>
      </w:r>
      <w:r w:rsidR="005912D9" w:rsidRPr="00A445E4">
        <w:rPr>
          <w:rFonts w:ascii="Arial" w:eastAsia="System" w:hAnsi="Arial" w:cs="Arial"/>
          <w:noProof/>
          <w:color w:val="000000" w:themeColor="text1"/>
          <w:sz w:val="22"/>
          <w:vertAlign w:val="superscript"/>
        </w:rPr>
        <w:fldChar w:fldCharType="end"/>
      </w:r>
      <w:r w:rsidRPr="00A445E4">
        <w:rPr>
          <w:rFonts w:ascii="Arial" w:hAnsi="Arial" w:cs="Arial"/>
          <w:color w:val="000000" w:themeColor="text1"/>
          <w:sz w:val="22"/>
        </w:rPr>
        <w:t xml:space="preserve">. With the characteristics of highly invasive, metastatic and poor prognosis, there is an urgent need for identifying </w:t>
      </w:r>
      <w:r w:rsidRPr="00A445E4">
        <w:rPr>
          <w:rFonts w:ascii="Arial" w:hAnsi="Arial" w:cs="Arial"/>
          <w:color w:val="000000" w:themeColor="text1"/>
          <w:sz w:val="22"/>
        </w:rPr>
        <w:lastRenderedPageBreak/>
        <w:t>diagnostic and prognostic biomarkers for ESCC.</w:t>
      </w:r>
    </w:p>
    <w:p w:rsidR="00243364" w:rsidRPr="00A445E4" w:rsidRDefault="00243364"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DNA methylation is one of the most intensively studied epigenetic modifications. DNA methylation involves in many kinds of biological processes, including development, gene expre</w:t>
      </w:r>
      <w:r w:rsidR="006E52BB" w:rsidRPr="00A445E4">
        <w:rPr>
          <w:rFonts w:ascii="Arial" w:hAnsi="Arial" w:cs="Arial"/>
          <w:color w:val="000000" w:themeColor="text1"/>
          <w:sz w:val="22"/>
        </w:rPr>
        <w:t>ssion regulation and imprinting</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"_ENREF_11" \o "Bell, 2000 #237"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11</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Multiple studies have confirmed that global hypomethylation induces genomic instability leading to cell transformation, and hypermethylation of promoter regions of the tumor suppressor genes facilitates tumorigenesis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"_ENREF_12" \o "Asokan, 2014 #184"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&lt;EndNote&gt;&lt;Cite&gt;&lt;Author&gt;Asokan&lt;/Author&gt;&lt;Year&gt;2014&lt;/Year&gt;&lt;RecNum&gt;184&lt;/RecNum&gt;&lt;DisplayText&gt;&lt;style face="superscript"&gt;12&lt;/style&gt;&lt;/DisplayText&gt;&lt;record&gt;&lt;rec-number&gt;184&lt;/rec-number&gt;&lt;foreign-keys&gt;&lt;key app="EN" db-id="rsdtssx5de5tfqezpxppdrsutap5fp2daewr"&gt;184&lt;/key&gt;&lt;/foreign-keys&gt;&lt;ref-type name="Journal Article"&gt;17&lt;/ref-type&gt;&lt;contributors&gt;&lt;authors&gt;&lt;author&gt;Asokan, G. S.&lt;/author&gt;&lt;author&gt;Jeelani, S.&lt;/author&gt;&lt;author&gt;Gnanasundaram, N.&lt;/author&gt;&lt;/authors&gt;&lt;/contributors&gt;&lt;auth-address&gt;Associate Professor, Department of Oral Medicine and Radiology, Tagore Dental College and Hospital , Chennai, India .&amp;#xD;Reader, Department of Oral Medicine and Radiology, Indira Gandhi Institute of Dental Science , Pondicherry, India .&lt;/auth-address&gt;&lt;titles&gt;&lt;title&gt;Promoter hypermethylation profile of tumour suppressor genes in oral leukoplakia and oral squamous cell carcinoma&lt;/title&gt;&lt;secondary-title&gt;J Clin Diagn Res&lt;/secondary-title&gt;&lt;alt-title&gt;Journal of clinical and diagnostic research : JCDR&lt;/alt-title&gt;&lt;/titles&gt;&lt;periodical&gt;&lt;full-title&gt;J Clin Diagn Res&lt;/full-title&gt;&lt;abbr-1&gt;Journal of clinical and diagnostic research : JCDR&lt;/abbr-1&gt;&lt;/periodical&gt;&lt;alt-periodical&gt;&lt;full-title&gt;J Clin Diagn Res&lt;/full-title&gt;&lt;abbr-1&gt;Journal of clinical and diagnostic research : JCDR&lt;/abbr-1&gt;&lt;/alt-periodical&gt;&lt;pages&gt;ZC09-12&lt;/pages&gt;&lt;volume&gt;8&lt;/volume&gt;&lt;number&gt;10&lt;/number&gt;&lt;dates&gt;&lt;year&gt;2014&lt;/year&gt;&lt;pub-dates&gt;&lt;date&gt;Oct&lt;/date&gt;&lt;/pub-dates&gt;&lt;/dates&gt;&lt;isbn&gt;2249-782X (Print)&amp;#xD;0973-709X (Linking)&lt;/isbn&gt;&lt;accession-num&gt;25478438&lt;/accession-num&gt;&lt;urls&gt;&lt;related-urls&gt;&lt;url&gt;http://www.ncbi.nlm.nih.gov/pubmed/25478438&lt;/url&gt;&lt;/related-urls&gt;&lt;/urls&gt;&lt;custom2&gt;4253256&lt;/custom2&gt;&lt;electronic-resource-num&gt;10.7860/JCDR/2014/9251.4949&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12</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Previous studies have shown that a broad range of genes are silenced by DNA hypermethyl</w:t>
      </w:r>
      <w:r w:rsidR="006E52BB" w:rsidRPr="00A445E4">
        <w:rPr>
          <w:rFonts w:ascii="Arial" w:hAnsi="Arial" w:cs="Arial"/>
          <w:color w:val="000000" w:themeColor="text1"/>
          <w:sz w:val="22"/>
        </w:rPr>
        <w:t>ation in different cancer types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"_ENREF_13" \o "Nunna, 2014 #185"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13</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The study of specific DNA methylation has translational potential in the management of ESCC patients, and hypermethylated promoters may serve as candidate biomarkers. Moreover, DNA methylation is reversible which makes it very interesting for therapy approaches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"_ENREF_14" \o "Kulis, 2010 #187"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&lt;EndNote&gt;&lt;Cite&gt;&lt;Author&gt;Kulis&lt;/Author&gt;&lt;Year&gt;2010&lt;/Year&gt;&lt;RecNum&gt;187&lt;/RecNum&gt;&lt;DisplayText&gt;&lt;style face="superscript"&gt;14&lt;/style&gt;&lt;/DisplayText&gt;&lt;record&gt;&lt;rec-number&gt;187&lt;/rec-number&gt;&lt;foreign-keys&gt;&lt;key app="EN" db-id="rsdtssx5de5tfqezpxppdrsutap5fp2daewr"&gt;187&lt;/key&gt;&lt;/foreign-keys&gt;&lt;ref-type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Genet&lt;/secondary-title&gt;&lt;alt-title&gt;Advances in genetics&lt;/alt-title&gt;&lt;/titles&gt;&lt;periodical&gt;&lt;full-title&gt;Adv Genet&lt;/full-title&gt;&lt;abbr-1&gt;Advances in genetics&lt;/abbr-1&gt;&lt;/periodical&gt;&lt;alt-periodical&gt;&lt;full-title&gt;Adv Genet&lt;/full-title&gt;&lt;abbr-1&gt;Advances in genetics&lt;/abbr-1&gt;&lt;/alt-periodical&gt;&lt;pages&gt;27-56&lt;/pages&gt;&lt;volume&gt;70&lt;/volume&gt;&lt;keywords&gt;&lt;keyword&gt;Animals&lt;/keyword&gt;&lt;keyword&gt;Antineoplastic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www.ncbi.nlm.nih.gov/pubmed/20920744&lt;/url&gt;&lt;/related-urls&gt;&lt;/urls&gt;&lt;electronic-resource-num&gt;10.1016/B978-0-12-380866-0.60002-2&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14</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We have previously screened TCGA database for aberrant epigenetic changes in ESCC. The results were validated with DNA methylation datasets from GEO and peripheral blood mononuclear cells (PBMC) and peripheral blood leucocytes (PBL) of healthy controls. </w:t>
      </w:r>
      <w:r w:rsidR="000B2C75" w:rsidRPr="00A445E4">
        <w:rPr>
          <w:rFonts w:ascii="Arial" w:hAnsi="Arial" w:cs="Arial"/>
          <w:color w:val="000000" w:themeColor="text1"/>
          <w:sz w:val="22"/>
        </w:rPr>
        <w:t>H</w:t>
      </w:r>
      <w:r w:rsidRPr="00A445E4">
        <w:rPr>
          <w:rFonts w:ascii="Arial" w:hAnsi="Arial" w:cs="Arial"/>
          <w:color w:val="000000" w:themeColor="text1"/>
          <w:sz w:val="22"/>
        </w:rPr>
        <w:t>ypermethylat</w:t>
      </w:r>
      <w:r w:rsidR="002C1C49" w:rsidRPr="00A445E4">
        <w:rPr>
          <w:rFonts w:ascii="Arial" w:hAnsi="Arial" w:cs="Arial"/>
          <w:color w:val="000000" w:themeColor="text1"/>
          <w:sz w:val="22"/>
        </w:rPr>
        <w:t>ion</w:t>
      </w:r>
      <w:r w:rsidR="00C1779B" w:rsidRPr="00A445E4">
        <w:rPr>
          <w:rFonts w:ascii="Arial" w:hAnsi="Arial" w:cs="Arial"/>
          <w:color w:val="000000" w:themeColor="text1"/>
          <w:sz w:val="22"/>
        </w:rPr>
        <w:t xml:space="preserve"> </w:t>
      </w:r>
      <w:r w:rsidRPr="00A445E4">
        <w:rPr>
          <w:rFonts w:ascii="Arial" w:hAnsi="Arial" w:cs="Arial"/>
          <w:color w:val="000000" w:themeColor="text1"/>
          <w:sz w:val="22"/>
        </w:rPr>
        <w:t xml:space="preserve">of several candidate genes were identified. One of them is </w:t>
      </w:r>
      <w:r w:rsidRPr="00A445E4">
        <w:rPr>
          <w:rFonts w:ascii="Arial" w:hAnsi="Arial" w:cs="Arial"/>
          <w:i/>
          <w:color w:val="000000" w:themeColor="text1"/>
          <w:sz w:val="22"/>
        </w:rPr>
        <w:t>ZNF132</w:t>
      </w:r>
      <w:r w:rsidRPr="00A445E4">
        <w:rPr>
          <w:rFonts w:ascii="Arial" w:hAnsi="Arial" w:cs="Arial"/>
          <w:color w:val="000000" w:themeColor="text1"/>
          <w:sz w:val="22"/>
        </w:rPr>
        <w:t>, which belongs to C2H2 zinc finger protein family. It is located at chromosome 19q13.4, which is usually deleted in thyroid adenomas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"_ENREF_15" \o "Tommerup, 1995 #242"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&lt;EndNote&gt;&lt;Cite&gt;&lt;Author&gt;Tommerup&lt;/Author&gt;&lt;Year&gt;1995&lt;/Year&gt;&lt;RecNum&gt;242&lt;/RecNum&gt;&lt;DisplayText&gt;&lt;style face="superscript"&gt;15&lt;/style&gt;&lt;/DisplayText&gt;&lt;record&gt;&lt;rec-number&gt;242&lt;/rec-number&gt;&lt;foreign-keys&gt;&lt;key app="EN" db-id="rsdtssx5de5tfqezpxppdrsutap5fp2daewr"&gt;242&lt;/key&gt;&lt;/foreign-keys&gt;&lt;ref-type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www.ncbi.nlm.nih.gov/pubmed/7557990&lt;/url&gt;&lt;/related-urls&gt;&lt;/urls&gt;&lt;electronic-resource-num&gt;10.1006/geno.1995.1040&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15</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r w:rsidRPr="00A445E4">
        <w:rPr>
          <w:rFonts w:ascii="Arial" w:hAnsi="Arial" w:cs="Arial"/>
          <w:i/>
          <w:color w:val="000000" w:themeColor="text1"/>
          <w:sz w:val="22"/>
        </w:rPr>
        <w:t xml:space="preserve">ZNF132 </w:t>
      </w:r>
      <w:r w:rsidRPr="00A445E4">
        <w:rPr>
          <w:rFonts w:ascii="Arial" w:hAnsi="Arial" w:cs="Arial"/>
          <w:color w:val="000000" w:themeColor="text1"/>
          <w:sz w:val="22"/>
        </w:rPr>
        <w:t>has 18 C2H2 zinc finger motifs according to its predicted structure. The zinc finger protein family has been shown to participate in biological processes such as development and differentiation. Recent studies have also suggested that zinc finger proteins play a role in cancer progression</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"_ENREF_16" \o "Hajra, 2002 #243"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&lt;EndNote&gt;&lt;Cite&gt;&lt;Author&gt;Hajra&lt;/Author&gt;&lt;Year&gt;2002&lt;/Year&gt;&lt;RecNum&gt;243&lt;/RecNum&gt;&lt;DisplayText&gt;&lt;style face="superscript"&gt;16&lt;/style&gt;&lt;/DisplayText&gt;&lt;record&gt;&lt;rec-number&gt;243&lt;/rec-number&gt;&lt;foreign-keys&gt;&lt;key app="EN" db-id="rsdtssx5de5tfqezpxppdrsutap5fp2daewr"&gt;243&lt;/key&gt;&lt;/foreign-keys&gt;&lt;ref-type name="Journal Article"&gt;17&lt;/ref-type&gt;&lt;contributors&gt;&lt;authors&gt;&lt;author&gt;Hajra, K. M.&lt;/author&gt;&lt;author&gt;Chen, D. Y.&lt;/author&gt;&lt;author&gt;Fearon, E. R.&lt;/author&gt;&lt;/authors&gt;&lt;/contributors&gt;&lt;auth-address&gt;Program in Cellular and Molecular Biology, University of Michigan Medical School, Ann Arbor, Michigan 48109, USA.&lt;/auth-address&gt;&lt;titles&gt;&lt;title&gt;The SLUG zinc-finger protein represses E-cadherin in breast cancer&lt;/title&gt;&lt;secondary-title&gt;Cancer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research&lt;/abbr-1&gt;&lt;/alt-periodical&gt;&lt;pages&gt;1613-8&lt;/pages&gt;&lt;volume&gt;62&lt;/volume&gt;&lt;number&gt;6&lt;/number&gt;&lt;keywords&gt;&lt;keyword&gt;Breast Neoplasms/genetics/*metabolism&lt;/keyword&gt;&lt;keyword&gt;Cadherins/*biosynthesis/genetics&lt;/keyword&gt;&lt;keyword&gt;DNA-Binding Proteins/genetics/metabolism/physiology&lt;/keyword&gt;&lt;keyword&gt;E-Box Elements/genetics&lt;/keyword&gt;&lt;keyword&gt;Humans&lt;/keyword&gt;&lt;keyword&gt;Promoter Regions, Genetic/physiology&lt;/keyword&gt;&lt;keyword&gt;Repressor Proteins/genetics/metabolism/*physiology&lt;/keyword&gt;&lt;keyword&gt;Snail Family Transcription Factors&lt;/keyword&gt;&lt;keyword&gt;Transcription Factors/genetics/metabolism/*physiology&lt;/keyword&gt;&lt;keyword&gt;Transcription, Genetic/physiology&lt;/keyword&gt;&lt;keyword&gt;Tumor Cells, Cultured&lt;/keyword&gt;&lt;keyword&gt;Zinc Fingers&lt;/keyword&gt;&lt;/keywords&gt;&lt;dates&gt;&lt;year&gt;2002&lt;/year&gt;&lt;pub-dates&gt;&lt;date&gt;Mar 15&lt;/date&gt;&lt;/pub-dates&gt;&lt;/dates&gt;&lt;isbn&gt;0008-5472 (Print)&amp;#xD;0008-5472 (Linking)&lt;/isbn&gt;&lt;accession-num&gt;11912130&lt;/accession-num&gt;&lt;urls&gt;&lt;related-urls&gt;&lt;url&gt;http://www.ncbi.nlm.nih.gov/pubmed/11912130&lt;/url&gt;&lt;/related-urls&gt;&lt;/urls&gt;&lt;/record&gt;&lt;/Cite&gt;&lt;/EndNote&gt;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16</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There are not many studies on the biological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however, decreased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has been reported in prostate cancer, and is associated with aggressive prostate cancers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"_ENREF_17" \o "Abildgaard, 2012 #189"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F728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the role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and its potential value as a biomarker in ESCC, we studied the methylation status of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and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tumors and adjacent normal tissues. The correlation between methylation status and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then measured in vitro in EC cell lines with or without epigenetic drugs. Furthermore, we tested the effect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on proliferation, migration, invasion and apoptosis of ESCC cells in vitro. The effect of</w:t>
      </w:r>
      <w:r w:rsidRPr="00A445E4">
        <w:rPr>
          <w:rFonts w:ascii="Arial" w:hAnsi="Arial" w:cs="Arial"/>
          <w:i/>
          <w:color w:val="000000" w:themeColor="text1"/>
          <w:sz w:val="22"/>
        </w:rPr>
        <w:t xml:space="preserve"> ZNF132</w:t>
      </w:r>
      <w:r w:rsidRPr="00A445E4">
        <w:rPr>
          <w:rFonts w:ascii="Arial" w:hAnsi="Arial" w:cs="Arial"/>
          <w:color w:val="000000" w:themeColor="text1"/>
          <w:sz w:val="22"/>
        </w:rPr>
        <w:t xml:space="preserve"> overexpression on the tumerigenecity of ESCC cell line was also tested in a nude mouse model. Finally, the mechanism of </w:t>
      </w:r>
      <w:r w:rsidRPr="00A445E4">
        <w:rPr>
          <w:rFonts w:ascii="Arial" w:hAnsi="Arial" w:cs="Arial"/>
          <w:color w:val="000000" w:themeColor="text1"/>
          <w:sz w:val="22"/>
        </w:rPr>
        <w:lastRenderedPageBreak/>
        <w:t xml:space="preserve">association of promoter hypermethylation and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was </w:t>
      </w:r>
      <w:r w:rsidR="002D4261" w:rsidRPr="00A445E4">
        <w:rPr>
          <w:rFonts w:ascii="Arial" w:hAnsi="Arial" w:cs="Arial"/>
          <w:color w:val="000000" w:themeColor="text1"/>
          <w:sz w:val="22"/>
        </w:rPr>
        <w:t>e</w:t>
      </w:r>
      <w:r w:rsidRPr="00A445E4">
        <w:rPr>
          <w:rFonts w:ascii="Arial" w:hAnsi="Arial" w:cs="Arial"/>
          <w:color w:val="000000" w:themeColor="text1"/>
          <w:sz w:val="22"/>
        </w:rPr>
        <w:t>xplored.</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Materials and methods</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Human tissues, Cell lines, transfection and drug treatment</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ESCC samples and their paired adjacent control tissues were obtained for validation study from the First Affiliated Hospital of Soochow University and Fourth Military Medical University between the years of 2011 and 2015. Ec-109 and CaE</w:t>
      </w:r>
      <w:r w:rsidR="00044BAC" w:rsidRPr="00A445E4">
        <w:rPr>
          <w:rFonts w:ascii="Arial" w:hAnsi="Arial" w:cs="Arial"/>
          <w:color w:val="000000" w:themeColor="text1"/>
          <w:sz w:val="22"/>
        </w:rPr>
        <w:t>s</w:t>
      </w:r>
      <w:r w:rsidRPr="00A445E4">
        <w:rPr>
          <w:rFonts w:ascii="Arial" w:hAnsi="Arial" w:cs="Arial"/>
          <w:color w:val="000000" w:themeColor="text1"/>
          <w:sz w:val="22"/>
        </w:rPr>
        <w:t>-17 cells were obtained from the Shanghai Institute for Biological Sciences and grown in RPMI-1640 culture medium supplemented with 10% fetal bovine serum (GIBCO®, Invitrogen™, Auckland, NZ), penicillin (100</w:t>
      </w:r>
      <w:r w:rsidR="006E52BB" w:rsidRPr="00A445E4">
        <w:rPr>
          <w:rFonts w:ascii="Arial" w:hAnsi="Arial" w:cs="Arial"/>
          <w:color w:val="000000" w:themeColor="text1"/>
          <w:sz w:val="22"/>
        </w:rPr>
        <w:t xml:space="preserve"> </w:t>
      </w:r>
      <w:r w:rsidRPr="00A445E4">
        <w:rPr>
          <w:rFonts w:ascii="Arial" w:hAnsi="Arial" w:cs="Arial"/>
          <w:color w:val="000000" w:themeColor="text1"/>
          <w:sz w:val="22"/>
        </w:rPr>
        <w:t>U/ml) and streptomycin (100μg/ml). HEK293T cells was maintained in DMEM culture medium containing 10% fetal bovine serum (GIBCO®, Invitrogen™, Auckland, NZ) that was supplemented with penicillin (100 U/ml) and streptomycin (100 μg/ml). Cultured cells were grown at 37°C in a humidified atmosphere of 5% CO</w:t>
      </w:r>
      <w:r w:rsidRPr="00A445E4">
        <w:rPr>
          <w:rFonts w:ascii="Arial" w:hAnsi="Arial" w:cs="Arial"/>
          <w:color w:val="000000" w:themeColor="text1"/>
          <w:sz w:val="22"/>
          <w:vertAlign w:val="subscript"/>
        </w:rPr>
        <w:t xml:space="preserve">2 </w:t>
      </w:r>
      <w:r w:rsidRPr="00A445E4">
        <w:rPr>
          <w:rFonts w:ascii="Arial" w:hAnsi="Arial" w:cs="Arial"/>
          <w:color w:val="000000" w:themeColor="text1"/>
          <w:sz w:val="22"/>
        </w:rPr>
        <w:t>and were passaged using pancreatic enzymes two or three times a week. HEK293T cells were co-transfected with the lentiviral vectors 0.8 μg pSPAX2, 0.4 μg pMD2</w:t>
      </w:r>
      <w:r w:rsidR="005F164A" w:rsidRPr="00A445E4">
        <w:rPr>
          <w:rFonts w:ascii="Arial" w:hAnsi="Arial" w:cs="Arial"/>
          <w:color w:val="000000" w:themeColor="text1"/>
          <w:sz w:val="22"/>
        </w:rPr>
        <w:t>.</w:t>
      </w:r>
      <w:r w:rsidRPr="00A445E4">
        <w:rPr>
          <w:rFonts w:ascii="Arial" w:hAnsi="Arial" w:cs="Arial"/>
          <w:color w:val="000000" w:themeColor="text1"/>
          <w:sz w:val="22"/>
        </w:rPr>
        <w:t>G and 1.2 μg pCD513B-</w:t>
      </w:r>
      <w:r w:rsidRPr="00A445E4">
        <w:rPr>
          <w:rFonts w:ascii="Arial" w:hAnsi="Arial" w:cs="Arial"/>
          <w:i/>
          <w:color w:val="000000" w:themeColor="text1"/>
          <w:sz w:val="22"/>
        </w:rPr>
        <w:t>ZNF132</w:t>
      </w:r>
      <w:r w:rsidR="00E77836" w:rsidRPr="00A445E4">
        <w:rPr>
          <w:rFonts w:ascii="Arial" w:hAnsi="Arial" w:cs="Arial"/>
          <w:i/>
          <w:color w:val="000000" w:themeColor="text1"/>
          <w:sz w:val="22"/>
        </w:rPr>
        <w:t xml:space="preserve"> </w:t>
      </w:r>
      <w:r w:rsidRPr="00A445E4">
        <w:rPr>
          <w:rFonts w:ascii="Arial" w:hAnsi="Arial" w:cs="Arial"/>
          <w:color w:val="000000" w:themeColor="text1"/>
          <w:sz w:val="22"/>
        </w:rPr>
        <w:t>expression plasmid. one day before infection, CaEs-17 or Ec-109 cells were seeded in 6-well plate with the density of 2×10</w:t>
      </w:r>
      <w:r w:rsidRPr="00A445E4">
        <w:rPr>
          <w:rFonts w:ascii="Arial" w:hAnsi="Arial" w:cs="Arial"/>
          <w:color w:val="000000" w:themeColor="text1"/>
          <w:sz w:val="22"/>
          <w:vertAlign w:val="superscript"/>
        </w:rPr>
        <w:t>5</w:t>
      </w:r>
      <w:r w:rsidR="00A16902" w:rsidRPr="00A445E4">
        <w:rPr>
          <w:rFonts w:ascii="Arial" w:hAnsi="Arial" w:cs="Arial"/>
          <w:color w:val="000000" w:themeColor="text1"/>
          <w:sz w:val="22"/>
          <w:vertAlign w:val="superscript"/>
        </w:rPr>
        <w:t xml:space="preserve"> </w:t>
      </w:r>
      <w:r w:rsidRPr="00A445E4">
        <w:rPr>
          <w:rFonts w:ascii="Arial" w:hAnsi="Arial" w:cs="Arial"/>
          <w:color w:val="000000" w:themeColor="text1"/>
          <w:sz w:val="22"/>
        </w:rPr>
        <w:t>cells per well, and incubated at 37 °C in a humidified atmosphere of 5% CO</w:t>
      </w:r>
      <w:r w:rsidRPr="00FE7CBB">
        <w:rPr>
          <w:rFonts w:ascii="Arial" w:hAnsi="Arial" w:cs="Arial"/>
          <w:color w:val="000000" w:themeColor="text1"/>
          <w:sz w:val="22"/>
          <w:vertAlign w:val="subscript"/>
          <w:rPrChange w:id="5" w:author="微软用户" w:date="2018-10-17T22:01:00Z">
            <w:rPr>
              <w:rFonts w:ascii="Arial" w:hAnsi="Arial" w:cs="Arial"/>
              <w:color w:val="000000" w:themeColor="text1"/>
              <w:sz w:val="22"/>
            </w:rPr>
          </w:rPrChange>
        </w:rPr>
        <w:t>2</w:t>
      </w:r>
      <w:r w:rsidRPr="00A445E4">
        <w:rPr>
          <w:rFonts w:ascii="Arial" w:hAnsi="Arial" w:cs="Arial"/>
          <w:color w:val="000000" w:themeColor="text1"/>
          <w:sz w:val="22"/>
        </w:rPr>
        <w:t xml:space="preserve"> overnight. 5-aza-2’-deoxycitidine (5-Aza) (Sigma</w:t>
      </w:r>
      <w:r w:rsidR="00365F97" w:rsidRPr="00A445E4">
        <w:rPr>
          <w:rFonts w:ascii="Arial" w:hAnsi="Arial" w:cs="Arial"/>
          <w:color w:val="000000" w:themeColor="text1"/>
          <w:sz w:val="22"/>
        </w:rPr>
        <w:t>-</w:t>
      </w:r>
      <w:r w:rsidRPr="00A445E4">
        <w:rPr>
          <w:rFonts w:ascii="Arial" w:hAnsi="Arial" w:cs="Arial"/>
          <w:color w:val="000000" w:themeColor="text1"/>
          <w:sz w:val="22"/>
        </w:rPr>
        <w:t xml:space="preserve">Aldrich, St. Louis, MO, USA) was used as demethylating agent to treat cells. Drug treatment protocol as previously </w:t>
      </w:r>
      <w:r w:rsidR="008911EB" w:rsidRPr="00A445E4">
        <w:rPr>
          <w:rFonts w:ascii="Arial" w:hAnsi="Arial" w:cs="Arial"/>
          <w:color w:val="000000" w:themeColor="text1"/>
          <w:sz w:val="22"/>
        </w:rPr>
        <w:t>described</w:t>
      </w:r>
      <w:r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"_ENREF_18" \o "Lee, 2017 #245"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18</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"_ENREF_19" \o "Oka, 2005 #246"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19</w:t>
      </w:r>
      <w:r w:rsidR="005912D9" w:rsidRPr="00A445E4">
        <w:rPr>
          <w:rFonts w:ascii="Arial" w:hAnsi="Arial" w:cs="Arial"/>
          <w:noProof/>
          <w:color w:val="000000" w:themeColor="text1"/>
          <w:sz w:val="22"/>
          <w:vertAlign w:val="superscript"/>
        </w:rPr>
        <w:fldChar w:fldCharType="end"/>
      </w:r>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w:t>
      </w:r>
      <w:r w:rsidR="009D30C6" w:rsidRPr="00A445E4">
        <w:rPr>
          <w:rFonts w:ascii="Arial" w:hAnsi="Arial" w:cs="Arial"/>
          <w:b/>
          <w:color w:val="000000" w:themeColor="text1"/>
          <w:sz w:val="22"/>
        </w:rPr>
        <w:t xml:space="preserve"> methylation evaluated by</w:t>
      </w:r>
      <w:r w:rsidRPr="00A445E4">
        <w:rPr>
          <w:rFonts w:ascii="Arial" w:hAnsi="Arial" w:cs="Arial"/>
          <w:b/>
          <w:color w:val="000000" w:themeColor="text1"/>
          <w:sz w:val="22"/>
        </w:rPr>
        <w:t xml:space="preserve"> </w:t>
      </w:r>
      <w:r w:rsidR="00783E2C" w:rsidRPr="00A445E4">
        <w:rPr>
          <w:rFonts w:ascii="Arial" w:hAnsi="Arial" w:cs="Arial"/>
          <w:b/>
          <w:color w:val="000000" w:themeColor="text1"/>
          <w:sz w:val="22"/>
        </w:rPr>
        <w:t xml:space="preserve">methylation target </w:t>
      </w:r>
      <w:r w:rsidRPr="00A445E4">
        <w:rPr>
          <w:rFonts w:ascii="Arial" w:hAnsi="Arial" w:cs="Arial"/>
          <w:b/>
          <w:color w:val="000000" w:themeColor="text1"/>
          <w:sz w:val="22"/>
        </w:rPr>
        <w:t>bisulfite sequencing</w:t>
      </w:r>
      <w:r w:rsidR="007E63A6" w:rsidRPr="00A445E4">
        <w:rPr>
          <w:rFonts w:ascii="Arial" w:hAnsi="Arial" w:cs="Arial"/>
          <w:b/>
          <w:color w:val="000000" w:themeColor="text1"/>
          <w:sz w:val="22"/>
        </w:rPr>
        <w:t xml:space="preserve"> (MTBS)</w:t>
      </w:r>
      <w:r w:rsidRPr="00A445E4">
        <w:rPr>
          <w:rFonts w:ascii="Arial" w:hAnsi="Arial" w:cs="Arial"/>
          <w:b/>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9D30C6" w:rsidRPr="00A445E4" w:rsidRDefault="006B1190"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Methylation targeted bisulfite sequencing method (MTBS) was applied </w:t>
      </w:r>
      <w:r w:rsidR="000D78EC" w:rsidRPr="00A445E4">
        <w:rPr>
          <w:rFonts w:ascii="Arial" w:hAnsi="Arial" w:cs="Arial"/>
          <w:color w:val="000000" w:themeColor="text1"/>
          <w:sz w:val="22"/>
        </w:rPr>
        <w:t xml:space="preserve">for the methylation profile investigation in this study. </w:t>
      </w:r>
      <w:r w:rsidR="008B73B5" w:rsidRPr="00A445E4">
        <w:rPr>
          <w:rFonts w:ascii="Arial" w:hAnsi="Arial" w:cs="Arial"/>
          <w:color w:val="000000" w:themeColor="text1"/>
          <w:sz w:val="22"/>
        </w:rPr>
        <w:t xml:space="preserve">Non-CpG containing </w:t>
      </w:r>
      <w:r w:rsidR="00CC0945" w:rsidRPr="00A445E4">
        <w:rPr>
          <w:rFonts w:ascii="Arial" w:hAnsi="Arial" w:cs="Arial"/>
          <w:color w:val="000000" w:themeColor="text1"/>
          <w:sz w:val="22"/>
        </w:rPr>
        <w:t xml:space="preserve">bisulfite sequencing </w:t>
      </w:r>
      <w:r w:rsidR="008B73B5" w:rsidRPr="00A445E4">
        <w:rPr>
          <w:rFonts w:ascii="Arial" w:hAnsi="Arial" w:cs="Arial"/>
          <w:color w:val="000000" w:themeColor="text1"/>
          <w:sz w:val="22"/>
        </w:rPr>
        <w:t>primer</w:t>
      </w:r>
      <w:r w:rsidR="00CC0945" w:rsidRPr="00A445E4">
        <w:rPr>
          <w:rFonts w:ascii="Arial" w:hAnsi="Arial" w:cs="Arial"/>
          <w:color w:val="000000" w:themeColor="text1"/>
          <w:sz w:val="22"/>
        </w:rPr>
        <w:t xml:space="preserve"> (BSP)</w:t>
      </w:r>
      <w:r w:rsidR="008B73B5" w:rsidRPr="00A445E4">
        <w:rPr>
          <w:rFonts w:ascii="Arial" w:hAnsi="Arial" w:cs="Arial"/>
          <w:color w:val="000000" w:themeColor="text1"/>
          <w:sz w:val="22"/>
        </w:rPr>
        <w:t xml:space="preserve"> was used for non-bias bisulfite converted DNA replication with biocode for the sample identification and then followed by next-generation sequencing. </w:t>
      </w:r>
      <w:r w:rsidR="00CC0945" w:rsidRPr="00A445E4">
        <w:rPr>
          <w:rFonts w:ascii="Arial" w:hAnsi="Arial" w:cs="Arial"/>
          <w:color w:val="000000" w:themeColor="text1"/>
          <w:sz w:val="22"/>
        </w:rPr>
        <w:t>Theoretically, multiplies PCR primers could be arranged in one PCR reaction for the multiple region methylation detection for large number samples, details see our previous study</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"_ENREF_20" \o "Pu, 2017 #153"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20</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00CC0945"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Genomic DNA from ESCC tumor tissue and adjacent control tissue samples were extracted by AIIperp DNA/RNA Mini Kit (Qiagen, Duesseldorf, Germany) according to the manufacturer’s protocols. For </w:t>
      </w:r>
      <w:r w:rsidR="00557FEA" w:rsidRPr="00A445E4">
        <w:rPr>
          <w:rFonts w:ascii="Arial" w:hAnsi="Arial" w:cs="Arial"/>
          <w:color w:val="000000" w:themeColor="text1"/>
          <w:sz w:val="22"/>
        </w:rPr>
        <w:lastRenderedPageBreak/>
        <w:t xml:space="preserve">methylation analysis, 500 ng genomic DNA was subjected to bisulfite conversion using the EpiTect Fast DNA Bisulfite Kit (Qiagen, Duesseldorf, Germany). Multiplex PCR was performed first with optimized </w:t>
      </w:r>
      <w:r w:rsidR="00511B29" w:rsidRPr="00A445E4">
        <w:rPr>
          <w:rFonts w:ascii="Arial" w:hAnsi="Arial" w:cs="Arial"/>
          <w:color w:val="000000" w:themeColor="text1"/>
          <w:sz w:val="22"/>
        </w:rPr>
        <w:t xml:space="preserve">non-CpG </w:t>
      </w:r>
      <w:r w:rsidR="00557FEA" w:rsidRPr="00A445E4">
        <w:rPr>
          <w:rFonts w:ascii="Arial" w:hAnsi="Arial" w:cs="Arial"/>
          <w:color w:val="000000" w:themeColor="text1"/>
          <w:sz w:val="22"/>
        </w:rPr>
        <w:t xml:space="preserve">primer sets combination (LINE-1,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and ChrM). PCR amplicons were diluted and amplified using indexed primers and the products (170-270bp) were separated by agarose electrophoresis and purified by QIAquick Gel Extraction kit (Qiagen, Duesseldorf, Germany). Libraries from different samples were quantified and pooled together equally,</w:t>
      </w:r>
      <w:r w:rsidR="00511B29" w:rsidRPr="00A445E4">
        <w:rPr>
          <w:rFonts w:ascii="Arial" w:hAnsi="Arial" w:cs="Arial"/>
          <w:color w:val="000000" w:themeColor="text1"/>
          <w:sz w:val="22"/>
        </w:rPr>
        <w:t xml:space="preserve"> and then</w:t>
      </w:r>
      <w:r w:rsidR="00557FEA" w:rsidRPr="00A445E4">
        <w:rPr>
          <w:rFonts w:ascii="Arial" w:hAnsi="Arial" w:cs="Arial"/>
          <w:color w:val="000000" w:themeColor="text1"/>
          <w:sz w:val="22"/>
        </w:rPr>
        <w:t xml:space="preserve"> sequenced with the Illumina Hiseq 2000 platform according to the manufacturer's protocols. BSseeker2 software was utilized for reads mapping and methylation calling. Samples </w:t>
      </w:r>
      <w:r w:rsidR="000E5F33" w:rsidRPr="00A445E4">
        <w:rPr>
          <w:rFonts w:ascii="Arial" w:hAnsi="Arial" w:cs="Arial"/>
          <w:color w:val="000000" w:themeColor="text1"/>
          <w:sz w:val="22"/>
        </w:rPr>
        <w:t>with high missing rates (&gt;30%)</w:t>
      </w:r>
      <w:r w:rsidR="00557FEA" w:rsidRPr="00A445E4">
        <w:rPr>
          <w:rFonts w:ascii="Arial" w:hAnsi="Arial" w:cs="Arial"/>
          <w:color w:val="000000" w:themeColor="text1"/>
          <w:sz w:val="22"/>
        </w:rPr>
        <w:t xml:space="preserve">and CpG sites </w:t>
      </w:r>
      <w:r w:rsidR="000E5F33" w:rsidRPr="00A445E4">
        <w:rPr>
          <w:rFonts w:ascii="Arial" w:hAnsi="Arial" w:cs="Arial"/>
          <w:color w:val="000000" w:themeColor="text1"/>
          <w:sz w:val="22"/>
        </w:rPr>
        <w:t>with high missing rates (&gt;20%)</w:t>
      </w:r>
      <w:r w:rsidR="00557FEA" w:rsidRPr="00A445E4">
        <w:rPr>
          <w:rFonts w:ascii="Arial" w:hAnsi="Arial" w:cs="Arial"/>
          <w:color w:val="000000" w:themeColor="text1"/>
          <w:sz w:val="22"/>
        </w:rPr>
        <w:t>were removed</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"_ENREF_21" \o "Guo, 2013 #263"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&lt;EndNote&gt;&lt;Cite&gt;&lt;Author&gt;Guo&lt;/Author&gt;&lt;Year&gt;2013&lt;/Year&gt;&lt;RecNum&gt;263&lt;/RecNum&gt;&lt;DisplayText&gt;&lt;style face="superscript"&gt;21&lt;/style&gt;&lt;/DisplayText&gt;&lt;record&gt;&lt;rec-number&gt;263&lt;/rec-number&gt;&lt;foreign-keys&gt;&lt;key app="EN" db-id="rsdtssx5de5tfqezpxppdrsutap5fp2daewr"&gt;263&lt;/key&gt;&lt;/foreign-keys&gt;&lt;ref-type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www.ncbi.nlm.nih.gov/pubmed/24206606&lt;/url&gt;&lt;/related-urls&gt;&lt;/urls&gt;&lt;custom2&gt;3840619&lt;/custom2&gt;&lt;electronic-resource-num&gt;10.1186/1471-2164-14-774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21</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00557FEA" w:rsidRPr="00A445E4">
        <w:rPr>
          <w:rFonts w:ascii="Arial" w:hAnsi="Arial" w:cs="Arial"/>
          <w:color w:val="000000" w:themeColor="text1"/>
          <w:sz w:val="22"/>
        </w:rPr>
        <w:t xml:space="preserve">. </w:t>
      </w:r>
      <w:r w:rsidR="00CB4006" w:rsidRPr="00A445E4">
        <w:rPr>
          <w:rFonts w:ascii="Arial" w:hAnsi="Arial" w:cs="Arial"/>
          <w:color w:val="000000" w:themeColor="text1"/>
          <w:sz w:val="22"/>
        </w:rPr>
        <w:t>13</w:t>
      </w:r>
      <w:r w:rsidR="009D30C6" w:rsidRPr="00A445E4">
        <w:rPr>
          <w:rFonts w:ascii="Arial" w:hAnsi="Arial" w:cs="Arial"/>
          <w:color w:val="000000" w:themeColor="text1"/>
          <w:sz w:val="22"/>
        </w:rPr>
        <w:t xml:space="preserve"> CpG sites located at the promoter of LINE-1 gene (</w:t>
      </w:r>
      <w:r w:rsidR="00B67115" w:rsidRPr="00A445E4">
        <w:rPr>
          <w:rFonts w:ascii="Arial" w:hAnsi="Arial" w:cs="Arial"/>
          <w:color w:val="000000" w:themeColor="text1"/>
          <w:sz w:val="22"/>
        </w:rPr>
        <w:t xml:space="preserve">Hypomethylation </w:t>
      </w:r>
      <w:r w:rsidR="009D30C6" w:rsidRPr="00A445E4">
        <w:rPr>
          <w:rFonts w:ascii="Arial" w:hAnsi="Arial" w:cs="Arial"/>
          <w:color w:val="000000" w:themeColor="text1"/>
          <w:sz w:val="22"/>
        </w:rPr>
        <w:t>in esophageal cancer tissues) and 11 CpG sites from mitochondrion DNA (ChrM) were also sequenced as positive and negative controls respectively.</w:t>
      </w:r>
      <w:r w:rsidR="006B1AAB" w:rsidRPr="00A445E4">
        <w:rPr>
          <w:rFonts w:ascii="Arial" w:hAnsi="Arial" w:cs="Arial"/>
          <w:color w:val="000000" w:themeColor="text1"/>
          <w:sz w:val="22"/>
        </w:rPr>
        <w:t xml:space="preserve"> Primers used are listed in </w:t>
      </w:r>
      <w:r w:rsidR="000747A0" w:rsidRPr="00A445E4">
        <w:rPr>
          <w:rFonts w:ascii="Arial" w:hAnsi="Arial" w:cs="Arial"/>
          <w:color w:val="000000" w:themeColor="text1"/>
          <w:sz w:val="22"/>
        </w:rPr>
        <w:t xml:space="preserve">Supplementary </w:t>
      </w:r>
      <w:r w:rsidR="006B1AAB" w:rsidRPr="00A445E4">
        <w:rPr>
          <w:rFonts w:ascii="Arial" w:hAnsi="Arial" w:cs="Arial"/>
          <w:color w:val="000000" w:themeColor="text1"/>
          <w:sz w:val="22"/>
        </w:rPr>
        <w:t xml:space="preserve">Table </w:t>
      </w:r>
      <w:r w:rsidR="00047A08" w:rsidRPr="00A445E4">
        <w:rPr>
          <w:rFonts w:ascii="Arial" w:hAnsi="Arial" w:cs="Arial"/>
          <w:color w:val="000000" w:themeColor="text1"/>
          <w:sz w:val="22"/>
        </w:rPr>
        <w:t>1</w:t>
      </w:r>
      <w:r w:rsidR="006B1AAB"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RNA extraction, and quantitative real-time PCR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Total RNA was isolated by AIIperp DNA/RNA Mini Kit (Qiagen, Duesseldorf, Germany). First-strand cDNA was synthesized from 1 μg total RNA with a high-capacity cDNA reverse transcription kit (Applied Biosystems, Foster City, CA, USA). Quantitative real-time PCR was carried out with an Applied Biosystems 7900 Prism real-time PCR machine and SYBR Premix Ex Taq (Takara, Dalian, Japan), in accordance with the manufacturer’s instructions. Glyceraldehyde-3-phosphate dehydrogenase (GAPDH) was used as internal reference. Quantitative real-time PCR primers used for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listed in </w:t>
      </w:r>
      <w:r w:rsidR="000747A0" w:rsidRPr="00A445E4">
        <w:rPr>
          <w:rFonts w:ascii="Arial" w:hAnsi="Arial" w:cs="Arial"/>
          <w:color w:val="000000" w:themeColor="text1"/>
          <w:sz w:val="22"/>
        </w:rPr>
        <w:t xml:space="preserve">Supplementary </w:t>
      </w:r>
      <w:r w:rsidRPr="00A445E4">
        <w:rPr>
          <w:rFonts w:ascii="Arial" w:hAnsi="Arial" w:cs="Arial"/>
          <w:color w:val="000000" w:themeColor="text1"/>
          <w:sz w:val="22"/>
        </w:rPr>
        <w:t xml:space="preserve">Table </w:t>
      </w:r>
      <w:r w:rsidR="00047A08" w:rsidRPr="00A445E4">
        <w:rPr>
          <w:rFonts w:ascii="Arial" w:hAnsi="Arial" w:cs="Arial"/>
          <w:color w:val="000000" w:themeColor="text1"/>
          <w:sz w:val="22"/>
        </w:rPr>
        <w:t>1</w:t>
      </w:r>
      <w:r w:rsidRPr="00A445E4">
        <w:rPr>
          <w:rFonts w:ascii="Arial" w:hAnsi="Arial" w:cs="Arial"/>
          <w:color w:val="000000" w:themeColor="text1"/>
          <w:sz w:val="22"/>
        </w:rPr>
        <w:t>. The target gene expression in test samples was normalized to the corresponding GAPDH level and was reported as the fold difference relative to the GAPDH gene expression.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Cell Proliferation Assay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and Ca</w:t>
      </w:r>
      <w:r w:rsidR="00044BAC" w:rsidRPr="00A445E4">
        <w:rPr>
          <w:rFonts w:ascii="Arial" w:hAnsi="Arial" w:cs="Arial"/>
          <w:color w:val="000000" w:themeColor="text1"/>
          <w:sz w:val="22"/>
        </w:rPr>
        <w:t>E</w:t>
      </w:r>
      <w:r w:rsidRPr="00A445E4">
        <w:rPr>
          <w:rFonts w:ascii="Arial" w:hAnsi="Arial" w:cs="Arial"/>
          <w:color w:val="000000" w:themeColor="text1"/>
          <w:sz w:val="22"/>
        </w:rPr>
        <w:t>s-17 cells both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for 48 hours, were incubated for 0, 24, 48, 72, 96, and 120 hours in 96-wells plate with 1</w:t>
      </w:r>
      <w:r w:rsidR="002222E1" w:rsidRPr="00A445E4">
        <w:rPr>
          <w:rFonts w:ascii="Arial" w:hAnsi="Arial" w:cs="Arial"/>
          <w:color w:val="000000" w:themeColor="text1"/>
          <w:sz w:val="22"/>
        </w:rPr>
        <w:t>,</w:t>
      </w:r>
      <w:r w:rsidRPr="00A445E4">
        <w:rPr>
          <w:rFonts w:ascii="Arial" w:hAnsi="Arial" w:cs="Arial"/>
          <w:color w:val="000000" w:themeColor="text1"/>
          <w:sz w:val="22"/>
        </w:rPr>
        <w:t>000 cells/well. Then 10 µL CCK</w:t>
      </w:r>
      <w:r w:rsidR="00365F97" w:rsidRPr="00A445E4">
        <w:rPr>
          <w:rFonts w:ascii="Arial" w:hAnsi="Arial" w:cs="Arial"/>
          <w:color w:val="000000" w:themeColor="text1"/>
          <w:sz w:val="22"/>
        </w:rPr>
        <w:t>-</w:t>
      </w:r>
      <w:r w:rsidRPr="00A445E4">
        <w:rPr>
          <w:rFonts w:ascii="Arial" w:hAnsi="Arial" w:cs="Arial"/>
          <w:color w:val="000000" w:themeColor="text1"/>
          <w:sz w:val="22"/>
        </w:rPr>
        <w:t>8 (Tianjin Biolite Biotechnologies, Tianjin,</w:t>
      </w:r>
      <w:r w:rsidR="00365F97" w:rsidRPr="00A445E4">
        <w:rPr>
          <w:rFonts w:ascii="Arial" w:hAnsi="Arial" w:cs="Arial"/>
          <w:color w:val="000000" w:themeColor="text1"/>
          <w:sz w:val="22"/>
        </w:rPr>
        <w:t xml:space="preserve"> </w:t>
      </w:r>
      <w:r w:rsidRPr="00A445E4">
        <w:rPr>
          <w:rFonts w:ascii="Arial" w:hAnsi="Arial" w:cs="Arial"/>
          <w:color w:val="000000" w:themeColor="text1"/>
          <w:sz w:val="22"/>
        </w:rPr>
        <w:t xml:space="preserve">China) was added to each well for 3 hour, followed by light absorbance measurement at a </w:t>
      </w:r>
      <w:del w:id="6" w:author="Guo, Shicheng" w:date="2018-10-17T12:34:00Z">
        <w:r w:rsidRPr="00A445E4" w:rsidDel="00FE528F">
          <w:rPr>
            <w:rFonts w:ascii="Arial" w:hAnsi="Arial" w:cs="Arial"/>
            <w:color w:val="000000" w:themeColor="text1"/>
            <w:sz w:val="22"/>
          </w:rPr>
          <w:delText>wavelength</w:delText>
        </w:r>
      </w:del>
      <w:ins w:id="7" w:author="Guo, Shicheng" w:date="2018-10-17T12:34:00Z">
        <w:r w:rsidR="00FE528F" w:rsidRPr="00A445E4">
          <w:rPr>
            <w:rFonts w:ascii="Arial" w:hAnsi="Arial" w:cs="Arial"/>
            <w:color w:val="000000" w:themeColor="text1"/>
            <w:sz w:val="22"/>
          </w:rPr>
          <w:t>wave</w:t>
        </w:r>
        <w:r w:rsidR="00FE528F">
          <w:rPr>
            <w:rFonts w:ascii="Arial" w:hAnsi="Arial" w:cs="Arial"/>
            <w:color w:val="000000" w:themeColor="text1"/>
            <w:sz w:val="22"/>
          </w:rPr>
          <w:t>length</w:t>
        </w:r>
      </w:ins>
      <w:r w:rsidRPr="00A445E4">
        <w:rPr>
          <w:rFonts w:ascii="Arial" w:hAnsi="Arial" w:cs="Arial"/>
          <w:color w:val="000000" w:themeColor="text1"/>
          <w:sz w:val="22"/>
        </w:rPr>
        <w:t xml:space="preserve"> of 450 nm.</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Transwell assays for cell migration and invasion</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The suspension of the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was prepared in a non-serum medium with the a density of 2x10</w:t>
      </w:r>
      <w:r w:rsidRPr="00A445E4">
        <w:rPr>
          <w:rFonts w:ascii="Arial" w:hAnsi="Arial" w:cs="Arial"/>
          <w:color w:val="000000" w:themeColor="text1"/>
          <w:sz w:val="22"/>
          <w:vertAlign w:val="superscript"/>
        </w:rPr>
        <w:t>5</w:t>
      </w:r>
      <w:r w:rsidR="007A4A04" w:rsidRPr="00A445E4">
        <w:rPr>
          <w:rFonts w:ascii="Arial" w:hAnsi="Arial" w:cs="Arial"/>
          <w:color w:val="000000" w:themeColor="text1"/>
          <w:sz w:val="22"/>
          <w:vertAlign w:val="superscript"/>
        </w:rPr>
        <w:t xml:space="preserve"> </w:t>
      </w:r>
      <w:r w:rsidR="007A4A04" w:rsidRPr="00A445E4">
        <w:rPr>
          <w:rFonts w:ascii="Arial" w:hAnsi="Arial" w:cs="Arial"/>
          <w:color w:val="000000" w:themeColor="text1"/>
          <w:sz w:val="22"/>
        </w:rPr>
        <w:t>cells</w:t>
      </w:r>
      <w:r w:rsidRPr="00A445E4">
        <w:rPr>
          <w:rFonts w:ascii="Arial" w:hAnsi="Arial" w:cs="Arial"/>
          <w:color w:val="000000" w:themeColor="text1"/>
          <w:sz w:val="22"/>
        </w:rPr>
        <w:t>/ml, 200</w:t>
      </w:r>
      <w:r w:rsidR="00602CA6" w:rsidRPr="00A445E4">
        <w:rPr>
          <w:rFonts w:ascii="Arial" w:hAnsi="Arial" w:cs="Arial"/>
          <w:color w:val="000000" w:themeColor="text1"/>
          <w:sz w:val="22"/>
        </w:rPr>
        <w:t xml:space="preserve"> </w:t>
      </w:r>
      <w:r w:rsidRPr="00A445E4">
        <w:rPr>
          <w:rFonts w:ascii="Arial" w:hAnsi="Arial" w:cs="Arial"/>
          <w:color w:val="000000" w:themeColor="text1"/>
          <w:sz w:val="22"/>
        </w:rPr>
        <w:t>μL suspension of this kind was plated on the top side of a polycarbonate Transwellfilter coated with Matrigel in the upper chamber of the BioCoat™ Invasion Chambers (BD, Bedford, MA, USA) and incubated at 37 °C for 24 h, and 500</w:t>
      </w:r>
      <w:r w:rsidR="003031D7" w:rsidRPr="00A445E4">
        <w:rPr>
          <w:rFonts w:ascii="Arial" w:hAnsi="Arial" w:cs="Arial"/>
          <w:color w:val="000000" w:themeColor="text1"/>
          <w:sz w:val="22"/>
        </w:rPr>
        <w:t xml:space="preserve"> </w:t>
      </w:r>
      <w:r w:rsidRPr="00A445E4">
        <w:rPr>
          <w:rFonts w:ascii="Arial" w:hAnsi="Arial" w:cs="Arial"/>
          <w:color w:val="000000" w:themeColor="text1"/>
          <w:sz w:val="22"/>
        </w:rPr>
        <w:t>μL culture medium was added in each well, then remove the cells inside the upper chamber with cotton swabs, invaded cells on the lower membrane surface were fixed in 4% paraformaldehyde, stained with crystal violet, and counted (5 random fields per well at 100× magnification).</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Wound-Healing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s-17 and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into 6-well plates at a density of 2x10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cells/well, When they had nearly reached confluency, a wound was created by manually scraping the cell monolayer with a 10μl pipette tip</w:t>
      </w:r>
      <w:ins w:id="8" w:author="Guo, Shicheng" w:date="2018-10-16T21:36:00Z">
        <w:r w:rsidR="00E91897">
          <w:rPr>
            <w:rFonts w:ascii="Arial" w:hAnsi="Arial" w:cs="Arial"/>
            <w:color w:val="000000" w:themeColor="text1"/>
            <w:sz w:val="22"/>
          </w:rPr>
          <w:t xml:space="preserve"> </w:t>
        </w:r>
      </w:ins>
      <w:del w:id="9" w:author="Guo, Shicheng" w:date="2018-10-16T21:36:00Z">
        <w:r w:rsidRPr="00A445E4" w:rsidDel="00E91897">
          <w:rPr>
            <w:rFonts w:ascii="Arial" w:hAnsi="Arial" w:cs="Arial"/>
            <w:color w:val="000000" w:themeColor="text1"/>
            <w:sz w:val="22"/>
          </w:rPr>
          <w:delText xml:space="preserve">. </w:delText>
        </w:r>
      </w:del>
      <w:r w:rsidRPr="00A445E4">
        <w:rPr>
          <w:rFonts w:ascii="Arial" w:hAnsi="Arial" w:cs="Arial"/>
          <w:color w:val="000000" w:themeColor="text1"/>
          <w:sz w:val="22"/>
        </w:rPr>
        <w:t xml:space="preserve">and </w:t>
      </w:r>
      <w:r w:rsidR="00AD3FC3" w:rsidRPr="00A445E4">
        <w:rPr>
          <w:rFonts w:ascii="Arial" w:hAnsi="Arial" w:cs="Arial"/>
          <w:color w:val="000000" w:themeColor="text1"/>
          <w:sz w:val="22"/>
        </w:rPr>
        <w:t xml:space="preserve">then </w:t>
      </w:r>
      <w:r w:rsidRPr="00A445E4">
        <w:rPr>
          <w:rFonts w:ascii="Arial" w:hAnsi="Arial" w:cs="Arial"/>
          <w:color w:val="000000" w:themeColor="text1"/>
          <w:sz w:val="22"/>
        </w:rPr>
        <w:t>cells were washed twice with 1×PBS. Some cells were harvested here (time, 0 h), while others were maintained for 96 h in culture medium, and pictures were taken under the inverted microscope.</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Assessment of apoptosis</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 6-well plates with the density of 2×10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 per well for 48 h, Cells were suspended with trypsin, harvested and stained with Annexin V</w:t>
      </w:r>
      <w:r w:rsidR="00E77836" w:rsidRPr="00A445E4">
        <w:rPr>
          <w:rFonts w:ascii="Arial" w:hAnsi="Arial" w:cs="Arial"/>
          <w:color w:val="000000" w:themeColor="text1"/>
          <w:sz w:val="22"/>
        </w:rPr>
        <w:t>-PE/7-AAD</w:t>
      </w:r>
      <w:r w:rsidRPr="00A445E4">
        <w:rPr>
          <w:rFonts w:ascii="Arial" w:hAnsi="Arial" w:cs="Arial"/>
          <w:color w:val="000000" w:themeColor="text1"/>
          <w:sz w:val="22"/>
        </w:rPr>
        <w:t>. Afterward, the cells were analyzed by a flow cytometer (FACS Calibur; Becton–Dickinson, Mountain View, CA, USA).</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Dual-luciferase reporter gene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Dual-luciferase reporter gene assay was performed as previously described</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"_ENREF_22" \o "Zhang, 2016 #247"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22</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The fragment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w:t>
      </w:r>
      <w:r w:rsidRPr="00A445E4">
        <w:rPr>
          <w:rFonts w:ascii="Arial" w:hAnsi="Arial" w:cs="Arial"/>
          <w:color w:val="000000" w:themeColor="text1"/>
          <w:sz w:val="22"/>
        </w:rPr>
        <w:lastRenderedPageBreak/>
        <w:t>promoter region (chr19:58951628-58951928</w:t>
      </w:r>
      <w:r w:rsidR="00EF79E9" w:rsidRPr="00A445E4">
        <w:rPr>
          <w:rFonts w:ascii="Arial" w:hAnsi="Arial" w:cs="Arial"/>
          <w:color w:val="000000" w:themeColor="text1"/>
          <w:sz w:val="22"/>
        </w:rPr>
        <w:t>, hg19</w:t>
      </w:r>
      <w:r w:rsidRPr="00A445E4">
        <w:rPr>
          <w:rFonts w:ascii="Arial" w:hAnsi="Arial" w:cs="Arial"/>
          <w:color w:val="000000" w:themeColor="text1"/>
          <w:sz w:val="22"/>
        </w:rPr>
        <w:t xml:space="preserve">), was cloned to pGL3-Basic vector (Promega, Madison, WI, USA) </w:t>
      </w:r>
      <w:r w:rsidR="00BE1F51" w:rsidRPr="00A445E4">
        <w:rPr>
          <w:rFonts w:ascii="Arial" w:hAnsi="Arial" w:cs="Arial"/>
          <w:color w:val="000000" w:themeColor="text1"/>
          <w:sz w:val="22"/>
        </w:rPr>
        <w:t xml:space="preserve">or pCpGL-Basic vector </w:t>
      </w:r>
      <w:r w:rsidR="00280292" w:rsidRPr="00A445E4">
        <w:rPr>
          <w:rFonts w:ascii="Arial" w:hAnsi="Arial" w:cs="Arial"/>
          <w:color w:val="000000" w:themeColor="text1"/>
          <w:sz w:val="22"/>
        </w:rPr>
        <w:t xml:space="preserve">(The pCpGL-Basic vector was a kind gift of M. Rehli, University Hospital Regensburg) </w:t>
      </w:r>
      <w:r w:rsidRPr="00A445E4">
        <w:rPr>
          <w:rFonts w:ascii="Arial" w:hAnsi="Arial" w:cs="Arial"/>
          <w:color w:val="000000" w:themeColor="text1"/>
          <w:sz w:val="22"/>
        </w:rPr>
        <w:t>to make a reporter construct. The construct inserts were veriﬁed by sequencing. To confirm the participation of Sp1, HEK293T cells plated on 24-well plate were transfected with 0-1.6 μg Sp1 expression vector and 200 ng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(Life Technologies, Carlsbad, CA, USA). In each transfection, 5 ng of pRL-SV40 vector (Promega, Madison, WI) was used to correct transfection efficiency. 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HEK293T cells plated on 24-well plate were transfected with 0,</w:t>
      </w:r>
      <w:r w:rsidR="0040512D" w:rsidRPr="00A445E4">
        <w:rPr>
          <w:rFonts w:ascii="Arial" w:hAnsi="Arial" w:cs="Arial"/>
          <w:color w:val="000000" w:themeColor="text1"/>
          <w:sz w:val="22"/>
        </w:rPr>
        <w:t xml:space="preserve"> 3</w:t>
      </w:r>
      <w:r w:rsidRPr="00A445E4">
        <w:rPr>
          <w:rFonts w:ascii="Arial" w:hAnsi="Arial" w:cs="Arial"/>
          <w:color w:val="000000" w:themeColor="text1"/>
          <w:sz w:val="22"/>
        </w:rPr>
        <w:t>00ng Sp1 expression vector and 200 ng p</w:t>
      </w:r>
      <w:r w:rsidR="0040512D"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w:t>
      </w:r>
      <w:r w:rsidR="003842F0"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The methylated reporter construct were methylated in vitro using SssI (CpG) Methyltransferase as recommended by the manufacturer’s instructions. In each transfection, 5 ng of pRL-SV40 vector was used to correct transfection efficiency. Luciferase activity was measured with the Dual-Luciferase Reporter Assay System (Promega, Madison, WI). Promoter activities were expressed as the ratio of Firefly luciferase to Renilla luciferase activities.</w:t>
      </w:r>
      <w:r w:rsidR="00331C29" w:rsidRPr="00A445E4">
        <w:rPr>
          <w:rFonts w:ascii="Arial" w:hAnsi="Arial" w:cs="Arial"/>
          <w:sz w:val="22"/>
        </w:rPr>
        <w:t xml:space="preserve"> </w:t>
      </w:r>
      <w:r w:rsidR="00331C29" w:rsidRPr="00A445E4">
        <w:rPr>
          <w:rFonts w:ascii="Arial" w:hAnsi="Arial" w:cs="Arial"/>
          <w:color w:val="000000" w:themeColor="text1"/>
          <w:sz w:val="22"/>
        </w:rPr>
        <w:t>Transfection experiments were repeated at least three times.</w:t>
      </w:r>
    </w:p>
    <w:p w:rsidR="00AB287D" w:rsidRPr="00A445E4" w:rsidRDefault="00AB287D" w:rsidP="00903B7A">
      <w:pPr>
        <w:adjustRightInd w:val="0"/>
        <w:snapToGrid w:val="0"/>
        <w:spacing w:line="480" w:lineRule="auto"/>
        <w:rPr>
          <w:rFonts w:ascii="Arial" w:hAnsi="Arial" w:cs="Arial"/>
          <w:b/>
          <w:color w:val="000000" w:themeColor="text1"/>
          <w:sz w:val="22"/>
        </w:rPr>
      </w:pPr>
    </w:p>
    <w:p w:rsidR="00557250"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Chromatin immunoprecipitation (ChIP) assay</w:t>
      </w:r>
    </w:p>
    <w:p w:rsidR="00B42E63" w:rsidRPr="00A445E4" w:rsidRDefault="00B42E63" w:rsidP="00903B7A">
      <w:pPr>
        <w:adjustRightInd w:val="0"/>
        <w:snapToGrid w:val="0"/>
        <w:spacing w:line="480" w:lineRule="auto"/>
        <w:rPr>
          <w:rFonts w:ascii="Arial" w:hAnsi="Arial" w:cs="Arial"/>
          <w:b/>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ChIP assay was performed as previously described</w:t>
      </w:r>
      <w:r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"_ENREF_23" \o "Milne, 2002 #248"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23</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"_ENREF_24" \o "Hug, 2004 #249"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24</w:t>
      </w:r>
      <w:r w:rsidR="005912D9" w:rsidRPr="00A445E4">
        <w:rPr>
          <w:rFonts w:ascii="Arial" w:hAnsi="Arial" w:cs="Arial"/>
          <w:noProof/>
          <w:color w:val="000000" w:themeColor="text1"/>
          <w:sz w:val="22"/>
          <w:vertAlign w:val="superscript"/>
        </w:rPr>
        <w:fldChar w:fldCharType="end"/>
      </w:r>
      <w:r w:rsidRPr="00A445E4">
        <w:rPr>
          <w:rFonts w:ascii="Arial" w:hAnsi="Arial" w:cs="Arial"/>
          <w:color w:val="000000" w:themeColor="text1"/>
          <w:sz w:val="22"/>
          <w:vertAlign w:val="superscript"/>
        </w:rPr>
        <w:fldChar w:fldCharType="end"/>
      </w:r>
      <w:r w:rsidR="002222E1" w:rsidRPr="00A445E4">
        <w:rPr>
          <w:rFonts w:ascii="Arial" w:hAnsi="Arial" w:cs="Arial"/>
          <w:color w:val="000000" w:themeColor="text1"/>
          <w:sz w:val="22"/>
        </w:rPr>
        <w:t>.</w:t>
      </w:r>
      <w:r w:rsidRPr="00A445E4">
        <w:rPr>
          <w:rFonts w:ascii="Arial" w:hAnsi="Arial" w:cs="Arial"/>
          <w:color w:val="000000" w:themeColor="text1"/>
          <w:sz w:val="22"/>
        </w:rPr>
        <w:t xml:space="preserve"> Brieﬂy, Ec-109 cells were transfected with p3×flag-Sp1or p3×flag-cmv-10 vectors. Transfected for 48 hours, cells were crosslinked with 1% formaldehyde for 10 min at room temperature. Chromatin was sheared using Bioruptor® Plus sonication device (Diagenode, Belgium) to obtain DNA fragments of about 400−600 bp.</w:t>
      </w:r>
      <w:r w:rsidR="00AD3FC3"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anti-FLAG affinity gel (Bimake, Product ID. B23101) was used to pull-down the flag tagged proteins. The chromatin was then de-cross-linked at 65°C overnight with proteinaseK (New England Biolabs, Ipswich, MA). DNA was puriﬁed using MinElute PCR puriﬁcation kit. Puriﬁed ChIP DNA was subjected to PCR, which ampliﬁed </w:t>
      </w:r>
      <w:r w:rsidRPr="00A445E4">
        <w:rPr>
          <w:rFonts w:ascii="Arial" w:hAnsi="Arial" w:cs="Arial"/>
          <w:i/>
          <w:color w:val="000000" w:themeColor="text1"/>
          <w:sz w:val="22"/>
        </w:rPr>
        <w:t>ZNF132</w:t>
      </w:r>
      <w:r w:rsidR="00545392" w:rsidRPr="00A445E4">
        <w:rPr>
          <w:rFonts w:ascii="Arial" w:hAnsi="Arial" w:cs="Arial"/>
          <w:i/>
          <w:color w:val="000000" w:themeColor="text1"/>
          <w:sz w:val="22"/>
        </w:rPr>
        <w:t xml:space="preserve"> </w:t>
      </w:r>
      <w:r w:rsidRPr="00A445E4">
        <w:rPr>
          <w:rFonts w:ascii="Arial" w:hAnsi="Arial" w:cs="Arial"/>
          <w:color w:val="000000" w:themeColor="text1"/>
          <w:sz w:val="22"/>
        </w:rPr>
        <w:t>promoter region encompassing the putative Sp1-binding site. Speciﬁc ChIP primers used for PCR were:</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5’-CAGCCGAGGAGACAGGCACTT-3’ (forward) and 5’-CCCAGGGA GCCTCCAAGATT-3’ (reverse).</w:t>
      </w:r>
      <w:r w:rsidR="009F440F"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 Pull-down assay</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780B4C" w:rsidRDefault="00557FEA" w:rsidP="00903B7A">
      <w:pPr>
        <w:adjustRightInd w:val="0"/>
        <w:snapToGrid w:val="0"/>
        <w:spacing w:line="480" w:lineRule="auto"/>
        <w:rPr>
          <w:rFonts w:ascii="Arial" w:hAnsi="Arial" w:cs="Arial"/>
          <w:color w:val="FF0000"/>
          <w:sz w:val="22"/>
          <w:rPrChange w:id="10" w:author="微软用户" w:date="2018-10-17T22:01:00Z">
            <w:rPr>
              <w:rFonts w:ascii="Arial" w:hAnsi="Arial" w:cs="Arial"/>
              <w:color w:val="000000" w:themeColor="text1"/>
              <w:sz w:val="22"/>
            </w:rPr>
          </w:rPrChange>
        </w:rPr>
      </w:pPr>
      <w:r w:rsidRPr="00A445E4">
        <w:rPr>
          <w:rFonts w:ascii="Arial" w:hAnsi="Arial" w:cs="Arial"/>
          <w:color w:val="000000" w:themeColor="text1"/>
          <w:sz w:val="22"/>
        </w:rPr>
        <w:t>The DNA pull-down assay was performed according to a previous report</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"_ENREF_25" \o "Audebert, 2004 #250"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25-27</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The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was amplifed by PCR using 5’-biotin-labeled primer. The primer sequences were as follows: forward primer, CACTTCCGGGCGGAGTGTAAGA, reverse primer</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 xml:space="preserve">TTCCGTCCCTCGCCTGACAAC. The methylated biotinylated dsDNA were methylated in vitro using </w:t>
      </w:r>
      <w:r w:rsidR="00AC5D09" w:rsidRPr="00A445E4">
        <w:rPr>
          <w:rFonts w:ascii="Arial" w:hAnsi="Arial" w:cs="Arial"/>
          <w:color w:val="000000" w:themeColor="text1"/>
          <w:sz w:val="22"/>
        </w:rPr>
        <w:t>M.</w:t>
      </w:r>
      <w:r w:rsidRPr="00A445E4">
        <w:rPr>
          <w:rFonts w:ascii="Arial" w:hAnsi="Arial" w:cs="Arial"/>
          <w:color w:val="000000" w:themeColor="text1"/>
          <w:sz w:val="22"/>
        </w:rPr>
        <w:t>SssI (CpG) Methyltransferase as recommended by the manufacturer’s instructions (New England Biolabs, Beverly, MA). Cell lysates were extracted from HEK293T cells transiently transfected with p3×flag-Sp1 vector. Cell lysis (400 μg) were incubated biotinylated methylated or unmethylated probes (0.5 pmol) in the presence of streptavidin-agarose beads (Roche, USA) at 4</w:t>
      </w:r>
      <w:r w:rsidRPr="00A445E4">
        <w:rPr>
          <w:rFonts w:ascii="Cambria Math" w:eastAsia="SimSun" w:hAnsi="Cambria Math" w:cs="Cambria Math" w:hint="eastAsia"/>
          <w:color w:val="000000" w:themeColor="text1"/>
          <w:sz w:val="22"/>
        </w:rPr>
        <w:t>℃</w:t>
      </w:r>
      <w:r w:rsidRPr="00A445E4">
        <w:rPr>
          <w:rFonts w:ascii="Arial" w:hAnsi="Arial" w:cs="Arial"/>
          <w:color w:val="000000" w:themeColor="text1"/>
          <w:sz w:val="22"/>
        </w:rPr>
        <w:t xml:space="preserve"> for 2 hours in a microfuge tube on a rotating shaker in the binding buffer containing 10 mM</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Tris-HCl</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(pH 7.5), 1 mM EDTA and 100 mM</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NaCl. Due to the affinity of the streptavidin magnetic beads for biotinylated probe, the DNA-protein complexes were pulled down with streptavidin-agarose beads by centrifugation at 200×g for 60s. The pulled-down complex was washed 3 times with 1 ml ice-cold TBS buffer (20 mM</w:t>
      </w:r>
      <w:r w:rsidR="000013AE" w:rsidRPr="00A445E4">
        <w:rPr>
          <w:rFonts w:ascii="Arial" w:hAnsi="Arial" w:cs="Arial"/>
          <w:color w:val="000000" w:themeColor="text1"/>
          <w:sz w:val="22"/>
        </w:rPr>
        <w:t xml:space="preserve"> </w:t>
      </w:r>
      <w:r w:rsidRPr="00A445E4">
        <w:rPr>
          <w:rFonts w:ascii="Arial" w:hAnsi="Arial" w:cs="Arial"/>
          <w:color w:val="000000" w:themeColor="text1"/>
          <w:sz w:val="22"/>
        </w:rPr>
        <w:t>Tris, 150 mM</w:t>
      </w:r>
      <w:r w:rsidR="00EF79E9" w:rsidRPr="00A445E4">
        <w:rPr>
          <w:rFonts w:ascii="Arial" w:hAnsi="Arial" w:cs="Arial"/>
          <w:color w:val="000000" w:themeColor="text1"/>
          <w:sz w:val="22"/>
        </w:rPr>
        <w:t xml:space="preserve"> </w:t>
      </w:r>
      <w:r w:rsidRPr="00A445E4">
        <w:rPr>
          <w:rFonts w:ascii="Arial" w:hAnsi="Arial" w:cs="Arial"/>
          <w:color w:val="000000" w:themeColor="text1"/>
          <w:sz w:val="22"/>
        </w:rPr>
        <w:t>NaCl), separated on an SDS-polyacrylamide gel, and analyzed by western blotting. To quantify the strength of the DNA-protein complex, 20×molar non-biotinylated probe were added to the pull-down mixture as competitors for the biotinylated probe.</w:t>
      </w:r>
      <w:r w:rsidR="00405EF3" w:rsidRPr="00780B4C">
        <w:rPr>
          <w:rFonts w:ascii="Arial" w:hAnsi="Arial" w:cs="Arial"/>
          <w:color w:val="FF0000"/>
          <w:sz w:val="22"/>
          <w:rPrChange w:id="11" w:author="微软用户" w:date="2018-10-17T22:01:00Z">
            <w:rPr>
              <w:rFonts w:ascii="Arial" w:hAnsi="Arial" w:cs="Arial"/>
              <w:sz w:val="22"/>
            </w:rPr>
          </w:rPrChange>
        </w:rPr>
        <w:t xml:space="preserve"> All western blotting experiments in this study were as described by the DNA Pull-down assay.</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Xenograft tumor mouse model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All animal experiments were approved by the Soochow University. Four-week-old male BALB/c nude mice (nu/nu; n</w:t>
      </w:r>
      <w:r w:rsidR="002222E1" w:rsidRPr="00A445E4">
        <w:rPr>
          <w:rFonts w:ascii="Arial" w:hAnsi="Arial" w:cs="Arial"/>
          <w:color w:val="000000" w:themeColor="text1"/>
          <w:sz w:val="22"/>
        </w:rPr>
        <w:t>=</w:t>
      </w:r>
      <w:r w:rsidRPr="00A445E4">
        <w:rPr>
          <w:rFonts w:ascii="Arial" w:hAnsi="Arial" w:cs="Arial"/>
          <w:color w:val="000000" w:themeColor="text1"/>
          <w:sz w:val="22"/>
        </w:rPr>
        <w:t>7) (Soochow University laboratory animal center, China) were anesthetized with an isoflurane/propylene glycol mixture, and Ec-109 stable cell lines with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pCD513B were subcutaneously injected into each mouse (2.0×10</w:t>
      </w:r>
      <w:r w:rsidRPr="00A445E4">
        <w:rPr>
          <w:rFonts w:ascii="Arial" w:hAnsi="Arial" w:cs="Arial"/>
          <w:color w:val="000000" w:themeColor="text1"/>
          <w:sz w:val="22"/>
          <w:vertAlign w:val="superscript"/>
        </w:rPr>
        <w:t>6</w:t>
      </w:r>
      <w:r w:rsidRPr="00A445E4">
        <w:rPr>
          <w:rFonts w:ascii="Arial" w:hAnsi="Arial" w:cs="Arial"/>
          <w:color w:val="000000" w:themeColor="text1"/>
          <w:sz w:val="22"/>
        </w:rPr>
        <w:t xml:space="preserve"> cells in 200 μl PBS. The tumor sizes were assessed every three days by measuring two dimensions, and the tumor volumes were calculated as the volume = (tumor length)×(tumor width)</w:t>
      </w:r>
      <w:r w:rsidRPr="00A445E4">
        <w:rPr>
          <w:rFonts w:ascii="Arial" w:hAnsi="Arial" w:cs="Arial"/>
          <w:color w:val="000000" w:themeColor="text1"/>
          <w:sz w:val="22"/>
          <w:vertAlign w:val="superscript"/>
        </w:rPr>
        <w:t>2</w:t>
      </w:r>
      <w:r w:rsidRPr="00A445E4">
        <w:rPr>
          <w:rFonts w:ascii="Arial" w:hAnsi="Arial" w:cs="Arial"/>
          <w:color w:val="000000" w:themeColor="text1"/>
          <w:sz w:val="22"/>
        </w:rPr>
        <w:t>/2</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"_ENREF_28" \o "Wang, 2011 #254"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&lt;EndNote&gt;&lt;Cite&gt;&lt;Author&gt;Wang&lt;/Author&gt;&lt;Year&gt;2011&lt;/Year&gt;&lt;RecNum&gt;254&lt;/RecNum&gt;&lt;DisplayText&gt;&lt;style face="superscript"&gt;28&lt;/style&gt;&lt;/DisplayText&gt;&lt;record&gt;&lt;rec-number&gt;254&lt;/rec-number&gt;&lt;foreign-keys&gt;&lt;key app="EN" db-id="rsdtssx5de5tfqezpxppdrsutap5fp2daewr"&gt;254&lt;/key&gt;&lt;/foreign-keys&gt;&lt;ref-type name="Journal Article"&gt;17&lt;/ref-type&gt;&lt;contributors&gt;&lt;authors&gt;&lt;author&gt;Wang, C.&lt;/author&gt;&lt;author&gt;Tao, H.&lt;/author&gt;&lt;author&gt;Cheng, L.&lt;/author&gt;&lt;author&gt;Liu, Z.&lt;/author&gt;&lt;/authors&gt;&lt;/contributors&gt;&lt;auth-address&gt;Jiangsu Key Laboratory for Carbon-Based Functional Materials &amp;amp; Devices, Institute of Functional Nano &amp;amp; Soft Materials (FUNSOM), Soochow University, Suzhou, Jiangsu 215123, China.&lt;/auth-address&gt;&lt;titles&gt;&lt;title&gt;Near-infrared light induced in vivo photodynamic therapy of cancer based on upconversion nanoparticles&lt;/title&gt;&lt;secondary-title&gt;Biomaterials&lt;/secondary-title&gt;&lt;alt-title&gt;Biomaterials&lt;/alt-title&gt;&lt;/titles&gt;&lt;periodical&gt;&lt;full-title&gt;Biomaterials&lt;/full-title&gt;&lt;abbr-1&gt;Biomaterials&lt;/abbr-1&gt;&lt;/periodical&gt;&lt;alt-periodical&gt;&lt;full-title&gt;Biomaterials&lt;/full-title&gt;&lt;abbr-1&gt;Biomaterials&lt;/abbr-1&gt;&lt;/alt-periodical&gt;&lt;pages&gt;6145-54&lt;/pages&gt;&lt;volume&gt;32&lt;/volume&gt;&lt;number&gt;26&lt;/number&gt;&lt;keywords&gt;&lt;keyword&gt;Animals&lt;/keyword&gt;&lt;keyword&gt;Breast Neoplasms/therapy&lt;/keyword&gt;&lt;keyword&gt;Cell Line, Tumor&lt;/keyword&gt;&lt;keyword&gt;Female&lt;/keyword&gt;&lt;keyword&gt;HeLa Cells&lt;/keyword&gt;&lt;keyword&gt;Humans&lt;/keyword&gt;&lt;keyword&gt;*Infrared Rays&lt;/keyword&gt;&lt;keyword&gt;Mice&lt;/keyword&gt;&lt;keyword&gt;Mice, Inbred BALB C&lt;/keyword&gt;&lt;keyword&gt;Nanoparticles/*chemistry&lt;/keyword&gt;&lt;keyword&gt;Photochemotherapy/*methods&lt;/keyword&gt;&lt;/keywords&gt;&lt;dates&gt;&lt;year&gt;2011&lt;/year&gt;&lt;pub-dates&gt;&lt;date&gt;Sep&lt;/date&gt;&lt;/pub-dates&gt;&lt;/dates&gt;&lt;isbn&gt;1878-5905 (Electronic)&amp;#xD;0142-9612 (Linking)&lt;/isbn&gt;&lt;accession-num&gt;21616529&lt;/accession-num&gt;&lt;urls&gt;&lt;related-urls&gt;&lt;url&gt;http://www.ncbi.nlm.nih.gov/pubmed/21616529&lt;/url&gt;&lt;/related-urls&gt;&lt;/urls&gt;&lt;electronic-resource-num&gt;10.1016/j.biomaterials.2011.05.007&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28</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.The tumors were collected and weighed 30 days.</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Statistical analysis</w:t>
      </w:r>
    </w:p>
    <w:p w:rsidR="00873674" w:rsidRPr="00A445E4" w:rsidRDefault="00873674" w:rsidP="00903B7A">
      <w:pPr>
        <w:adjustRightInd w:val="0"/>
        <w:snapToGrid w:val="0"/>
        <w:spacing w:line="480" w:lineRule="auto"/>
        <w:rPr>
          <w:rFonts w:ascii="Arial" w:hAnsi="Arial" w:cs="Arial"/>
          <w:b/>
          <w:color w:val="000000" w:themeColor="text1"/>
          <w:sz w:val="22"/>
        </w:rPr>
      </w:pPr>
    </w:p>
    <w:p w:rsidR="00557250" w:rsidRPr="00A445E4" w:rsidRDefault="00873674" w:rsidP="00903B7A">
      <w:pPr>
        <w:adjustRightInd w:val="0"/>
        <w:snapToGrid w:val="0"/>
        <w:spacing w:line="480" w:lineRule="auto"/>
        <w:rPr>
          <w:rFonts w:ascii="Arial" w:hAnsi="Arial" w:cs="Arial"/>
          <w:color w:val="000000"/>
          <w:sz w:val="22"/>
        </w:rPr>
      </w:pPr>
      <w:r w:rsidRPr="00A445E4">
        <w:rPr>
          <w:rFonts w:ascii="Arial" w:hAnsi="Arial" w:cs="Arial"/>
          <w:color w:val="000000"/>
          <w:sz w:val="22"/>
        </w:rPr>
        <w:t xml:space="preserve">We tested the differential methylation of the overall CpG sites between cancer and normal tissues using </w:t>
      </w:r>
      <w:r w:rsidRPr="00A445E4">
        <w:rPr>
          <w:rFonts w:ascii="Arial" w:hAnsi="Arial" w:cs="Arial"/>
          <w:color w:val="000000"/>
          <w:sz w:val="22"/>
        </w:rPr>
        <w:lastRenderedPageBreak/>
        <w:t xml:space="preserve">Wilcoxon rank-sum test. We evaluated 15 CpGs located in promoter regions of ZNF132 and only the CpGs in the </w:t>
      </w:r>
      <w:r w:rsidR="000D491B" w:rsidRPr="00A445E4">
        <w:rPr>
          <w:rFonts w:ascii="Arial" w:hAnsi="Arial" w:cs="Arial"/>
          <w:color w:val="000000" w:themeColor="text1"/>
          <w:sz w:val="22"/>
        </w:rPr>
        <w:t>differential methylation region</w:t>
      </w:r>
      <w:r w:rsidR="00E77836" w:rsidRPr="00A445E4">
        <w:rPr>
          <w:rFonts w:ascii="Arial" w:hAnsi="Arial" w:cs="Arial"/>
          <w:color w:val="000000" w:themeColor="text1"/>
          <w:sz w:val="22"/>
        </w:rPr>
        <w:t xml:space="preserve"> </w:t>
      </w:r>
      <w:r w:rsidR="003B76DC" w:rsidRPr="00A445E4">
        <w:rPr>
          <w:rFonts w:ascii="Arial" w:hAnsi="Arial" w:cs="Arial"/>
          <w:color w:val="000000" w:themeColor="text1"/>
          <w:sz w:val="22"/>
        </w:rPr>
        <w:t>(DMR)</w:t>
      </w:r>
      <w:r w:rsidRPr="00A445E4">
        <w:rPr>
          <w:rFonts w:ascii="Arial" w:hAnsi="Arial" w:cs="Arial"/>
          <w:color w:val="000000"/>
          <w:sz w:val="22"/>
        </w:rPr>
        <w:t xml:space="preserve"> was applied in the further diagnosis or prediction analysis or other statistic analysis. Methylation and gene expression correlation in cancer samples were applied linear regression after log-transform to relative gene expression. Correlation analysis between DNA methylation and age, weight was applied with linear regression while other were applied with one way ANOVA, such as TNM, cancer onset location, gender, smoking as well as drinking. All statistical analyses were conducted using R 3.2.1. GraphPad Prism5 (GraphPad, San Diego, CA, USA) and R scripts were used to make the ﬁgures.</w:t>
      </w:r>
    </w:p>
    <w:p w:rsidR="00873674" w:rsidRPr="00A445E4" w:rsidRDefault="00873674" w:rsidP="00903B7A">
      <w:pPr>
        <w:adjustRightInd w:val="0"/>
        <w:snapToGrid w:val="0"/>
        <w:spacing w:line="480" w:lineRule="auto"/>
        <w:rPr>
          <w:rFonts w:ascii="Arial" w:hAnsi="Arial" w:cs="Arial"/>
          <w:color w:val="000000" w:themeColor="text1"/>
          <w:sz w:val="22"/>
        </w:rPr>
      </w:pPr>
    </w:p>
    <w:p w:rsidR="00557250"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w:t>
      </w:r>
      <w:ins w:id="12" w:author="Guo, Shicheng" w:date="2018-10-17T11:26:00Z">
        <w:r w:rsidR="008317B6">
          <w:rPr>
            <w:rFonts w:ascii="Arial" w:hAnsi="Arial" w:cs="Arial"/>
            <w:b/>
            <w:color w:val="000000" w:themeColor="text1"/>
            <w:sz w:val="22"/>
          </w:rPr>
          <w:t>esults</w:t>
        </w:r>
      </w:ins>
      <w:del w:id="13" w:author="Guo, Shicheng" w:date="2018-10-17T11:26:00Z">
        <w:r w:rsidRPr="00A445E4" w:rsidDel="008317B6">
          <w:rPr>
            <w:rFonts w:ascii="Arial" w:hAnsi="Arial" w:cs="Arial"/>
            <w:b/>
            <w:color w:val="000000" w:themeColor="text1"/>
            <w:sz w:val="22"/>
          </w:rPr>
          <w:delText>ESULTS</w:delText>
        </w:r>
      </w:del>
      <w:r w:rsidRPr="00A445E4">
        <w:rPr>
          <w:rFonts w:ascii="Arial" w:hAnsi="Arial" w:cs="Arial"/>
          <w:b/>
          <w:color w:val="000000" w:themeColor="text1"/>
          <w:sz w:val="22"/>
        </w:rPr>
        <w:t>:</w:t>
      </w:r>
    </w:p>
    <w:p w:rsidR="00873674" w:rsidRPr="00A445E4" w:rsidRDefault="00873674" w:rsidP="00903B7A">
      <w:pPr>
        <w:adjustRightInd w:val="0"/>
        <w:snapToGrid w:val="0"/>
        <w:spacing w:line="480" w:lineRule="auto"/>
        <w:rPr>
          <w:rFonts w:ascii="Arial" w:hAnsi="Arial" w:cs="Arial"/>
          <w:b/>
          <w:color w:val="000000" w:themeColor="text1"/>
          <w:sz w:val="22"/>
        </w:rPr>
      </w:pPr>
    </w:p>
    <w:p w:rsidR="005C25DC" w:rsidRPr="00A445E4" w:rsidRDefault="002128BB"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w:t>
      </w:r>
      <w:r w:rsidR="00557FEA" w:rsidRPr="00A445E4">
        <w:rPr>
          <w:rFonts w:ascii="Arial" w:hAnsi="Arial" w:cs="Arial"/>
          <w:b/>
          <w:color w:val="000000" w:themeColor="text1"/>
          <w:sz w:val="22"/>
        </w:rPr>
        <w:t>ypermethylation</w:t>
      </w:r>
      <w:r w:rsidRPr="00A445E4">
        <w:rPr>
          <w:rFonts w:ascii="Arial" w:hAnsi="Arial" w:cs="Arial"/>
          <w:b/>
          <w:color w:val="000000" w:themeColor="text1"/>
          <w:sz w:val="22"/>
        </w:rPr>
        <w:t xml:space="preserve">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w:t>
      </w:r>
      <w:r w:rsidR="00557FEA" w:rsidRPr="00A445E4">
        <w:rPr>
          <w:rFonts w:ascii="Arial" w:hAnsi="Arial" w:cs="Arial"/>
          <w:b/>
          <w:color w:val="000000" w:themeColor="text1"/>
          <w:sz w:val="22"/>
        </w:rPr>
        <w:t>in esophageal squamous cell carcinoma</w:t>
      </w:r>
    </w:p>
    <w:p w:rsidR="00557250" w:rsidRPr="00A445E4" w:rsidRDefault="00557250" w:rsidP="00903B7A">
      <w:pPr>
        <w:adjustRightInd w:val="0"/>
        <w:snapToGrid w:val="0"/>
        <w:spacing w:line="480" w:lineRule="auto"/>
        <w:rPr>
          <w:rFonts w:ascii="Arial" w:hAnsi="Arial" w:cs="Arial"/>
          <w:b/>
          <w:color w:val="000000" w:themeColor="text1"/>
          <w:sz w:val="22"/>
        </w:rPr>
      </w:pPr>
    </w:p>
    <w:p w:rsidR="000C0258" w:rsidRPr="00A445E4" w:rsidRDefault="00A60E92" w:rsidP="00903B7A">
      <w:pPr>
        <w:widowControl/>
        <w:adjustRightInd w:val="0"/>
        <w:snapToGrid w:val="0"/>
        <w:spacing w:line="480" w:lineRule="auto"/>
        <w:textAlignment w:val="center"/>
        <w:rPr>
          <w:rFonts w:ascii="Arial" w:hAnsi="Arial" w:cs="Arial"/>
          <w:color w:val="000000" w:themeColor="text1"/>
          <w:sz w:val="22"/>
        </w:rPr>
      </w:pPr>
      <w:r w:rsidRPr="00A445E4">
        <w:rPr>
          <w:rFonts w:ascii="Arial" w:hAnsi="Arial" w:cs="Arial"/>
          <w:color w:val="000000" w:themeColor="text1"/>
          <w:sz w:val="22"/>
        </w:rPr>
        <w:t>Methylation t</w:t>
      </w:r>
      <w:r w:rsidR="00557FEA" w:rsidRPr="00A445E4">
        <w:rPr>
          <w:rFonts w:ascii="Arial" w:hAnsi="Arial" w:cs="Arial"/>
          <w:color w:val="000000" w:themeColor="text1"/>
          <w:sz w:val="22"/>
        </w:rPr>
        <w:t xml:space="preserve">argeted bisulfite sequencing </w:t>
      </w:r>
      <w:r w:rsidRPr="00A445E4">
        <w:rPr>
          <w:rFonts w:ascii="Arial" w:hAnsi="Arial" w:cs="Arial"/>
          <w:color w:val="000000" w:themeColor="text1"/>
          <w:sz w:val="22"/>
        </w:rPr>
        <w:t xml:space="preserve">method (MTBS) </w:t>
      </w:r>
      <w:r w:rsidR="00557FEA" w:rsidRPr="00A445E4">
        <w:rPr>
          <w:rFonts w:ascii="Arial" w:hAnsi="Arial" w:cs="Arial"/>
          <w:color w:val="000000" w:themeColor="text1"/>
          <w:sz w:val="22"/>
        </w:rPr>
        <w:t xml:space="preserve">was used to determine methylation status </w:t>
      </w:r>
      <w:r w:rsidR="005772B7" w:rsidRPr="00A445E4">
        <w:rPr>
          <w:rFonts w:ascii="Arial" w:hAnsi="Arial" w:cs="Arial"/>
          <w:color w:val="000000" w:themeColor="text1"/>
          <w:sz w:val="22"/>
        </w:rPr>
        <w:t>in the promoter regions (15 CpG sites) of</w:t>
      </w:r>
      <w:r w:rsidR="00557FEA" w:rsidRPr="00A445E4">
        <w:rPr>
          <w:rFonts w:ascii="Arial" w:hAnsi="Arial" w:cs="Arial"/>
          <w:color w:val="000000" w:themeColor="text1"/>
          <w:sz w:val="22"/>
        </w:rPr>
        <w:t xml:space="preserv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in </w:t>
      </w:r>
      <w:r w:rsidR="005772B7" w:rsidRPr="00A445E4">
        <w:rPr>
          <w:rFonts w:ascii="Arial" w:hAnsi="Arial" w:cs="Arial"/>
          <w:color w:val="000000" w:themeColor="text1"/>
          <w:sz w:val="22"/>
        </w:rPr>
        <w:t>9</w:t>
      </w:r>
      <w:r w:rsidR="000C3E7C" w:rsidRPr="00A445E4">
        <w:rPr>
          <w:rFonts w:ascii="Arial" w:hAnsi="Arial" w:cs="Arial"/>
          <w:color w:val="000000" w:themeColor="text1"/>
          <w:sz w:val="22"/>
        </w:rPr>
        <w:t>1</w:t>
      </w:r>
      <w:r w:rsidR="005772B7"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ESCC </w:t>
      </w:r>
      <w:r w:rsidR="005772B7" w:rsidRPr="00A445E4">
        <w:rPr>
          <w:rFonts w:ascii="Arial" w:hAnsi="Arial" w:cs="Arial"/>
          <w:color w:val="000000" w:themeColor="text1"/>
          <w:sz w:val="22"/>
        </w:rPr>
        <w:t xml:space="preserve">and adjacent normal </w:t>
      </w:r>
      <w:r w:rsidR="00557FEA" w:rsidRPr="00A445E4">
        <w:rPr>
          <w:rFonts w:ascii="Arial" w:hAnsi="Arial" w:cs="Arial"/>
          <w:color w:val="000000" w:themeColor="text1"/>
          <w:sz w:val="22"/>
        </w:rPr>
        <w:t>tissues</w:t>
      </w:r>
      <w:r w:rsidR="005772B7" w:rsidRPr="00A445E4">
        <w:rPr>
          <w:rFonts w:ascii="Arial" w:hAnsi="Arial" w:cs="Arial"/>
          <w:color w:val="000000" w:themeColor="text1"/>
          <w:sz w:val="22"/>
        </w:rPr>
        <w:t xml:space="preserve"> from</w:t>
      </w:r>
      <w:r w:rsidR="000747A0" w:rsidRPr="00A445E4">
        <w:rPr>
          <w:rFonts w:ascii="Arial" w:hAnsi="Arial" w:cs="Arial"/>
          <w:color w:val="000000" w:themeColor="text1"/>
          <w:sz w:val="22"/>
        </w:rPr>
        <w:t xml:space="preserve"> </w:t>
      </w:r>
      <w:r w:rsidR="0057402C" w:rsidRPr="00A445E4">
        <w:rPr>
          <w:rFonts w:ascii="Arial" w:hAnsi="Arial" w:cs="Arial"/>
          <w:color w:val="000000" w:themeColor="text1"/>
          <w:sz w:val="22"/>
        </w:rPr>
        <w:t xml:space="preserve">Han </w:t>
      </w:r>
      <w:r w:rsidR="000747A0" w:rsidRPr="00A445E4">
        <w:rPr>
          <w:rFonts w:ascii="Arial" w:hAnsi="Arial" w:cs="Arial"/>
          <w:color w:val="000000" w:themeColor="text1"/>
          <w:sz w:val="22"/>
        </w:rPr>
        <w:t>Chinese population (</w:t>
      </w:r>
      <w:r w:rsidR="000747A0" w:rsidRPr="00A445E4">
        <w:rPr>
          <w:rFonts w:ascii="Arial" w:hAnsi="Arial" w:cs="Arial"/>
          <w:color w:val="7030A0"/>
          <w:sz w:val="22"/>
        </w:rPr>
        <w:t>Table</w:t>
      </w:r>
      <w:r w:rsidR="00D55924" w:rsidRPr="00A445E4">
        <w:rPr>
          <w:rFonts w:ascii="Arial" w:hAnsi="Arial" w:cs="Arial"/>
          <w:color w:val="7030A0"/>
          <w:sz w:val="22"/>
        </w:rPr>
        <w:t xml:space="preserve"> </w:t>
      </w:r>
      <w:r w:rsidR="000747A0" w:rsidRPr="00A445E4">
        <w:rPr>
          <w:rFonts w:ascii="Arial" w:hAnsi="Arial" w:cs="Arial"/>
          <w:color w:val="7030A0"/>
          <w:sz w:val="22"/>
        </w:rPr>
        <w:t>1</w:t>
      </w:r>
      <w:r w:rsidR="005772B7" w:rsidRPr="00A445E4">
        <w:rPr>
          <w:rFonts w:ascii="Arial" w:hAnsi="Arial" w:cs="Arial"/>
          <w:color w:val="000000" w:themeColor="text1"/>
          <w:sz w:val="22"/>
        </w:rPr>
        <w:t>)</w:t>
      </w:r>
      <w:r w:rsidR="00557FEA" w:rsidRPr="00A445E4">
        <w:rPr>
          <w:rFonts w:ascii="Arial" w:hAnsi="Arial" w:cs="Arial"/>
          <w:color w:val="000000" w:themeColor="text1"/>
          <w:sz w:val="22"/>
        </w:rPr>
        <w:t>.</w:t>
      </w:r>
      <w:r w:rsidR="009D30C6" w:rsidRPr="00A445E4">
        <w:rPr>
          <w:rFonts w:ascii="Arial" w:hAnsi="Arial" w:cs="Arial"/>
          <w:color w:val="000000" w:themeColor="text1"/>
          <w:sz w:val="22"/>
        </w:rPr>
        <w:t xml:space="preserve"> </w:t>
      </w:r>
      <w:r w:rsidR="005772B7" w:rsidRPr="00A445E4">
        <w:rPr>
          <w:rFonts w:ascii="Arial" w:hAnsi="Arial" w:cs="Arial"/>
          <w:color w:val="000000" w:themeColor="text1"/>
          <w:sz w:val="22"/>
        </w:rPr>
        <w:t>We found m</w:t>
      </w:r>
      <w:r w:rsidR="00FA115B" w:rsidRPr="00A445E4">
        <w:rPr>
          <w:rFonts w:ascii="Arial" w:hAnsi="Arial" w:cs="Arial"/>
          <w:color w:val="000000" w:themeColor="text1"/>
          <w:sz w:val="22"/>
        </w:rPr>
        <w:t>e</w:t>
      </w:r>
      <w:r w:rsidR="006B1AAB" w:rsidRPr="00A445E4">
        <w:rPr>
          <w:rFonts w:ascii="Arial" w:hAnsi="Arial" w:cs="Arial"/>
          <w:color w:val="000000" w:themeColor="text1"/>
          <w:sz w:val="22"/>
        </w:rPr>
        <w:t xml:space="preserve">thylation </w:t>
      </w:r>
      <w:r w:rsidR="000C0258" w:rsidRPr="00A445E4">
        <w:rPr>
          <w:rFonts w:ascii="Arial" w:hAnsi="Arial" w:cs="Arial"/>
          <w:color w:val="000000" w:themeColor="text1"/>
          <w:sz w:val="22"/>
        </w:rPr>
        <w:t xml:space="preserve">level </w:t>
      </w:r>
      <w:r w:rsidR="005772B7" w:rsidRPr="00A445E4">
        <w:rPr>
          <w:rFonts w:ascii="Arial" w:hAnsi="Arial" w:cs="Arial"/>
          <w:color w:val="000000" w:themeColor="text1"/>
          <w:sz w:val="22"/>
        </w:rPr>
        <w:t>of</w:t>
      </w:r>
      <w:r w:rsidR="006B1AAB" w:rsidRPr="00A445E4">
        <w:rPr>
          <w:rFonts w:ascii="Arial" w:hAnsi="Arial" w:cs="Arial"/>
          <w:color w:val="000000" w:themeColor="text1"/>
          <w:sz w:val="22"/>
        </w:rPr>
        <w:t xml:space="preserve"> LINE-1 was significantly </w:t>
      </w:r>
      <w:r w:rsidR="000C0258" w:rsidRPr="00A445E4">
        <w:rPr>
          <w:rFonts w:ascii="Arial" w:hAnsi="Arial" w:cs="Arial"/>
          <w:color w:val="000000" w:themeColor="text1"/>
          <w:sz w:val="22"/>
        </w:rPr>
        <w:t xml:space="preserve">lower </w:t>
      </w:r>
      <w:r w:rsidR="006B1AAB" w:rsidRPr="00A445E4">
        <w:rPr>
          <w:rFonts w:ascii="Arial" w:hAnsi="Arial" w:cs="Arial"/>
          <w:color w:val="000000" w:themeColor="text1"/>
          <w:sz w:val="22"/>
        </w:rPr>
        <w:t xml:space="preserve">in cancer samples </w:t>
      </w:r>
      <w:r w:rsidR="005772B7" w:rsidRPr="00A445E4">
        <w:rPr>
          <w:rFonts w:ascii="Arial" w:hAnsi="Arial" w:cs="Arial"/>
          <w:color w:val="000000" w:themeColor="text1"/>
          <w:sz w:val="22"/>
        </w:rPr>
        <w:t>compared with normal tissues (</w:t>
      </w:r>
      <w:r w:rsidR="00ED305F" w:rsidRPr="00A445E4">
        <w:rPr>
          <w:rFonts w:ascii="Arial" w:hAnsi="Arial" w:cs="Arial"/>
          <w:color w:val="000000" w:themeColor="text1"/>
          <w:sz w:val="22"/>
        </w:rPr>
        <w:t xml:space="preserve">overall </w:t>
      </w:r>
      <w:r w:rsidR="00BA76A5" w:rsidRPr="00A445E4">
        <w:rPr>
          <w:rFonts w:ascii="Arial" w:hAnsi="Arial" w:cs="Arial"/>
          <w:i/>
          <w:color w:val="000000" w:themeColor="text1"/>
          <w:sz w:val="22"/>
        </w:rPr>
        <w:t>P</w:t>
      </w:r>
      <w:r w:rsidR="00BA76A5"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9D2941" w:rsidRPr="00A445E4">
        <w:rPr>
          <w:rFonts w:ascii="Arial" w:hAnsi="Arial" w:cs="Arial"/>
          <w:color w:val="000000" w:themeColor="text1"/>
          <w:sz w:val="22"/>
        </w:rPr>
        <w:t>2.16</w:t>
      </w:r>
      <w:r w:rsidR="009D2941" w:rsidRPr="00A445E4">
        <w:rPr>
          <w:rFonts w:ascii="Arial" w:hAnsi="Arial" w:cs="Arial"/>
          <w:color w:val="000000" w:themeColor="text1"/>
          <w:kern w:val="0"/>
          <w:sz w:val="22"/>
        </w:rPr>
        <w:t>×10</w:t>
      </w:r>
      <w:r w:rsidR="009D2941" w:rsidRPr="00A445E4">
        <w:rPr>
          <w:rFonts w:ascii="Arial" w:hAnsi="Arial" w:cs="Arial"/>
          <w:color w:val="000000" w:themeColor="text1"/>
          <w:kern w:val="0"/>
          <w:sz w:val="22"/>
          <w:vertAlign w:val="superscript"/>
        </w:rPr>
        <w:t>-8</w:t>
      </w:r>
      <w:r w:rsidR="005772B7" w:rsidRPr="00A445E4">
        <w:rPr>
          <w:rFonts w:ascii="Arial" w:hAnsi="Arial" w:cs="Arial"/>
          <w:color w:val="000000" w:themeColor="text1"/>
          <w:sz w:val="22"/>
        </w:rPr>
        <w:t xml:space="preserve">) </w:t>
      </w:r>
      <w:r w:rsidR="006B1AAB" w:rsidRPr="00A445E4">
        <w:rPr>
          <w:rFonts w:ascii="Arial" w:hAnsi="Arial" w:cs="Arial"/>
          <w:color w:val="000000" w:themeColor="text1"/>
          <w:sz w:val="22"/>
        </w:rPr>
        <w:t xml:space="preserve">while technique negative control (ChrM) was absolutely low </w:t>
      </w:r>
      <w:r w:rsidR="00FD62A2" w:rsidRPr="00A445E4">
        <w:rPr>
          <w:rFonts w:ascii="Arial" w:hAnsi="Arial" w:cs="Arial"/>
          <w:color w:val="000000" w:themeColor="text1"/>
          <w:sz w:val="22"/>
        </w:rPr>
        <w:t xml:space="preserve">average </w:t>
      </w:r>
      <w:r w:rsidR="006B1AAB" w:rsidRPr="00A445E4">
        <w:rPr>
          <w:rFonts w:ascii="Arial" w:hAnsi="Arial" w:cs="Arial"/>
          <w:color w:val="000000" w:themeColor="text1"/>
          <w:sz w:val="22"/>
        </w:rPr>
        <w:t>methylat</w:t>
      </w:r>
      <w:r w:rsidR="00FD62A2" w:rsidRPr="00A445E4">
        <w:rPr>
          <w:rFonts w:ascii="Arial" w:hAnsi="Arial" w:cs="Arial"/>
          <w:color w:val="000000" w:themeColor="text1"/>
          <w:sz w:val="22"/>
        </w:rPr>
        <w:t>ion fraction (AMF</w:t>
      </w:r>
      <w:r w:rsidR="005772B7"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BA76A5" w:rsidRPr="00A445E4">
        <w:rPr>
          <w:rFonts w:ascii="Arial" w:hAnsi="Arial" w:cs="Arial"/>
          <w:color w:val="000000" w:themeColor="text1"/>
          <w:sz w:val="22"/>
        </w:rPr>
        <w:t>0.0</w:t>
      </w:r>
      <w:r w:rsidR="00F514F6" w:rsidRPr="00A445E4">
        <w:rPr>
          <w:rFonts w:ascii="Arial" w:hAnsi="Arial" w:cs="Arial"/>
          <w:color w:val="000000" w:themeColor="text1"/>
          <w:sz w:val="22"/>
        </w:rPr>
        <w:t>3</w:t>
      </w:r>
      <w:r w:rsidR="00FD62A2" w:rsidRPr="00A445E4">
        <w:rPr>
          <w:rFonts w:ascii="Arial" w:hAnsi="Arial" w:cs="Arial"/>
          <w:color w:val="000000" w:themeColor="text1"/>
          <w:sz w:val="22"/>
        </w:rPr>
        <w:t>)</w:t>
      </w:r>
      <w:r w:rsidR="006B1AAB" w:rsidRPr="00A445E4">
        <w:rPr>
          <w:rFonts w:ascii="Arial" w:hAnsi="Arial" w:cs="Arial"/>
          <w:color w:val="000000" w:themeColor="text1"/>
          <w:sz w:val="22"/>
        </w:rPr>
        <w:t xml:space="preserve"> in our samples</w:t>
      </w:r>
      <w:r w:rsidR="00710F3B" w:rsidRPr="00A445E4">
        <w:rPr>
          <w:rFonts w:ascii="Arial" w:hAnsi="Arial" w:cs="Arial"/>
          <w:color w:val="000000" w:themeColor="text1"/>
          <w:sz w:val="22"/>
        </w:rPr>
        <w:t xml:space="preserve"> </w:t>
      </w:r>
      <w:r w:rsidR="00FD62A2" w:rsidRPr="00A445E4">
        <w:rPr>
          <w:rFonts w:ascii="Arial" w:hAnsi="Arial" w:cs="Arial"/>
          <w:color w:val="000000" w:themeColor="text1"/>
          <w:sz w:val="22"/>
        </w:rPr>
        <w:t xml:space="preserve">(Figure 1A, 1B) </w:t>
      </w:r>
      <w:r w:rsidR="00710F3B" w:rsidRPr="00A445E4">
        <w:rPr>
          <w:rFonts w:ascii="Arial" w:hAnsi="Arial" w:cs="Arial"/>
          <w:color w:val="000000" w:themeColor="text1"/>
          <w:sz w:val="22"/>
        </w:rPr>
        <w:t xml:space="preserve">which </w:t>
      </w:r>
      <w:r w:rsidR="000C0258" w:rsidRPr="00A445E4">
        <w:rPr>
          <w:rFonts w:ascii="Arial" w:hAnsi="Arial" w:cs="Arial"/>
          <w:color w:val="000000" w:themeColor="text1"/>
          <w:sz w:val="22"/>
        </w:rPr>
        <w:t>are</w:t>
      </w:r>
      <w:r w:rsidR="00710F3B" w:rsidRPr="00A445E4">
        <w:rPr>
          <w:rFonts w:ascii="Arial" w:hAnsi="Arial" w:cs="Arial"/>
          <w:color w:val="000000" w:themeColor="text1"/>
          <w:sz w:val="22"/>
        </w:rPr>
        <w:t xml:space="preserve"> highly c</w:t>
      </w:r>
      <w:r w:rsidR="00727591" w:rsidRPr="00A445E4">
        <w:rPr>
          <w:rFonts w:ascii="Arial" w:hAnsi="Arial" w:cs="Arial"/>
          <w:color w:val="000000" w:themeColor="text1"/>
          <w:sz w:val="22"/>
        </w:rPr>
        <w:t>onsistent with previous studies</w:t>
      </w:r>
      <w:r w:rsidR="00710F3B"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710F3B" w:rsidRPr="00A445E4">
        <w:rPr>
          <w:rFonts w:ascii="Arial" w:hAnsi="Arial" w:cs="Arial"/>
          <w:color w:val="000000" w:themeColor="text1"/>
          <w:sz w:val="22"/>
        </w:rPr>
      </w:r>
      <w:r w:rsidR="00710F3B" w:rsidRPr="00A445E4">
        <w:rPr>
          <w:rFonts w:ascii="Arial" w:hAnsi="Arial" w:cs="Arial"/>
          <w:color w:val="000000" w:themeColor="text1"/>
          <w:sz w:val="22"/>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"_ENREF_29" \o "Chalitchagorn, 2004 #261"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29</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"_ENREF_30" \o "Owa, 2018 #264"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30</w:t>
      </w:r>
      <w:r w:rsidR="005912D9" w:rsidRPr="00A445E4">
        <w:rPr>
          <w:rFonts w:ascii="Arial" w:hAnsi="Arial" w:cs="Arial"/>
          <w:noProof/>
          <w:color w:val="000000" w:themeColor="text1"/>
          <w:sz w:val="22"/>
          <w:vertAlign w:val="superscript"/>
        </w:rPr>
        <w:fldChar w:fldCharType="end"/>
      </w:r>
      <w:r w:rsidR="00710F3B" w:rsidRPr="00A445E4">
        <w:rPr>
          <w:rFonts w:ascii="Arial" w:hAnsi="Arial" w:cs="Arial"/>
          <w:color w:val="000000" w:themeColor="text1"/>
          <w:sz w:val="22"/>
        </w:rPr>
        <w:fldChar w:fldCharType="end"/>
      </w:r>
      <w:r w:rsidR="00710F3B" w:rsidRPr="00A445E4">
        <w:rPr>
          <w:rFonts w:ascii="Arial" w:hAnsi="Arial" w:cs="Arial"/>
          <w:color w:val="000000" w:themeColor="text1"/>
          <w:sz w:val="22"/>
        </w:rPr>
        <w:t xml:space="preserve">demonstrating the reliability and robustness of our targeted bisulfite sequencing method. </w:t>
      </w:r>
      <w:r w:rsidR="00BB4C94" w:rsidRPr="00A445E4">
        <w:rPr>
          <w:rFonts w:ascii="Arial" w:hAnsi="Arial" w:cs="Arial"/>
          <w:color w:val="000000" w:themeColor="text1"/>
          <w:sz w:val="22"/>
        </w:rPr>
        <w:t xml:space="preserve">We found </w:t>
      </w:r>
      <w:r w:rsidR="002D0D92" w:rsidRPr="00A445E4">
        <w:rPr>
          <w:rFonts w:ascii="Arial" w:hAnsi="Arial" w:cs="Arial"/>
          <w:color w:val="000000" w:themeColor="text1"/>
          <w:sz w:val="22"/>
        </w:rPr>
        <w:t xml:space="preserve">the methylation profile of </w:t>
      </w:r>
      <w:r w:rsidR="002D0D92" w:rsidRPr="00A445E4">
        <w:rPr>
          <w:rFonts w:ascii="Arial" w:hAnsi="Arial" w:cs="Arial"/>
          <w:i/>
          <w:color w:val="000000" w:themeColor="text1"/>
          <w:sz w:val="22"/>
        </w:rPr>
        <w:t>ZNF132</w:t>
      </w:r>
      <w:r w:rsidR="002D0D92" w:rsidRPr="00A445E4">
        <w:rPr>
          <w:rFonts w:ascii="Arial" w:hAnsi="Arial" w:cs="Arial"/>
          <w:color w:val="000000" w:themeColor="text1"/>
          <w:sz w:val="22"/>
        </w:rPr>
        <w:t xml:space="preserve"> were significantly higher in ESCC tumors than that in adjacent control tissues</w:t>
      </w:r>
      <w:r w:rsidR="007E2262" w:rsidRPr="00A445E4">
        <w:rPr>
          <w:rFonts w:ascii="Arial" w:hAnsi="Arial" w:cs="Arial"/>
          <w:color w:val="000000" w:themeColor="text1"/>
          <w:sz w:val="22"/>
        </w:rPr>
        <w:t xml:space="preserve"> </w:t>
      </w:r>
      <w:r w:rsidR="00BB4C94" w:rsidRPr="00A445E4">
        <w:rPr>
          <w:rFonts w:ascii="Arial" w:hAnsi="Arial" w:cs="Arial"/>
          <w:color w:val="000000" w:themeColor="text1"/>
          <w:sz w:val="22"/>
        </w:rPr>
        <w:t>(</w:t>
      </w:r>
      <w:r w:rsidR="00BB4C94" w:rsidRPr="00A445E4">
        <w:rPr>
          <w:rFonts w:ascii="Arial" w:hAnsi="Arial" w:cs="Arial"/>
          <w:color w:val="7030A0"/>
          <w:sz w:val="22"/>
        </w:rPr>
        <w:t>Figure 1C and 1D</w:t>
      </w:r>
      <w:r w:rsidR="00BB4C94" w:rsidRPr="00A445E4">
        <w:rPr>
          <w:rFonts w:ascii="Arial" w:hAnsi="Arial" w:cs="Arial"/>
          <w:color w:val="000000" w:themeColor="text1"/>
          <w:sz w:val="22"/>
        </w:rPr>
        <w:t>)</w:t>
      </w:r>
      <w:r w:rsidR="001D4F55" w:rsidRPr="00A445E4">
        <w:rPr>
          <w:rFonts w:ascii="Arial" w:hAnsi="Arial" w:cs="Arial"/>
          <w:color w:val="000000" w:themeColor="text1"/>
          <w:sz w:val="22"/>
        </w:rPr>
        <w:t xml:space="preserve">. </w:t>
      </w:r>
      <w:r w:rsidR="007E2262" w:rsidRPr="00A445E4">
        <w:rPr>
          <w:rFonts w:ascii="Arial" w:hAnsi="Arial" w:cs="Arial"/>
          <w:color w:val="000000" w:themeColor="text1"/>
          <w:sz w:val="22"/>
        </w:rPr>
        <w:t>A</w:t>
      </w:r>
      <w:r w:rsidR="00710F3B" w:rsidRPr="00A445E4">
        <w:rPr>
          <w:rFonts w:ascii="Arial" w:hAnsi="Arial" w:cs="Arial"/>
          <w:color w:val="000000" w:themeColor="text1"/>
          <w:sz w:val="22"/>
        </w:rPr>
        <w:t xml:space="preserve"> </w:t>
      </w:r>
      <w:r w:rsidR="00625137" w:rsidRPr="00A445E4">
        <w:rPr>
          <w:rFonts w:ascii="Arial" w:hAnsi="Arial" w:cs="Arial"/>
          <w:color w:val="000000" w:themeColor="text1"/>
          <w:sz w:val="22"/>
        </w:rPr>
        <w:t xml:space="preserve">significant differential methylation region (DMR) </w:t>
      </w:r>
      <w:r w:rsidR="000C0258" w:rsidRPr="00A445E4">
        <w:rPr>
          <w:rFonts w:ascii="Arial" w:hAnsi="Arial" w:cs="Arial"/>
          <w:color w:val="000000" w:themeColor="text1"/>
          <w:sz w:val="22"/>
        </w:rPr>
        <w:t xml:space="preserve">including 14 CpG sites </w:t>
      </w:r>
      <w:r w:rsidR="00625137" w:rsidRPr="00A445E4">
        <w:rPr>
          <w:rFonts w:ascii="Arial" w:hAnsi="Arial" w:cs="Arial"/>
          <w:color w:val="000000" w:themeColor="text1"/>
          <w:sz w:val="22"/>
        </w:rPr>
        <w:t xml:space="preserve">was identified in the core promoter </w:t>
      </w:r>
      <w:r w:rsidR="00710F3B" w:rsidRPr="00A445E4">
        <w:rPr>
          <w:rFonts w:ascii="Arial" w:hAnsi="Arial" w:cs="Arial"/>
          <w:color w:val="000000" w:themeColor="text1"/>
          <w:sz w:val="22"/>
        </w:rPr>
        <w:t>region</w:t>
      </w:r>
      <w:r w:rsidR="00625137" w:rsidRPr="00A445E4">
        <w:rPr>
          <w:rFonts w:ascii="Arial" w:hAnsi="Arial" w:cs="Arial"/>
          <w:color w:val="000000" w:themeColor="text1"/>
          <w:sz w:val="22"/>
        </w:rPr>
        <w:t xml:space="preserve"> of </w:t>
      </w:r>
      <w:r w:rsidR="00625137" w:rsidRPr="00A445E4">
        <w:rPr>
          <w:rFonts w:ascii="Arial" w:hAnsi="Arial" w:cs="Arial"/>
          <w:i/>
          <w:color w:val="000000" w:themeColor="text1"/>
          <w:sz w:val="22"/>
        </w:rPr>
        <w:t>ZNF132</w:t>
      </w:r>
      <w:r w:rsidR="00625137" w:rsidRPr="00A445E4">
        <w:rPr>
          <w:rFonts w:ascii="Arial" w:hAnsi="Arial" w:cs="Arial"/>
          <w:color w:val="000000" w:themeColor="text1"/>
          <w:sz w:val="22"/>
        </w:rPr>
        <w:t xml:space="preserve"> </w:t>
      </w:r>
      <w:r w:rsidR="00557FEA" w:rsidRPr="00A445E4">
        <w:rPr>
          <w:rFonts w:ascii="Arial" w:hAnsi="Arial" w:cs="Arial"/>
          <w:color w:val="000000" w:themeColor="text1"/>
          <w:sz w:val="22"/>
        </w:rPr>
        <w:t>(</w:t>
      </w:r>
      <w:r w:rsidR="00DB7BEC" w:rsidRPr="00A445E4">
        <w:rPr>
          <w:rFonts w:ascii="Arial" w:hAnsi="Arial" w:cs="Arial"/>
          <w:color w:val="000000" w:themeColor="text1"/>
          <w:sz w:val="22"/>
        </w:rPr>
        <w:t xml:space="preserve">overall </w:t>
      </w:r>
      <w:r w:rsidR="00625137" w:rsidRPr="00A445E4">
        <w:rPr>
          <w:rFonts w:ascii="Arial" w:hAnsi="Arial" w:cs="Arial"/>
          <w:i/>
          <w:color w:val="000000" w:themeColor="text1"/>
          <w:sz w:val="22"/>
        </w:rPr>
        <w:t>P</w:t>
      </w:r>
      <w:r w:rsidR="00625137" w:rsidRPr="00A445E4">
        <w:rPr>
          <w:rFonts w:ascii="Arial" w:hAnsi="Arial" w:cs="Arial"/>
          <w:color w:val="000000" w:themeColor="text1"/>
          <w:sz w:val="22"/>
        </w:rPr>
        <w:t>-value=</w:t>
      </w:r>
      <w:r w:rsidR="009D2941" w:rsidRPr="00A445E4">
        <w:rPr>
          <w:rFonts w:ascii="Arial" w:hAnsi="Arial" w:cs="Arial"/>
          <w:color w:val="000000" w:themeColor="text1"/>
          <w:sz w:val="22"/>
        </w:rPr>
        <w:t>2.2×10</w:t>
      </w:r>
      <w:r w:rsidR="009D2941" w:rsidRPr="00A445E4">
        <w:rPr>
          <w:rFonts w:ascii="Arial" w:hAnsi="Arial" w:cs="Arial"/>
          <w:color w:val="000000" w:themeColor="text1"/>
          <w:sz w:val="22"/>
          <w:vertAlign w:val="superscript"/>
        </w:rPr>
        <w:t>-16</w:t>
      </w:r>
      <w:r w:rsidR="00710F3B" w:rsidRPr="00A445E4">
        <w:rPr>
          <w:rFonts w:ascii="Arial" w:hAnsi="Arial" w:cs="Arial"/>
          <w:color w:val="000000" w:themeColor="text1"/>
          <w:sz w:val="22"/>
          <w:vertAlign w:val="superscript"/>
        </w:rPr>
        <w:t xml:space="preserve"> </w:t>
      </w:r>
      <w:r w:rsidR="00710F3B" w:rsidRPr="00A445E4">
        <w:rPr>
          <w:rFonts w:ascii="Arial" w:hAnsi="Arial" w:cs="Arial"/>
          <w:color w:val="000000" w:themeColor="text1"/>
          <w:sz w:val="22"/>
        </w:rPr>
        <w:t xml:space="preserve">and </w:t>
      </w:r>
      <w:r w:rsidR="000747A0" w:rsidRPr="00A445E4">
        <w:rPr>
          <w:rFonts w:ascii="Arial" w:hAnsi="Arial" w:cs="Arial"/>
          <w:color w:val="7030A0"/>
          <w:sz w:val="22"/>
        </w:rPr>
        <w:t>Table 2</w:t>
      </w:r>
      <w:r w:rsidR="00557FEA" w:rsidRPr="00A445E4">
        <w:rPr>
          <w:rFonts w:ascii="Arial" w:hAnsi="Arial" w:cs="Arial"/>
          <w:color w:val="000000" w:themeColor="text1"/>
          <w:sz w:val="22"/>
        </w:rPr>
        <w:t>)</w:t>
      </w:r>
      <w:r w:rsidR="00625137" w:rsidRPr="00A445E4">
        <w:rPr>
          <w:rFonts w:ascii="Arial" w:hAnsi="Arial" w:cs="Arial"/>
          <w:color w:val="000000" w:themeColor="text1"/>
          <w:sz w:val="22"/>
        </w:rPr>
        <w:t xml:space="preserve">. </w:t>
      </w:r>
      <w:r w:rsidR="00A65A9A" w:rsidRPr="00A445E4">
        <w:rPr>
          <w:rFonts w:ascii="Arial" w:hAnsi="Arial" w:cs="Arial"/>
          <w:color w:val="000000" w:themeColor="text1"/>
          <w:sz w:val="22"/>
        </w:rPr>
        <w:t>In addition, we found the promoter methylation were slightly different among different cancer onset location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 0.07, ANOVA). Samples from up side of esophagus have higher methylation levels (AMF=0.53) compared with middle (AMF=0.39) and down (AMF=0.27). Meanwhile, although TNM is not significant associated with ZNF132 methylation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=0.71), we identified a significant association with number of the number of nearby lymph nodes (“N” value in TNM stage). We did</w:t>
      </w:r>
      <w:ins w:id="14" w:author="Guo, Shicheng" w:date="2018-10-16T21:38:00Z">
        <w:r w:rsidR="0040614E">
          <w:rPr>
            <w:rFonts w:ascii="Arial" w:hAnsi="Arial" w:cs="Arial"/>
            <w:color w:val="000000" w:themeColor="text1"/>
            <w:sz w:val="22"/>
          </w:rPr>
          <w:t xml:space="preserve"> not</w:t>
        </w:r>
      </w:ins>
      <w:del w:id="15" w:author="Guo, Shicheng" w:date="2018-10-16T21:38:00Z">
        <w:r w:rsidR="00A65A9A" w:rsidRPr="00A445E4" w:rsidDel="0040614E">
          <w:rPr>
            <w:rFonts w:ascii="Arial" w:hAnsi="Arial" w:cs="Arial"/>
            <w:color w:val="000000" w:themeColor="text1"/>
            <w:sz w:val="22"/>
          </w:rPr>
          <w:delText>n’t</w:delText>
        </w:r>
      </w:del>
      <w:r w:rsidR="00A65A9A" w:rsidRPr="00A445E4">
        <w:rPr>
          <w:rFonts w:ascii="Arial" w:hAnsi="Arial" w:cs="Arial"/>
          <w:color w:val="000000" w:themeColor="text1"/>
          <w:sz w:val="22"/>
        </w:rPr>
        <w:t xml:space="preserve"> detect other significant correlation between ZNF132 methylation and age (beta=0.002,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=0.395), gender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=0.28), drinking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=0.54), smoking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=0.78) and weight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 xml:space="preserve">=0.34). </w:t>
      </w:r>
      <w:r w:rsidR="00E44837" w:rsidRPr="00A445E4">
        <w:rPr>
          <w:rFonts w:ascii="Arial" w:hAnsi="Arial" w:cs="Arial"/>
          <w:color w:val="000000" w:themeColor="text1"/>
          <w:sz w:val="22"/>
        </w:rPr>
        <w:t xml:space="preserve">We also </w:t>
      </w:r>
      <w:r w:rsidR="00557FEA" w:rsidRPr="00A445E4">
        <w:rPr>
          <w:rFonts w:ascii="Arial" w:hAnsi="Arial" w:cs="Arial"/>
          <w:color w:val="000000" w:themeColor="text1"/>
          <w:sz w:val="22"/>
        </w:rPr>
        <w:t>examine</w:t>
      </w:r>
      <w:r w:rsidR="00E44837" w:rsidRPr="00A445E4">
        <w:rPr>
          <w:rFonts w:ascii="Arial" w:hAnsi="Arial" w:cs="Arial"/>
          <w:color w:val="000000" w:themeColor="text1"/>
          <w:sz w:val="22"/>
        </w:rPr>
        <w:t>d</w:t>
      </w:r>
      <w:r w:rsidR="00557FEA" w:rsidRPr="00A445E4">
        <w:rPr>
          <w:rFonts w:ascii="Arial" w:hAnsi="Arial" w:cs="Arial"/>
          <w:color w:val="000000" w:themeColor="text1"/>
          <w:sz w:val="22"/>
        </w:rPr>
        <w:t xml:space="preserve"> the</w:t>
      </w:r>
      <w:r w:rsidR="00E44837" w:rsidRPr="00A445E4">
        <w:rPr>
          <w:rFonts w:ascii="Arial" w:hAnsi="Arial" w:cs="Arial"/>
          <w:color w:val="000000" w:themeColor="text1"/>
          <w:sz w:val="22"/>
        </w:rPr>
        <w:t xml:space="preserve"> prediction performance</w:t>
      </w:r>
      <w:r w:rsidR="00557FEA" w:rsidRPr="00A445E4">
        <w:rPr>
          <w:rFonts w:ascii="Arial" w:hAnsi="Arial" w:cs="Arial"/>
          <w:color w:val="000000" w:themeColor="text1"/>
          <w:sz w:val="22"/>
        </w:rPr>
        <w:t xml:space="preserve"> </w:t>
      </w:r>
      <w:r w:rsidR="00557FEA" w:rsidRPr="00A445E4">
        <w:rPr>
          <w:rFonts w:ascii="Arial" w:hAnsi="Arial" w:cs="Arial"/>
          <w:i/>
          <w:color w:val="000000" w:themeColor="text1"/>
          <w:sz w:val="22"/>
        </w:rPr>
        <w:t>ZNF132</w:t>
      </w:r>
      <w:r w:rsidR="00E44837" w:rsidRPr="00A445E4">
        <w:rPr>
          <w:rFonts w:ascii="Arial" w:hAnsi="Arial" w:cs="Arial"/>
          <w:color w:val="000000" w:themeColor="text1"/>
          <w:sz w:val="22"/>
        </w:rPr>
        <w:t xml:space="preserve"> hyper</w:t>
      </w:r>
      <w:r w:rsidR="00813175" w:rsidRPr="00A445E4">
        <w:rPr>
          <w:rFonts w:ascii="Arial" w:hAnsi="Arial" w:cs="Arial"/>
          <w:color w:val="000000" w:themeColor="text1"/>
          <w:sz w:val="22"/>
        </w:rPr>
        <w:t>-</w:t>
      </w:r>
      <w:r w:rsidR="00E44837" w:rsidRPr="00A445E4">
        <w:rPr>
          <w:rFonts w:ascii="Arial" w:hAnsi="Arial" w:cs="Arial"/>
          <w:color w:val="000000" w:themeColor="text1"/>
          <w:sz w:val="22"/>
        </w:rPr>
        <w:t xml:space="preserve">methylation in </w:t>
      </w:r>
      <w:r w:rsidR="00557FEA" w:rsidRPr="00A445E4">
        <w:rPr>
          <w:rFonts w:ascii="Arial" w:hAnsi="Arial" w:cs="Arial"/>
          <w:color w:val="000000" w:themeColor="text1"/>
          <w:sz w:val="22"/>
        </w:rPr>
        <w:t>ESCC</w:t>
      </w:r>
      <w:r w:rsidR="00E44837" w:rsidRPr="00A445E4">
        <w:rPr>
          <w:rFonts w:ascii="Arial" w:hAnsi="Arial" w:cs="Arial"/>
          <w:color w:val="000000" w:themeColor="text1"/>
          <w:sz w:val="22"/>
        </w:rPr>
        <w:t xml:space="preserve"> </w:t>
      </w:r>
      <w:r w:rsidR="00E44837" w:rsidRPr="00A445E4">
        <w:rPr>
          <w:rFonts w:ascii="Arial" w:hAnsi="Arial" w:cs="Arial"/>
          <w:color w:val="000000" w:themeColor="text1"/>
          <w:sz w:val="22"/>
        </w:rPr>
        <w:lastRenderedPageBreak/>
        <w:t xml:space="preserve">diagnosis. We built the most acceptable prediction model with logistic regression and we found the model has quite good </w:t>
      </w:r>
      <w:r w:rsidR="00557FEA" w:rsidRPr="00A445E4">
        <w:rPr>
          <w:rFonts w:ascii="Arial" w:hAnsi="Arial" w:cs="Arial"/>
          <w:color w:val="000000" w:themeColor="text1"/>
          <w:sz w:val="22"/>
        </w:rPr>
        <w:t>sensitivity</w:t>
      </w:r>
      <w:r w:rsidR="00E44837" w:rsidRPr="00A445E4">
        <w:rPr>
          <w:rFonts w:ascii="Arial" w:hAnsi="Arial" w:cs="Arial"/>
          <w:color w:val="000000" w:themeColor="text1"/>
          <w:sz w:val="22"/>
        </w:rPr>
        <w:t xml:space="preserve"> (</w:t>
      </w:r>
      <w:r w:rsidR="005369E6" w:rsidRPr="00A445E4">
        <w:rPr>
          <w:rFonts w:ascii="Arial" w:hAnsi="Arial" w:cs="Arial"/>
          <w:color w:val="000000" w:themeColor="text1"/>
          <w:sz w:val="22"/>
        </w:rPr>
        <w:t>sensitivity</w:t>
      </w:r>
      <w:r w:rsidR="0012480C" w:rsidRPr="00A445E4">
        <w:rPr>
          <w:rFonts w:ascii="Arial" w:hAnsi="Arial" w:cs="Arial"/>
          <w:color w:val="000000" w:themeColor="text1"/>
          <w:sz w:val="22"/>
        </w:rPr>
        <w:t>=</w:t>
      </w:r>
      <w:r w:rsidR="005369E6" w:rsidRPr="00A445E4">
        <w:rPr>
          <w:rFonts w:ascii="Arial" w:hAnsi="Arial" w:cs="Arial"/>
          <w:color w:val="000000" w:themeColor="text1"/>
          <w:sz w:val="22"/>
        </w:rPr>
        <w:t>70.8%</w:t>
      </w:r>
      <w:r w:rsidR="00E44837" w:rsidRPr="00A445E4">
        <w:rPr>
          <w:rFonts w:ascii="Arial" w:hAnsi="Arial" w:cs="Arial"/>
          <w:color w:val="000000" w:themeColor="text1"/>
          <w:sz w:val="22"/>
        </w:rPr>
        <w:t>)</w:t>
      </w:r>
      <w:r w:rsidR="00557FEA" w:rsidRPr="00A445E4">
        <w:rPr>
          <w:rFonts w:ascii="Arial" w:hAnsi="Arial" w:cs="Arial"/>
          <w:color w:val="000000" w:themeColor="text1"/>
          <w:sz w:val="22"/>
        </w:rPr>
        <w:t xml:space="preserve">, specificity </w:t>
      </w:r>
      <w:r w:rsidR="00E44837" w:rsidRPr="00A445E4">
        <w:rPr>
          <w:rFonts w:ascii="Arial" w:hAnsi="Arial" w:cs="Arial"/>
          <w:color w:val="000000" w:themeColor="text1"/>
          <w:sz w:val="22"/>
        </w:rPr>
        <w:t>(</w:t>
      </w:r>
      <w:r w:rsidR="005369E6" w:rsidRPr="00A445E4">
        <w:rPr>
          <w:rFonts w:ascii="Arial" w:hAnsi="Arial" w:cs="Arial"/>
          <w:color w:val="000000" w:themeColor="text1"/>
          <w:sz w:val="22"/>
        </w:rPr>
        <w:t>specificity</w:t>
      </w:r>
      <w:r w:rsidR="0012480C" w:rsidRPr="00A445E4">
        <w:rPr>
          <w:rFonts w:ascii="Arial" w:hAnsi="Arial" w:cs="Arial"/>
          <w:color w:val="000000" w:themeColor="text1"/>
          <w:sz w:val="22"/>
        </w:rPr>
        <w:t>=</w:t>
      </w:r>
      <w:r w:rsidR="005369E6" w:rsidRPr="00A445E4">
        <w:rPr>
          <w:rFonts w:ascii="Arial" w:hAnsi="Arial" w:cs="Arial"/>
          <w:color w:val="000000" w:themeColor="text1"/>
          <w:sz w:val="22"/>
        </w:rPr>
        <w:t>80.6%</w:t>
      </w:r>
      <w:r w:rsidR="00E44837" w:rsidRPr="00A445E4">
        <w:rPr>
          <w:rFonts w:ascii="Arial" w:hAnsi="Arial" w:cs="Arial"/>
          <w:color w:val="000000" w:themeColor="text1"/>
          <w:sz w:val="22"/>
        </w:rPr>
        <w:t xml:space="preserve">) </w:t>
      </w:r>
      <w:r w:rsidR="00557FEA" w:rsidRPr="00A445E4">
        <w:rPr>
          <w:rFonts w:ascii="Arial" w:hAnsi="Arial" w:cs="Arial"/>
          <w:color w:val="000000" w:themeColor="text1"/>
          <w:sz w:val="22"/>
        </w:rPr>
        <w:t>and area under curve (AUC</w:t>
      </w:r>
      <w:r w:rsidR="00E44837" w:rsidRPr="00A445E4">
        <w:rPr>
          <w:rFonts w:ascii="Arial" w:hAnsi="Arial" w:cs="Arial"/>
          <w:color w:val="000000" w:themeColor="text1"/>
          <w:sz w:val="22"/>
        </w:rPr>
        <w:t>=0.8</w:t>
      </w:r>
      <w:r w:rsidR="005369E6" w:rsidRPr="00A445E4">
        <w:rPr>
          <w:rFonts w:ascii="Arial" w:hAnsi="Arial" w:cs="Arial"/>
          <w:color w:val="000000" w:themeColor="text1"/>
          <w:sz w:val="22"/>
        </w:rPr>
        <w:t>2</w:t>
      </w:r>
      <w:r w:rsidR="00557FEA" w:rsidRPr="00A445E4">
        <w:rPr>
          <w:rFonts w:ascii="Arial" w:hAnsi="Arial" w:cs="Arial"/>
          <w:color w:val="000000" w:themeColor="text1"/>
          <w:sz w:val="22"/>
        </w:rPr>
        <w:t>) with</w:t>
      </w:r>
      <w:r w:rsidR="00E44837" w:rsidRPr="00A445E4">
        <w:rPr>
          <w:rFonts w:ascii="Arial" w:hAnsi="Arial" w:cs="Arial"/>
          <w:color w:val="000000" w:themeColor="text1"/>
          <w:sz w:val="22"/>
        </w:rPr>
        <w:t xml:space="preserve"> the </w:t>
      </w:r>
      <w:r w:rsidR="00557FEA" w:rsidRPr="00A445E4">
        <w:rPr>
          <w:rFonts w:ascii="Arial" w:hAnsi="Arial" w:cs="Arial"/>
          <w:color w:val="000000" w:themeColor="text1"/>
          <w:sz w:val="22"/>
        </w:rPr>
        <w:t xml:space="preserve">adjustment </w:t>
      </w:r>
      <w:r w:rsidR="00E44837" w:rsidRPr="00A445E4">
        <w:rPr>
          <w:rFonts w:ascii="Arial" w:hAnsi="Arial" w:cs="Arial"/>
          <w:color w:val="000000" w:themeColor="text1"/>
          <w:sz w:val="22"/>
        </w:rPr>
        <w:t>of ES</w:t>
      </w:r>
      <w:r w:rsidR="00786E4F" w:rsidRPr="00A445E4">
        <w:rPr>
          <w:rFonts w:ascii="Arial" w:hAnsi="Arial" w:cs="Arial"/>
          <w:color w:val="000000" w:themeColor="text1"/>
          <w:sz w:val="22"/>
        </w:rPr>
        <w:t>CC</w:t>
      </w:r>
      <w:r w:rsidR="00E44837" w:rsidRPr="00A445E4">
        <w:rPr>
          <w:rFonts w:ascii="Arial" w:hAnsi="Arial" w:cs="Arial"/>
          <w:color w:val="000000" w:themeColor="text1"/>
          <w:sz w:val="22"/>
        </w:rPr>
        <w:t xml:space="preserve"> main</w:t>
      </w:r>
      <w:r w:rsidR="00557FEA" w:rsidRPr="00A445E4">
        <w:rPr>
          <w:rFonts w:ascii="Arial" w:hAnsi="Arial" w:cs="Arial"/>
          <w:color w:val="000000" w:themeColor="text1"/>
          <w:sz w:val="22"/>
        </w:rPr>
        <w:t xml:space="preserve"> risk factors </w:t>
      </w:r>
      <w:r w:rsidR="00E44837" w:rsidRPr="00A445E4">
        <w:rPr>
          <w:rFonts w:ascii="Arial" w:hAnsi="Arial" w:cs="Arial"/>
          <w:color w:val="000000" w:themeColor="text1"/>
          <w:sz w:val="22"/>
        </w:rPr>
        <w:t xml:space="preserve">such as </w:t>
      </w:r>
      <w:r w:rsidR="00557FEA" w:rsidRPr="00A445E4">
        <w:rPr>
          <w:rFonts w:ascii="Arial" w:hAnsi="Arial" w:cs="Arial"/>
          <w:color w:val="000000" w:themeColor="text1"/>
          <w:sz w:val="22"/>
        </w:rPr>
        <w:t xml:space="preserve">age, gender, </w:t>
      </w:r>
      <w:r w:rsidR="00BA1359" w:rsidRPr="00A445E4">
        <w:rPr>
          <w:rFonts w:ascii="Arial" w:hAnsi="Arial" w:cs="Arial"/>
          <w:color w:val="000000" w:themeColor="text1"/>
          <w:sz w:val="22"/>
        </w:rPr>
        <w:t xml:space="preserve">smoking and </w:t>
      </w:r>
      <w:r w:rsidR="00557FEA" w:rsidRPr="00A445E4">
        <w:rPr>
          <w:rFonts w:ascii="Arial" w:hAnsi="Arial" w:cs="Arial"/>
          <w:color w:val="000000" w:themeColor="text1"/>
          <w:sz w:val="22"/>
        </w:rPr>
        <w:t>alcohol</w:t>
      </w:r>
      <w:r w:rsidR="00BA1359" w:rsidRPr="00A445E4">
        <w:rPr>
          <w:rFonts w:ascii="Arial" w:hAnsi="Arial" w:cs="Arial"/>
          <w:sz w:val="22"/>
        </w:rPr>
        <w:t xml:space="preserve"> </w:t>
      </w:r>
      <w:r w:rsidR="00BA1359" w:rsidRPr="00A445E4">
        <w:rPr>
          <w:rFonts w:ascii="Arial" w:hAnsi="Arial" w:cs="Arial"/>
          <w:color w:val="000000" w:themeColor="text1"/>
          <w:sz w:val="22"/>
        </w:rPr>
        <w:t>consumption</w:t>
      </w:r>
      <w:r w:rsidR="00E44837" w:rsidRPr="00A445E4">
        <w:rPr>
          <w:rFonts w:ascii="Arial" w:hAnsi="Arial" w:cs="Arial"/>
          <w:color w:val="000000" w:themeColor="text1"/>
          <w:sz w:val="22"/>
        </w:rPr>
        <w:t>, demonstrating hyper</w:t>
      </w:r>
      <w:r w:rsidR="00813175" w:rsidRPr="00A445E4">
        <w:rPr>
          <w:rFonts w:ascii="Arial" w:hAnsi="Arial" w:cs="Arial"/>
          <w:color w:val="000000" w:themeColor="text1"/>
          <w:sz w:val="22"/>
        </w:rPr>
        <w:t>-</w:t>
      </w:r>
      <w:r w:rsidR="00E44837" w:rsidRPr="00A445E4">
        <w:rPr>
          <w:rFonts w:ascii="Arial" w:hAnsi="Arial" w:cs="Arial"/>
          <w:color w:val="000000" w:themeColor="text1"/>
          <w:sz w:val="22"/>
        </w:rPr>
        <w:t xml:space="preserve">methylation of </w:t>
      </w:r>
      <w:r w:rsidR="00E44837" w:rsidRPr="00A445E4">
        <w:rPr>
          <w:rFonts w:ascii="Arial" w:hAnsi="Arial" w:cs="Arial"/>
          <w:i/>
          <w:color w:val="000000" w:themeColor="text1"/>
          <w:sz w:val="22"/>
        </w:rPr>
        <w:t>ZNF132</w:t>
      </w:r>
      <w:r w:rsidR="00E44837" w:rsidRPr="00A445E4">
        <w:rPr>
          <w:rFonts w:ascii="Arial" w:hAnsi="Arial" w:cs="Arial"/>
          <w:color w:val="000000" w:themeColor="text1"/>
          <w:sz w:val="22"/>
        </w:rPr>
        <w:t xml:space="preserve"> could be taken as a</w:t>
      </w:r>
      <w:r w:rsidR="00557FEA" w:rsidRPr="00A445E4">
        <w:rPr>
          <w:rFonts w:ascii="Arial" w:hAnsi="Arial" w:cs="Arial"/>
          <w:color w:val="000000" w:themeColor="text1"/>
          <w:sz w:val="22"/>
        </w:rPr>
        <w:t xml:space="preserve"> strong </w:t>
      </w:r>
      <w:r w:rsidR="00E44837" w:rsidRPr="00A445E4">
        <w:rPr>
          <w:rFonts w:ascii="Arial" w:hAnsi="Arial" w:cs="Arial"/>
          <w:color w:val="000000" w:themeColor="text1"/>
          <w:sz w:val="22"/>
        </w:rPr>
        <w:t>diagnostic biomarker</w:t>
      </w:r>
      <w:r w:rsidR="003E3229" w:rsidRPr="00A445E4">
        <w:rPr>
          <w:rFonts w:ascii="Arial" w:hAnsi="Arial" w:cs="Arial"/>
          <w:color w:val="000000" w:themeColor="text1"/>
          <w:sz w:val="22"/>
        </w:rPr>
        <w:t xml:space="preserve"> (</w:t>
      </w:r>
      <w:r w:rsidR="000747A0" w:rsidRPr="00A445E4">
        <w:rPr>
          <w:rFonts w:ascii="Arial" w:hAnsi="Arial" w:cs="Arial"/>
          <w:color w:val="7030A0"/>
          <w:sz w:val="22"/>
        </w:rPr>
        <w:t>Table 2</w:t>
      </w:r>
      <w:r w:rsidR="003E3229" w:rsidRPr="00A445E4">
        <w:rPr>
          <w:rFonts w:ascii="Arial" w:hAnsi="Arial" w:cs="Arial"/>
          <w:color w:val="7030A0"/>
          <w:sz w:val="22"/>
        </w:rPr>
        <w:t xml:space="preserve"> and Figure 1E</w:t>
      </w:r>
      <w:r w:rsidR="003E3229" w:rsidRPr="00A445E4">
        <w:rPr>
          <w:rFonts w:ascii="Arial" w:hAnsi="Arial" w:cs="Arial"/>
          <w:color w:val="000000" w:themeColor="text1"/>
          <w:sz w:val="22"/>
        </w:rPr>
        <w:t>)</w:t>
      </w:r>
      <w:r w:rsidR="00E44837" w:rsidRPr="00A445E4">
        <w:rPr>
          <w:rFonts w:ascii="Arial" w:hAnsi="Arial" w:cs="Arial"/>
          <w:color w:val="000000" w:themeColor="text1"/>
          <w:sz w:val="22"/>
        </w:rPr>
        <w:t>.</w:t>
      </w:r>
    </w:p>
    <w:p w:rsidR="00557250" w:rsidRPr="00A445E4" w:rsidRDefault="00557250" w:rsidP="00903B7A">
      <w:pPr>
        <w:widowControl/>
        <w:adjustRightInd w:val="0"/>
        <w:snapToGrid w:val="0"/>
        <w:spacing w:line="480" w:lineRule="auto"/>
        <w:textAlignment w:val="center"/>
        <w:rPr>
          <w:rFonts w:ascii="Arial" w:hAnsi="Arial" w:cs="Arial"/>
          <w:color w:val="000000" w:themeColor="text1"/>
          <w:sz w:val="22"/>
        </w:rPr>
      </w:pPr>
    </w:p>
    <w:p w:rsidR="00F4112F" w:rsidRPr="00A445E4" w:rsidRDefault="00557FEA" w:rsidP="00903B7A">
      <w:pPr>
        <w:adjustRightInd w:val="0"/>
        <w:snapToGrid w:val="0"/>
        <w:spacing w:line="480" w:lineRule="auto"/>
        <w:rPr>
          <w:rFonts w:ascii="Arial" w:hAnsi="Arial" w:cs="Arial"/>
          <w:b/>
          <w:color w:val="000000" w:themeColor="text1"/>
          <w:sz w:val="22"/>
        </w:rPr>
      </w:pPr>
      <w:r w:rsidRPr="00A445E4">
        <w:rPr>
          <w:rFonts w:ascii="Arial" w:hAnsi="Arial" w:cs="Arial"/>
          <w:b/>
          <w:color w:val="000000" w:themeColor="text1"/>
          <w:sz w:val="22"/>
        </w:rPr>
        <w:t xml:space="preserve">Regulation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by methylation of its promoter in ESCC patients and esophagus cancer cell lines</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As methylation of gene promoter regions is a well-known gene expression regulation mechanism, we first examined the expression of </w:t>
      </w:r>
      <w:r w:rsidRPr="00A445E4">
        <w:rPr>
          <w:rFonts w:ascii="Arial" w:hAnsi="Arial" w:cs="Arial"/>
          <w:i/>
          <w:color w:val="000000" w:themeColor="text1"/>
          <w:sz w:val="22"/>
        </w:rPr>
        <w:t>ZNF132</w:t>
      </w:r>
      <w:r w:rsidR="000C3E7C" w:rsidRPr="00A445E4">
        <w:rPr>
          <w:rFonts w:ascii="Arial" w:hAnsi="Arial" w:cs="Arial"/>
          <w:color w:val="000000" w:themeColor="text1"/>
          <w:sz w:val="22"/>
        </w:rPr>
        <w:t xml:space="preserve"> in 91</w:t>
      </w:r>
      <w:r w:rsidRPr="00A445E4">
        <w:rPr>
          <w:rFonts w:ascii="Arial" w:hAnsi="Arial" w:cs="Arial"/>
          <w:color w:val="000000" w:themeColor="text1"/>
          <w:sz w:val="22"/>
        </w:rPr>
        <w:t xml:space="preserve"> pairs of tumor and adjacent control tissues from ESCC patients. Quantitative Real-time PCR was used to evaluate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the samples. The results demonstrated a significantly higher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in adjacent control tissues than that in ESCC tissues (</w:t>
      </w:r>
      <w:r w:rsidRPr="00A445E4">
        <w:rPr>
          <w:rFonts w:ascii="Arial" w:hAnsi="Arial" w:cs="Arial"/>
          <w:color w:val="7030A0"/>
          <w:sz w:val="22"/>
        </w:rPr>
        <w:t>Figure 2A</w:t>
      </w:r>
      <w:r w:rsidRPr="00A445E4">
        <w:rPr>
          <w:rFonts w:ascii="Arial" w:hAnsi="Arial" w:cs="Arial"/>
          <w:color w:val="000000" w:themeColor="text1"/>
          <w:sz w:val="22"/>
        </w:rPr>
        <w:t xml:space="preserve">), indicating that the expression profile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tissues was altered as a consequence of its promoter hyper-methylation in ESCC patients.</w:t>
      </w:r>
      <w:r w:rsidR="00280DD3"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w:t>
      </w:r>
      <w:r w:rsidR="00D25D28" w:rsidRPr="00A445E4">
        <w:rPr>
          <w:rFonts w:ascii="Arial" w:hAnsi="Arial" w:cs="Arial"/>
          <w:color w:val="000000" w:themeColor="text1"/>
          <w:sz w:val="22"/>
        </w:rPr>
        <w:t>e</w:t>
      </w:r>
      <w:r w:rsidRPr="00A445E4">
        <w:rPr>
          <w:rFonts w:ascii="Arial" w:hAnsi="Arial" w:cs="Arial"/>
          <w:color w:val="000000" w:themeColor="text1"/>
          <w:sz w:val="22"/>
        </w:rPr>
        <w:t xml:space="preserve">xpression-methylation regression analysis methylation and gene expression correlation in clinical samples show gene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was significantly negative correlated with DNA methylation level in cancer clinical samples (P=0.00284) (</w:t>
      </w:r>
      <w:r w:rsidRPr="00A445E4">
        <w:rPr>
          <w:rFonts w:ascii="Arial" w:hAnsi="Arial" w:cs="Arial"/>
          <w:color w:val="7030A0"/>
          <w:sz w:val="22"/>
        </w:rPr>
        <w:t>Figure 2B</w:t>
      </w:r>
      <w:r w:rsidRPr="00A445E4">
        <w:rPr>
          <w:rFonts w:ascii="Arial" w:hAnsi="Arial" w:cs="Arial"/>
          <w:color w:val="000000" w:themeColor="text1"/>
          <w:sz w:val="22"/>
        </w:rPr>
        <w:t>).</w:t>
      </w:r>
    </w:p>
    <w:p w:rsidR="00557250" w:rsidRPr="00A445E4" w:rsidRDefault="00557250" w:rsidP="00903B7A">
      <w:pPr>
        <w:adjustRightInd w:val="0"/>
        <w:snapToGrid w:val="0"/>
        <w:spacing w:line="480" w:lineRule="auto"/>
        <w:rPr>
          <w:rFonts w:ascii="Arial" w:hAnsi="Arial" w:cs="Arial"/>
          <w:color w:val="000000" w:themeColor="text1"/>
          <w:sz w:val="22"/>
        </w:rPr>
      </w:pPr>
    </w:p>
    <w:p w:rsidR="00FD19FD"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confirm the relation between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methylation and its expression observed in ESCC patients tissues, two esophagus cancer cell lines (Ec-109, CaEs-17) were treated with demethylation reagent 5</w:t>
      </w:r>
      <w:r w:rsidR="003F5041" w:rsidRPr="00A445E4">
        <w:rPr>
          <w:rFonts w:ascii="Arial" w:hAnsi="Arial" w:cs="Arial"/>
          <w:color w:val="000000" w:themeColor="text1"/>
          <w:sz w:val="22"/>
        </w:rPr>
        <w:t>-</w:t>
      </w:r>
      <w:r w:rsidRPr="00A445E4">
        <w:rPr>
          <w:rFonts w:ascii="Arial" w:hAnsi="Arial" w:cs="Arial"/>
          <w:color w:val="000000" w:themeColor="text1"/>
          <w:sz w:val="22"/>
        </w:rPr>
        <w:t xml:space="preserve">Aza (5-aza-2’-deoxycytidine).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methylation levels of two lines decreased significantly after treatment (</w:t>
      </w:r>
      <w:r w:rsidRPr="00A445E4">
        <w:rPr>
          <w:rFonts w:ascii="Arial" w:hAnsi="Arial" w:cs="Arial"/>
          <w:color w:val="7030A0"/>
          <w:sz w:val="22"/>
        </w:rPr>
        <w:t>Figure 2C</w:t>
      </w:r>
      <w:r w:rsidRPr="00A445E4">
        <w:rPr>
          <w:rFonts w:ascii="Arial" w:hAnsi="Arial" w:cs="Arial"/>
          <w:color w:val="000000" w:themeColor="text1"/>
          <w:sz w:val="22"/>
        </w:rPr>
        <w:t xml:space="preserve">), and at the same time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level</w:t>
      </w:r>
      <w:r w:rsidR="00280DD3" w:rsidRPr="00A445E4">
        <w:rPr>
          <w:rFonts w:ascii="Arial" w:hAnsi="Arial" w:cs="Arial"/>
          <w:color w:val="000000" w:themeColor="text1"/>
          <w:sz w:val="22"/>
        </w:rPr>
        <w:t xml:space="preserve"> </w:t>
      </w:r>
      <w:r w:rsidRPr="00A445E4">
        <w:rPr>
          <w:rFonts w:ascii="Arial" w:hAnsi="Arial" w:cs="Arial"/>
          <w:color w:val="000000" w:themeColor="text1"/>
          <w:sz w:val="22"/>
        </w:rPr>
        <w:t>significantly increased (</w:t>
      </w:r>
      <w:r w:rsidRPr="00A445E4">
        <w:rPr>
          <w:rFonts w:ascii="Arial" w:hAnsi="Arial" w:cs="Arial"/>
          <w:color w:val="7030A0"/>
          <w:sz w:val="22"/>
        </w:rPr>
        <w:t>Figure 2D</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F4112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results clearly established that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negatively regulates its expression. The fact that epigenetic treatment modulates ZNF expression shows its potential as a epigenetic cancer therapy.</w:t>
      </w:r>
    </w:p>
    <w:p w:rsidR="00557250" w:rsidRPr="00A445E4" w:rsidRDefault="00557250" w:rsidP="00903B7A">
      <w:pPr>
        <w:adjustRightInd w:val="0"/>
        <w:snapToGrid w:val="0"/>
        <w:spacing w:line="480" w:lineRule="auto"/>
        <w:rPr>
          <w:rFonts w:ascii="Arial" w:hAnsi="Arial" w:cs="Arial"/>
          <w:b/>
          <w:color w:val="000000" w:themeColor="text1"/>
          <w:sz w:val="22"/>
        </w:rPr>
      </w:pPr>
    </w:p>
    <w:p w:rsidR="00F4112F"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Effects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on cancer cell characteristics of esophagus cancer lines in vitro</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lastRenderedPageBreak/>
        <w:t xml:space="preserve">The results described above raises the possibility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functions as a tumor suppressor in ESCC. To determine the effects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protein on characters of ESCC cells we constructed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plasmid and use empty pCD513B as a control.</w:t>
      </w:r>
      <w:r w:rsidR="00952A40" w:rsidRPr="00780B4C">
        <w:rPr>
          <w:rFonts w:ascii="Arial" w:hAnsi="Arial" w:cs="Arial"/>
          <w:color w:val="FF0000"/>
          <w:sz w:val="22"/>
          <w:rPrChange w:id="16" w:author="微软用户" w:date="2018-10-17T22:00:00Z">
            <w:rPr>
              <w:rFonts w:ascii="Arial" w:hAnsi="Arial" w:cs="Arial"/>
              <w:color w:val="000000" w:themeColor="text1"/>
              <w:sz w:val="22"/>
            </w:rPr>
          </w:rPrChange>
        </w:rPr>
        <w:t xml:space="preserve"> Expression of </w:t>
      </w:r>
      <w:r w:rsidR="00952A40" w:rsidRPr="00780B4C">
        <w:rPr>
          <w:rFonts w:ascii="Arial" w:hAnsi="Arial" w:cs="Arial"/>
          <w:i/>
          <w:color w:val="FF0000"/>
          <w:sz w:val="22"/>
          <w:rPrChange w:id="17" w:author="微软用户" w:date="2018-10-17T22:00:00Z">
            <w:rPr>
              <w:rFonts w:ascii="Arial" w:hAnsi="Arial" w:cs="Arial"/>
              <w:i/>
              <w:color w:val="000000" w:themeColor="text1"/>
              <w:sz w:val="22"/>
            </w:rPr>
          </w:rPrChange>
        </w:rPr>
        <w:t>ZNF132</w:t>
      </w:r>
      <w:r w:rsidR="00952A40" w:rsidRPr="00780B4C">
        <w:rPr>
          <w:rFonts w:ascii="Arial" w:hAnsi="Arial" w:cs="Arial"/>
          <w:color w:val="FF0000"/>
          <w:sz w:val="22"/>
          <w:rPrChange w:id="18" w:author="微软用户" w:date="2018-10-17T22:00:00Z">
            <w:rPr>
              <w:rFonts w:ascii="Arial" w:hAnsi="Arial" w:cs="Arial"/>
              <w:color w:val="000000" w:themeColor="text1"/>
              <w:sz w:val="22"/>
            </w:rPr>
          </w:rPrChange>
        </w:rPr>
        <w:t xml:space="preserve"> measured by q-PCR</w:t>
      </w:r>
      <w:r w:rsidR="00B55082" w:rsidRPr="00780B4C">
        <w:rPr>
          <w:rFonts w:ascii="Arial" w:hAnsi="Arial" w:cs="Arial"/>
          <w:color w:val="FF0000"/>
          <w:sz w:val="22"/>
          <w:rPrChange w:id="19" w:author="微软用户" w:date="2018-10-17T22:00:00Z">
            <w:rPr>
              <w:rFonts w:ascii="Arial" w:hAnsi="Arial" w:cs="Arial"/>
              <w:color w:val="000000" w:themeColor="text1"/>
              <w:sz w:val="22"/>
            </w:rPr>
          </w:rPrChange>
        </w:rPr>
        <w:t xml:space="preserve"> and western blotting</w:t>
      </w:r>
      <w:r w:rsidR="00952A40" w:rsidRPr="00780B4C">
        <w:rPr>
          <w:rFonts w:ascii="Arial" w:hAnsi="Arial" w:cs="Arial"/>
          <w:color w:val="FF0000"/>
          <w:sz w:val="22"/>
          <w:rPrChange w:id="20" w:author="微软用户" w:date="2018-10-17T22:00:00Z">
            <w:rPr>
              <w:rFonts w:ascii="Arial" w:hAnsi="Arial" w:cs="Arial"/>
              <w:color w:val="000000" w:themeColor="text1"/>
              <w:sz w:val="22"/>
            </w:rPr>
          </w:rPrChange>
        </w:rPr>
        <w:t xml:space="preserve"> in Ec-109 cells and CaEs-17 cells (Figure </w:t>
      </w:r>
      <w:r w:rsidR="00B55082" w:rsidRPr="00780B4C">
        <w:rPr>
          <w:rFonts w:ascii="Arial" w:hAnsi="Arial" w:cs="Arial"/>
          <w:color w:val="FF0000"/>
          <w:sz w:val="22"/>
          <w:rPrChange w:id="21" w:author="微软用户" w:date="2018-10-17T22:00:00Z">
            <w:rPr>
              <w:rFonts w:ascii="Arial" w:hAnsi="Arial" w:cs="Arial"/>
              <w:color w:val="7030A0"/>
              <w:sz w:val="22"/>
            </w:rPr>
          </w:rPrChange>
        </w:rPr>
        <w:t>3</w:t>
      </w:r>
      <w:del w:id="22" w:author="微软用户" w:date="2018-10-17T21:47:00Z">
        <w:r w:rsidR="00B55082" w:rsidRPr="00780B4C" w:rsidDel="00997D4B">
          <w:rPr>
            <w:rFonts w:ascii="Arial" w:hAnsi="Arial" w:cs="Arial"/>
            <w:color w:val="FF0000"/>
            <w:sz w:val="22"/>
            <w:rPrChange w:id="23" w:author="微软用户" w:date="2018-10-17T22:00:00Z">
              <w:rPr>
                <w:rFonts w:ascii="Arial" w:hAnsi="Arial" w:cs="Arial"/>
                <w:color w:val="7030A0"/>
                <w:sz w:val="22"/>
              </w:rPr>
            </w:rPrChange>
          </w:rPr>
          <w:delText>B</w:delText>
        </w:r>
      </w:del>
      <w:ins w:id="24" w:author="微软用户" w:date="2018-10-17T21:47:00Z">
        <w:r w:rsidR="00997D4B" w:rsidRPr="00780B4C">
          <w:rPr>
            <w:rFonts w:ascii="Arial" w:hAnsi="Arial" w:cs="Arial"/>
            <w:color w:val="FF0000"/>
            <w:sz w:val="22"/>
            <w:rPrChange w:id="25" w:author="微软用户" w:date="2018-10-17T22:00:00Z">
              <w:rPr>
                <w:rFonts w:ascii="Arial" w:hAnsi="Arial" w:cs="Arial"/>
                <w:color w:val="7030A0"/>
                <w:sz w:val="22"/>
              </w:rPr>
            </w:rPrChange>
          </w:rPr>
          <w:t>A</w:t>
        </w:r>
      </w:ins>
      <w:del w:id="26" w:author="微软用户" w:date="2018-10-17T21:48:00Z">
        <w:r w:rsidR="00B55082" w:rsidRPr="00780B4C" w:rsidDel="00997D4B">
          <w:rPr>
            <w:rFonts w:ascii="Arial" w:hAnsi="Arial" w:cs="Arial" w:hint="eastAsia"/>
            <w:color w:val="FF0000"/>
            <w:sz w:val="22"/>
            <w:rPrChange w:id="27" w:author="微软用户" w:date="2018-10-17T22:00:00Z">
              <w:rPr>
                <w:rFonts w:ascii="Arial" w:hAnsi="Arial" w:cs="Arial" w:hint="eastAsia"/>
                <w:color w:val="7030A0"/>
                <w:sz w:val="22"/>
              </w:rPr>
            </w:rPrChange>
          </w:rPr>
          <w:delText>，</w:delText>
        </w:r>
      </w:del>
      <w:ins w:id="28" w:author="微软用户" w:date="2018-10-17T21:48:00Z">
        <w:r w:rsidR="00997D4B" w:rsidRPr="00780B4C">
          <w:rPr>
            <w:rFonts w:ascii="Arial" w:hAnsi="Arial" w:cs="Arial"/>
            <w:color w:val="FF0000"/>
            <w:sz w:val="22"/>
            <w:rPrChange w:id="29" w:author="微软用户" w:date="2018-10-17T22:00:00Z">
              <w:rPr>
                <w:rFonts w:ascii="Arial" w:hAnsi="Arial" w:cs="Arial"/>
                <w:color w:val="7030A0"/>
                <w:sz w:val="22"/>
              </w:rPr>
            </w:rPrChange>
          </w:rPr>
          <w:t>,</w:t>
        </w:r>
      </w:ins>
      <w:ins w:id="30" w:author="Guo, Shicheng" w:date="2018-10-17T12:33:00Z">
        <w:r w:rsidR="00651DCC">
          <w:rPr>
            <w:rFonts w:ascii="Arial" w:hAnsi="Arial" w:cs="Arial"/>
            <w:color w:val="FF0000"/>
            <w:sz w:val="22"/>
          </w:rPr>
          <w:t xml:space="preserve"> </w:t>
        </w:r>
      </w:ins>
      <w:r w:rsidR="00B55082" w:rsidRPr="00780B4C">
        <w:rPr>
          <w:rFonts w:ascii="Arial" w:hAnsi="Arial" w:cs="Arial"/>
          <w:color w:val="FF0000"/>
          <w:sz w:val="22"/>
          <w:rPrChange w:id="31" w:author="微软用户" w:date="2018-10-17T22:00:00Z">
            <w:rPr>
              <w:rFonts w:ascii="Arial" w:hAnsi="Arial" w:cs="Arial"/>
              <w:color w:val="7030A0"/>
              <w:sz w:val="22"/>
            </w:rPr>
          </w:rPrChange>
        </w:rPr>
        <w:t>3C</w:t>
      </w:r>
      <w:r w:rsidR="00952A40" w:rsidRPr="00780B4C">
        <w:rPr>
          <w:rFonts w:ascii="Arial" w:hAnsi="Arial" w:cs="Arial"/>
          <w:color w:val="FF0000"/>
          <w:sz w:val="22"/>
          <w:rPrChange w:id="32" w:author="微软用户" w:date="2018-10-17T22:00:00Z">
            <w:rPr>
              <w:rFonts w:ascii="Arial" w:hAnsi="Arial" w:cs="Arial"/>
              <w:color w:val="000000" w:themeColor="text1"/>
              <w:sz w:val="22"/>
            </w:rPr>
          </w:rPrChange>
        </w:rPr>
        <w:t>).</w:t>
      </w:r>
      <w:r w:rsidRPr="00780B4C">
        <w:rPr>
          <w:rFonts w:ascii="Arial" w:hAnsi="Arial" w:cs="Arial"/>
          <w:color w:val="FF0000"/>
          <w:sz w:val="22"/>
          <w:rPrChange w:id="33" w:author="微软用户" w:date="2018-10-17T22:00:00Z">
            <w:rPr>
              <w:rFonts w:ascii="Arial" w:hAnsi="Arial" w:cs="Arial"/>
              <w:color w:val="000000" w:themeColor="text1"/>
              <w:sz w:val="22"/>
            </w:rPr>
          </w:rPrChange>
        </w:rPr>
        <w:t xml:space="preserve"> </w:t>
      </w:r>
      <w:r w:rsidRPr="00A445E4">
        <w:rPr>
          <w:rFonts w:ascii="Arial" w:hAnsi="Arial" w:cs="Arial"/>
          <w:color w:val="000000" w:themeColor="text1"/>
          <w:sz w:val="22"/>
        </w:rPr>
        <w:t xml:space="preserve">The effects of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then tested on cells’ ability in growth, migration, invasion and apoptosis. Cell growth was monitored daily. Growth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cells was slower than pCD513B cells. Starting at day 3 the growth rates between experiment and control groups became significant (</w:t>
      </w:r>
      <w:r w:rsidRPr="00A445E4">
        <w:rPr>
          <w:rFonts w:ascii="Arial" w:hAnsi="Arial" w:cs="Arial"/>
          <w:color w:val="7030A0"/>
          <w:sz w:val="22"/>
        </w:rPr>
        <w:t xml:space="preserve">Figure </w:t>
      </w:r>
      <w:del w:id="34" w:author="微软用户" w:date="2018-10-17T21:48:00Z">
        <w:r w:rsidR="008C4A46" w:rsidRPr="00A445E4" w:rsidDel="00997D4B">
          <w:rPr>
            <w:rFonts w:ascii="Arial" w:hAnsi="Arial" w:cs="Arial"/>
            <w:color w:val="7030A0"/>
            <w:sz w:val="22"/>
          </w:rPr>
          <w:delText>3A</w:delText>
        </w:r>
      </w:del>
      <w:ins w:id="35" w:author="微软用户" w:date="2018-10-17T21:48:00Z">
        <w:r w:rsidR="00997D4B" w:rsidRPr="00A445E4">
          <w:rPr>
            <w:rFonts w:ascii="Arial" w:hAnsi="Arial" w:cs="Arial"/>
            <w:color w:val="7030A0"/>
            <w:sz w:val="22"/>
          </w:rPr>
          <w:t>3</w:t>
        </w:r>
        <w:r w:rsidR="00997D4B">
          <w:rPr>
            <w:rFonts w:ascii="Arial" w:hAnsi="Arial" w:cs="Arial" w:hint="eastAsia"/>
            <w:color w:val="7030A0"/>
            <w:sz w:val="22"/>
          </w:rPr>
          <w:t>B,</w:t>
        </w:r>
      </w:ins>
      <w:ins w:id="36" w:author="Guo, Shicheng" w:date="2018-10-17T12:32:00Z">
        <w:r w:rsidR="00651DCC">
          <w:rPr>
            <w:rFonts w:ascii="Arial" w:hAnsi="Arial" w:cs="Arial"/>
            <w:color w:val="7030A0"/>
            <w:sz w:val="22"/>
          </w:rPr>
          <w:t xml:space="preserve"> </w:t>
        </w:r>
      </w:ins>
      <w:ins w:id="37" w:author="微软用户" w:date="2018-10-17T21:48:00Z">
        <w:r w:rsidR="00997D4B">
          <w:rPr>
            <w:rFonts w:ascii="Arial" w:hAnsi="Arial" w:cs="Arial" w:hint="eastAsia"/>
            <w:color w:val="7030A0"/>
            <w:sz w:val="22"/>
          </w:rPr>
          <w:t>3D</w:t>
        </w:r>
      </w:ins>
      <w:r w:rsidRPr="00A445E4">
        <w:rPr>
          <w:rFonts w:ascii="Arial" w:hAnsi="Arial" w:cs="Arial"/>
          <w:color w:val="000000" w:themeColor="text1"/>
          <w:sz w:val="22"/>
        </w:rPr>
        <w:t xml:space="preserve">). 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w:t>
      </w:r>
      <w:r w:rsidR="00C27D1F" w:rsidRPr="00A445E4">
        <w:rPr>
          <w:rFonts w:ascii="Arial" w:hAnsi="Arial" w:cs="Arial"/>
          <w:color w:val="000000" w:themeColor="text1"/>
          <w:sz w:val="22"/>
        </w:rPr>
        <w:t>ability (</w:t>
      </w:r>
      <w:r w:rsidRPr="00A445E4">
        <w:rPr>
          <w:rFonts w:ascii="Arial" w:hAnsi="Arial" w:cs="Arial"/>
          <w:color w:val="7030A0"/>
          <w:sz w:val="22"/>
        </w:rPr>
        <w:t xml:space="preserve">Figure </w:t>
      </w:r>
      <w:del w:id="38" w:author="微软用户" w:date="2018-10-17T21:49:00Z">
        <w:r w:rsidRPr="00A445E4" w:rsidDel="00997D4B">
          <w:rPr>
            <w:rFonts w:ascii="Arial" w:hAnsi="Arial" w:cs="Arial"/>
            <w:color w:val="7030A0"/>
            <w:sz w:val="22"/>
          </w:rPr>
          <w:delText>3</w:delText>
        </w:r>
        <w:r w:rsidR="008C4A46" w:rsidRPr="00A445E4" w:rsidDel="00997D4B">
          <w:rPr>
            <w:rFonts w:ascii="Arial" w:hAnsi="Arial" w:cs="Arial"/>
            <w:color w:val="7030A0"/>
            <w:sz w:val="22"/>
          </w:rPr>
          <w:delText>D</w:delText>
        </w:r>
      </w:del>
      <w:ins w:id="39" w:author="微软用户" w:date="2018-10-17T21:49:00Z">
        <w:r w:rsidR="00997D4B" w:rsidRPr="00A445E4">
          <w:rPr>
            <w:rFonts w:ascii="Arial" w:hAnsi="Arial" w:cs="Arial"/>
            <w:color w:val="7030A0"/>
            <w:sz w:val="22"/>
          </w:rPr>
          <w:t>3</w:t>
        </w:r>
        <w:r w:rsidR="00997D4B">
          <w:rPr>
            <w:rFonts w:ascii="Arial" w:hAnsi="Arial" w:cs="Arial" w:hint="eastAsia"/>
            <w:color w:val="7030A0"/>
            <w:sz w:val="22"/>
          </w:rPr>
          <w:t>E</w:t>
        </w:r>
      </w:ins>
      <w:ins w:id="40" w:author="Guo, Shicheng" w:date="2018-10-17T12:32:00Z">
        <w:r w:rsidR="00651DCC">
          <w:rPr>
            <w:rFonts w:ascii="Arial" w:hAnsi="Arial" w:cs="Arial" w:hint="eastAsia"/>
            <w:color w:val="7030A0"/>
            <w:sz w:val="22"/>
          </w:rPr>
          <w:t xml:space="preserve">, </w:t>
        </w:r>
      </w:ins>
      <w:del w:id="41" w:author="Guo, Shicheng" w:date="2018-10-17T12:32:00Z">
        <w:r w:rsidR="00952A40" w:rsidRPr="00A445E4" w:rsidDel="00651DCC">
          <w:rPr>
            <w:rFonts w:ascii="Arial" w:hAnsi="Arial" w:cs="Arial" w:hint="eastAsia"/>
            <w:color w:val="7030A0"/>
            <w:sz w:val="22"/>
          </w:rPr>
          <w:delText>，</w:delText>
        </w:r>
      </w:del>
      <w:del w:id="42" w:author="微软用户" w:date="2018-10-17T21:49:00Z">
        <w:r w:rsidR="00952A40" w:rsidRPr="00A445E4" w:rsidDel="00997D4B">
          <w:rPr>
            <w:rFonts w:ascii="Arial" w:hAnsi="Arial" w:cs="Arial"/>
            <w:color w:val="7030A0"/>
            <w:sz w:val="22"/>
          </w:rPr>
          <w:delText>3</w:delText>
        </w:r>
        <w:r w:rsidR="008C4A46" w:rsidRPr="00A445E4" w:rsidDel="00997D4B">
          <w:rPr>
            <w:rFonts w:ascii="Arial" w:hAnsi="Arial" w:cs="Arial"/>
            <w:color w:val="7030A0"/>
            <w:sz w:val="22"/>
          </w:rPr>
          <w:delText>E</w:delText>
        </w:r>
      </w:del>
      <w:ins w:id="43" w:author="微软用户" w:date="2018-10-17T21:49:00Z">
        <w:r w:rsidR="00997D4B" w:rsidRPr="00A445E4">
          <w:rPr>
            <w:rFonts w:ascii="Arial" w:hAnsi="Arial" w:cs="Arial"/>
            <w:color w:val="7030A0"/>
            <w:sz w:val="22"/>
          </w:rPr>
          <w:t>3</w:t>
        </w:r>
        <w:r w:rsidR="00997D4B">
          <w:rPr>
            <w:rFonts w:ascii="Arial" w:hAnsi="Arial" w:cs="Arial" w:hint="eastAsia"/>
            <w:color w:val="7030A0"/>
            <w:sz w:val="22"/>
          </w:rPr>
          <w:t>F</w:t>
        </w:r>
      </w:ins>
      <w:r w:rsidRPr="00A445E4">
        <w:rPr>
          <w:rFonts w:ascii="Arial" w:hAnsi="Arial" w:cs="Arial"/>
          <w:color w:val="000000" w:themeColor="text1"/>
          <w:sz w:val="22"/>
        </w:rPr>
        <w:t>). The abilities of the cells in migration were also negatively affected by the presence of pCD513B-</w:t>
      </w:r>
      <w:r w:rsidRPr="00A445E4">
        <w:rPr>
          <w:rFonts w:ascii="Arial" w:hAnsi="Arial" w:cs="Arial"/>
          <w:i/>
          <w:color w:val="000000" w:themeColor="text1"/>
          <w:sz w:val="22"/>
        </w:rPr>
        <w:t>ZNF132</w:t>
      </w:r>
      <w:r w:rsidR="009D30C6" w:rsidRPr="00A445E4">
        <w:rPr>
          <w:rFonts w:ascii="Arial" w:hAnsi="Arial" w:cs="Arial"/>
          <w:color w:val="000000" w:themeColor="text1"/>
          <w:sz w:val="22"/>
        </w:rPr>
        <w:t xml:space="preserve"> </w:t>
      </w:r>
      <w:r w:rsidRPr="00A445E4">
        <w:rPr>
          <w:rFonts w:ascii="Arial" w:hAnsi="Arial" w:cs="Arial"/>
          <w:color w:val="000000" w:themeColor="text1"/>
          <w:sz w:val="22"/>
        </w:rPr>
        <w:t>(</w:t>
      </w:r>
      <w:r w:rsidRPr="00A445E4">
        <w:rPr>
          <w:rFonts w:ascii="Arial" w:hAnsi="Arial" w:cs="Arial"/>
          <w:color w:val="7030A0"/>
          <w:sz w:val="22"/>
        </w:rPr>
        <w:t xml:space="preserve">Figure </w:t>
      </w:r>
      <w:del w:id="44" w:author="微软用户" w:date="2018-10-17T21:49:00Z">
        <w:r w:rsidRPr="00A445E4" w:rsidDel="00997D4B">
          <w:rPr>
            <w:rFonts w:ascii="Arial" w:hAnsi="Arial" w:cs="Arial"/>
            <w:color w:val="7030A0"/>
            <w:sz w:val="22"/>
          </w:rPr>
          <w:delText>3</w:delText>
        </w:r>
        <w:r w:rsidR="008C4A46" w:rsidRPr="00A445E4" w:rsidDel="00997D4B">
          <w:rPr>
            <w:rFonts w:ascii="Arial" w:hAnsi="Arial" w:cs="Arial"/>
            <w:color w:val="7030A0"/>
            <w:sz w:val="22"/>
          </w:rPr>
          <w:delText>F</w:delText>
        </w:r>
      </w:del>
      <w:ins w:id="45" w:author="微软用户" w:date="2018-10-17T21:49:00Z">
        <w:r w:rsidR="00997D4B" w:rsidRPr="00A445E4">
          <w:rPr>
            <w:rFonts w:ascii="Arial" w:hAnsi="Arial" w:cs="Arial"/>
            <w:color w:val="7030A0"/>
            <w:sz w:val="22"/>
          </w:rPr>
          <w:t>3</w:t>
        </w:r>
        <w:r w:rsidR="00997D4B">
          <w:rPr>
            <w:rFonts w:ascii="Arial" w:hAnsi="Arial" w:cs="Arial" w:hint="eastAsia"/>
            <w:color w:val="7030A0"/>
            <w:sz w:val="22"/>
          </w:rPr>
          <w:t>G</w:t>
        </w:r>
      </w:ins>
      <w:r w:rsidRPr="00A445E4">
        <w:rPr>
          <w:rFonts w:ascii="Arial" w:hAnsi="Arial" w:cs="Arial"/>
          <w:color w:val="000000" w:themeColor="text1"/>
          <w:sz w:val="22"/>
        </w:rPr>
        <w:t xml:space="preserve">). These results indicate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an inhibitory role in the growth, migration and invasion of esophageal squamous carcinoma cells.</w:t>
      </w:r>
      <w:r w:rsidR="008F728F" w:rsidRPr="00A445E4">
        <w:rPr>
          <w:rFonts w:ascii="Arial" w:hAnsi="Arial" w:cs="Arial"/>
          <w:color w:val="000000" w:themeColor="text1"/>
          <w:sz w:val="22"/>
        </w:rPr>
        <w:t xml:space="preserve"> </w:t>
      </w:r>
      <w:r w:rsidRPr="00A445E4">
        <w:rPr>
          <w:rFonts w:ascii="Arial" w:hAnsi="Arial" w:cs="Arial"/>
          <w:color w:val="000000" w:themeColor="text1"/>
          <w:sz w:val="22"/>
        </w:rPr>
        <w:t>Besides cells abilities of growth, migration and invasion, abnormal pattern of tumor cell apoptosis also plays a role in tumor growth and metastasis. Percentage of apoptotic Ec-109 and</w:t>
      </w:r>
      <w:r w:rsidR="00044BAC" w:rsidRPr="00A445E4">
        <w:rPr>
          <w:rFonts w:ascii="Arial" w:hAnsi="Arial" w:cs="Arial"/>
          <w:color w:val="000000" w:themeColor="text1"/>
          <w:sz w:val="22"/>
        </w:rPr>
        <w:t xml:space="preserve"> </w:t>
      </w: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 xml:space="preserve">s-17 cells significantly increased by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t>
      </w:r>
      <w:r w:rsidRPr="00A445E4">
        <w:rPr>
          <w:rFonts w:ascii="Arial" w:hAnsi="Arial" w:cs="Arial"/>
          <w:color w:val="7030A0"/>
          <w:sz w:val="22"/>
        </w:rPr>
        <w:t xml:space="preserve">Figure </w:t>
      </w:r>
      <w:del w:id="46" w:author="微软用户" w:date="2018-10-17T21:49:00Z">
        <w:r w:rsidRPr="00A445E4" w:rsidDel="00997D4B">
          <w:rPr>
            <w:rFonts w:ascii="Arial" w:hAnsi="Arial" w:cs="Arial"/>
            <w:color w:val="7030A0"/>
            <w:sz w:val="22"/>
          </w:rPr>
          <w:delText>3</w:delText>
        </w:r>
        <w:r w:rsidR="008C4A46" w:rsidRPr="00A445E4" w:rsidDel="00997D4B">
          <w:rPr>
            <w:rFonts w:ascii="Arial" w:hAnsi="Arial" w:cs="Arial"/>
            <w:color w:val="7030A0"/>
            <w:sz w:val="22"/>
          </w:rPr>
          <w:delText>G</w:delText>
        </w:r>
      </w:del>
      <w:ins w:id="47" w:author="微软用户" w:date="2018-10-17T21:49:00Z">
        <w:r w:rsidR="00997D4B" w:rsidRPr="00A445E4">
          <w:rPr>
            <w:rFonts w:ascii="Arial" w:hAnsi="Arial" w:cs="Arial"/>
            <w:color w:val="7030A0"/>
            <w:sz w:val="22"/>
          </w:rPr>
          <w:t>3</w:t>
        </w:r>
        <w:r w:rsidR="00997D4B">
          <w:rPr>
            <w:rFonts w:ascii="Arial" w:hAnsi="Arial" w:cs="Arial" w:hint="eastAsia"/>
            <w:color w:val="7030A0"/>
            <w:sz w:val="22"/>
          </w:rPr>
          <w:t>H</w:t>
        </w:r>
      </w:ins>
      <w:r w:rsidRPr="00A445E4">
        <w:rPr>
          <w:rFonts w:ascii="Arial" w:hAnsi="Arial" w:cs="Arial"/>
          <w:color w:val="000000" w:themeColor="text1"/>
          <w:sz w:val="22"/>
        </w:rPr>
        <w:t xml:space="preserve">). The results show that higher expression </w:t>
      </w:r>
      <w:r w:rsidRPr="00A445E4">
        <w:rPr>
          <w:rFonts w:ascii="Arial" w:hAnsi="Arial" w:cs="Arial"/>
          <w:i/>
          <w:color w:val="000000" w:themeColor="text1"/>
          <w:sz w:val="22"/>
        </w:rPr>
        <w:t>ZNF132</w:t>
      </w:r>
      <w:r w:rsidRPr="00A445E4">
        <w:rPr>
          <w:rFonts w:ascii="Arial" w:hAnsi="Arial" w:cs="Arial"/>
          <w:color w:val="000000" w:themeColor="text1"/>
          <w:sz w:val="22"/>
        </w:rPr>
        <w:t xml:space="preserve"> greatly reduced tumorigenecity of ESCC cells in vitro.</w:t>
      </w:r>
    </w:p>
    <w:p w:rsidR="00557250" w:rsidRPr="00A445E4" w:rsidRDefault="00557250" w:rsidP="00903B7A">
      <w:pPr>
        <w:adjustRightInd w:val="0"/>
        <w:snapToGrid w:val="0"/>
        <w:spacing w:line="480" w:lineRule="auto"/>
        <w:rPr>
          <w:rFonts w:ascii="Arial" w:hAnsi="Arial" w:cs="Arial"/>
          <w:b/>
          <w:color w:val="000000" w:themeColor="text1"/>
          <w:sz w:val="22"/>
        </w:rPr>
      </w:pPr>
    </w:p>
    <w:p w:rsidR="00323C21"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Reduction of tumorigenecity of ESCC cells by enforcing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in a in vivo xenograft model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investigate whether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functions as tumor suppressor also in vivo, we established xenograft model. Ec-109 cells transfected with either the plasmid pCD513B-</w:t>
      </w:r>
      <w:r w:rsidRPr="00A445E4">
        <w:rPr>
          <w:rFonts w:ascii="Arial" w:hAnsi="Arial" w:cs="Arial"/>
          <w:i/>
          <w:color w:val="000000" w:themeColor="text1"/>
          <w:sz w:val="22"/>
        </w:rPr>
        <w:t>ZNF132</w:t>
      </w:r>
      <w:r w:rsidR="00156517" w:rsidRPr="00A445E4">
        <w:rPr>
          <w:rFonts w:ascii="Arial" w:hAnsi="Arial" w:cs="Arial"/>
          <w:color w:val="000000" w:themeColor="text1"/>
          <w:sz w:val="22"/>
        </w:rPr>
        <w:t xml:space="preserve"> </w:t>
      </w:r>
      <w:r w:rsidRPr="00A445E4">
        <w:rPr>
          <w:rFonts w:ascii="Arial" w:hAnsi="Arial" w:cs="Arial"/>
          <w:color w:val="000000" w:themeColor="text1"/>
          <w:sz w:val="22"/>
        </w:rPr>
        <w:t xml:space="preserve">or pCD513B were inoculated in to BALB/c nude mice. On day </w:t>
      </w:r>
      <w:r w:rsidR="00335665" w:rsidRPr="00A445E4">
        <w:rPr>
          <w:rFonts w:ascii="Arial" w:hAnsi="Arial" w:cs="Arial"/>
          <w:color w:val="000000" w:themeColor="text1"/>
          <w:sz w:val="22"/>
        </w:rPr>
        <w:t>33</w:t>
      </w:r>
      <w:r w:rsidRPr="00A445E4">
        <w:rPr>
          <w:rFonts w:ascii="Arial" w:hAnsi="Arial" w:cs="Arial"/>
          <w:color w:val="000000" w:themeColor="text1"/>
          <w:sz w:val="22"/>
        </w:rPr>
        <w:t xml:space="preserve">, the mice were sacrificed, the volumes and wet weights of the tumors were measured individually.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The tumor sizes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group were visually smaller than pCD513B group (</w:t>
      </w:r>
      <w:r w:rsidRPr="00A445E4">
        <w:rPr>
          <w:rFonts w:ascii="Arial" w:hAnsi="Arial" w:cs="Arial"/>
          <w:color w:val="7030A0"/>
          <w:sz w:val="22"/>
        </w:rPr>
        <w:t>Figure 4A</w:t>
      </w:r>
      <w:r w:rsidRPr="00A445E4">
        <w:rPr>
          <w:rFonts w:ascii="Arial" w:hAnsi="Arial" w:cs="Arial"/>
          <w:color w:val="000000" w:themeColor="text1"/>
          <w:sz w:val="22"/>
        </w:rPr>
        <w:t>). There were significant differences in tumor volume and wet weight between experiment and control groups (</w:t>
      </w:r>
      <w:r w:rsidRPr="00A445E4">
        <w:rPr>
          <w:rFonts w:ascii="Arial" w:hAnsi="Arial" w:cs="Arial"/>
          <w:color w:val="7030A0"/>
          <w:sz w:val="22"/>
        </w:rPr>
        <w:t>Figure 4B, 4C</w:t>
      </w:r>
      <w:r w:rsidRPr="00A445E4">
        <w:rPr>
          <w:rFonts w:ascii="Arial" w:hAnsi="Arial" w:cs="Arial"/>
          <w:color w:val="000000" w:themeColor="text1"/>
          <w:sz w:val="22"/>
        </w:rPr>
        <w:t>) while there was no significant difference in body weight of mice between two groups during the experiment (</w:t>
      </w:r>
      <w:r w:rsidRPr="00A445E4">
        <w:rPr>
          <w:rFonts w:ascii="Arial" w:hAnsi="Arial" w:cs="Arial"/>
          <w:color w:val="7030A0"/>
          <w:sz w:val="22"/>
        </w:rPr>
        <w:t>Figure 4D</w:t>
      </w:r>
      <w:r w:rsidRPr="00A445E4">
        <w:rPr>
          <w:rFonts w:ascii="Arial" w:hAnsi="Arial" w:cs="Arial"/>
          <w:color w:val="000000" w:themeColor="text1"/>
          <w:sz w:val="22"/>
        </w:rPr>
        <w:t xml:space="preserve">). </w:t>
      </w:r>
      <w:r w:rsidR="00005718" w:rsidRPr="00780B4C">
        <w:rPr>
          <w:rFonts w:ascii="Arial" w:hAnsi="Arial" w:cs="Arial"/>
          <w:color w:val="FF0000"/>
          <w:sz w:val="22"/>
          <w:rPrChange w:id="48" w:author="微软用户" w:date="2018-10-17T22:00:00Z">
            <w:rPr>
              <w:rFonts w:ascii="Arial" w:hAnsi="Arial" w:cs="Arial"/>
              <w:color w:val="000000" w:themeColor="text1"/>
              <w:sz w:val="22"/>
            </w:rPr>
          </w:rPrChange>
        </w:rPr>
        <w:t xml:space="preserve">We further examined the protein expression level of ZNF132 in tumor tissues by Western blotting, and found that ZNF132 was expressed in a subcutaneous injection of ZNF132 stable cell </w:t>
      </w:r>
      <w:r w:rsidR="00005718" w:rsidRPr="00780B4C">
        <w:rPr>
          <w:rFonts w:ascii="Arial" w:hAnsi="Arial" w:cs="Arial"/>
          <w:color w:val="FF0000"/>
          <w:sz w:val="22"/>
          <w:rPrChange w:id="49" w:author="微软用户" w:date="2018-10-17T22:00:00Z">
            <w:rPr>
              <w:rFonts w:ascii="Arial" w:hAnsi="Arial" w:cs="Arial"/>
              <w:color w:val="000000" w:themeColor="text1"/>
              <w:sz w:val="22"/>
            </w:rPr>
          </w:rPrChange>
        </w:rPr>
        <w:lastRenderedPageBreak/>
        <w:t>line</w:t>
      </w:r>
      <w:r w:rsidR="00846169" w:rsidRPr="00780B4C">
        <w:rPr>
          <w:rFonts w:ascii="Arial" w:hAnsi="Arial" w:cs="Arial"/>
          <w:color w:val="FF0000"/>
          <w:sz w:val="22"/>
          <w:rPrChange w:id="50" w:author="微软用户" w:date="2018-10-17T22:00:00Z">
            <w:rPr>
              <w:rFonts w:ascii="Arial" w:hAnsi="Arial" w:cs="Arial"/>
              <w:color w:val="000000" w:themeColor="text1"/>
              <w:sz w:val="22"/>
            </w:rPr>
          </w:rPrChange>
        </w:rPr>
        <w:t>(</w:t>
      </w:r>
      <w:r w:rsidR="00846169" w:rsidRPr="00780B4C">
        <w:rPr>
          <w:rFonts w:ascii="Arial" w:hAnsi="Arial" w:cs="Arial"/>
          <w:color w:val="FF0000"/>
          <w:sz w:val="22"/>
          <w:rPrChange w:id="51" w:author="微软用户" w:date="2018-10-17T22:00:00Z">
            <w:rPr>
              <w:rFonts w:ascii="Arial" w:hAnsi="Arial" w:cs="Arial"/>
              <w:color w:val="7030A0"/>
              <w:sz w:val="22"/>
            </w:rPr>
          </w:rPrChange>
        </w:rPr>
        <w:t>Figure 4E)</w:t>
      </w:r>
      <w:r w:rsidR="00005718" w:rsidRPr="00A445E4">
        <w:rPr>
          <w:rFonts w:ascii="Arial" w:hAnsi="Arial" w:cs="Arial"/>
          <w:color w:val="000000" w:themeColor="text1"/>
          <w:sz w:val="22"/>
        </w:rPr>
        <w:t xml:space="preserve">. </w:t>
      </w:r>
      <w:r w:rsidRPr="00A445E4">
        <w:rPr>
          <w:rFonts w:ascii="Arial" w:hAnsi="Arial" w:cs="Arial"/>
          <w:color w:val="000000" w:themeColor="text1"/>
          <w:sz w:val="22"/>
        </w:rPr>
        <w:t xml:space="preserve">No abnormal daily food and water consumption, and other adverse effects, such as mental state and hematuria were observed. The xenograft study suggests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 role as tomor suppressor gene in preventing ESCC in vivo. </w:t>
      </w:r>
    </w:p>
    <w:p w:rsidR="00557250" w:rsidRPr="00A445E4" w:rsidRDefault="00557250" w:rsidP="00903B7A">
      <w:pPr>
        <w:adjustRightInd w:val="0"/>
        <w:snapToGrid w:val="0"/>
        <w:spacing w:line="480" w:lineRule="auto"/>
        <w:rPr>
          <w:rFonts w:ascii="Arial" w:hAnsi="Arial" w:cs="Arial"/>
          <w:b/>
          <w:color w:val="000000" w:themeColor="text1"/>
          <w:sz w:val="22"/>
        </w:rPr>
      </w:pPr>
    </w:p>
    <w:p w:rsidR="00323C21" w:rsidRPr="00A445E4" w:rsidRDefault="00557FEA" w:rsidP="00903B7A">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Methylation of sp1-binding site inhibits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at transcriptional level</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FB666A" w:rsidP="00903B7A">
      <w:pPr>
        <w:adjustRightInd w:val="0"/>
        <w:snapToGrid w:val="0"/>
        <w:spacing w:line="480" w:lineRule="auto"/>
        <w:rPr>
          <w:rFonts w:ascii="Arial" w:hAnsi="Arial" w:cs="Arial"/>
          <w:color w:val="000000" w:themeColor="text1"/>
          <w:sz w:val="22"/>
        </w:rPr>
      </w:pPr>
      <w:ins w:id="52" w:author="Guo, Shicheng" w:date="2018-10-16T23:38:00Z">
        <w:r w:rsidRPr="000955E7">
          <w:rPr>
            <w:rFonts w:ascii="Arial" w:hAnsi="Arial" w:cs="Arial"/>
            <w:color w:val="000000" w:themeColor="text1"/>
            <w:sz w:val="22"/>
            <w:shd w:val="clear" w:color="auto" w:fill="FFFFFF"/>
          </w:rPr>
          <w:t>In order to demonstrate the ZNF132 gene regulation mechanism, we tried to investigate the transcriptional factors binding status in the ZNF132 promoter region. We found the 6-base-pair (GGGCGG) SP1-binding motif located in the CpG-island of ZNF132 promoter region</w:t>
        </w:r>
        <w:r>
          <w:rPr>
            <w:rFonts w:ascii="Arial" w:hAnsi="Arial" w:cs="Arial"/>
            <w:color w:val="000000" w:themeColor="text1"/>
            <w:sz w:val="22"/>
            <w:shd w:val="clear" w:color="auto" w:fill="FFFFFF"/>
          </w:rPr>
          <w:t xml:space="preserve"> and this binding region was supported by ENCODE Transcription Factors ChIP-seq data (</w:t>
        </w:r>
        <w:r w:rsidR="00812BCA" w:rsidRPr="00AC0413">
          <w:rPr>
            <w:rFonts w:ascii="Arial" w:hAnsi="Arial" w:cs="Arial"/>
            <w:color w:val="7030A0"/>
            <w:sz w:val="22"/>
            <w:rPrChange w:id="53" w:author="Guo, Shicheng" w:date="2018-10-16T23:44:00Z">
              <w:rPr>
                <w:rFonts w:ascii="Arial" w:hAnsi="Arial" w:cs="Arial"/>
                <w:color w:val="000000" w:themeColor="text1"/>
                <w:sz w:val="22"/>
                <w:shd w:val="clear" w:color="auto" w:fill="FFFFFF"/>
              </w:rPr>
            </w:rPrChange>
          </w:rPr>
          <w:t xml:space="preserve">Supplementary Figure </w:t>
        </w:r>
      </w:ins>
      <w:ins w:id="54" w:author="Guo, Shicheng" w:date="2018-10-16T23:44:00Z">
        <w:r w:rsidR="00812BCA" w:rsidRPr="00AC0413">
          <w:rPr>
            <w:rFonts w:ascii="Arial" w:hAnsi="Arial" w:cs="Arial"/>
            <w:color w:val="7030A0"/>
            <w:sz w:val="22"/>
            <w:rPrChange w:id="55" w:author="Guo, Shicheng" w:date="2018-10-16T23:44:00Z">
              <w:rPr>
                <w:rFonts w:ascii="Arial" w:hAnsi="Arial" w:cs="Arial"/>
                <w:color w:val="000000" w:themeColor="text1"/>
                <w:sz w:val="22"/>
                <w:shd w:val="clear" w:color="auto" w:fill="FFFFFF"/>
              </w:rPr>
            </w:rPrChange>
          </w:rPr>
          <w:t>1</w:t>
        </w:r>
      </w:ins>
      <w:ins w:id="56" w:author="Guo, Shicheng" w:date="2018-10-16T23:38:00Z">
        <w:r>
          <w:rPr>
            <w:rFonts w:ascii="Arial" w:hAnsi="Arial" w:cs="Arial"/>
            <w:color w:val="000000" w:themeColor="text1"/>
            <w:sz w:val="22"/>
            <w:shd w:val="clear" w:color="auto" w:fill="FFFFFF"/>
          </w:rPr>
          <w:t>)</w:t>
        </w:r>
        <w:r w:rsidRPr="000955E7">
          <w:rPr>
            <w:rFonts w:ascii="Arial" w:hAnsi="Arial" w:cs="Arial"/>
            <w:color w:val="000000" w:themeColor="text1"/>
            <w:sz w:val="22"/>
            <w:shd w:val="clear" w:color="auto" w:fill="FFFFFF"/>
          </w:rPr>
          <w:t>. We then try to determine whether methylation of Sp1-binding site play a role in ZNF132</w:t>
        </w:r>
        <w:r>
          <w:rPr>
            <w:rFonts w:ascii="Arial" w:hAnsi="Arial" w:cs="Arial"/>
            <w:color w:val="000000" w:themeColor="text1"/>
            <w:sz w:val="22"/>
            <w:shd w:val="clear" w:color="auto" w:fill="FFFFFF"/>
          </w:rPr>
          <w:t xml:space="preserve"> expression regulation</w:t>
        </w:r>
      </w:ins>
      <w:del w:id="57" w:author="Guo, Shicheng" w:date="2018-10-16T22:05:00Z">
        <w:r w:rsidR="00557FEA" w:rsidRPr="00A445E4" w:rsidDel="00C009E4">
          <w:rPr>
            <w:rFonts w:ascii="Arial" w:hAnsi="Arial" w:cs="Arial"/>
            <w:color w:val="FF0000"/>
            <w:sz w:val="22"/>
          </w:rPr>
          <w:delText xml:space="preserve">As CpG was in silico predicted to be harbored in transcriptional activator Sp1-binding site at </w:delText>
        </w:r>
        <w:r w:rsidR="00557FEA" w:rsidRPr="00A445E4" w:rsidDel="00C009E4">
          <w:rPr>
            <w:rFonts w:ascii="Arial" w:hAnsi="Arial" w:cs="Arial"/>
            <w:i/>
            <w:color w:val="FF0000"/>
            <w:sz w:val="22"/>
          </w:rPr>
          <w:delText>ZNF132</w:delText>
        </w:r>
        <w:r w:rsidR="00557FEA" w:rsidRPr="00A445E4" w:rsidDel="00C009E4">
          <w:rPr>
            <w:rFonts w:ascii="Arial" w:hAnsi="Arial" w:cs="Arial"/>
            <w:color w:val="FF0000"/>
            <w:sz w:val="22"/>
          </w:rPr>
          <w:delText xml:space="preserve"> promoter</w:delText>
        </w:r>
        <w:r w:rsidR="00557FEA" w:rsidRPr="00A445E4" w:rsidDel="00C009E4">
          <w:rPr>
            <w:rFonts w:ascii="Arial" w:hAnsi="Arial" w:cs="Arial"/>
            <w:color w:val="000000" w:themeColor="text1"/>
            <w:sz w:val="22"/>
          </w:rPr>
          <w:delText xml:space="preserve">, we </w:delText>
        </w:r>
      </w:del>
      <w:del w:id="58" w:author="Guo, Shicheng" w:date="2018-10-16T23:38:00Z">
        <w:r w:rsidR="00557FEA" w:rsidRPr="00A445E4" w:rsidDel="00FB666A">
          <w:rPr>
            <w:rFonts w:ascii="Arial" w:hAnsi="Arial" w:cs="Arial"/>
            <w:color w:val="000000" w:themeColor="text1"/>
            <w:sz w:val="22"/>
          </w:rPr>
          <w:delText xml:space="preserve">then try to determine whether methylation of Sp1-binding site play a role in </w:delText>
        </w:r>
        <w:r w:rsidR="00557FEA" w:rsidRPr="00A445E4" w:rsidDel="00FB666A">
          <w:rPr>
            <w:rFonts w:ascii="Arial" w:hAnsi="Arial" w:cs="Arial"/>
            <w:i/>
            <w:color w:val="000000" w:themeColor="text1"/>
            <w:sz w:val="22"/>
          </w:rPr>
          <w:delText>ZNF132</w:delText>
        </w:r>
        <w:r w:rsidR="00557FEA" w:rsidRPr="00A445E4" w:rsidDel="00FB666A">
          <w:rPr>
            <w:rFonts w:ascii="Arial" w:hAnsi="Arial" w:cs="Arial"/>
            <w:color w:val="000000" w:themeColor="text1"/>
            <w:sz w:val="22"/>
          </w:rPr>
          <w:delText xml:space="preserve"> expression regulation</w:delText>
        </w:r>
      </w:del>
      <w:r w:rsidR="00557FEA" w:rsidRPr="00A445E4">
        <w:rPr>
          <w:rFonts w:ascii="Arial" w:hAnsi="Arial" w:cs="Arial"/>
          <w:color w:val="000000" w:themeColor="text1"/>
          <w:sz w:val="22"/>
        </w:rPr>
        <w:t xml:space="preserve">. According to the published sequence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luciferase reporter constructs was generated and transiently transfected together with increasing doses of Sp1 expression vector into HEK293T cells. The results showed that the transcriptional activity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were elevated with increasing doses of Sp1, suggesting that the Sp1 may transcriptionally modulate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expression (</w:t>
      </w:r>
      <w:r w:rsidR="00557FEA" w:rsidRPr="00A445E4">
        <w:rPr>
          <w:rFonts w:ascii="Arial" w:hAnsi="Arial" w:cs="Arial"/>
          <w:color w:val="7030A0"/>
          <w:sz w:val="22"/>
        </w:rPr>
        <w:t>Figure 5A</w:t>
      </w:r>
      <w:r w:rsidR="00557FEA"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we generated unmethylated luciferase reporter constructs containing the unmethylated fragments (Sp1-binding sequence). The methylated reporter construct were methylated in vitro using SssI (CpG) Methyltransferase.The results showed that the methylated Sp1-binding site dramatically led to a reduction of luciferase activity compared with the unmethylated one, suggesting that methylation of Sp1-bining site can inhibit </w:t>
      </w:r>
      <w:r w:rsidRPr="00A445E4">
        <w:rPr>
          <w:rFonts w:ascii="Arial" w:hAnsi="Arial" w:cs="Arial"/>
          <w:i/>
          <w:color w:val="000000" w:themeColor="text1"/>
          <w:sz w:val="22"/>
        </w:rPr>
        <w:t>ZNF132</w:t>
      </w:r>
      <w:r w:rsidRPr="00A445E4">
        <w:rPr>
          <w:rFonts w:ascii="Arial" w:hAnsi="Arial" w:cs="Arial"/>
          <w:color w:val="000000" w:themeColor="text1"/>
          <w:sz w:val="22"/>
        </w:rPr>
        <w:t xml:space="preserve"> transcriptional expression by interfering with the recruitment of Sp1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w:t>
      </w:r>
      <w:r w:rsidRPr="00A445E4">
        <w:rPr>
          <w:rFonts w:ascii="Arial" w:hAnsi="Arial" w:cs="Arial"/>
          <w:color w:val="7030A0"/>
          <w:sz w:val="22"/>
        </w:rPr>
        <w:t>Figure 5B</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directly whether Sp1 binds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ChIP assay was performed. Using ChIP DNA purified from cultured cells transfected with p3×flag-Sp1 vector, the results of PCR, which ampliﬁed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encompassing the putative Sp1-binding site, showed a clear band while no such band was seen if the cells transfected with p3×flag-cmv-10 vectors were used (</w:t>
      </w:r>
      <w:r w:rsidRPr="00A445E4">
        <w:rPr>
          <w:rFonts w:ascii="Arial" w:hAnsi="Arial" w:cs="Arial"/>
          <w:color w:val="7030A0"/>
          <w:sz w:val="22"/>
        </w:rPr>
        <w:t>Figure</w:t>
      </w:r>
      <w:r w:rsidR="00CB51C0" w:rsidRPr="00A445E4">
        <w:rPr>
          <w:rFonts w:ascii="Arial" w:hAnsi="Arial" w:cs="Arial"/>
          <w:color w:val="7030A0"/>
          <w:sz w:val="22"/>
        </w:rPr>
        <w:t xml:space="preserve"> </w:t>
      </w:r>
      <w:r w:rsidRPr="00A445E4">
        <w:rPr>
          <w:rFonts w:ascii="Arial" w:hAnsi="Arial" w:cs="Arial"/>
          <w:color w:val="7030A0"/>
          <w:sz w:val="22"/>
        </w:rPr>
        <w:t>5C</w:t>
      </w:r>
      <w:r w:rsidRPr="00A445E4">
        <w:rPr>
          <w:rFonts w:ascii="Arial" w:hAnsi="Arial" w:cs="Arial"/>
          <w:color w:val="000000" w:themeColor="text1"/>
          <w:sz w:val="22"/>
        </w:rPr>
        <w:t xml:space="preserve">). This clearly demonstrates that Sp1 can bind to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in live cells cultured in vitro.</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DNA pulldown assays was used to confirm transcriptional activator Sp1 could bind to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and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negatively affects the binding. DNA pull-down assays showed that the methylated Sp1-bining site probe had weaker binding ability with Sp1 proteins compared with the unmethylated Sp1-bining site probe (</w:t>
      </w:r>
      <w:r w:rsidRPr="00A445E4">
        <w:rPr>
          <w:rFonts w:ascii="Arial" w:hAnsi="Arial" w:cs="Arial"/>
          <w:color w:val="7030A0"/>
          <w:sz w:val="22"/>
        </w:rPr>
        <w:t>Figure 5D</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F728F" w:rsidRPr="00A445E4" w:rsidRDefault="00C45C03" w:rsidP="00C45C03">
      <w:pPr>
        <w:adjustRightInd w:val="0"/>
        <w:snapToGrid w:val="0"/>
        <w:spacing w:line="480" w:lineRule="auto"/>
        <w:rPr>
          <w:rFonts w:ascii="Arial" w:hAnsi="Arial" w:cs="Arial"/>
          <w:color w:val="000000" w:themeColor="text1"/>
          <w:sz w:val="22"/>
        </w:rPr>
      </w:pPr>
      <w:ins w:id="59" w:author="Guo, Shicheng" w:date="2018-10-16T23:36:00Z">
        <w:r w:rsidRPr="00C45C03">
          <w:rPr>
            <w:rFonts w:ascii="Arial" w:hAnsi="Arial" w:cs="Arial"/>
            <w:color w:val="000000" w:themeColor="text1"/>
            <w:sz w:val="22"/>
            <w:rPrChange w:id="60" w:author="Guo, Shicheng" w:date="2018-10-16T23:36:00Z">
              <w:rPr>
                <w:rFonts w:ascii="Arial" w:hAnsi="Arial" w:cs="Arial"/>
                <w:color w:val="000000" w:themeColor="text1"/>
                <w:sz w:val="22"/>
                <w:shd w:val="clear" w:color="auto" w:fill="FFFFFF"/>
              </w:rPr>
            </w:rPrChange>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appropriate treatment, DNA methylation is considered to be promising diagnosis and prognosis biomarker. </w:t>
        </w:r>
      </w:ins>
      <w:r w:rsidR="00557FEA" w:rsidRPr="00A445E4">
        <w:rPr>
          <w:rFonts w:ascii="Arial" w:hAnsi="Arial" w:cs="Arial"/>
          <w:color w:val="000000" w:themeColor="text1"/>
          <w:sz w:val="22"/>
        </w:rPr>
        <w:t>Combined with our results described above, the results revealed, at least in part, the mechanism underlying the association of hyper</w:t>
      </w:r>
      <w:r w:rsidR="00982B3D" w:rsidRPr="00A445E4">
        <w:rPr>
          <w:rFonts w:ascii="Arial" w:hAnsi="Arial" w:cs="Arial"/>
          <w:color w:val="000000" w:themeColor="text1"/>
          <w:sz w:val="22"/>
        </w:rPr>
        <w:t>-</w:t>
      </w:r>
      <w:r w:rsidR="00557FEA" w:rsidRPr="00A445E4">
        <w:rPr>
          <w:rFonts w:ascii="Arial" w:hAnsi="Arial" w:cs="Arial"/>
          <w:color w:val="000000" w:themeColor="text1"/>
          <w:sz w:val="22"/>
        </w:rPr>
        <w:t xml:space="preserve">methylation of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region and ESCC. Methylation of Sp1-bining site prevents the </w:t>
      </w:r>
      <w:r w:rsidR="00982B3D" w:rsidRPr="00A445E4">
        <w:rPr>
          <w:rFonts w:ascii="Arial" w:hAnsi="Arial" w:cs="Arial"/>
          <w:color w:val="000000" w:themeColor="text1"/>
          <w:sz w:val="22"/>
        </w:rPr>
        <w:t>transcriptional</w:t>
      </w:r>
      <w:r w:rsidR="00557FEA" w:rsidRPr="00A445E4">
        <w:rPr>
          <w:rFonts w:ascii="Arial" w:hAnsi="Arial" w:cs="Arial"/>
          <w:color w:val="000000" w:themeColor="text1"/>
          <w:sz w:val="22"/>
        </w:rPr>
        <w:t xml:space="preserve"> activator Sp1 from binding to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silencing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tumor suppressor gene.</w:t>
      </w:r>
    </w:p>
    <w:p w:rsidR="00557250" w:rsidRPr="00A445E4" w:rsidRDefault="00557250" w:rsidP="00903B7A">
      <w:pPr>
        <w:adjustRightInd w:val="0"/>
        <w:snapToGrid w:val="0"/>
        <w:spacing w:line="480" w:lineRule="auto"/>
        <w:rPr>
          <w:rFonts w:ascii="Arial" w:hAnsi="Arial" w:cs="Arial"/>
          <w:b/>
          <w:color w:val="000000" w:themeColor="text1"/>
          <w:sz w:val="22"/>
        </w:rPr>
      </w:pPr>
    </w:p>
    <w:p w:rsidR="00030256"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Discussion</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4159BF"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ESCC is a complex disease caused by different </w:t>
      </w:r>
      <w:r w:rsidR="006D55A9" w:rsidRPr="00A445E4">
        <w:rPr>
          <w:rFonts w:ascii="Arial" w:hAnsi="Arial" w:cs="Arial"/>
          <w:color w:val="000000" w:themeColor="text1"/>
          <w:sz w:val="22"/>
        </w:rPr>
        <w:t>aberrant changes</w:t>
      </w:r>
      <w:r w:rsidRPr="00A445E4">
        <w:rPr>
          <w:rFonts w:ascii="Arial" w:hAnsi="Arial" w:cs="Arial"/>
          <w:color w:val="000000" w:themeColor="text1"/>
          <w:sz w:val="22"/>
        </w:rPr>
        <w:t xml:space="preserve"> such as epigenetic, genetic and environmental interactions</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"_ENREF_31" \o "Talukdar, 2013 #385"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31</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Sinc</w:t>
      </w:r>
      <w:r w:rsidR="008F728F" w:rsidRPr="00A445E4">
        <w:rPr>
          <w:rFonts w:ascii="Arial" w:hAnsi="Arial" w:cs="Arial"/>
          <w:color w:val="000000" w:themeColor="text1"/>
          <w:sz w:val="22"/>
        </w:rPr>
        <w:t>e the worse prognosis</w:t>
      </w:r>
      <w:r w:rsidRPr="00A445E4">
        <w:rPr>
          <w:rFonts w:ascii="Arial" w:hAnsi="Arial" w:cs="Arial"/>
          <w:color w:val="000000" w:themeColor="text1"/>
          <w:sz w:val="22"/>
        </w:rPr>
        <w:t>, early and accuracy diagnosis provide im</w:t>
      </w:r>
      <w:r w:rsidR="007754B3" w:rsidRPr="00A445E4">
        <w:rPr>
          <w:rFonts w:ascii="Arial" w:hAnsi="Arial" w:cs="Arial"/>
          <w:color w:val="000000" w:themeColor="text1"/>
          <w:sz w:val="22"/>
        </w:rPr>
        <w:t>portant approach to decrease the mortality</w:t>
      </w:r>
      <w:r w:rsidRPr="00A445E4">
        <w:rPr>
          <w:rFonts w:ascii="Arial" w:hAnsi="Arial" w:cs="Arial"/>
          <w:color w:val="000000" w:themeColor="text1"/>
          <w:sz w:val="22"/>
        </w:rPr>
        <w:t xml:space="preserve">. </w:t>
      </w:r>
      <w:r w:rsidR="008F728F" w:rsidRPr="00A445E4">
        <w:rPr>
          <w:rFonts w:ascii="Arial" w:hAnsi="Arial" w:cs="Arial"/>
          <w:color w:val="000000" w:themeColor="text1"/>
          <w:sz w:val="22"/>
        </w:rPr>
        <w:t>In the past decades, DNA methylation has been demonstrated to be promising early diagnostic biomarker for ESCC, however only quite</w:t>
      </w:r>
      <w:r w:rsidR="00557FEA" w:rsidRPr="00A445E4">
        <w:rPr>
          <w:rFonts w:ascii="Arial" w:hAnsi="Arial" w:cs="Arial"/>
          <w:color w:val="000000" w:themeColor="text1"/>
          <w:sz w:val="22"/>
        </w:rPr>
        <w:t xml:space="preserve"> limited number of DNA methylation markers for early detection, recurrence and prognosis have been identified in ESCC</w:t>
      </w:r>
      <w:r w:rsidR="00D06C17"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D06C17" w:rsidRPr="00A445E4">
        <w:rPr>
          <w:rFonts w:ascii="Arial" w:hAnsi="Arial" w:cs="Arial"/>
          <w:color w:val="000000" w:themeColor="text1"/>
          <w:sz w:val="22"/>
        </w:rPr>
      </w:r>
      <w:r w:rsidR="00D06C17" w:rsidRPr="00A445E4">
        <w:rPr>
          <w:rFonts w:ascii="Arial" w:hAnsi="Arial" w:cs="Arial"/>
          <w:color w:val="000000" w:themeColor="text1"/>
          <w:sz w:val="22"/>
        </w:rPr>
        <w:fldChar w:fldCharType="separate"/>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"_ENREF_32" \o "Abbaszadegan, 2005 #259"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32</w:t>
      </w:r>
      <w:r w:rsidR="005912D9" w:rsidRPr="00A445E4">
        <w:rPr>
          <w:rFonts w:ascii="Arial" w:hAnsi="Arial" w:cs="Arial"/>
          <w:noProof/>
          <w:color w:val="000000" w:themeColor="text1"/>
          <w:sz w:val="22"/>
          <w:vertAlign w:val="superscript"/>
        </w:rPr>
        <w:fldChar w:fldCharType="end"/>
      </w:r>
      <w:r w:rsidR="00892A75" w:rsidRPr="00A445E4">
        <w:rPr>
          <w:rFonts w:ascii="Arial" w:hAnsi="Arial" w:cs="Arial"/>
          <w:noProof/>
          <w:color w:val="000000" w:themeColor="text1"/>
          <w:sz w:val="22"/>
          <w:vertAlign w:val="superscript"/>
        </w:rPr>
        <w:t>,</w:t>
      </w:r>
      <w:r w:rsidR="005912D9" w:rsidRPr="00A445E4">
        <w:rPr>
          <w:rFonts w:ascii="Arial" w:hAnsi="Arial" w:cs="Arial"/>
          <w:noProof/>
          <w:color w:val="000000" w:themeColor="text1"/>
          <w:sz w:val="22"/>
          <w:vertAlign w:val="superscript"/>
        </w:rPr>
        <w:fldChar w:fldCharType="begin"/>
      </w:r>
      <w:r w:rsidR="005912D9" w:rsidRPr="00A445E4">
        <w:rPr>
          <w:rFonts w:ascii="Arial" w:hAnsi="Arial" w:cs="Arial"/>
          <w:noProof/>
          <w:color w:val="000000" w:themeColor="text1"/>
          <w:sz w:val="22"/>
          <w:vertAlign w:val="superscript"/>
        </w:rPr>
        <w:instrText xml:space="preserve"> HYPERLINK \l "_ENREF_33" \o "Liu, 2011 #260" </w:instrText>
      </w:r>
      <w:r w:rsidR="005912D9" w:rsidRPr="00A445E4">
        <w:rPr>
          <w:rFonts w:ascii="Arial" w:hAnsi="Arial" w:cs="Arial"/>
          <w:noProof/>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33</w:t>
      </w:r>
      <w:r w:rsidR="005912D9" w:rsidRPr="00A445E4">
        <w:rPr>
          <w:rFonts w:ascii="Arial" w:hAnsi="Arial" w:cs="Arial"/>
          <w:noProof/>
          <w:color w:val="000000" w:themeColor="text1"/>
          <w:sz w:val="22"/>
          <w:vertAlign w:val="superscript"/>
        </w:rPr>
        <w:fldChar w:fldCharType="end"/>
      </w:r>
      <w:r w:rsidR="00D06C17" w:rsidRPr="00A445E4">
        <w:rPr>
          <w:rFonts w:ascii="Arial" w:hAnsi="Arial" w:cs="Arial"/>
          <w:color w:val="000000" w:themeColor="text1"/>
          <w:sz w:val="22"/>
        </w:rPr>
        <w:fldChar w:fldCharType="end"/>
      </w:r>
      <w:r w:rsidR="00557FEA" w:rsidRPr="00A445E4">
        <w:rPr>
          <w:rFonts w:ascii="Arial" w:hAnsi="Arial" w:cs="Arial"/>
          <w:color w:val="000000" w:themeColor="text1"/>
          <w:sz w:val="22"/>
        </w:rPr>
        <w:t xml:space="preserve">. </w:t>
      </w:r>
      <w:r w:rsidR="008F728F" w:rsidRPr="00A445E4">
        <w:rPr>
          <w:rFonts w:ascii="Arial" w:hAnsi="Arial" w:cs="Arial"/>
          <w:color w:val="000000" w:themeColor="text1"/>
          <w:sz w:val="22"/>
        </w:rPr>
        <w:t>Further</w:t>
      </w:r>
      <w:r w:rsidR="00557FEA" w:rsidRPr="00A445E4">
        <w:rPr>
          <w:rFonts w:ascii="Arial" w:hAnsi="Arial" w:cs="Arial"/>
          <w:color w:val="000000" w:themeColor="text1"/>
          <w:sz w:val="22"/>
        </w:rPr>
        <w:t>, there are not many studies focusing on mechanisms under which epigenetic changes in tumor suppressor gene promoter regions lead to human ESCC initiation and progression.</w:t>
      </w:r>
      <w:r w:rsidR="00557FEA" w:rsidRPr="00A445E4">
        <w:rPr>
          <w:rFonts w:ascii="Arial" w:hAnsi="Arial" w:cs="Arial"/>
          <w:color w:val="FF0000"/>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850ABF" w:rsidRPr="00A445E4" w:rsidRDefault="00557FEA" w:rsidP="00903B7A">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In this study we show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silenced in ESCC tumor tissues, but not in adjacent control tissues in paired tissue samples from ESCC patients. In ESCC tumor tissue,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hyper</w:t>
      </w:r>
      <w:r w:rsidR="00982B3D" w:rsidRPr="00A445E4">
        <w:rPr>
          <w:rFonts w:ascii="Arial" w:hAnsi="Arial" w:cs="Arial"/>
          <w:color w:val="000000" w:themeColor="text1"/>
          <w:sz w:val="22"/>
        </w:rPr>
        <w:t>-</w:t>
      </w:r>
      <w:r w:rsidRPr="00A445E4">
        <w:rPr>
          <w:rFonts w:ascii="Arial" w:hAnsi="Arial" w:cs="Arial"/>
          <w:color w:val="000000" w:themeColor="text1"/>
          <w:sz w:val="22"/>
        </w:rPr>
        <w:t xml:space="preserve">methylated in its promoter region. The epigenetic changes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patients samples have been determined by targeted bisulfite sequencing.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is </w:t>
      </w:r>
      <w:r w:rsidRPr="00A445E4">
        <w:rPr>
          <w:rFonts w:ascii="Arial" w:hAnsi="Arial" w:cs="Arial"/>
          <w:color w:val="000000" w:themeColor="text1"/>
          <w:sz w:val="22"/>
        </w:rPr>
        <w:lastRenderedPageBreak/>
        <w:t xml:space="preserve">significantly higher in ESCC tissue than in adjacent control tissue.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at RNA level, consistent with its methylation status, is significantly lower in ESCC cells indicating possible tumor suppressor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These results have led us to further explore the clinical value of hypermethylation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Logistic regression analysis revealed hypermethylated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is strongly associated with ESCC after adjustment for age, sex, smoking and alcohol consumption. The logistic regression model was also used to evaluate the prediction ability of hypermethylation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Analysis results, sensitivity, specificity and AUC with</w:t>
      </w:r>
      <w:r w:rsidR="00786E4F" w:rsidRPr="00A445E4">
        <w:rPr>
          <w:rFonts w:ascii="Arial" w:hAnsi="Arial" w:cs="Arial"/>
          <w:color w:val="000000" w:themeColor="text1"/>
          <w:sz w:val="22"/>
        </w:rPr>
        <w:t xml:space="preserve"> </w:t>
      </w:r>
      <w:r w:rsidRPr="00A445E4">
        <w:rPr>
          <w:rFonts w:ascii="Arial" w:hAnsi="Arial" w:cs="Arial"/>
          <w:color w:val="000000" w:themeColor="text1"/>
          <w:sz w:val="22"/>
        </w:rPr>
        <w:t>adjustment for age, sex</w:t>
      </w:r>
      <w:r w:rsidR="00E70A9F" w:rsidRPr="00A445E4">
        <w:rPr>
          <w:rFonts w:ascii="Arial" w:hAnsi="Arial" w:cs="Arial"/>
          <w:color w:val="000000" w:themeColor="text1"/>
          <w:sz w:val="22"/>
        </w:rPr>
        <w:t>, smoking and alcohol consumption</w:t>
      </w:r>
      <w:r w:rsidRPr="00A445E4">
        <w:rPr>
          <w:rFonts w:ascii="Arial" w:hAnsi="Arial" w:cs="Arial"/>
          <w:color w:val="000000" w:themeColor="text1"/>
          <w:sz w:val="22"/>
        </w:rPr>
        <w:t xml:space="preserve">, indicate moderate prediction ability of the test. Taken together,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hypermethylation is an independent </w:t>
      </w:r>
      <w:r w:rsidR="00241A0E" w:rsidRPr="00A445E4">
        <w:rPr>
          <w:rFonts w:ascii="Arial" w:hAnsi="Arial" w:cs="Arial"/>
          <w:color w:val="000000" w:themeColor="text1"/>
          <w:sz w:val="22"/>
        </w:rPr>
        <w:t>diagnostic</w:t>
      </w:r>
      <w:r w:rsidR="003E311C" w:rsidRPr="00A445E4">
        <w:rPr>
          <w:rFonts w:ascii="Arial" w:hAnsi="Arial" w:cs="Arial"/>
          <w:color w:val="000000" w:themeColor="text1"/>
          <w:sz w:val="22"/>
        </w:rPr>
        <w:t xml:space="preserve"> </w:t>
      </w:r>
      <w:r w:rsidRPr="00A445E4">
        <w:rPr>
          <w:rFonts w:ascii="Arial" w:hAnsi="Arial" w:cs="Arial"/>
          <w:color w:val="000000" w:themeColor="text1"/>
          <w:sz w:val="22"/>
        </w:rPr>
        <w:t xml:space="preserve">factor to </w:t>
      </w:r>
      <w:r w:rsidR="003E311C" w:rsidRPr="00A445E4">
        <w:rPr>
          <w:rFonts w:ascii="Arial" w:hAnsi="Arial" w:cs="Arial"/>
          <w:color w:val="000000" w:themeColor="text1"/>
          <w:sz w:val="22"/>
        </w:rPr>
        <w:t>together with</w:t>
      </w:r>
      <w:r w:rsidR="00241A0E" w:rsidRPr="00A445E4">
        <w:rPr>
          <w:rFonts w:ascii="Arial" w:hAnsi="Arial" w:cs="Arial"/>
          <w:color w:val="000000" w:themeColor="text1"/>
          <w:sz w:val="22"/>
        </w:rPr>
        <w:t xml:space="preserve"> </w:t>
      </w:r>
      <w:r w:rsidRPr="00A445E4">
        <w:rPr>
          <w:rFonts w:ascii="Arial" w:hAnsi="Arial" w:cs="Arial"/>
          <w:color w:val="000000" w:themeColor="text1"/>
          <w:sz w:val="22"/>
        </w:rPr>
        <w:t xml:space="preserve">other risk factors, such as age, </w:t>
      </w:r>
      <w:r w:rsidR="00007F9B" w:rsidRPr="00A445E4">
        <w:rPr>
          <w:rFonts w:ascii="Arial" w:hAnsi="Arial" w:cs="Arial"/>
          <w:color w:val="000000" w:themeColor="text1"/>
          <w:sz w:val="22"/>
        </w:rPr>
        <w:t>gender</w:t>
      </w:r>
      <w:r w:rsidR="00241A0E" w:rsidRPr="00A445E4">
        <w:rPr>
          <w:rFonts w:ascii="Arial" w:hAnsi="Arial" w:cs="Arial"/>
          <w:color w:val="000000" w:themeColor="text1"/>
          <w:sz w:val="22"/>
        </w:rPr>
        <w:t>, smoking and drinking.</w:t>
      </w:r>
      <w:r w:rsidRPr="00A445E4">
        <w:rPr>
          <w:rFonts w:ascii="Arial" w:hAnsi="Arial" w:cs="Arial"/>
          <w:color w:val="000000" w:themeColor="text1"/>
          <w:sz w:val="22"/>
        </w:rPr>
        <w:t xml:space="preserve"> </w:t>
      </w:r>
    </w:p>
    <w:p w:rsidR="00557250" w:rsidRPr="00A445E4" w:rsidRDefault="00557250" w:rsidP="00903B7A">
      <w:pPr>
        <w:adjustRightInd w:val="0"/>
        <w:snapToGrid w:val="0"/>
        <w:spacing w:line="480" w:lineRule="auto"/>
        <w:rPr>
          <w:rFonts w:ascii="Arial" w:hAnsi="Arial" w:cs="Arial"/>
          <w:color w:val="000000" w:themeColor="text1"/>
          <w:sz w:val="22"/>
        </w:rPr>
      </w:pPr>
    </w:p>
    <w:p w:rsidR="00577482" w:rsidRPr="00A445E4" w:rsidRDefault="00557FEA" w:rsidP="00903B7A">
      <w:pPr>
        <w:autoSpaceDE w:val="0"/>
        <w:autoSpaceDN w:val="0"/>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To our knowledge so far, there have never been any studies of ZNF132 in ESCC, actually there is only one report on the role of ZNF132 in human cancer, demonstrating the significant inverse correlation between methylation level of ZNF132 and its protein expression in prostate cancer patients tissue samples</w:t>
      </w:r>
      <w:r w:rsidR="00676783" w:rsidRPr="00A445E4">
        <w:rPr>
          <w:rFonts w:ascii="Arial" w:hAnsi="Arial" w:cs="Arial"/>
          <w:color w:val="000000" w:themeColor="text1"/>
          <w:sz w:val="22"/>
        </w:rPr>
        <w:t xml:space="preserve"> </w:t>
      </w:r>
      <w:r w:rsidR="008B6D77" w:rsidRPr="00A445E4">
        <w:rPr>
          <w:rFonts w:ascii="Arial" w:hAnsi="Arial" w:cs="Arial"/>
          <w:color w:val="000000" w:themeColor="text1"/>
          <w:sz w:val="22"/>
        </w:rPr>
        <w:fldChar w:fldCharType="begin"/>
      </w:r>
      <w:r w:rsidR="008B6D77" w:rsidRPr="00A445E4">
        <w:rPr>
          <w:rFonts w:ascii="Arial" w:hAnsi="Arial" w:cs="Arial"/>
          <w:color w:val="000000" w:themeColor="text1"/>
          <w:sz w:val="22"/>
        </w:rPr>
        <w:instrText xml:space="preserve"> HYPERLINK \l "_ENREF_17" \o "Abildgaard, 2012 #189" </w:instrText>
      </w:r>
      <w:r w:rsidR="008B6D77" w:rsidRPr="00A445E4">
        <w:rPr>
          <w:rFonts w:ascii="Arial" w:hAnsi="Arial" w:cs="Arial"/>
          <w:color w:val="000000" w:themeColor="text1"/>
          <w:sz w:val="22"/>
        </w:rPr>
        <w:fldChar w:fldCharType="separate"/>
      </w:r>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 </w:instrText>
      </w:r>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EN.CITE.DATA </w:instrText>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end"/>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rPr>
        <w:fldChar w:fldCharType="end"/>
      </w:r>
      <w:r w:rsidR="008B6D77" w:rsidRPr="00A445E4">
        <w:rPr>
          <w:rFonts w:ascii="Arial" w:hAnsi="Arial" w:cs="Arial"/>
          <w:color w:val="000000" w:themeColor="text1"/>
          <w:sz w:val="22"/>
        </w:rPr>
        <w:fldChar w:fldCharType="end"/>
      </w:r>
      <w:r w:rsidRPr="00A445E4">
        <w:rPr>
          <w:rFonts w:ascii="Arial" w:hAnsi="Arial" w:cs="Arial"/>
          <w:color w:val="000000" w:themeColor="text1"/>
          <w:sz w:val="22"/>
        </w:rPr>
        <w:t>. Consistent with our study in ESCC patients, their results also illustrate that ZNF132 have the potential to be a new candidate methylation marker for prostate cancer. The role of methylation promotor and expression of ZNF132 were analysed in in vitro study with EC cell lines. Two EC cell lines showed significant decreased ZNF132 methylation accompanied by increased expression of ZNF132 after demethylation reagent 5-Aza treatments, demonstrating directly the inverse relationship between promoter methylation status and expression of ZNF132 in ESCC. The results indicate the potential of demethylation drugs as a epigenetic cancer therapy. The function of ZNF132 was then studied in ESCC lines. Over</w:t>
      </w:r>
      <w:ins w:id="61" w:author="Guo, Shicheng" w:date="2018-10-16T22:16:00Z">
        <w:r w:rsidR="000B6CEE">
          <w:rPr>
            <w:rFonts w:ascii="Arial" w:hAnsi="Arial" w:cs="Arial"/>
            <w:color w:val="000000" w:themeColor="text1"/>
            <w:sz w:val="22"/>
          </w:rPr>
          <w:t>-</w:t>
        </w:r>
      </w:ins>
      <w:r w:rsidRPr="00A445E4">
        <w:rPr>
          <w:rFonts w:ascii="Arial" w:hAnsi="Arial" w:cs="Arial"/>
          <w:color w:val="000000" w:themeColor="text1"/>
          <w:sz w:val="22"/>
        </w:rPr>
        <w:t>expression of ZNF132 in ESCC cells greatly reduced the abilities of cells in in growth, migration and invasion, and significantly increased apoptotic cell death illustrating in vitro the tumor suppression function of ZNF132. The effect of ZNF132 overexpression was also studied in vivo with a nude mouse model. The tumorigenicity of EC cells with overexpress</w:t>
      </w:r>
      <w:r w:rsidR="000F749B" w:rsidRPr="00A445E4">
        <w:rPr>
          <w:rFonts w:ascii="Arial" w:hAnsi="Arial" w:cs="Arial"/>
          <w:color w:val="000000" w:themeColor="text1"/>
          <w:sz w:val="22"/>
        </w:rPr>
        <w:t>ed</w:t>
      </w:r>
      <w:r w:rsidRPr="00A445E4">
        <w:rPr>
          <w:rFonts w:ascii="Arial" w:hAnsi="Arial" w:cs="Arial"/>
          <w:color w:val="000000" w:themeColor="text1"/>
          <w:sz w:val="22"/>
        </w:rPr>
        <w:t xml:space="preserve"> ZNF132 is significantly reduced, therefore confirming the above in vitro results. Our study is the first one to show both in vitro and in vivo the tumor suppression function of ZNF132 indicating the pathological importance of reducing ZNF132 expression by hypermethylation of its promoter region.</w:t>
      </w:r>
      <w:r w:rsidR="00007F9B"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underlying mechanism of the effect of methylation status of ZNF132 promoter on its expression was explored. </w:t>
      </w:r>
      <w:r w:rsidR="00014B3E" w:rsidRPr="00A445E4">
        <w:rPr>
          <w:rFonts w:ascii="Arial" w:hAnsi="Arial" w:cs="Arial"/>
          <w:color w:val="000000" w:themeColor="text1"/>
          <w:sz w:val="22"/>
        </w:rPr>
        <w:t>S</w:t>
      </w:r>
      <w:r w:rsidR="00F21D6C" w:rsidRPr="00A445E4">
        <w:rPr>
          <w:rFonts w:ascii="Arial" w:hAnsi="Arial" w:cs="Arial"/>
          <w:color w:val="000000" w:themeColor="text1"/>
          <w:sz w:val="22"/>
        </w:rPr>
        <w:t>p</w:t>
      </w:r>
      <w:r w:rsidR="00014B3E" w:rsidRPr="00A445E4">
        <w:rPr>
          <w:rFonts w:ascii="Arial" w:hAnsi="Arial" w:cs="Arial"/>
          <w:color w:val="000000" w:themeColor="text1"/>
          <w:sz w:val="22"/>
        </w:rPr>
        <w:t>1 is a zinc finger protein that belongs to the SP family of transcription factors. The canonical sequence of the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1-binding site is 5'-(G/T)GGGCGG(G/A)(G/A) containing GpC in the promoter region</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"_ENREF_34" \o "Solomon, 2008 #386"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&lt;EndNote&gt;&lt;Cite&gt;&lt;Author&gt;Solomon&lt;/Author&gt;&lt;Year&gt;2008&lt;/Year&gt;&lt;RecNum&gt;386&lt;/RecNum&gt;&lt;DisplayText&gt;&lt;style face="superscript"&gt;34&lt;/style&gt;&lt;/DisplayText&gt;&lt;record&gt;&lt;rec-number&gt;386&lt;/rec-number&gt;&lt;foreign-keys&gt;&lt;key app="EN" db-id="rsdtssx5de5tfqezpxppdrsutap5fp2daewr"&gt;386&lt;/key&gt;&lt;/foreign-keys&gt;&lt;ref-type name="Journal Article"&gt;17&lt;/ref-type&gt;&lt;contributors&gt;&lt;authors&gt;&lt;author&gt;Solomon, S. S.&lt;/author&gt;&lt;author&gt;Majumdar, G.&lt;/author&gt;&lt;author&gt;Martinez-Hernandez, A.&lt;/author&gt;&lt;author&gt;Raghow, R.&lt;/author&gt;&lt;/authors&gt;&lt;/contributors&gt;&lt;auth-address&gt;Research Service, VA Medical Center, 1030 Jefferson Avenue, Memphis, TN 38104, USA. ssolomon@utmem.edu&lt;/auth-address&gt;&lt;titles&gt;&lt;title&gt;A critical role of Sp1 transcription factor in regulating gene expression in response to insulin and other hormones&lt;/title&gt;&lt;secondary-title&gt;Life Sci&lt;/secondary-title&gt;&lt;alt-title&gt;Life sciences&lt;/alt-title&gt;&lt;/titles&gt;&lt;periodical&gt;&lt;full-title&gt;Life Sci&lt;/full-title&gt;&lt;abbr-1&gt;Life sciences&lt;/abbr-1&gt;&lt;/periodical&gt;&lt;alt-periodical&gt;&lt;full-title&gt;Life Sci&lt;/full-title&gt;&lt;abbr-1&gt;Life sciences&lt;/abbr-1&gt;&lt;/alt-periodical&gt;&lt;pages&gt;305-12&lt;/pages&gt;&lt;volume&gt;83&lt;/volume&gt;&lt;number&gt;9-10&lt;/number&gt;&lt;keywords&gt;&lt;keyword&gt;Cell Nucleus/metabolism&lt;/keyword&gt;&lt;keyword&gt;Diabetes Mellitus, Type 2/genetics/metabolism&lt;/keyword&gt;&lt;keyword&gt;*Gene Expression Regulation&lt;/keyword&gt;&lt;keyword&gt;Hormones/*metabolism&lt;/keyword&gt;&lt;keyword&gt;Humans&lt;/keyword&gt;&lt;keyword&gt;Hyperinsulinism/genetics/metabolism&lt;/keyword&gt;&lt;keyword&gt;Insulin/*metabolism&lt;/keyword&gt;&lt;keyword&gt;Metabolic Syndrome/genetics/metabolism&lt;/keyword&gt;&lt;keyword&gt;Models, Molecular&lt;/keyword&gt;&lt;keyword&gt;Signal Transduction/*physiology&lt;/keyword&gt;&lt;keyword&gt;Sp1 Transcription Factor/chemistry/genetics/*metabolism&lt;/keyword&gt;&lt;keyword&gt;Transcription, Genetic&lt;/keyword&gt;&lt;/keywords&gt;&lt;dates&gt;&lt;year&gt;2008&lt;/year&gt;&lt;pub-dates&gt;&lt;date&gt;Aug 29&lt;/date&gt;&lt;/pub-dates&gt;&lt;/dates&gt;&lt;isbn&gt;0024-3205 (Print)&amp;#xD;0024-3205 (Linking)&lt;/isbn&gt;&lt;accession-num&gt;18664368&lt;/accession-num&gt;&lt;urls&gt;&lt;related-urls&gt;&lt;url&gt;http://www.ncbi.nlm.nih.gov/pubmed/18664368&lt;/url&gt;&lt;/related-urls&gt;&lt;/urls&gt;&lt;electronic-resource-num&gt;10.1016/j.lfs.2008.06.024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34</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00014B3E" w:rsidRPr="00A445E4">
        <w:rPr>
          <w:rFonts w:ascii="Arial" w:hAnsi="Arial" w:cs="Arial"/>
          <w:color w:val="000000" w:themeColor="text1"/>
          <w:sz w:val="22"/>
        </w:rPr>
        <w:t xml:space="preserve">. </w:t>
      </w:r>
      <w:r w:rsidR="00014B3E" w:rsidRPr="00A445E4">
        <w:rPr>
          <w:rFonts w:ascii="Arial" w:hAnsi="Arial" w:cs="Arial"/>
          <w:color w:val="000000" w:themeColor="text1"/>
          <w:sz w:val="22"/>
        </w:rPr>
        <w:lastRenderedPageBreak/>
        <w:t>Binding of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 to a target gene can be interrupted by DNA methylation, resulting in silencing of gene expression.</w:t>
      </w:r>
      <w:r w:rsidR="00D82601" w:rsidRPr="00A445E4">
        <w:rPr>
          <w:rFonts w:ascii="Arial" w:hAnsi="Arial" w:cs="Arial"/>
          <w:sz w:val="22"/>
        </w:rPr>
        <w:t xml:space="preserve"> </w:t>
      </w:r>
      <w:r w:rsidR="00567727" w:rsidRPr="00A445E4">
        <w:rPr>
          <w:rFonts w:ascii="Arial" w:hAnsi="Arial" w:cs="Arial"/>
          <w:color w:val="000000" w:themeColor="text1"/>
          <w:sz w:val="22"/>
        </w:rPr>
        <w:t>Sp1 is a ubiquitous transcriptional activator that is involved in a variety of biological processes, including cell proliferation and progression</w:t>
      </w:r>
      <w:r w:rsidR="005912D9" w:rsidRPr="00A445E4">
        <w:rPr>
          <w:rFonts w:ascii="Arial" w:hAnsi="Arial" w:cs="Arial"/>
          <w:color w:val="000000" w:themeColor="text1"/>
          <w:sz w:val="22"/>
          <w:vertAlign w:val="superscript"/>
        </w:rPr>
        <w:fldChar w:fldCharType="begin"/>
      </w:r>
      <w:r w:rsidR="005912D9" w:rsidRPr="00A445E4">
        <w:rPr>
          <w:rFonts w:ascii="Arial" w:hAnsi="Arial" w:cs="Arial"/>
          <w:color w:val="000000" w:themeColor="text1"/>
          <w:sz w:val="22"/>
          <w:vertAlign w:val="superscript"/>
        </w:rPr>
        <w:instrText xml:space="preserve"> HYPERLINK \l "_ENREF_35" \o "Wang, 2017 #387" </w:instrText>
      </w:r>
      <w:r w:rsidR="005912D9" w:rsidRPr="00A445E4">
        <w:rPr>
          <w:rFonts w:ascii="Arial" w:hAnsi="Arial" w:cs="Arial"/>
          <w:color w:val="000000" w:themeColor="text1"/>
          <w:sz w:val="22"/>
          <w:vertAlign w:val="superscript"/>
        </w:rPr>
        <w:fldChar w:fldCharType="separate"/>
      </w:r>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35</w:t>
      </w:r>
      <w:r w:rsidR="008B6D77" w:rsidRPr="00A445E4">
        <w:rPr>
          <w:rFonts w:ascii="Arial" w:hAnsi="Arial" w:cs="Arial"/>
          <w:color w:val="000000" w:themeColor="text1"/>
          <w:sz w:val="22"/>
          <w:vertAlign w:val="superscript"/>
        </w:rPr>
        <w:fldChar w:fldCharType="end"/>
      </w:r>
      <w:r w:rsidR="005912D9" w:rsidRPr="00A445E4">
        <w:rPr>
          <w:rFonts w:ascii="Arial" w:hAnsi="Arial" w:cs="Arial"/>
          <w:color w:val="000000" w:themeColor="text1"/>
          <w:sz w:val="22"/>
          <w:vertAlign w:val="superscript"/>
        </w:rPr>
        <w:fldChar w:fldCharType="end"/>
      </w:r>
      <w:r w:rsidR="00567727" w:rsidRPr="00A445E4">
        <w:rPr>
          <w:rFonts w:ascii="Arial" w:hAnsi="Arial" w:cs="Arial"/>
          <w:color w:val="000000" w:themeColor="text1"/>
          <w:sz w:val="22"/>
        </w:rPr>
        <w:t>. However, the role of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1 in human cancer remains elusive.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 xml:space="preserve">1 is thought to be a promoter or </w:t>
      </w:r>
      <w:r w:rsidR="00B10886" w:rsidRPr="00A445E4">
        <w:rPr>
          <w:rFonts w:ascii="Arial" w:hAnsi="Arial" w:cs="Arial"/>
          <w:color w:val="000000" w:themeColor="text1"/>
          <w:sz w:val="22"/>
        </w:rPr>
        <w:t>repressor</w:t>
      </w:r>
      <w:r w:rsidR="00567727" w:rsidRPr="00A445E4">
        <w:rPr>
          <w:rFonts w:ascii="Arial" w:hAnsi="Arial" w:cs="Arial"/>
          <w:color w:val="000000" w:themeColor="text1"/>
          <w:sz w:val="22"/>
        </w:rPr>
        <w:t xml:space="preserve"> of cell proliferation and progression</w:t>
      </w:r>
      <w:r w:rsidR="00E66AB6"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 </w:instrText>
      </w:r>
      <w:r w:rsidR="00892A75"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EN.CITE.DATA </w:instrText>
      </w:r>
      <w:r w:rsidR="00892A75" w:rsidRPr="00A445E4">
        <w:rPr>
          <w:rFonts w:ascii="Arial" w:hAnsi="Arial" w:cs="Arial"/>
          <w:sz w:val="22"/>
        </w:rPr>
      </w:r>
      <w:r w:rsidR="00892A75" w:rsidRPr="00A445E4">
        <w:rPr>
          <w:rFonts w:ascii="Arial" w:hAnsi="Arial" w:cs="Arial"/>
          <w:sz w:val="22"/>
        </w:rPr>
        <w:fldChar w:fldCharType="end"/>
      </w:r>
      <w:r w:rsidR="00E66AB6" w:rsidRPr="00A445E4">
        <w:rPr>
          <w:rFonts w:ascii="Arial" w:hAnsi="Arial" w:cs="Arial"/>
          <w:sz w:val="22"/>
        </w:rPr>
      </w:r>
      <w:r w:rsidR="00E66AB6" w:rsidRPr="00A445E4">
        <w:rPr>
          <w:rFonts w:ascii="Arial" w:hAnsi="Arial" w:cs="Arial"/>
          <w:sz w:val="22"/>
        </w:rPr>
        <w:fldChar w:fldCharType="separate"/>
      </w:r>
      <w:r w:rsidR="005912D9" w:rsidRPr="00A445E4">
        <w:rPr>
          <w:rFonts w:ascii="Arial" w:hAnsi="Arial" w:cs="Arial"/>
          <w:noProof/>
          <w:sz w:val="22"/>
          <w:vertAlign w:val="superscript"/>
        </w:rPr>
        <w:fldChar w:fldCharType="begin"/>
      </w:r>
      <w:r w:rsidR="005912D9" w:rsidRPr="00A445E4">
        <w:rPr>
          <w:rFonts w:ascii="Arial" w:hAnsi="Arial" w:cs="Arial"/>
          <w:noProof/>
          <w:sz w:val="22"/>
          <w:vertAlign w:val="superscript"/>
        </w:rPr>
        <w:instrText xml:space="preserve"> HYPERLINK \l "_ENREF_36" \o "Xie, 2018 #388" </w:instrText>
      </w:r>
      <w:r w:rsidR="005912D9" w:rsidRPr="00A445E4">
        <w:rPr>
          <w:rFonts w:ascii="Arial" w:hAnsi="Arial" w:cs="Arial"/>
          <w:noProof/>
          <w:sz w:val="22"/>
          <w:vertAlign w:val="superscript"/>
        </w:rPr>
        <w:fldChar w:fldCharType="separate"/>
      </w:r>
      <w:r w:rsidR="008B6D77" w:rsidRPr="00A445E4">
        <w:rPr>
          <w:rFonts w:ascii="Arial" w:hAnsi="Arial" w:cs="Arial"/>
          <w:noProof/>
          <w:sz w:val="22"/>
          <w:vertAlign w:val="superscript"/>
        </w:rPr>
        <w:t>36</w:t>
      </w:r>
      <w:r w:rsidR="005912D9" w:rsidRPr="00A445E4">
        <w:rPr>
          <w:rFonts w:ascii="Arial" w:hAnsi="Arial" w:cs="Arial"/>
          <w:noProof/>
          <w:sz w:val="22"/>
          <w:vertAlign w:val="superscript"/>
        </w:rPr>
        <w:fldChar w:fldCharType="end"/>
      </w:r>
      <w:r w:rsidR="00892A75" w:rsidRPr="00A445E4">
        <w:rPr>
          <w:rFonts w:ascii="Arial" w:hAnsi="Arial" w:cs="Arial"/>
          <w:noProof/>
          <w:sz w:val="22"/>
          <w:vertAlign w:val="superscript"/>
        </w:rPr>
        <w:t>,</w:t>
      </w:r>
      <w:r w:rsidR="005912D9" w:rsidRPr="00A445E4">
        <w:rPr>
          <w:rFonts w:ascii="Arial" w:hAnsi="Arial" w:cs="Arial"/>
          <w:noProof/>
          <w:sz w:val="22"/>
          <w:vertAlign w:val="superscript"/>
        </w:rPr>
        <w:fldChar w:fldCharType="begin"/>
      </w:r>
      <w:r w:rsidR="005912D9" w:rsidRPr="00A445E4">
        <w:rPr>
          <w:rFonts w:ascii="Arial" w:hAnsi="Arial" w:cs="Arial"/>
          <w:noProof/>
          <w:sz w:val="22"/>
          <w:vertAlign w:val="superscript"/>
        </w:rPr>
        <w:instrText xml:space="preserve"> HYPERLINK \l "_ENREF_37" \o "Fauquenoy, 2017 #389" </w:instrText>
      </w:r>
      <w:r w:rsidR="005912D9" w:rsidRPr="00A445E4">
        <w:rPr>
          <w:rFonts w:ascii="Arial" w:hAnsi="Arial" w:cs="Arial"/>
          <w:noProof/>
          <w:sz w:val="22"/>
          <w:vertAlign w:val="superscript"/>
        </w:rPr>
        <w:fldChar w:fldCharType="separate"/>
      </w:r>
      <w:r w:rsidR="008B6D77" w:rsidRPr="00A445E4">
        <w:rPr>
          <w:rFonts w:ascii="Arial" w:hAnsi="Arial" w:cs="Arial"/>
          <w:noProof/>
          <w:sz w:val="22"/>
          <w:vertAlign w:val="superscript"/>
        </w:rPr>
        <w:t>37</w:t>
      </w:r>
      <w:r w:rsidR="005912D9" w:rsidRPr="00A445E4">
        <w:rPr>
          <w:rFonts w:ascii="Arial" w:hAnsi="Arial" w:cs="Arial"/>
          <w:noProof/>
          <w:sz w:val="22"/>
          <w:vertAlign w:val="superscript"/>
        </w:rPr>
        <w:fldChar w:fldCharType="end"/>
      </w:r>
      <w:r w:rsidR="00E66AB6" w:rsidRPr="00A445E4">
        <w:rPr>
          <w:rFonts w:ascii="Arial" w:hAnsi="Arial" w:cs="Arial"/>
          <w:sz w:val="22"/>
        </w:rPr>
        <w:fldChar w:fldCharType="end"/>
      </w:r>
      <w:r w:rsidR="00567727" w:rsidRPr="00A445E4">
        <w:rPr>
          <w:rFonts w:ascii="Arial" w:hAnsi="Arial" w:cs="Arial"/>
          <w:color w:val="000000" w:themeColor="text1"/>
          <w:sz w:val="22"/>
        </w:rPr>
        <w:t xml:space="preserve">. </w:t>
      </w:r>
      <w:r w:rsidR="00D82601" w:rsidRPr="00A445E4">
        <w:rPr>
          <w:rFonts w:ascii="Arial" w:hAnsi="Arial" w:cs="Arial"/>
          <w:color w:val="000000" w:themeColor="text1"/>
          <w:sz w:val="22"/>
        </w:rPr>
        <w:t>CpG was in silico predicted to be harbored in Sp1-binding site at ZNF132 promoter. It was first in this study demonstrated that Sp1 can bind to promoter region of ZNF132, and then that the methylated site prevent S</w:t>
      </w:r>
      <w:r w:rsidR="00C93844" w:rsidRPr="00A445E4">
        <w:rPr>
          <w:rFonts w:ascii="Arial" w:hAnsi="Arial" w:cs="Arial"/>
          <w:color w:val="000000" w:themeColor="text1"/>
          <w:sz w:val="22"/>
        </w:rPr>
        <w:t>p</w:t>
      </w:r>
      <w:r w:rsidR="00D82601" w:rsidRPr="00A445E4">
        <w:rPr>
          <w:rFonts w:ascii="Arial" w:hAnsi="Arial" w:cs="Arial"/>
          <w:color w:val="000000" w:themeColor="text1"/>
          <w:sz w:val="22"/>
        </w:rPr>
        <w:t>1 from binding to the promoter. The mechanism of promoter methylation effects on gene expression is very complicated. However our results imply that preventing of Sp1 binding to ZNF132 promoter region by hypermethylation may be one of the mechanisms of reduced ZNF132 expression in ESCC.</w:t>
      </w: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r w:rsidRPr="00A445E4">
        <w:rPr>
          <w:rFonts w:ascii="Arial" w:hAnsi="Arial" w:cs="Arial"/>
          <w:color w:val="000000" w:themeColor="text1"/>
          <w:sz w:val="22"/>
        </w:rPr>
        <w:t>In conclusion, our study for the first time demonstrated that ZNF132 promoter is hypermethylated in ESCC tissues, but not in adjacent control tissues. The effects of the epigenetic change and expression ZNF132 on tumorigenecity of EC cell lines were investigated both in in vitro and in vivo. Preventing Sp1 from binding to ZNF132 promoter was shown to be at least one of the underlying mechanisms. Most important, the methylation status of ZNF132 promoter in ESCC patients tumor tissues is an independent prognostic factor, and has potential use as a biomarker useful in prognosis of ESCC.</w:t>
      </w:r>
    </w:p>
    <w:p w:rsidR="001F4FB7" w:rsidRPr="00A445E4" w:rsidRDefault="001F4FB7" w:rsidP="00903B7A">
      <w:pPr>
        <w:autoSpaceDE w:val="0"/>
        <w:autoSpaceDN w:val="0"/>
        <w:adjustRightInd w:val="0"/>
        <w:snapToGrid w:val="0"/>
        <w:spacing w:line="480" w:lineRule="auto"/>
        <w:jc w:val="left"/>
        <w:rPr>
          <w:rFonts w:ascii="Arial" w:hAnsi="Arial" w:cs="Arial"/>
          <w:color w:val="000000" w:themeColor="text1"/>
          <w:sz w:val="22"/>
        </w:rPr>
      </w:pPr>
    </w:p>
    <w:p w:rsidR="00577482"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Reference</w:t>
      </w:r>
    </w:p>
    <w:p w:rsidR="00914F62" w:rsidRPr="00A445E4" w:rsidRDefault="00914F62" w:rsidP="008B6D77">
      <w:pPr>
        <w:adjustRightInd w:val="0"/>
        <w:snapToGrid w:val="0"/>
        <w:spacing w:line="360" w:lineRule="auto"/>
        <w:rPr>
          <w:rFonts w:ascii="Arial" w:hAnsi="Arial" w:cs="Arial"/>
          <w:b/>
          <w:color w:val="000000" w:themeColor="text1"/>
          <w:sz w:val="22"/>
        </w:rPr>
      </w:pPr>
    </w:p>
    <w:p w:rsidR="008B6D77" w:rsidRPr="00A445E4" w:rsidRDefault="00557FEA" w:rsidP="008B6D77">
      <w:pPr>
        <w:pStyle w:val="EndNoteBibliography"/>
        <w:spacing w:line="360" w:lineRule="auto"/>
        <w:ind w:left="720" w:hanging="720"/>
        <w:rPr>
          <w:rFonts w:ascii="Arial" w:hAnsi="Arial" w:cs="Arial"/>
          <w:sz w:val="22"/>
        </w:rPr>
      </w:pPr>
      <w:r w:rsidRPr="00A445E4">
        <w:rPr>
          <w:rFonts w:ascii="Arial" w:hAnsi="Arial" w:cs="Arial"/>
          <w:sz w:val="22"/>
        </w:rPr>
        <w:fldChar w:fldCharType="begin"/>
      </w:r>
      <w:r w:rsidRPr="00A445E4">
        <w:rPr>
          <w:rFonts w:ascii="Arial" w:hAnsi="Arial" w:cs="Arial"/>
          <w:sz w:val="22"/>
        </w:rPr>
        <w:instrText xml:space="preserve"> ADDIN EN.REFLIST </w:instrText>
      </w:r>
      <w:r w:rsidRPr="00A445E4">
        <w:rPr>
          <w:rFonts w:ascii="Arial" w:hAnsi="Arial" w:cs="Arial"/>
          <w:sz w:val="22"/>
        </w:rPr>
        <w:fldChar w:fldCharType="end"/>
      </w:r>
      <w:bookmarkStart w:id="62" w:name="_ENREF_1"/>
      <w:r w:rsidR="008B6D77" w:rsidRPr="00A445E4">
        <w:rPr>
          <w:rFonts w:ascii="Arial" w:hAnsi="Arial" w:cs="Arial"/>
          <w:sz w:val="22"/>
        </w:rPr>
        <w:t>1</w:t>
      </w:r>
      <w:r w:rsidR="008B6D77" w:rsidRPr="00A445E4">
        <w:rPr>
          <w:rFonts w:ascii="Arial" w:hAnsi="Arial" w:cs="Arial"/>
          <w:sz w:val="22"/>
        </w:rPr>
        <w:tab/>
        <w:t xml:space="preserve">Stoner, G. D. &amp; Gupta, A. Etiology and chemoprevention of esophageal squamous cell carcinoma. </w:t>
      </w:r>
      <w:r w:rsidR="008B6D77" w:rsidRPr="00A445E4">
        <w:rPr>
          <w:rFonts w:ascii="Arial" w:hAnsi="Arial" w:cs="Arial"/>
          <w:i/>
          <w:sz w:val="22"/>
        </w:rPr>
        <w:t>Carcinogenesis</w:t>
      </w:r>
      <w:r w:rsidR="008B6D77" w:rsidRPr="00A445E4">
        <w:rPr>
          <w:rFonts w:ascii="Arial" w:hAnsi="Arial" w:cs="Arial"/>
          <w:sz w:val="22"/>
        </w:rPr>
        <w:t xml:space="preserve"> </w:t>
      </w:r>
      <w:r w:rsidR="008B6D77" w:rsidRPr="00A445E4">
        <w:rPr>
          <w:rFonts w:ascii="Arial" w:hAnsi="Arial" w:cs="Arial"/>
          <w:b/>
          <w:sz w:val="22"/>
        </w:rPr>
        <w:t>22</w:t>
      </w:r>
      <w:r w:rsidR="008B6D77" w:rsidRPr="00A445E4">
        <w:rPr>
          <w:rFonts w:ascii="Arial" w:hAnsi="Arial" w:cs="Arial"/>
          <w:sz w:val="22"/>
        </w:rPr>
        <w:t>, 1737-1746 (2001).</w:t>
      </w:r>
      <w:bookmarkEnd w:id="62"/>
    </w:p>
    <w:p w:rsidR="008B6D77" w:rsidRPr="00A445E4" w:rsidRDefault="008B6D77" w:rsidP="008B6D77">
      <w:pPr>
        <w:pStyle w:val="EndNoteBibliography"/>
        <w:spacing w:line="360" w:lineRule="auto"/>
        <w:ind w:left="720" w:hanging="720"/>
        <w:rPr>
          <w:rFonts w:ascii="Arial" w:hAnsi="Arial" w:cs="Arial"/>
          <w:sz w:val="22"/>
        </w:rPr>
      </w:pPr>
      <w:bookmarkStart w:id="63" w:name="_ENREF_2"/>
      <w:r w:rsidRPr="00A445E4">
        <w:rPr>
          <w:rFonts w:ascii="Arial" w:hAnsi="Arial" w:cs="Arial"/>
          <w:sz w:val="22"/>
        </w:rPr>
        <w:t>2</w:t>
      </w:r>
      <w:r w:rsidRPr="00A445E4">
        <w:rPr>
          <w:rFonts w:ascii="Arial" w:hAnsi="Arial" w:cs="Arial"/>
          <w:sz w:val="22"/>
        </w:rPr>
        <w:tab/>
        <w:t xml:space="preserve">Allum, W. H., Stenning, S. P., Bancewicz, J., Clark, P. I. &amp; Langley, R. E. Long-term results of a randomized trial of surgery with or without preoperative chemotherapy in esophageal cancer. </w:t>
      </w:r>
      <w:r w:rsidRPr="00A445E4">
        <w:rPr>
          <w:rFonts w:ascii="Arial" w:hAnsi="Arial" w:cs="Arial"/>
          <w:i/>
          <w:sz w:val="22"/>
        </w:rPr>
        <w:t>Journal of clinical oncology : official journal of the American Society of Clinical Oncology</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5062-5067, doi:10.1200/JCO.2009.22.2083 (2009).</w:t>
      </w:r>
      <w:bookmarkEnd w:id="63"/>
    </w:p>
    <w:p w:rsidR="008B6D77" w:rsidRPr="00A445E4" w:rsidRDefault="008B6D77" w:rsidP="008B6D77">
      <w:pPr>
        <w:pStyle w:val="EndNoteBibliography"/>
        <w:spacing w:line="360" w:lineRule="auto"/>
        <w:ind w:left="720" w:hanging="720"/>
        <w:rPr>
          <w:rFonts w:ascii="Arial" w:hAnsi="Arial" w:cs="Arial"/>
          <w:sz w:val="22"/>
        </w:rPr>
      </w:pPr>
      <w:bookmarkStart w:id="64" w:name="_ENREF_3"/>
      <w:r w:rsidRPr="00A445E4">
        <w:rPr>
          <w:rFonts w:ascii="Arial" w:hAnsi="Arial" w:cs="Arial"/>
          <w:sz w:val="22"/>
        </w:rPr>
        <w:t>3</w:t>
      </w:r>
      <w:r w:rsidRPr="00A445E4">
        <w:rPr>
          <w:rFonts w:ascii="Arial" w:hAnsi="Arial" w:cs="Arial"/>
          <w:sz w:val="22"/>
        </w:rPr>
        <w:tab/>
        <w:t>Torre, L. A.</w:t>
      </w:r>
      <w:r w:rsidRPr="00A445E4">
        <w:rPr>
          <w:rFonts w:ascii="Arial" w:hAnsi="Arial" w:cs="Arial"/>
          <w:i/>
          <w:sz w:val="22"/>
        </w:rPr>
        <w:t xml:space="preserve"> et al.</w:t>
      </w:r>
      <w:r w:rsidRPr="00A445E4">
        <w:rPr>
          <w:rFonts w:ascii="Arial" w:hAnsi="Arial" w:cs="Arial"/>
          <w:sz w:val="22"/>
        </w:rPr>
        <w:t xml:space="preserve"> Global cancer statistics, 2012. </w:t>
      </w:r>
      <w:r w:rsidRPr="00A445E4">
        <w:rPr>
          <w:rFonts w:ascii="Arial" w:hAnsi="Arial" w:cs="Arial"/>
          <w:i/>
          <w:sz w:val="22"/>
        </w:rPr>
        <w:t>CA: a cancer journal for clinicians</w:t>
      </w:r>
      <w:r w:rsidRPr="00A445E4">
        <w:rPr>
          <w:rFonts w:ascii="Arial" w:hAnsi="Arial" w:cs="Arial"/>
          <w:sz w:val="22"/>
        </w:rPr>
        <w:t xml:space="preserve"> </w:t>
      </w:r>
      <w:r w:rsidRPr="00A445E4">
        <w:rPr>
          <w:rFonts w:ascii="Arial" w:hAnsi="Arial" w:cs="Arial"/>
          <w:b/>
          <w:sz w:val="22"/>
        </w:rPr>
        <w:t>65</w:t>
      </w:r>
      <w:r w:rsidRPr="00A445E4">
        <w:rPr>
          <w:rFonts w:ascii="Arial" w:hAnsi="Arial" w:cs="Arial"/>
          <w:sz w:val="22"/>
        </w:rPr>
        <w:t>, 87-108, doi:10.3322/caac.21262 (2015).</w:t>
      </w:r>
      <w:bookmarkEnd w:id="64"/>
    </w:p>
    <w:p w:rsidR="008B6D77" w:rsidRPr="00A445E4" w:rsidRDefault="008B6D77" w:rsidP="008B6D77">
      <w:pPr>
        <w:pStyle w:val="EndNoteBibliography"/>
        <w:spacing w:line="360" w:lineRule="auto"/>
        <w:ind w:left="720" w:hanging="720"/>
        <w:rPr>
          <w:rFonts w:ascii="Arial" w:hAnsi="Arial" w:cs="Arial"/>
          <w:sz w:val="22"/>
        </w:rPr>
      </w:pPr>
      <w:bookmarkStart w:id="65" w:name="_ENREF_4"/>
      <w:r w:rsidRPr="00A445E4">
        <w:rPr>
          <w:rFonts w:ascii="Arial" w:hAnsi="Arial" w:cs="Arial"/>
          <w:sz w:val="22"/>
        </w:rPr>
        <w:t>4</w:t>
      </w:r>
      <w:r w:rsidRPr="00A445E4">
        <w:rPr>
          <w:rFonts w:ascii="Arial" w:hAnsi="Arial" w:cs="Arial"/>
          <w:sz w:val="22"/>
        </w:rPr>
        <w:tab/>
        <w:t>Yan, C.</w:t>
      </w:r>
      <w:r w:rsidRPr="00A445E4">
        <w:rPr>
          <w:rFonts w:ascii="Arial" w:hAnsi="Arial" w:cs="Arial"/>
          <w:i/>
          <w:sz w:val="22"/>
        </w:rPr>
        <w:t xml:space="preserve"> et al.</w:t>
      </w:r>
      <w:r w:rsidRPr="00A445E4">
        <w:rPr>
          <w:rFonts w:ascii="Arial" w:hAnsi="Arial" w:cs="Arial"/>
          <w:sz w:val="22"/>
        </w:rPr>
        <w:t xml:space="preserve"> An esophageal adenocarcinoma susceptibility locus at 9q22 also confers risk to esophageal squamous cell carcinoma by regulating the function of BARX1.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421</w:t>
      </w:r>
      <w:r w:rsidRPr="00A445E4">
        <w:rPr>
          <w:rFonts w:ascii="Arial" w:hAnsi="Arial" w:cs="Arial"/>
          <w:sz w:val="22"/>
        </w:rPr>
        <w:t>, 103-111, doi:10.1016/j.canlet.2018.02.019 (2018).</w:t>
      </w:r>
      <w:bookmarkEnd w:id="65"/>
    </w:p>
    <w:p w:rsidR="008B6D77" w:rsidRPr="00A445E4" w:rsidRDefault="008B6D77" w:rsidP="008B6D77">
      <w:pPr>
        <w:pStyle w:val="EndNoteBibliography"/>
        <w:spacing w:line="360" w:lineRule="auto"/>
        <w:ind w:left="720" w:hanging="720"/>
        <w:rPr>
          <w:rFonts w:ascii="Arial" w:hAnsi="Arial" w:cs="Arial"/>
          <w:sz w:val="22"/>
        </w:rPr>
      </w:pPr>
      <w:bookmarkStart w:id="66" w:name="_ENREF_5"/>
      <w:r w:rsidRPr="00A445E4">
        <w:rPr>
          <w:rFonts w:ascii="Arial" w:hAnsi="Arial" w:cs="Arial"/>
          <w:sz w:val="22"/>
        </w:rPr>
        <w:lastRenderedPageBreak/>
        <w:t>5</w:t>
      </w:r>
      <w:r w:rsidRPr="00A445E4">
        <w:rPr>
          <w:rFonts w:ascii="Arial" w:hAnsi="Arial" w:cs="Arial"/>
          <w:sz w:val="22"/>
        </w:rPr>
        <w:tab/>
        <w:t>Fichter, C. D.</w:t>
      </w:r>
      <w:r w:rsidRPr="00A445E4">
        <w:rPr>
          <w:rFonts w:ascii="Arial" w:hAnsi="Arial" w:cs="Arial"/>
          <w:i/>
          <w:sz w:val="22"/>
        </w:rPr>
        <w:t xml:space="preserve"> et al.</w:t>
      </w:r>
      <w:r w:rsidRPr="00A445E4">
        <w:rPr>
          <w:rFonts w:ascii="Arial" w:hAnsi="Arial" w:cs="Arial"/>
          <w:sz w:val="22"/>
        </w:rPr>
        <w:t xml:space="preserve"> EGFR, HER2 and HER3 dimerization patterns guide targeted inhibition in two histotypes of esophageal cancer.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135</w:t>
      </w:r>
      <w:r w:rsidRPr="00A445E4">
        <w:rPr>
          <w:rFonts w:ascii="Arial" w:hAnsi="Arial" w:cs="Arial"/>
          <w:sz w:val="22"/>
        </w:rPr>
        <w:t>, 1517-1530, doi:10.1002/ijc.28771 (2014).</w:t>
      </w:r>
      <w:bookmarkEnd w:id="66"/>
    </w:p>
    <w:p w:rsidR="008B6D77" w:rsidRPr="00A445E4" w:rsidRDefault="008B6D77" w:rsidP="008B6D77">
      <w:pPr>
        <w:pStyle w:val="EndNoteBibliography"/>
        <w:spacing w:line="360" w:lineRule="auto"/>
        <w:ind w:left="720" w:hanging="720"/>
        <w:rPr>
          <w:rFonts w:ascii="Arial" w:hAnsi="Arial" w:cs="Arial"/>
          <w:sz w:val="22"/>
        </w:rPr>
      </w:pPr>
      <w:bookmarkStart w:id="67" w:name="_ENREF_6"/>
      <w:r w:rsidRPr="00A445E4">
        <w:rPr>
          <w:rFonts w:ascii="Arial" w:hAnsi="Arial" w:cs="Arial"/>
          <w:sz w:val="22"/>
        </w:rPr>
        <w:t>6</w:t>
      </w:r>
      <w:r w:rsidRPr="00A445E4">
        <w:rPr>
          <w:rFonts w:ascii="Arial" w:hAnsi="Arial" w:cs="Arial"/>
          <w:sz w:val="22"/>
        </w:rPr>
        <w:tab/>
        <w:t xml:space="preserve">Brown, L. M. &amp; Devesa, S. S. Epidemiologic trends in esophageal and gastric cancer in the United States. </w:t>
      </w:r>
      <w:r w:rsidRPr="00A445E4">
        <w:rPr>
          <w:rFonts w:ascii="Arial" w:hAnsi="Arial" w:cs="Arial"/>
          <w:i/>
          <w:sz w:val="22"/>
        </w:rPr>
        <w:t>Surgical oncology clinics of North America</w:t>
      </w:r>
      <w:r w:rsidRPr="00A445E4">
        <w:rPr>
          <w:rFonts w:ascii="Arial" w:hAnsi="Arial" w:cs="Arial"/>
          <w:sz w:val="22"/>
        </w:rPr>
        <w:t xml:space="preserve"> </w:t>
      </w:r>
      <w:r w:rsidRPr="00A445E4">
        <w:rPr>
          <w:rFonts w:ascii="Arial" w:hAnsi="Arial" w:cs="Arial"/>
          <w:b/>
          <w:sz w:val="22"/>
        </w:rPr>
        <w:t>11</w:t>
      </w:r>
      <w:r w:rsidRPr="00A445E4">
        <w:rPr>
          <w:rFonts w:ascii="Arial" w:hAnsi="Arial" w:cs="Arial"/>
          <w:sz w:val="22"/>
        </w:rPr>
        <w:t>, 235-256 (2002).</w:t>
      </w:r>
      <w:bookmarkEnd w:id="67"/>
    </w:p>
    <w:p w:rsidR="008B6D77" w:rsidRPr="00A445E4" w:rsidRDefault="008B6D77" w:rsidP="008B6D77">
      <w:pPr>
        <w:pStyle w:val="EndNoteBibliography"/>
        <w:spacing w:line="360" w:lineRule="auto"/>
        <w:ind w:left="720" w:hanging="720"/>
        <w:rPr>
          <w:rFonts w:ascii="Arial" w:hAnsi="Arial" w:cs="Arial"/>
          <w:sz w:val="22"/>
        </w:rPr>
      </w:pPr>
      <w:bookmarkStart w:id="68" w:name="_ENREF_7"/>
      <w:r w:rsidRPr="00A445E4">
        <w:rPr>
          <w:rFonts w:ascii="Arial" w:hAnsi="Arial" w:cs="Arial"/>
          <w:sz w:val="22"/>
        </w:rPr>
        <w:t>7</w:t>
      </w:r>
      <w:r w:rsidRPr="00A445E4">
        <w:rPr>
          <w:rFonts w:ascii="Arial" w:hAnsi="Arial" w:cs="Arial"/>
          <w:sz w:val="22"/>
        </w:rPr>
        <w:tab/>
        <w:t xml:space="preserve">Drahos, J., Ricker, W., Pfeiffer, R. M. &amp; Cook, M. B. Metabolic syndrome and risk of esophageal adenocarcinoma in elderly patients in the United States: An analysis of SEER-Medicare data. </w:t>
      </w:r>
      <w:r w:rsidRPr="00A445E4">
        <w:rPr>
          <w:rFonts w:ascii="Arial" w:hAnsi="Arial" w:cs="Arial"/>
          <w:i/>
          <w:sz w:val="22"/>
        </w:rPr>
        <w:t>Cancer</w:t>
      </w:r>
      <w:r w:rsidRPr="00A445E4">
        <w:rPr>
          <w:rFonts w:ascii="Arial" w:hAnsi="Arial" w:cs="Arial"/>
          <w:sz w:val="22"/>
        </w:rPr>
        <w:t xml:space="preserve"> </w:t>
      </w:r>
      <w:r w:rsidRPr="00A445E4">
        <w:rPr>
          <w:rFonts w:ascii="Arial" w:hAnsi="Arial" w:cs="Arial"/>
          <w:b/>
          <w:sz w:val="22"/>
        </w:rPr>
        <w:t>123</w:t>
      </w:r>
      <w:r w:rsidRPr="00A445E4">
        <w:rPr>
          <w:rFonts w:ascii="Arial" w:hAnsi="Arial" w:cs="Arial"/>
          <w:sz w:val="22"/>
        </w:rPr>
        <w:t>, 657-665, doi:10.1002/cncr.30365 (2017).</w:t>
      </w:r>
      <w:bookmarkEnd w:id="68"/>
    </w:p>
    <w:p w:rsidR="008B6D77" w:rsidRPr="00A445E4" w:rsidRDefault="008B6D77" w:rsidP="008B6D77">
      <w:pPr>
        <w:pStyle w:val="EndNoteBibliography"/>
        <w:spacing w:line="360" w:lineRule="auto"/>
        <w:ind w:left="720" w:hanging="720"/>
        <w:rPr>
          <w:rFonts w:ascii="Arial" w:hAnsi="Arial" w:cs="Arial"/>
          <w:sz w:val="22"/>
        </w:rPr>
      </w:pPr>
      <w:bookmarkStart w:id="69" w:name="_ENREF_8"/>
      <w:r w:rsidRPr="00A445E4">
        <w:rPr>
          <w:rFonts w:ascii="Arial" w:hAnsi="Arial" w:cs="Arial"/>
          <w:sz w:val="22"/>
        </w:rPr>
        <w:t>8</w:t>
      </w:r>
      <w:r w:rsidRPr="00A445E4">
        <w:rPr>
          <w:rFonts w:ascii="Arial" w:hAnsi="Arial" w:cs="Arial"/>
          <w:sz w:val="22"/>
        </w:rPr>
        <w:tab/>
        <w:t>He, Z.</w:t>
      </w:r>
      <w:r w:rsidRPr="00A445E4">
        <w:rPr>
          <w:rFonts w:ascii="Arial" w:hAnsi="Arial" w:cs="Arial"/>
          <w:i/>
          <w:sz w:val="22"/>
        </w:rPr>
        <w:t xml:space="preserve"> et al.</w:t>
      </w:r>
      <w:r w:rsidRPr="00A445E4">
        <w:rPr>
          <w:rFonts w:ascii="Arial" w:hAnsi="Arial" w:cs="Arial"/>
          <w:sz w:val="22"/>
        </w:rPr>
        <w:t xml:space="preserve"> Anti-HPV-E7 seropositivity and risk of esophageal squamous cell carcinoma in a high-risk population in China. </w:t>
      </w:r>
      <w:r w:rsidRPr="00A445E4">
        <w:rPr>
          <w:rFonts w:ascii="Arial" w:hAnsi="Arial" w:cs="Arial"/>
          <w:i/>
          <w:sz w:val="22"/>
        </w:rPr>
        <w:t>Carcinogenesis</w:t>
      </w:r>
      <w:r w:rsidRPr="00A445E4">
        <w:rPr>
          <w:rFonts w:ascii="Arial" w:hAnsi="Arial" w:cs="Arial"/>
          <w:sz w:val="22"/>
        </w:rPr>
        <w:t xml:space="preserve"> </w:t>
      </w:r>
      <w:r w:rsidRPr="00A445E4">
        <w:rPr>
          <w:rFonts w:ascii="Arial" w:hAnsi="Arial" w:cs="Arial"/>
          <w:b/>
          <w:sz w:val="22"/>
        </w:rPr>
        <w:t>35</w:t>
      </w:r>
      <w:r w:rsidRPr="00A445E4">
        <w:rPr>
          <w:rFonts w:ascii="Arial" w:hAnsi="Arial" w:cs="Arial"/>
          <w:sz w:val="22"/>
        </w:rPr>
        <w:t>, 816-821, doi:10.1093/carcin/bgt483 (2014).</w:t>
      </w:r>
      <w:bookmarkEnd w:id="69"/>
    </w:p>
    <w:p w:rsidR="008B6D77" w:rsidRPr="00A445E4" w:rsidRDefault="008B6D77" w:rsidP="008B6D77">
      <w:pPr>
        <w:pStyle w:val="EndNoteBibliography"/>
        <w:spacing w:line="360" w:lineRule="auto"/>
        <w:ind w:left="720" w:hanging="720"/>
        <w:rPr>
          <w:rFonts w:ascii="Arial" w:hAnsi="Arial" w:cs="Arial"/>
          <w:sz w:val="22"/>
        </w:rPr>
      </w:pPr>
      <w:bookmarkStart w:id="70" w:name="_ENREF_9"/>
      <w:r w:rsidRPr="00A445E4">
        <w:rPr>
          <w:rFonts w:ascii="Arial" w:hAnsi="Arial" w:cs="Arial"/>
          <w:sz w:val="22"/>
        </w:rPr>
        <w:t>9</w:t>
      </w:r>
      <w:r w:rsidRPr="00A445E4">
        <w:rPr>
          <w:rFonts w:ascii="Arial" w:hAnsi="Arial" w:cs="Arial"/>
          <w:sz w:val="22"/>
        </w:rPr>
        <w:tab/>
        <w:t xml:space="preserve">Huang, F. L. &amp; Yu, S. J. Esophageal cancer: Risk factors, genetic association, and treatment. </w:t>
      </w:r>
      <w:r w:rsidRPr="00A445E4">
        <w:rPr>
          <w:rFonts w:ascii="Arial" w:hAnsi="Arial" w:cs="Arial"/>
          <w:i/>
          <w:sz w:val="22"/>
        </w:rPr>
        <w:t>Asian journal of surgery</w:t>
      </w:r>
      <w:r w:rsidRPr="00A445E4">
        <w:rPr>
          <w:rFonts w:ascii="Arial" w:hAnsi="Arial" w:cs="Arial"/>
          <w:sz w:val="22"/>
        </w:rPr>
        <w:t>, doi:10.1016/j.asjsur.2016.10.005 (2016).</w:t>
      </w:r>
      <w:bookmarkEnd w:id="70"/>
    </w:p>
    <w:p w:rsidR="008B6D77" w:rsidRPr="00A445E4" w:rsidRDefault="008B6D77" w:rsidP="008B6D77">
      <w:pPr>
        <w:pStyle w:val="EndNoteBibliography"/>
        <w:spacing w:line="360" w:lineRule="auto"/>
        <w:ind w:left="720" w:hanging="720"/>
        <w:rPr>
          <w:rFonts w:ascii="Arial" w:hAnsi="Arial" w:cs="Arial"/>
          <w:sz w:val="22"/>
        </w:rPr>
      </w:pPr>
      <w:bookmarkStart w:id="71" w:name="_ENREF_10"/>
      <w:r w:rsidRPr="00A445E4">
        <w:rPr>
          <w:rFonts w:ascii="Arial" w:hAnsi="Arial" w:cs="Arial"/>
          <w:sz w:val="22"/>
        </w:rPr>
        <w:t>10</w:t>
      </w:r>
      <w:r w:rsidRPr="00A445E4">
        <w:rPr>
          <w:rFonts w:ascii="Arial" w:hAnsi="Arial" w:cs="Arial"/>
          <w:sz w:val="22"/>
        </w:rPr>
        <w:tab/>
        <w:t xml:space="preserve">Zhang, Y. Epidemiology of esophageal cancer.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19</w:t>
      </w:r>
      <w:r w:rsidRPr="00A445E4">
        <w:rPr>
          <w:rFonts w:ascii="Arial" w:hAnsi="Arial" w:cs="Arial"/>
          <w:sz w:val="22"/>
        </w:rPr>
        <w:t>, 5598-5606, doi:10.3748/wjg.v19.i34.5598 (2013).</w:t>
      </w:r>
      <w:bookmarkEnd w:id="71"/>
    </w:p>
    <w:p w:rsidR="008B6D77" w:rsidRPr="00A445E4" w:rsidRDefault="008B6D77" w:rsidP="008B6D77">
      <w:pPr>
        <w:pStyle w:val="EndNoteBibliography"/>
        <w:spacing w:line="360" w:lineRule="auto"/>
        <w:ind w:left="720" w:hanging="720"/>
        <w:rPr>
          <w:rFonts w:ascii="Arial" w:hAnsi="Arial" w:cs="Arial"/>
          <w:sz w:val="22"/>
        </w:rPr>
      </w:pPr>
      <w:bookmarkStart w:id="72" w:name="_ENREF_11"/>
      <w:r w:rsidRPr="00A445E4">
        <w:rPr>
          <w:rFonts w:ascii="Arial" w:hAnsi="Arial" w:cs="Arial"/>
          <w:sz w:val="22"/>
        </w:rPr>
        <w:t>11</w:t>
      </w:r>
      <w:r w:rsidRPr="00A445E4">
        <w:rPr>
          <w:rFonts w:ascii="Arial" w:hAnsi="Arial" w:cs="Arial"/>
          <w:sz w:val="22"/>
        </w:rPr>
        <w:tab/>
        <w:t xml:space="preserve">Bell, A. C. &amp; Felsenfeld, G. Methylation of a CTCF-dependent boundary controls imprinted expression of the Igf2 gene.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405</w:t>
      </w:r>
      <w:r w:rsidRPr="00A445E4">
        <w:rPr>
          <w:rFonts w:ascii="Arial" w:hAnsi="Arial" w:cs="Arial"/>
          <w:sz w:val="22"/>
        </w:rPr>
        <w:t>, 482-485, doi:10.1038/35013100 (2000).</w:t>
      </w:r>
      <w:bookmarkEnd w:id="72"/>
    </w:p>
    <w:p w:rsidR="008B6D77" w:rsidRPr="00A445E4" w:rsidRDefault="008B6D77" w:rsidP="008B6D77">
      <w:pPr>
        <w:pStyle w:val="EndNoteBibliography"/>
        <w:spacing w:line="360" w:lineRule="auto"/>
        <w:ind w:left="720" w:hanging="720"/>
        <w:rPr>
          <w:rFonts w:ascii="Arial" w:hAnsi="Arial" w:cs="Arial"/>
          <w:sz w:val="22"/>
        </w:rPr>
      </w:pPr>
      <w:bookmarkStart w:id="73" w:name="_ENREF_12"/>
      <w:r w:rsidRPr="00A445E4">
        <w:rPr>
          <w:rFonts w:ascii="Arial" w:hAnsi="Arial" w:cs="Arial"/>
          <w:sz w:val="22"/>
        </w:rPr>
        <w:t>12</w:t>
      </w:r>
      <w:r w:rsidRPr="00A445E4">
        <w:rPr>
          <w:rFonts w:ascii="Arial" w:hAnsi="Arial" w:cs="Arial"/>
          <w:sz w:val="22"/>
        </w:rPr>
        <w:tab/>
        <w:t xml:space="preserve">Asokan, G. S., Jeelani, S. &amp; Gnanasundaram, N. Promoter hypermethylation profile of tumour suppressor genes in oral leukoplakia and oral squamous cell carcinoma. </w:t>
      </w:r>
      <w:r w:rsidRPr="00A445E4">
        <w:rPr>
          <w:rFonts w:ascii="Arial" w:hAnsi="Arial" w:cs="Arial"/>
          <w:i/>
          <w:sz w:val="22"/>
        </w:rPr>
        <w:t>Journal of clinical and diagnostic research : JCDR</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ZC09-12, doi:10.7860/JCDR/2014/9251.4949 (2014).</w:t>
      </w:r>
      <w:bookmarkEnd w:id="73"/>
    </w:p>
    <w:p w:rsidR="008B6D77" w:rsidRPr="00A445E4" w:rsidRDefault="008B6D77" w:rsidP="008B6D77">
      <w:pPr>
        <w:pStyle w:val="EndNoteBibliography"/>
        <w:spacing w:line="360" w:lineRule="auto"/>
        <w:ind w:left="720" w:hanging="720"/>
        <w:rPr>
          <w:rFonts w:ascii="Arial" w:hAnsi="Arial" w:cs="Arial"/>
          <w:sz w:val="22"/>
        </w:rPr>
      </w:pPr>
      <w:bookmarkStart w:id="74" w:name="_ENREF_13"/>
      <w:r w:rsidRPr="00A445E4">
        <w:rPr>
          <w:rFonts w:ascii="Arial" w:hAnsi="Arial" w:cs="Arial"/>
          <w:sz w:val="22"/>
        </w:rPr>
        <w:t>13</w:t>
      </w:r>
      <w:r w:rsidRPr="00A445E4">
        <w:rPr>
          <w:rFonts w:ascii="Arial" w:hAnsi="Arial" w:cs="Arial"/>
          <w:sz w:val="22"/>
        </w:rPr>
        <w:tab/>
        <w:t xml:space="preserve">Nunna, S., Reinhardt, R., Ragozin, S. &amp; Jeltsch, A. Targeted methylation of the epithelial cell adhesion molecule (EpCAM) promoter to silence its expression in ovarian cancer cells.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9</w:t>
      </w:r>
      <w:r w:rsidRPr="00A445E4">
        <w:rPr>
          <w:rFonts w:ascii="Arial" w:hAnsi="Arial" w:cs="Arial"/>
          <w:sz w:val="22"/>
        </w:rPr>
        <w:t>, e87703, doi:10.1371/journal.pone.0087703 (2014).</w:t>
      </w:r>
      <w:bookmarkEnd w:id="74"/>
    </w:p>
    <w:p w:rsidR="008B6D77" w:rsidRPr="00A445E4" w:rsidRDefault="008B6D77" w:rsidP="008B6D77">
      <w:pPr>
        <w:pStyle w:val="EndNoteBibliography"/>
        <w:spacing w:line="360" w:lineRule="auto"/>
        <w:ind w:left="720" w:hanging="720"/>
        <w:rPr>
          <w:rFonts w:ascii="Arial" w:hAnsi="Arial" w:cs="Arial"/>
          <w:sz w:val="22"/>
        </w:rPr>
      </w:pPr>
      <w:bookmarkStart w:id="75" w:name="_ENREF_14"/>
      <w:r w:rsidRPr="00A445E4">
        <w:rPr>
          <w:rFonts w:ascii="Arial" w:hAnsi="Arial" w:cs="Arial"/>
          <w:sz w:val="22"/>
        </w:rPr>
        <w:t>14</w:t>
      </w:r>
      <w:r w:rsidRPr="00A445E4">
        <w:rPr>
          <w:rFonts w:ascii="Arial" w:hAnsi="Arial" w:cs="Arial"/>
          <w:sz w:val="22"/>
        </w:rPr>
        <w:tab/>
        <w:t xml:space="preserve">Kulis, M. &amp; Esteller, M. DNA methylation and cancer. </w:t>
      </w:r>
      <w:r w:rsidRPr="00A445E4">
        <w:rPr>
          <w:rFonts w:ascii="Arial" w:hAnsi="Arial" w:cs="Arial"/>
          <w:i/>
          <w:sz w:val="22"/>
        </w:rPr>
        <w:t>Advances in genetics</w:t>
      </w:r>
      <w:r w:rsidRPr="00A445E4">
        <w:rPr>
          <w:rFonts w:ascii="Arial" w:hAnsi="Arial" w:cs="Arial"/>
          <w:sz w:val="22"/>
        </w:rPr>
        <w:t xml:space="preserve"> </w:t>
      </w:r>
      <w:r w:rsidRPr="00A445E4">
        <w:rPr>
          <w:rFonts w:ascii="Arial" w:hAnsi="Arial" w:cs="Arial"/>
          <w:b/>
          <w:sz w:val="22"/>
        </w:rPr>
        <w:t>70</w:t>
      </w:r>
      <w:r w:rsidRPr="00A445E4">
        <w:rPr>
          <w:rFonts w:ascii="Arial" w:hAnsi="Arial" w:cs="Arial"/>
          <w:sz w:val="22"/>
        </w:rPr>
        <w:t>, 27-56, doi:10.1016/B978-0-12-380866-0.60002-2 (2010).</w:t>
      </w:r>
      <w:bookmarkEnd w:id="75"/>
    </w:p>
    <w:p w:rsidR="008B6D77" w:rsidRPr="00A445E4" w:rsidRDefault="008B6D77" w:rsidP="008B6D77">
      <w:pPr>
        <w:pStyle w:val="EndNoteBibliography"/>
        <w:spacing w:line="360" w:lineRule="auto"/>
        <w:ind w:left="720" w:hanging="720"/>
        <w:rPr>
          <w:rFonts w:ascii="Arial" w:hAnsi="Arial" w:cs="Arial"/>
          <w:sz w:val="22"/>
        </w:rPr>
      </w:pPr>
      <w:bookmarkStart w:id="76" w:name="_ENREF_15"/>
      <w:r w:rsidRPr="00A445E4">
        <w:rPr>
          <w:rFonts w:ascii="Arial" w:hAnsi="Arial" w:cs="Arial"/>
          <w:sz w:val="22"/>
        </w:rPr>
        <w:t>15</w:t>
      </w:r>
      <w:r w:rsidRPr="00A445E4">
        <w:rPr>
          <w:rFonts w:ascii="Arial" w:hAnsi="Arial" w:cs="Arial"/>
          <w:sz w:val="22"/>
        </w:rPr>
        <w:tab/>
        <w:t xml:space="preserve">Tommerup, N. &amp; Vissing, H. Isolation and fine mapping of 16 novel human zinc finger-encoding cDNAs identify putative candidate genes for developmental and malignant disorders. </w:t>
      </w:r>
      <w:r w:rsidRPr="00A445E4">
        <w:rPr>
          <w:rFonts w:ascii="Arial" w:hAnsi="Arial" w:cs="Arial"/>
          <w:i/>
          <w:sz w:val="22"/>
        </w:rPr>
        <w:t>Genomics</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259-264, doi:10.1006/geno.1995.1040 (1995).</w:t>
      </w:r>
      <w:bookmarkEnd w:id="76"/>
    </w:p>
    <w:p w:rsidR="008B6D77" w:rsidRPr="00A445E4" w:rsidRDefault="008B6D77" w:rsidP="008B6D77">
      <w:pPr>
        <w:pStyle w:val="EndNoteBibliography"/>
        <w:spacing w:line="360" w:lineRule="auto"/>
        <w:ind w:left="720" w:hanging="720"/>
        <w:rPr>
          <w:rFonts w:ascii="Arial" w:hAnsi="Arial" w:cs="Arial"/>
          <w:sz w:val="22"/>
        </w:rPr>
      </w:pPr>
      <w:bookmarkStart w:id="77" w:name="_ENREF_16"/>
      <w:r w:rsidRPr="00A445E4">
        <w:rPr>
          <w:rFonts w:ascii="Arial" w:hAnsi="Arial" w:cs="Arial"/>
          <w:sz w:val="22"/>
        </w:rPr>
        <w:t>16</w:t>
      </w:r>
      <w:r w:rsidRPr="00A445E4">
        <w:rPr>
          <w:rFonts w:ascii="Arial" w:hAnsi="Arial" w:cs="Arial"/>
          <w:sz w:val="22"/>
        </w:rPr>
        <w:tab/>
        <w:t xml:space="preserve">Hajra, K. M., Chen, D. Y. &amp; Fearon, E. R. The SLUG zinc-finger protein represses E-cadherin in breast cancer. </w:t>
      </w:r>
      <w:r w:rsidRPr="00A445E4">
        <w:rPr>
          <w:rFonts w:ascii="Arial" w:hAnsi="Arial" w:cs="Arial"/>
          <w:i/>
          <w:sz w:val="22"/>
        </w:rPr>
        <w:t>Cancer research</w:t>
      </w:r>
      <w:r w:rsidRPr="00A445E4">
        <w:rPr>
          <w:rFonts w:ascii="Arial" w:hAnsi="Arial" w:cs="Arial"/>
          <w:sz w:val="22"/>
        </w:rPr>
        <w:t xml:space="preserve"> </w:t>
      </w:r>
      <w:r w:rsidRPr="00A445E4">
        <w:rPr>
          <w:rFonts w:ascii="Arial" w:hAnsi="Arial" w:cs="Arial"/>
          <w:b/>
          <w:sz w:val="22"/>
        </w:rPr>
        <w:t>62</w:t>
      </w:r>
      <w:r w:rsidRPr="00A445E4">
        <w:rPr>
          <w:rFonts w:ascii="Arial" w:hAnsi="Arial" w:cs="Arial"/>
          <w:sz w:val="22"/>
        </w:rPr>
        <w:t>, 1613-1618 (2002).</w:t>
      </w:r>
      <w:bookmarkEnd w:id="77"/>
    </w:p>
    <w:p w:rsidR="008B6D77" w:rsidRPr="00A445E4" w:rsidRDefault="008B6D77" w:rsidP="008B6D77">
      <w:pPr>
        <w:pStyle w:val="EndNoteBibliography"/>
        <w:spacing w:line="360" w:lineRule="auto"/>
        <w:ind w:left="720" w:hanging="720"/>
        <w:rPr>
          <w:rFonts w:ascii="Arial" w:hAnsi="Arial" w:cs="Arial"/>
          <w:sz w:val="22"/>
        </w:rPr>
      </w:pPr>
      <w:bookmarkStart w:id="78" w:name="_ENREF_17"/>
      <w:r w:rsidRPr="00A445E4">
        <w:rPr>
          <w:rFonts w:ascii="Arial" w:hAnsi="Arial" w:cs="Arial"/>
          <w:sz w:val="22"/>
        </w:rPr>
        <w:t>17</w:t>
      </w:r>
      <w:r w:rsidRPr="00A445E4">
        <w:rPr>
          <w:rFonts w:ascii="Arial" w:hAnsi="Arial" w:cs="Arial"/>
          <w:sz w:val="22"/>
        </w:rPr>
        <w:tab/>
        <w:t>Abildgaard, M. O.</w:t>
      </w:r>
      <w:r w:rsidRPr="00A445E4">
        <w:rPr>
          <w:rFonts w:ascii="Arial" w:hAnsi="Arial" w:cs="Arial"/>
          <w:i/>
          <w:sz w:val="22"/>
        </w:rPr>
        <w:t xml:space="preserve"> et al.</w:t>
      </w:r>
      <w:r w:rsidRPr="00A445E4">
        <w:rPr>
          <w:rFonts w:ascii="Arial" w:hAnsi="Arial" w:cs="Arial"/>
          <w:sz w:val="22"/>
        </w:rPr>
        <w:t xml:space="preserve"> Downregulation of zinc finger protein 132 in prostate cancer is associated with aberrant promoter hypermethylation and poor prognosis.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130</w:t>
      </w:r>
      <w:r w:rsidRPr="00A445E4">
        <w:rPr>
          <w:rFonts w:ascii="Arial" w:hAnsi="Arial" w:cs="Arial"/>
          <w:sz w:val="22"/>
        </w:rPr>
        <w:t xml:space="preserve">, </w:t>
      </w:r>
      <w:r w:rsidRPr="00A445E4">
        <w:rPr>
          <w:rFonts w:ascii="Arial" w:hAnsi="Arial" w:cs="Arial"/>
          <w:sz w:val="22"/>
        </w:rPr>
        <w:lastRenderedPageBreak/>
        <w:t>885-895, doi:10.1002/ijc.26097 (2012).</w:t>
      </w:r>
      <w:bookmarkEnd w:id="78"/>
    </w:p>
    <w:p w:rsidR="008B6D77" w:rsidRPr="00A445E4" w:rsidRDefault="008B6D77" w:rsidP="008B6D77">
      <w:pPr>
        <w:pStyle w:val="EndNoteBibliography"/>
        <w:spacing w:line="360" w:lineRule="auto"/>
        <w:ind w:left="720" w:hanging="720"/>
        <w:rPr>
          <w:rFonts w:ascii="Arial" w:hAnsi="Arial" w:cs="Arial"/>
          <w:sz w:val="22"/>
        </w:rPr>
      </w:pPr>
      <w:bookmarkStart w:id="79" w:name="_ENREF_18"/>
      <w:r w:rsidRPr="00A445E4">
        <w:rPr>
          <w:rFonts w:ascii="Arial" w:hAnsi="Arial" w:cs="Arial"/>
          <w:sz w:val="22"/>
        </w:rPr>
        <w:t>18</w:t>
      </w:r>
      <w:r w:rsidRPr="00A445E4">
        <w:rPr>
          <w:rFonts w:ascii="Arial" w:hAnsi="Arial" w:cs="Arial"/>
          <w:sz w:val="22"/>
        </w:rPr>
        <w:tab/>
        <w:t>Lee, Y. K.</w:t>
      </w:r>
      <w:r w:rsidRPr="00A445E4">
        <w:rPr>
          <w:rFonts w:ascii="Arial" w:hAnsi="Arial" w:cs="Arial"/>
          <w:i/>
          <w:sz w:val="22"/>
        </w:rPr>
        <w:t xml:space="preserve"> et al.</w:t>
      </w:r>
      <w:r w:rsidRPr="00A445E4">
        <w:rPr>
          <w:rFonts w:ascii="Arial" w:hAnsi="Arial" w:cs="Arial"/>
          <w:sz w:val="22"/>
        </w:rPr>
        <w:t xml:space="preserve"> Tumor antigen PRAME is up-regulated by MZF1 in cooperation with DNA hypomethylation in melanoma cells.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403</w:t>
      </w:r>
      <w:r w:rsidRPr="00A445E4">
        <w:rPr>
          <w:rFonts w:ascii="Arial" w:hAnsi="Arial" w:cs="Arial"/>
          <w:sz w:val="22"/>
        </w:rPr>
        <w:t>, 144-151, doi:10.1016/j.canlet.2017.06.015 (2017).</w:t>
      </w:r>
      <w:bookmarkEnd w:id="79"/>
    </w:p>
    <w:p w:rsidR="008B6D77" w:rsidRPr="00A445E4" w:rsidRDefault="008B6D77" w:rsidP="008B6D77">
      <w:pPr>
        <w:pStyle w:val="EndNoteBibliography"/>
        <w:spacing w:line="360" w:lineRule="auto"/>
        <w:ind w:left="720" w:hanging="720"/>
        <w:rPr>
          <w:rFonts w:ascii="Arial" w:hAnsi="Arial" w:cs="Arial"/>
          <w:sz w:val="22"/>
        </w:rPr>
      </w:pPr>
      <w:bookmarkStart w:id="80" w:name="_ENREF_19"/>
      <w:r w:rsidRPr="00A445E4">
        <w:rPr>
          <w:rFonts w:ascii="Arial" w:hAnsi="Arial" w:cs="Arial"/>
          <w:sz w:val="22"/>
        </w:rPr>
        <w:t>19</w:t>
      </w:r>
      <w:r w:rsidRPr="00A445E4">
        <w:rPr>
          <w:rFonts w:ascii="Arial" w:hAnsi="Arial" w:cs="Arial"/>
          <w:sz w:val="22"/>
        </w:rPr>
        <w:tab/>
        <w:t>Oka, M.</w:t>
      </w:r>
      <w:r w:rsidRPr="00A445E4">
        <w:rPr>
          <w:rFonts w:ascii="Arial" w:hAnsi="Arial" w:cs="Arial"/>
          <w:i/>
          <w:sz w:val="22"/>
        </w:rPr>
        <w:t xml:space="preserve"> et al.</w:t>
      </w:r>
      <w:r w:rsidRPr="00A445E4">
        <w:rPr>
          <w:rFonts w:ascii="Arial" w:hAnsi="Arial" w:cs="Arial"/>
          <w:sz w:val="22"/>
        </w:rPr>
        <w:t xml:space="preserve"> De novo DNA methyltransferases Dnmt3a and Dnmt3b primarily mediate the cytotoxic effect of 5-aza-2'-deoxycytidine.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24</w:t>
      </w:r>
      <w:r w:rsidRPr="00A445E4">
        <w:rPr>
          <w:rFonts w:ascii="Arial" w:hAnsi="Arial" w:cs="Arial"/>
          <w:sz w:val="22"/>
        </w:rPr>
        <w:t>, 3091-3099, doi:10.1038/sj.onc.1208540 (2005).</w:t>
      </w:r>
      <w:bookmarkEnd w:id="80"/>
    </w:p>
    <w:p w:rsidR="008B6D77" w:rsidRPr="00A445E4" w:rsidRDefault="008B6D77" w:rsidP="008B6D77">
      <w:pPr>
        <w:pStyle w:val="EndNoteBibliography"/>
        <w:spacing w:line="360" w:lineRule="auto"/>
        <w:ind w:left="720" w:hanging="720"/>
        <w:rPr>
          <w:rFonts w:ascii="Arial" w:hAnsi="Arial" w:cs="Arial"/>
          <w:sz w:val="22"/>
        </w:rPr>
      </w:pPr>
      <w:bookmarkStart w:id="81" w:name="_ENREF_20"/>
      <w:r w:rsidRPr="00A445E4">
        <w:rPr>
          <w:rFonts w:ascii="Arial" w:hAnsi="Arial" w:cs="Arial"/>
          <w:sz w:val="22"/>
        </w:rPr>
        <w:t>20</w:t>
      </w:r>
      <w:r w:rsidRPr="00A445E4">
        <w:rPr>
          <w:rFonts w:ascii="Arial" w:hAnsi="Arial" w:cs="Arial"/>
          <w:sz w:val="22"/>
        </w:rPr>
        <w:tab/>
        <w:t>Pu, W.</w:t>
      </w:r>
      <w:r w:rsidRPr="00A445E4">
        <w:rPr>
          <w:rFonts w:ascii="Arial" w:hAnsi="Arial" w:cs="Arial"/>
          <w:i/>
          <w:sz w:val="22"/>
        </w:rPr>
        <w:t xml:space="preserve"> et al.</w:t>
      </w:r>
      <w:r w:rsidRPr="00A445E4">
        <w:rPr>
          <w:rFonts w:ascii="Arial" w:hAnsi="Arial" w:cs="Arial"/>
          <w:sz w:val="22"/>
        </w:rPr>
        <w:t xml:space="preserve"> Targeted bisulfite sequencing identified a panel of DNA methylation-based biomarkers for esophageal squamous cell carcinoma (ESCC). </w:t>
      </w:r>
      <w:r w:rsidRPr="00A445E4">
        <w:rPr>
          <w:rFonts w:ascii="Arial" w:hAnsi="Arial" w:cs="Arial"/>
          <w:i/>
          <w:sz w:val="22"/>
        </w:rPr>
        <w:t>Clinical epigenetics</w:t>
      </w:r>
      <w:r w:rsidRPr="00A445E4">
        <w:rPr>
          <w:rFonts w:ascii="Arial" w:hAnsi="Arial" w:cs="Arial"/>
          <w:sz w:val="22"/>
        </w:rPr>
        <w:t xml:space="preserve"> </w:t>
      </w:r>
      <w:r w:rsidRPr="00A445E4">
        <w:rPr>
          <w:rFonts w:ascii="Arial" w:hAnsi="Arial" w:cs="Arial"/>
          <w:b/>
          <w:sz w:val="22"/>
        </w:rPr>
        <w:t>9</w:t>
      </w:r>
      <w:r w:rsidRPr="00A445E4">
        <w:rPr>
          <w:rFonts w:ascii="Arial" w:hAnsi="Arial" w:cs="Arial"/>
          <w:sz w:val="22"/>
        </w:rPr>
        <w:t>, 129, doi:10.1186/s13148-017-0430-7 (2017).</w:t>
      </w:r>
      <w:bookmarkEnd w:id="81"/>
    </w:p>
    <w:p w:rsidR="008B6D77" w:rsidRPr="00A445E4" w:rsidRDefault="008B6D77" w:rsidP="008B6D77">
      <w:pPr>
        <w:pStyle w:val="EndNoteBibliography"/>
        <w:spacing w:line="360" w:lineRule="auto"/>
        <w:ind w:left="720" w:hanging="720"/>
        <w:rPr>
          <w:rFonts w:ascii="Arial" w:hAnsi="Arial" w:cs="Arial"/>
          <w:sz w:val="22"/>
        </w:rPr>
      </w:pPr>
      <w:bookmarkStart w:id="82" w:name="_ENREF_21"/>
      <w:r w:rsidRPr="00A445E4">
        <w:rPr>
          <w:rFonts w:ascii="Arial" w:hAnsi="Arial" w:cs="Arial"/>
          <w:sz w:val="22"/>
        </w:rPr>
        <w:t>21</w:t>
      </w:r>
      <w:r w:rsidRPr="00A445E4">
        <w:rPr>
          <w:rFonts w:ascii="Arial" w:hAnsi="Arial" w:cs="Arial"/>
          <w:sz w:val="22"/>
        </w:rPr>
        <w:tab/>
        <w:t>Guo, W.</w:t>
      </w:r>
      <w:r w:rsidRPr="00A445E4">
        <w:rPr>
          <w:rFonts w:ascii="Arial" w:hAnsi="Arial" w:cs="Arial"/>
          <w:i/>
          <w:sz w:val="22"/>
        </w:rPr>
        <w:t xml:space="preserve"> et al.</w:t>
      </w:r>
      <w:r w:rsidRPr="00A445E4">
        <w:rPr>
          <w:rFonts w:ascii="Arial" w:hAnsi="Arial" w:cs="Arial"/>
          <w:sz w:val="22"/>
        </w:rPr>
        <w:t xml:space="preserve"> BS-Seeker2: a versatile aligning pipeline for bisulfite sequencing data. </w:t>
      </w:r>
      <w:r w:rsidRPr="00A445E4">
        <w:rPr>
          <w:rFonts w:ascii="Arial" w:hAnsi="Arial" w:cs="Arial"/>
          <w:i/>
          <w:sz w:val="22"/>
        </w:rPr>
        <w:t>BMC genomics</w:t>
      </w:r>
      <w:r w:rsidRPr="00A445E4">
        <w:rPr>
          <w:rFonts w:ascii="Arial" w:hAnsi="Arial" w:cs="Arial"/>
          <w:sz w:val="22"/>
        </w:rPr>
        <w:t xml:space="preserve"> </w:t>
      </w:r>
      <w:r w:rsidRPr="00A445E4">
        <w:rPr>
          <w:rFonts w:ascii="Arial" w:hAnsi="Arial" w:cs="Arial"/>
          <w:b/>
          <w:sz w:val="22"/>
        </w:rPr>
        <w:t>14</w:t>
      </w:r>
      <w:r w:rsidRPr="00A445E4">
        <w:rPr>
          <w:rFonts w:ascii="Arial" w:hAnsi="Arial" w:cs="Arial"/>
          <w:sz w:val="22"/>
        </w:rPr>
        <w:t>, 774, doi:10.1186/1471-2164-14-774 (2013).</w:t>
      </w:r>
      <w:bookmarkEnd w:id="82"/>
    </w:p>
    <w:p w:rsidR="008B6D77" w:rsidRPr="00A445E4" w:rsidRDefault="008B6D77" w:rsidP="008B6D77">
      <w:pPr>
        <w:pStyle w:val="EndNoteBibliography"/>
        <w:spacing w:line="360" w:lineRule="auto"/>
        <w:ind w:left="720" w:hanging="720"/>
        <w:rPr>
          <w:rFonts w:ascii="Arial" w:hAnsi="Arial" w:cs="Arial"/>
          <w:sz w:val="22"/>
        </w:rPr>
      </w:pPr>
      <w:bookmarkStart w:id="83" w:name="_ENREF_22"/>
      <w:r w:rsidRPr="00A445E4">
        <w:rPr>
          <w:rFonts w:ascii="Arial" w:hAnsi="Arial" w:cs="Arial"/>
          <w:sz w:val="22"/>
        </w:rPr>
        <w:t>22</w:t>
      </w:r>
      <w:r w:rsidRPr="00A445E4">
        <w:rPr>
          <w:rFonts w:ascii="Arial" w:hAnsi="Arial" w:cs="Arial"/>
          <w:sz w:val="22"/>
        </w:rPr>
        <w:tab/>
        <w:t>Zhang, R.</w:t>
      </w:r>
      <w:r w:rsidRPr="00A445E4">
        <w:rPr>
          <w:rFonts w:ascii="Arial" w:hAnsi="Arial" w:cs="Arial"/>
          <w:i/>
          <w:sz w:val="22"/>
        </w:rPr>
        <w:t xml:space="preserve"> et al.</w:t>
      </w:r>
      <w:r w:rsidRPr="00A445E4">
        <w:rPr>
          <w:rFonts w:ascii="Arial" w:hAnsi="Arial" w:cs="Arial"/>
          <w:sz w:val="22"/>
        </w:rPr>
        <w:t xml:space="preserve"> Transcription Factor Sp1 Promotes the Expression of Porcine ROCK1 Gene. </w:t>
      </w:r>
      <w:r w:rsidRPr="00A445E4">
        <w:rPr>
          <w:rFonts w:ascii="Arial" w:hAnsi="Arial" w:cs="Arial"/>
          <w:i/>
          <w:sz w:val="22"/>
        </w:rPr>
        <w:t>International journal of molecular sciences</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doi:10.3390/ijms17010112 (2016).</w:t>
      </w:r>
      <w:bookmarkEnd w:id="83"/>
    </w:p>
    <w:p w:rsidR="008B6D77" w:rsidRPr="00A445E4" w:rsidRDefault="008B6D77" w:rsidP="008B6D77">
      <w:pPr>
        <w:pStyle w:val="EndNoteBibliography"/>
        <w:spacing w:line="360" w:lineRule="auto"/>
        <w:ind w:left="720" w:hanging="720"/>
        <w:rPr>
          <w:rFonts w:ascii="Arial" w:hAnsi="Arial" w:cs="Arial"/>
          <w:sz w:val="22"/>
        </w:rPr>
      </w:pPr>
      <w:bookmarkStart w:id="84" w:name="_ENREF_23"/>
      <w:r w:rsidRPr="00A445E4">
        <w:rPr>
          <w:rFonts w:ascii="Arial" w:hAnsi="Arial" w:cs="Arial"/>
          <w:sz w:val="22"/>
        </w:rPr>
        <w:t>23</w:t>
      </w:r>
      <w:r w:rsidRPr="00A445E4">
        <w:rPr>
          <w:rFonts w:ascii="Arial" w:hAnsi="Arial" w:cs="Arial"/>
          <w:sz w:val="22"/>
        </w:rPr>
        <w:tab/>
        <w:t>Milne, T. A.</w:t>
      </w:r>
      <w:r w:rsidRPr="00A445E4">
        <w:rPr>
          <w:rFonts w:ascii="Arial" w:hAnsi="Arial" w:cs="Arial"/>
          <w:i/>
          <w:sz w:val="22"/>
        </w:rPr>
        <w:t xml:space="preserve"> et al.</w:t>
      </w:r>
      <w:r w:rsidRPr="00A445E4">
        <w:rPr>
          <w:rFonts w:ascii="Arial" w:hAnsi="Arial" w:cs="Arial"/>
          <w:sz w:val="22"/>
        </w:rPr>
        <w:t xml:space="preserve"> MLL targets SET domain methyltransferase activity to Hox gene promoters. </w:t>
      </w:r>
      <w:r w:rsidRPr="00A445E4">
        <w:rPr>
          <w:rFonts w:ascii="Arial" w:hAnsi="Arial" w:cs="Arial"/>
          <w:i/>
          <w:sz w:val="22"/>
        </w:rPr>
        <w:t>Molecular cell</w:t>
      </w:r>
      <w:r w:rsidRPr="00A445E4">
        <w:rPr>
          <w:rFonts w:ascii="Arial" w:hAnsi="Arial" w:cs="Arial"/>
          <w:sz w:val="22"/>
        </w:rPr>
        <w:t xml:space="preserve"> </w:t>
      </w:r>
      <w:r w:rsidRPr="00A445E4">
        <w:rPr>
          <w:rFonts w:ascii="Arial" w:hAnsi="Arial" w:cs="Arial"/>
          <w:b/>
          <w:sz w:val="22"/>
        </w:rPr>
        <w:t>10</w:t>
      </w:r>
      <w:r w:rsidRPr="00A445E4">
        <w:rPr>
          <w:rFonts w:ascii="Arial" w:hAnsi="Arial" w:cs="Arial"/>
          <w:sz w:val="22"/>
        </w:rPr>
        <w:t>, 1107-1117 (2002).</w:t>
      </w:r>
      <w:bookmarkEnd w:id="84"/>
    </w:p>
    <w:p w:rsidR="008B6D77" w:rsidRPr="00A445E4" w:rsidRDefault="008B6D77" w:rsidP="008B6D77">
      <w:pPr>
        <w:pStyle w:val="EndNoteBibliography"/>
        <w:spacing w:line="360" w:lineRule="auto"/>
        <w:ind w:left="720" w:hanging="720"/>
        <w:rPr>
          <w:rFonts w:ascii="Arial" w:hAnsi="Arial" w:cs="Arial"/>
          <w:sz w:val="22"/>
        </w:rPr>
      </w:pPr>
      <w:bookmarkStart w:id="85" w:name="_ENREF_24"/>
      <w:r w:rsidRPr="00A445E4">
        <w:rPr>
          <w:rFonts w:ascii="Arial" w:hAnsi="Arial" w:cs="Arial"/>
          <w:sz w:val="22"/>
        </w:rPr>
        <w:t>24</w:t>
      </w:r>
      <w:r w:rsidRPr="00A445E4">
        <w:rPr>
          <w:rFonts w:ascii="Arial" w:hAnsi="Arial" w:cs="Arial"/>
          <w:sz w:val="22"/>
        </w:rPr>
        <w:tab/>
        <w:t xml:space="preserve">Hug, B. A., Ahmed, N., Robbins, J. A. &amp; Lazar, M. A. A chromatin immunoprecipitation screen reveals protein kinase Cbeta as a direct RUNX1 target gene.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825-830, doi:10.1074/jbc.M309524200 (2004).</w:t>
      </w:r>
      <w:bookmarkEnd w:id="85"/>
    </w:p>
    <w:p w:rsidR="008B6D77" w:rsidRPr="00A445E4" w:rsidRDefault="008B6D77" w:rsidP="008B6D77">
      <w:pPr>
        <w:pStyle w:val="EndNoteBibliography"/>
        <w:spacing w:line="360" w:lineRule="auto"/>
        <w:ind w:left="720" w:hanging="720"/>
        <w:rPr>
          <w:rFonts w:ascii="Arial" w:hAnsi="Arial" w:cs="Arial"/>
          <w:sz w:val="22"/>
        </w:rPr>
      </w:pPr>
      <w:bookmarkStart w:id="86" w:name="_ENREF_25"/>
      <w:r w:rsidRPr="00A445E4">
        <w:rPr>
          <w:rFonts w:ascii="Arial" w:hAnsi="Arial" w:cs="Arial"/>
          <w:sz w:val="22"/>
        </w:rPr>
        <w:t>25</w:t>
      </w:r>
      <w:r w:rsidRPr="00A445E4">
        <w:rPr>
          <w:rFonts w:ascii="Arial" w:hAnsi="Arial" w:cs="Arial"/>
          <w:sz w:val="22"/>
        </w:rPr>
        <w:tab/>
        <w:t xml:space="preserve">Audebert, M., Salles, B. &amp; Calsou, P. Involvement of poly(ADP-ribose) polymerase-1 and XRCC1/DNA ligase III in an alternative route for DNA double-strand breaks rejoining.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55117-55126, doi:10.1074/jbc.M404524200 (2004).</w:t>
      </w:r>
      <w:bookmarkEnd w:id="86"/>
    </w:p>
    <w:p w:rsidR="008B6D77" w:rsidRPr="00A445E4" w:rsidRDefault="008B6D77" w:rsidP="008B6D77">
      <w:pPr>
        <w:pStyle w:val="EndNoteBibliography"/>
        <w:spacing w:line="360" w:lineRule="auto"/>
        <w:ind w:left="720" w:hanging="720"/>
        <w:rPr>
          <w:rFonts w:ascii="Arial" w:hAnsi="Arial" w:cs="Arial"/>
          <w:sz w:val="22"/>
        </w:rPr>
      </w:pPr>
      <w:bookmarkStart w:id="87" w:name="_ENREF_26"/>
      <w:r w:rsidRPr="00A445E4">
        <w:rPr>
          <w:rFonts w:ascii="Arial" w:hAnsi="Arial" w:cs="Arial"/>
          <w:sz w:val="22"/>
        </w:rPr>
        <w:t>26</w:t>
      </w:r>
      <w:r w:rsidRPr="00A445E4">
        <w:rPr>
          <w:rFonts w:ascii="Arial" w:hAnsi="Arial" w:cs="Arial"/>
          <w:sz w:val="22"/>
        </w:rPr>
        <w:tab/>
        <w:t>Takaoka, A.</w:t>
      </w:r>
      <w:r w:rsidRPr="00A445E4">
        <w:rPr>
          <w:rFonts w:ascii="Arial" w:hAnsi="Arial" w:cs="Arial"/>
          <w:i/>
          <w:sz w:val="22"/>
        </w:rPr>
        <w:t xml:space="preserve"> et al.</w:t>
      </w:r>
      <w:r w:rsidRPr="00A445E4">
        <w:rPr>
          <w:rFonts w:ascii="Arial" w:hAnsi="Arial" w:cs="Arial"/>
          <w:sz w:val="22"/>
        </w:rPr>
        <w:t xml:space="preserve"> DAI (DLM-1/ZBP1) is a cytosolic DNA sensor and an activator of innate immune response.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448</w:t>
      </w:r>
      <w:r w:rsidRPr="00A445E4">
        <w:rPr>
          <w:rFonts w:ascii="Arial" w:hAnsi="Arial" w:cs="Arial"/>
          <w:sz w:val="22"/>
        </w:rPr>
        <w:t>, 501-505, doi:10.1038/nature06013 (2007).</w:t>
      </w:r>
      <w:bookmarkEnd w:id="87"/>
    </w:p>
    <w:p w:rsidR="008B6D77" w:rsidRPr="00A445E4" w:rsidRDefault="008B6D77" w:rsidP="008B6D77">
      <w:pPr>
        <w:pStyle w:val="EndNoteBibliography"/>
        <w:spacing w:line="360" w:lineRule="auto"/>
        <w:ind w:left="720" w:hanging="720"/>
        <w:rPr>
          <w:rFonts w:ascii="Arial" w:hAnsi="Arial" w:cs="Arial"/>
          <w:sz w:val="22"/>
        </w:rPr>
      </w:pPr>
      <w:bookmarkStart w:id="88" w:name="_ENREF_27"/>
      <w:r w:rsidRPr="00A445E4">
        <w:rPr>
          <w:rFonts w:ascii="Arial" w:hAnsi="Arial" w:cs="Arial"/>
          <w:sz w:val="22"/>
        </w:rPr>
        <w:t>27</w:t>
      </w:r>
      <w:r w:rsidRPr="00A445E4">
        <w:rPr>
          <w:rFonts w:ascii="Arial" w:hAnsi="Arial" w:cs="Arial"/>
          <w:sz w:val="22"/>
        </w:rPr>
        <w:tab/>
        <w:t>Tran, D. H.</w:t>
      </w:r>
      <w:r w:rsidRPr="00A445E4">
        <w:rPr>
          <w:rFonts w:ascii="Arial" w:hAnsi="Arial" w:cs="Arial"/>
          <w:i/>
          <w:sz w:val="22"/>
        </w:rPr>
        <w:t xml:space="preserve"> et al.</w:t>
      </w:r>
      <w:r w:rsidRPr="00A445E4">
        <w:rPr>
          <w:rFonts w:ascii="Arial" w:hAnsi="Arial" w:cs="Arial"/>
          <w:sz w:val="22"/>
        </w:rPr>
        <w:t xml:space="preserve"> Identification of DNA-binding proteins that interact with the 5'-flanking region of the human D-amino acid oxidase gene by pull-down assay coupled with two-dimensional gel electrophoresis and mass spectrometry. </w:t>
      </w:r>
      <w:r w:rsidRPr="00A445E4">
        <w:rPr>
          <w:rFonts w:ascii="Arial" w:hAnsi="Arial" w:cs="Arial"/>
          <w:i/>
          <w:sz w:val="22"/>
        </w:rPr>
        <w:t>Journal of pharmaceutical and biomedical analysis</w:t>
      </w:r>
      <w:r w:rsidRPr="00A445E4">
        <w:rPr>
          <w:rFonts w:ascii="Arial" w:hAnsi="Arial" w:cs="Arial"/>
          <w:sz w:val="22"/>
        </w:rPr>
        <w:t xml:space="preserve"> </w:t>
      </w:r>
      <w:r w:rsidRPr="00A445E4">
        <w:rPr>
          <w:rFonts w:ascii="Arial" w:hAnsi="Arial" w:cs="Arial"/>
          <w:b/>
          <w:sz w:val="22"/>
        </w:rPr>
        <w:t>116</w:t>
      </w:r>
      <w:r w:rsidRPr="00A445E4">
        <w:rPr>
          <w:rFonts w:ascii="Arial" w:hAnsi="Arial" w:cs="Arial"/>
          <w:sz w:val="22"/>
        </w:rPr>
        <w:t>, 94-100, doi:10.1016/j.jpba.2015.02.031 (2015).</w:t>
      </w:r>
      <w:bookmarkEnd w:id="88"/>
    </w:p>
    <w:p w:rsidR="008B6D77" w:rsidRPr="00A445E4" w:rsidRDefault="008B6D77" w:rsidP="008B6D77">
      <w:pPr>
        <w:pStyle w:val="EndNoteBibliography"/>
        <w:spacing w:line="360" w:lineRule="auto"/>
        <w:ind w:left="720" w:hanging="720"/>
        <w:rPr>
          <w:rFonts w:ascii="Arial" w:hAnsi="Arial" w:cs="Arial"/>
          <w:sz w:val="22"/>
        </w:rPr>
      </w:pPr>
      <w:bookmarkStart w:id="89" w:name="_ENREF_28"/>
      <w:r w:rsidRPr="00A445E4">
        <w:rPr>
          <w:rFonts w:ascii="Arial" w:hAnsi="Arial" w:cs="Arial"/>
          <w:sz w:val="22"/>
        </w:rPr>
        <w:t>28</w:t>
      </w:r>
      <w:r w:rsidRPr="00A445E4">
        <w:rPr>
          <w:rFonts w:ascii="Arial" w:hAnsi="Arial" w:cs="Arial"/>
          <w:sz w:val="22"/>
        </w:rPr>
        <w:tab/>
        <w:t xml:space="preserve">Wang, C., Tao, H., Cheng, L. &amp; Liu, Z. Near-infrared light induced in vivo photodynamic therapy of cancer based on upconversion nanoparticles. </w:t>
      </w:r>
      <w:r w:rsidRPr="00A445E4">
        <w:rPr>
          <w:rFonts w:ascii="Arial" w:hAnsi="Arial" w:cs="Arial"/>
          <w:i/>
          <w:sz w:val="22"/>
        </w:rPr>
        <w:t>Biomaterials</w:t>
      </w:r>
      <w:r w:rsidRPr="00A445E4">
        <w:rPr>
          <w:rFonts w:ascii="Arial" w:hAnsi="Arial" w:cs="Arial"/>
          <w:sz w:val="22"/>
        </w:rPr>
        <w:t xml:space="preserve"> </w:t>
      </w:r>
      <w:r w:rsidRPr="00A445E4">
        <w:rPr>
          <w:rFonts w:ascii="Arial" w:hAnsi="Arial" w:cs="Arial"/>
          <w:b/>
          <w:sz w:val="22"/>
        </w:rPr>
        <w:t>32</w:t>
      </w:r>
      <w:r w:rsidRPr="00A445E4">
        <w:rPr>
          <w:rFonts w:ascii="Arial" w:hAnsi="Arial" w:cs="Arial"/>
          <w:sz w:val="22"/>
        </w:rPr>
        <w:t>, 6145-6154, doi:10.1016/j.biomaterials.2011.05.007 (2011).</w:t>
      </w:r>
      <w:bookmarkEnd w:id="89"/>
    </w:p>
    <w:p w:rsidR="008B6D77" w:rsidRPr="00A445E4" w:rsidRDefault="008B6D77" w:rsidP="008B6D77">
      <w:pPr>
        <w:pStyle w:val="EndNoteBibliography"/>
        <w:spacing w:line="360" w:lineRule="auto"/>
        <w:ind w:left="720" w:hanging="720"/>
        <w:rPr>
          <w:rFonts w:ascii="Arial" w:hAnsi="Arial" w:cs="Arial"/>
          <w:sz w:val="22"/>
        </w:rPr>
      </w:pPr>
      <w:bookmarkStart w:id="90" w:name="_ENREF_29"/>
      <w:r w:rsidRPr="00A445E4">
        <w:rPr>
          <w:rFonts w:ascii="Arial" w:hAnsi="Arial" w:cs="Arial"/>
          <w:sz w:val="22"/>
        </w:rPr>
        <w:t>29</w:t>
      </w:r>
      <w:r w:rsidRPr="00A445E4">
        <w:rPr>
          <w:rFonts w:ascii="Arial" w:hAnsi="Arial" w:cs="Arial"/>
          <w:sz w:val="22"/>
        </w:rPr>
        <w:tab/>
        <w:t>Chalitchagorn, K.</w:t>
      </w:r>
      <w:r w:rsidRPr="00A445E4">
        <w:rPr>
          <w:rFonts w:ascii="Arial" w:hAnsi="Arial" w:cs="Arial"/>
          <w:i/>
          <w:sz w:val="22"/>
        </w:rPr>
        <w:t xml:space="preserve"> et al.</w:t>
      </w:r>
      <w:r w:rsidRPr="00A445E4">
        <w:rPr>
          <w:rFonts w:ascii="Arial" w:hAnsi="Arial" w:cs="Arial"/>
          <w:sz w:val="22"/>
        </w:rPr>
        <w:t xml:space="preserve"> Distinctive pattern of LINE-1 methylation level in normal tissues and the </w:t>
      </w:r>
      <w:r w:rsidRPr="00A445E4">
        <w:rPr>
          <w:rFonts w:ascii="Arial" w:hAnsi="Arial" w:cs="Arial"/>
          <w:sz w:val="22"/>
        </w:rPr>
        <w:lastRenderedPageBreak/>
        <w:t xml:space="preserve">association with carcinogenesis.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23</w:t>
      </w:r>
      <w:r w:rsidRPr="00A445E4">
        <w:rPr>
          <w:rFonts w:ascii="Arial" w:hAnsi="Arial" w:cs="Arial"/>
          <w:sz w:val="22"/>
        </w:rPr>
        <w:t>, 8841-8846, doi:10.1038/sj.onc.1208137 (2004).</w:t>
      </w:r>
      <w:bookmarkEnd w:id="90"/>
    </w:p>
    <w:p w:rsidR="008B6D77" w:rsidRPr="00A445E4" w:rsidRDefault="008B6D77" w:rsidP="008B6D77">
      <w:pPr>
        <w:pStyle w:val="EndNoteBibliography"/>
        <w:spacing w:line="360" w:lineRule="auto"/>
        <w:ind w:left="720" w:hanging="720"/>
        <w:rPr>
          <w:rFonts w:ascii="Arial" w:hAnsi="Arial" w:cs="Arial"/>
          <w:sz w:val="22"/>
        </w:rPr>
      </w:pPr>
      <w:bookmarkStart w:id="91" w:name="_ENREF_30"/>
      <w:r w:rsidRPr="00A445E4">
        <w:rPr>
          <w:rFonts w:ascii="Arial" w:hAnsi="Arial" w:cs="Arial"/>
          <w:sz w:val="22"/>
        </w:rPr>
        <w:t>30</w:t>
      </w:r>
      <w:r w:rsidRPr="00A445E4">
        <w:rPr>
          <w:rFonts w:ascii="Arial" w:hAnsi="Arial" w:cs="Arial"/>
          <w:sz w:val="22"/>
        </w:rPr>
        <w:tab/>
        <w:t xml:space="preserve">Owa, C., Poulin, M., Yan, L. &amp; Shioda, T. Technical adequacy of bisulfite sequencing and pyrosequencing for detection of mitochondrial DNA methylation: Sources and avoidance of false-positive detection.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13</w:t>
      </w:r>
      <w:r w:rsidRPr="00A445E4">
        <w:rPr>
          <w:rFonts w:ascii="Arial" w:hAnsi="Arial" w:cs="Arial"/>
          <w:sz w:val="22"/>
        </w:rPr>
        <w:t>, e0192722, doi:10.1371/journal.pone.0192722 (2018).</w:t>
      </w:r>
      <w:bookmarkEnd w:id="91"/>
    </w:p>
    <w:p w:rsidR="008B6D77" w:rsidRPr="00A445E4" w:rsidRDefault="008B6D77" w:rsidP="008B6D77">
      <w:pPr>
        <w:pStyle w:val="EndNoteBibliography"/>
        <w:spacing w:line="360" w:lineRule="auto"/>
        <w:ind w:left="720" w:hanging="720"/>
        <w:rPr>
          <w:rFonts w:ascii="Arial" w:hAnsi="Arial" w:cs="Arial"/>
          <w:sz w:val="22"/>
        </w:rPr>
      </w:pPr>
      <w:bookmarkStart w:id="92" w:name="_ENREF_31"/>
      <w:r w:rsidRPr="00A445E4">
        <w:rPr>
          <w:rFonts w:ascii="Arial" w:hAnsi="Arial" w:cs="Arial"/>
          <w:sz w:val="22"/>
        </w:rPr>
        <w:t>31</w:t>
      </w:r>
      <w:r w:rsidRPr="00A445E4">
        <w:rPr>
          <w:rFonts w:ascii="Arial" w:hAnsi="Arial" w:cs="Arial"/>
          <w:sz w:val="22"/>
        </w:rPr>
        <w:tab/>
        <w:t xml:space="preserve">Talukdar, F. R., Ghosh, S. K., Laskar, R. S. &amp; Mondal, R. Epigenetic, genetic and environmental interactions in esophageal squamous cell carcinoma from northeast India.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e60996, doi:10.1371/journal.pone.0060996 (2013).</w:t>
      </w:r>
      <w:bookmarkEnd w:id="92"/>
    </w:p>
    <w:p w:rsidR="008B6D77" w:rsidRPr="00A445E4" w:rsidRDefault="008B6D77" w:rsidP="008B6D77">
      <w:pPr>
        <w:pStyle w:val="EndNoteBibliography"/>
        <w:spacing w:line="360" w:lineRule="auto"/>
        <w:ind w:left="720" w:hanging="720"/>
        <w:rPr>
          <w:rFonts w:ascii="Arial" w:hAnsi="Arial" w:cs="Arial"/>
          <w:sz w:val="22"/>
        </w:rPr>
      </w:pPr>
      <w:bookmarkStart w:id="93" w:name="_ENREF_32"/>
      <w:r w:rsidRPr="00A445E4">
        <w:rPr>
          <w:rFonts w:ascii="Arial" w:hAnsi="Arial" w:cs="Arial"/>
          <w:sz w:val="22"/>
        </w:rPr>
        <w:t>32</w:t>
      </w:r>
      <w:r w:rsidRPr="00A445E4">
        <w:rPr>
          <w:rFonts w:ascii="Arial" w:hAnsi="Arial" w:cs="Arial"/>
          <w:sz w:val="22"/>
        </w:rPr>
        <w:tab/>
        <w:t>Abbaszadegan, M. R.</w:t>
      </w:r>
      <w:r w:rsidRPr="00A445E4">
        <w:rPr>
          <w:rFonts w:ascii="Arial" w:hAnsi="Arial" w:cs="Arial"/>
          <w:i/>
          <w:sz w:val="22"/>
        </w:rPr>
        <w:t xml:space="preserve"> et al.</w:t>
      </w:r>
      <w:r w:rsidRPr="00A445E4">
        <w:rPr>
          <w:rFonts w:ascii="Arial" w:hAnsi="Arial" w:cs="Arial"/>
          <w:sz w:val="22"/>
        </w:rPr>
        <w:t xml:space="preserve"> Aberrant p16 methylation, a possible epigenetic risk factor in familial esophageal squamous cell carcinoma. </w:t>
      </w:r>
      <w:r w:rsidRPr="00A445E4">
        <w:rPr>
          <w:rFonts w:ascii="Arial" w:hAnsi="Arial" w:cs="Arial"/>
          <w:i/>
          <w:sz w:val="22"/>
        </w:rPr>
        <w:t>International journal of gastrointestinal cancer</w:t>
      </w:r>
      <w:r w:rsidRPr="00A445E4">
        <w:rPr>
          <w:rFonts w:ascii="Arial" w:hAnsi="Arial" w:cs="Arial"/>
          <w:sz w:val="22"/>
        </w:rPr>
        <w:t xml:space="preserve"> </w:t>
      </w:r>
      <w:r w:rsidRPr="00A445E4">
        <w:rPr>
          <w:rFonts w:ascii="Arial" w:hAnsi="Arial" w:cs="Arial"/>
          <w:b/>
          <w:sz w:val="22"/>
        </w:rPr>
        <w:t>36</w:t>
      </w:r>
      <w:r w:rsidRPr="00A445E4">
        <w:rPr>
          <w:rFonts w:ascii="Arial" w:hAnsi="Arial" w:cs="Arial"/>
          <w:sz w:val="22"/>
        </w:rPr>
        <w:t>, 47-54, doi:10.1385/IJGC:36:1:047 (2005).</w:t>
      </w:r>
      <w:bookmarkEnd w:id="93"/>
    </w:p>
    <w:p w:rsidR="008B6D77" w:rsidRPr="00A445E4" w:rsidRDefault="008B6D77" w:rsidP="008B6D77">
      <w:pPr>
        <w:pStyle w:val="EndNoteBibliography"/>
        <w:spacing w:line="360" w:lineRule="auto"/>
        <w:ind w:left="720" w:hanging="720"/>
        <w:rPr>
          <w:rFonts w:ascii="Arial" w:hAnsi="Arial" w:cs="Arial"/>
          <w:sz w:val="22"/>
        </w:rPr>
      </w:pPr>
      <w:bookmarkStart w:id="94" w:name="_ENREF_33"/>
      <w:r w:rsidRPr="00A445E4">
        <w:rPr>
          <w:rFonts w:ascii="Arial" w:hAnsi="Arial" w:cs="Arial"/>
          <w:sz w:val="22"/>
        </w:rPr>
        <w:t>33</w:t>
      </w:r>
      <w:r w:rsidRPr="00A445E4">
        <w:rPr>
          <w:rFonts w:ascii="Arial" w:hAnsi="Arial" w:cs="Arial"/>
          <w:sz w:val="22"/>
        </w:rPr>
        <w:tab/>
        <w:t>Liu, J. B.</w:t>
      </w:r>
      <w:r w:rsidRPr="00A445E4">
        <w:rPr>
          <w:rFonts w:ascii="Arial" w:hAnsi="Arial" w:cs="Arial"/>
          <w:i/>
          <w:sz w:val="22"/>
        </w:rPr>
        <w:t xml:space="preserve"> et al.</w:t>
      </w:r>
      <w:r w:rsidRPr="00A445E4">
        <w:rPr>
          <w:rFonts w:ascii="Arial" w:hAnsi="Arial" w:cs="Arial"/>
          <w:sz w:val="22"/>
        </w:rPr>
        <w:t xml:space="preserve"> Plasma DNA methylation of Wnt antagonists predicts recurrence of esophageal squamous cell carcinoma.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4917-4921, doi:10.3748/wjg.v17.i44.4917 (2011).</w:t>
      </w:r>
      <w:bookmarkEnd w:id="94"/>
    </w:p>
    <w:p w:rsidR="008B6D77" w:rsidRPr="00A445E4" w:rsidRDefault="008B6D77" w:rsidP="008B6D77">
      <w:pPr>
        <w:pStyle w:val="EndNoteBibliography"/>
        <w:spacing w:line="360" w:lineRule="auto"/>
        <w:ind w:left="720" w:hanging="720"/>
        <w:rPr>
          <w:rFonts w:ascii="Arial" w:hAnsi="Arial" w:cs="Arial"/>
          <w:sz w:val="22"/>
        </w:rPr>
      </w:pPr>
      <w:bookmarkStart w:id="95" w:name="_ENREF_34"/>
      <w:r w:rsidRPr="00A445E4">
        <w:rPr>
          <w:rFonts w:ascii="Arial" w:hAnsi="Arial" w:cs="Arial"/>
          <w:sz w:val="22"/>
        </w:rPr>
        <w:t>34</w:t>
      </w:r>
      <w:r w:rsidRPr="00A445E4">
        <w:rPr>
          <w:rFonts w:ascii="Arial" w:hAnsi="Arial" w:cs="Arial"/>
          <w:sz w:val="22"/>
        </w:rPr>
        <w:tab/>
        <w:t xml:space="preserve">Solomon, S. S., Majumdar, G., Martinez-Hernandez, A. &amp; Raghow, R. A critical role of Sp1 transcription factor in regulating gene expression in response to insulin and other hormones. </w:t>
      </w:r>
      <w:r w:rsidRPr="00A445E4">
        <w:rPr>
          <w:rFonts w:ascii="Arial" w:hAnsi="Arial" w:cs="Arial"/>
          <w:i/>
          <w:sz w:val="22"/>
        </w:rPr>
        <w:t>Life sciences</w:t>
      </w:r>
      <w:r w:rsidRPr="00A445E4">
        <w:rPr>
          <w:rFonts w:ascii="Arial" w:hAnsi="Arial" w:cs="Arial"/>
          <w:sz w:val="22"/>
        </w:rPr>
        <w:t xml:space="preserve"> </w:t>
      </w:r>
      <w:r w:rsidRPr="00A445E4">
        <w:rPr>
          <w:rFonts w:ascii="Arial" w:hAnsi="Arial" w:cs="Arial"/>
          <w:b/>
          <w:sz w:val="22"/>
        </w:rPr>
        <w:t>83</w:t>
      </w:r>
      <w:r w:rsidRPr="00A445E4">
        <w:rPr>
          <w:rFonts w:ascii="Arial" w:hAnsi="Arial" w:cs="Arial"/>
          <w:sz w:val="22"/>
        </w:rPr>
        <w:t>, 305-312, doi:10.1016/j.lfs.2008.06.024 (2008).</w:t>
      </w:r>
      <w:bookmarkEnd w:id="95"/>
    </w:p>
    <w:p w:rsidR="008B6D77" w:rsidRPr="00A445E4" w:rsidRDefault="008B6D77" w:rsidP="008B6D77">
      <w:pPr>
        <w:pStyle w:val="EndNoteBibliography"/>
        <w:spacing w:line="360" w:lineRule="auto"/>
        <w:ind w:left="720" w:hanging="720"/>
        <w:rPr>
          <w:rFonts w:ascii="Arial" w:hAnsi="Arial" w:cs="Arial"/>
          <w:sz w:val="22"/>
        </w:rPr>
      </w:pPr>
      <w:bookmarkStart w:id="96" w:name="_ENREF_35"/>
      <w:r w:rsidRPr="00A445E4">
        <w:rPr>
          <w:rFonts w:ascii="Arial" w:hAnsi="Arial" w:cs="Arial"/>
          <w:sz w:val="22"/>
        </w:rPr>
        <w:t>35</w:t>
      </w:r>
      <w:r w:rsidRPr="00A445E4">
        <w:rPr>
          <w:rFonts w:ascii="Arial" w:hAnsi="Arial" w:cs="Arial"/>
          <w:sz w:val="22"/>
        </w:rPr>
        <w:tab/>
        <w:t>Wang, Z. Q.</w:t>
      </w:r>
      <w:r w:rsidRPr="00A445E4">
        <w:rPr>
          <w:rFonts w:ascii="Arial" w:hAnsi="Arial" w:cs="Arial"/>
          <w:i/>
          <w:sz w:val="22"/>
        </w:rPr>
        <w:t xml:space="preserve"> et al.</w:t>
      </w:r>
      <w:r w:rsidRPr="00A445E4">
        <w:rPr>
          <w:rFonts w:ascii="Arial" w:hAnsi="Arial" w:cs="Arial"/>
          <w:sz w:val="22"/>
        </w:rPr>
        <w:t xml:space="preserve"> Long noncoding RNA UCA1 induced by SP1 promotes cell proliferation via recruiting EZH2 and activating AKT pathway in gastric cancer. </w:t>
      </w:r>
      <w:r w:rsidRPr="00A445E4">
        <w:rPr>
          <w:rFonts w:ascii="Arial" w:hAnsi="Arial" w:cs="Arial"/>
          <w:i/>
          <w:sz w:val="22"/>
        </w:rPr>
        <w:t>Cell death &amp; disease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e2839, doi:10.1038/cddis.2017.143 (2017).</w:t>
      </w:r>
      <w:bookmarkEnd w:id="96"/>
    </w:p>
    <w:p w:rsidR="008B6D77" w:rsidRPr="00A445E4" w:rsidRDefault="008B6D77" w:rsidP="008B6D77">
      <w:pPr>
        <w:pStyle w:val="EndNoteBibliography"/>
        <w:spacing w:line="360" w:lineRule="auto"/>
        <w:ind w:left="720" w:hanging="720"/>
        <w:rPr>
          <w:rFonts w:ascii="Arial" w:hAnsi="Arial" w:cs="Arial"/>
          <w:sz w:val="22"/>
        </w:rPr>
      </w:pPr>
      <w:bookmarkStart w:id="97" w:name="_ENREF_36"/>
      <w:r w:rsidRPr="00A445E4">
        <w:rPr>
          <w:rFonts w:ascii="Arial" w:hAnsi="Arial" w:cs="Arial"/>
          <w:sz w:val="22"/>
        </w:rPr>
        <w:t>36</w:t>
      </w:r>
      <w:r w:rsidRPr="00A445E4">
        <w:rPr>
          <w:rFonts w:ascii="Arial" w:hAnsi="Arial" w:cs="Arial"/>
          <w:sz w:val="22"/>
        </w:rPr>
        <w:tab/>
        <w:t>Xie, D.</w:t>
      </w:r>
      <w:r w:rsidRPr="00A445E4">
        <w:rPr>
          <w:rFonts w:ascii="Arial" w:hAnsi="Arial" w:cs="Arial"/>
          <w:i/>
          <w:sz w:val="22"/>
        </w:rPr>
        <w:t xml:space="preserve"> et al.</w:t>
      </w:r>
      <w:r w:rsidRPr="00A445E4">
        <w:rPr>
          <w:rFonts w:ascii="Arial" w:hAnsi="Arial" w:cs="Arial"/>
          <w:sz w:val="22"/>
        </w:rPr>
        <w:t xml:space="preserve"> Characteristics of the fads2 gene promoter in marine teleost Epinephelus coioides and role of Sp1-binding site in determining promoter activity.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5305, doi:10.1038/s41598-018-23668-w (2018).</w:t>
      </w:r>
      <w:bookmarkEnd w:id="97"/>
    </w:p>
    <w:p w:rsidR="008B6D77" w:rsidRPr="00A445E4" w:rsidRDefault="008B6D77" w:rsidP="008B6D77">
      <w:pPr>
        <w:pStyle w:val="EndNoteBibliography"/>
        <w:spacing w:line="360" w:lineRule="auto"/>
        <w:ind w:left="720" w:hanging="720"/>
        <w:rPr>
          <w:rFonts w:ascii="Arial" w:hAnsi="Arial" w:cs="Arial"/>
          <w:sz w:val="22"/>
        </w:rPr>
      </w:pPr>
      <w:bookmarkStart w:id="98" w:name="_ENREF_37"/>
      <w:r w:rsidRPr="00A445E4">
        <w:rPr>
          <w:rFonts w:ascii="Arial" w:hAnsi="Arial" w:cs="Arial"/>
          <w:sz w:val="22"/>
        </w:rPr>
        <w:t>37</w:t>
      </w:r>
      <w:r w:rsidRPr="00A445E4">
        <w:rPr>
          <w:rFonts w:ascii="Arial" w:hAnsi="Arial" w:cs="Arial"/>
          <w:sz w:val="22"/>
        </w:rPr>
        <w:tab/>
        <w:t>Fauquenoy, S.</w:t>
      </w:r>
      <w:r w:rsidRPr="00A445E4">
        <w:rPr>
          <w:rFonts w:ascii="Arial" w:hAnsi="Arial" w:cs="Arial"/>
          <w:i/>
          <w:sz w:val="22"/>
        </w:rPr>
        <w:t xml:space="preserve"> et al.</w:t>
      </w:r>
      <w:r w:rsidRPr="00A445E4">
        <w:rPr>
          <w:rFonts w:ascii="Arial" w:hAnsi="Arial" w:cs="Arial"/>
          <w:sz w:val="22"/>
        </w:rPr>
        <w:t xml:space="preserve"> Repression of Human T-lymphotropic virus type 1 Long Terminal Repeat sense transcription by Sp1 recruitment to novel Sp1 binding sites.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7</w:t>
      </w:r>
      <w:r w:rsidRPr="00A445E4">
        <w:rPr>
          <w:rFonts w:ascii="Arial" w:hAnsi="Arial" w:cs="Arial"/>
          <w:sz w:val="22"/>
        </w:rPr>
        <w:t>, 43221, doi:10.1038/srep43221 (2017).</w:t>
      </w:r>
      <w:bookmarkEnd w:id="98"/>
    </w:p>
    <w:p w:rsidR="008031F9" w:rsidRPr="00A445E4" w:rsidRDefault="008031F9" w:rsidP="00903B7A">
      <w:pPr>
        <w:adjustRightInd w:val="0"/>
        <w:snapToGrid w:val="0"/>
        <w:spacing w:line="480" w:lineRule="auto"/>
        <w:rPr>
          <w:rFonts w:ascii="Arial" w:hAnsi="Arial" w:cs="Arial"/>
          <w:b/>
          <w:color w:val="000000" w:themeColor="text1"/>
          <w:sz w:val="22"/>
        </w:rPr>
      </w:pPr>
    </w:p>
    <w:p w:rsidR="00030256"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Acknowledgments</w:t>
      </w:r>
    </w:p>
    <w:p w:rsidR="008031F9" w:rsidRPr="00A445E4" w:rsidRDefault="008031F9" w:rsidP="00903B7A">
      <w:pPr>
        <w:adjustRightInd w:val="0"/>
        <w:snapToGrid w:val="0"/>
        <w:spacing w:line="480" w:lineRule="auto"/>
        <w:rPr>
          <w:rFonts w:ascii="Arial" w:hAnsi="Arial" w:cs="Arial"/>
          <w:noProof/>
          <w:sz w:val="22"/>
        </w:rPr>
      </w:pPr>
    </w:p>
    <w:p w:rsidR="0059562C" w:rsidRPr="00A445E4" w:rsidRDefault="0059562C" w:rsidP="00903B7A">
      <w:pPr>
        <w:adjustRightInd w:val="0"/>
        <w:snapToGrid w:val="0"/>
        <w:spacing w:line="480" w:lineRule="auto"/>
        <w:rPr>
          <w:rFonts w:ascii="Arial" w:hAnsi="Arial" w:cs="Arial"/>
          <w:noProof/>
          <w:sz w:val="22"/>
        </w:rPr>
      </w:pPr>
      <w:r w:rsidRPr="00A445E4">
        <w:rPr>
          <w:rFonts w:ascii="Arial" w:hAnsi="Arial" w:cs="Arial"/>
          <w:noProof/>
          <w:sz w:val="22"/>
        </w:rPr>
        <w:t xml:space="preserve">This study was supported by the grant from the National Natural Science Foundation of China (grant number 81572923, 81071957 and 31500718), the Jiang Su Province Postdoctoral Research Funding (grant number 7131708615), the Jiang Su Provincial Medical Youth Talent (grant number QNRC2016770), the Suzhou City </w:t>
      </w:r>
      <w:r w:rsidRPr="00A445E4">
        <w:rPr>
          <w:rFonts w:ascii="Arial" w:hAnsi="Arial" w:cs="Arial"/>
          <w:noProof/>
          <w:sz w:val="22"/>
        </w:rPr>
        <w:lastRenderedPageBreak/>
        <w:t>Science and Technology Program (grant number SYS201419), the Priority Academic Program Development of Jiangsu Higher Education Institutions of China (PAPD).</w:t>
      </w:r>
    </w:p>
    <w:p w:rsidR="008031F9" w:rsidRPr="00A445E4" w:rsidRDefault="008031F9" w:rsidP="00903B7A">
      <w:pPr>
        <w:adjustRightInd w:val="0"/>
        <w:snapToGrid w:val="0"/>
        <w:spacing w:line="480" w:lineRule="auto"/>
        <w:rPr>
          <w:rFonts w:ascii="Arial" w:hAnsi="Arial" w:cs="Arial"/>
          <w:color w:val="000000" w:themeColor="text1"/>
          <w:sz w:val="22"/>
        </w:rPr>
      </w:pPr>
    </w:p>
    <w:p w:rsidR="00F94B71" w:rsidRPr="00A445E4" w:rsidRDefault="00557FEA"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Conflict of interest</w:t>
      </w:r>
    </w:p>
    <w:p w:rsidR="00C73190" w:rsidRPr="00A445E4" w:rsidRDefault="00C73190" w:rsidP="00903B7A">
      <w:pPr>
        <w:adjustRightInd w:val="0"/>
        <w:snapToGrid w:val="0"/>
        <w:spacing w:line="480" w:lineRule="auto"/>
        <w:rPr>
          <w:rFonts w:ascii="Arial" w:hAnsi="Arial" w:cs="Arial"/>
          <w:b/>
          <w:color w:val="000000" w:themeColor="text1"/>
          <w:sz w:val="22"/>
        </w:rPr>
      </w:pPr>
    </w:p>
    <w:p w:rsidR="00C27D1F" w:rsidRPr="00A445E4" w:rsidRDefault="00557FEA" w:rsidP="00903B7A">
      <w:pPr>
        <w:adjustRightInd w:val="0"/>
        <w:snapToGrid w:val="0"/>
        <w:spacing w:line="480" w:lineRule="auto"/>
        <w:outlineLvl w:val="0"/>
        <w:rPr>
          <w:rFonts w:ascii="Arial" w:hAnsi="Arial" w:cs="Arial"/>
          <w:color w:val="000000" w:themeColor="text1"/>
          <w:sz w:val="22"/>
        </w:rPr>
      </w:pPr>
      <w:r w:rsidRPr="00A445E4">
        <w:rPr>
          <w:rFonts w:ascii="Arial" w:hAnsi="Arial" w:cs="Arial"/>
          <w:color w:val="000000" w:themeColor="text1"/>
          <w:sz w:val="22"/>
        </w:rPr>
        <w:t>The authors declare no potential conflict of interest.</w:t>
      </w:r>
    </w:p>
    <w:p w:rsidR="008031F9" w:rsidRPr="00A445E4" w:rsidRDefault="008031F9" w:rsidP="00903B7A">
      <w:pPr>
        <w:adjustRightInd w:val="0"/>
        <w:snapToGrid w:val="0"/>
        <w:spacing w:line="480" w:lineRule="auto"/>
        <w:rPr>
          <w:rFonts w:ascii="Arial" w:hAnsi="Arial" w:cs="Arial"/>
          <w:color w:val="000000" w:themeColor="text1"/>
          <w:sz w:val="22"/>
        </w:rPr>
      </w:pPr>
    </w:p>
    <w:p w:rsidR="00B2010B" w:rsidRPr="00A445E4" w:rsidRDefault="00B2010B" w:rsidP="00903B7A">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Figure and Table Legends</w:t>
      </w:r>
    </w:p>
    <w:p w:rsidR="00710404" w:rsidRPr="00A445E4" w:rsidRDefault="00710404" w:rsidP="00903B7A">
      <w:pPr>
        <w:adjustRightInd w:val="0"/>
        <w:snapToGrid w:val="0"/>
        <w:spacing w:line="480" w:lineRule="auto"/>
        <w:outlineLvl w:val="0"/>
        <w:rPr>
          <w:rFonts w:ascii="Arial" w:hAnsi="Arial" w:cs="Arial"/>
          <w:b/>
          <w:color w:val="000000" w:themeColor="text1"/>
          <w:sz w:val="22"/>
        </w:rPr>
      </w:pPr>
    </w:p>
    <w:p w:rsidR="00710404" w:rsidRPr="00A445E4" w:rsidRDefault="00710404" w:rsidP="00903B7A">
      <w:pPr>
        <w:adjustRightInd w:val="0"/>
        <w:snapToGrid w:val="0"/>
        <w:spacing w:line="480" w:lineRule="auto"/>
        <w:rPr>
          <w:rFonts w:ascii="Arial" w:hAnsi="Arial" w:cs="Arial"/>
          <w:b/>
          <w:bCs/>
          <w:color w:val="000000" w:themeColor="text1"/>
          <w:sz w:val="22"/>
        </w:rPr>
      </w:pPr>
      <w:r w:rsidRPr="00A445E4">
        <w:rPr>
          <w:rFonts w:ascii="Arial" w:hAnsi="Arial" w:cs="Arial"/>
          <w:b/>
          <w:bCs/>
          <w:color w:val="000000" w:themeColor="text1"/>
          <w:sz w:val="22"/>
        </w:rPr>
        <w:t>Figure 1. Hypermethylationof ZNF132 in esophageal squamous cell carcinoma</w:t>
      </w:r>
    </w:p>
    <w:p w:rsidR="00710404" w:rsidRPr="00A445E4" w:rsidDel="00A16502" w:rsidRDefault="00710404" w:rsidP="00903B7A">
      <w:pPr>
        <w:adjustRightInd w:val="0"/>
        <w:snapToGrid w:val="0"/>
        <w:spacing w:line="480" w:lineRule="auto"/>
        <w:rPr>
          <w:del w:id="99" w:author="Guo, Shicheng" w:date="2018-10-17T11:30:00Z"/>
          <w:rFonts w:ascii="Arial" w:hAnsi="Arial" w:cs="Arial"/>
          <w:b/>
          <w:bCs/>
          <w:color w:val="000000" w:themeColor="text1"/>
          <w:sz w:val="22"/>
        </w:rPr>
      </w:pPr>
    </w:p>
    <w:p w:rsidR="00710404" w:rsidRPr="00A445E4" w:rsidRDefault="00710404" w:rsidP="00903B7A">
      <w:pPr>
        <w:adjustRightInd w:val="0"/>
        <w:snapToGrid w:val="0"/>
        <w:spacing w:line="480" w:lineRule="auto"/>
        <w:rPr>
          <w:rFonts w:ascii="Arial" w:hAnsi="Arial" w:cs="Arial"/>
          <w:color w:val="000000" w:themeColor="text1"/>
          <w:sz w:val="22"/>
        </w:rPr>
      </w:pPr>
      <w:r w:rsidRPr="00A445E4">
        <w:rPr>
          <w:rFonts w:ascii="Arial" w:hAnsi="Arial" w:cs="Arial"/>
          <w:b/>
          <w:color w:val="000000" w:themeColor="text1"/>
          <w:sz w:val="22"/>
        </w:rPr>
        <w:t>A</w:t>
      </w:r>
      <w:r w:rsidRPr="00A445E4">
        <w:rPr>
          <w:rFonts w:ascii="Arial" w:hAnsi="Arial" w:cs="Arial" w:hint="eastAsia"/>
          <w:b/>
          <w:color w:val="000000" w:themeColor="text1"/>
          <w:sz w:val="22"/>
        </w:rPr>
        <w:t>．</w:t>
      </w:r>
      <w:r w:rsidRPr="00A445E4">
        <w:rPr>
          <w:rFonts w:ascii="Arial" w:hAnsi="Arial" w:cs="Arial"/>
          <w:color w:val="000000" w:themeColor="text1"/>
          <w:sz w:val="22"/>
        </w:rPr>
        <w:t xml:space="preserve">Median % methylation values of </w:t>
      </w:r>
      <w:r w:rsidR="00CB4006" w:rsidRPr="00A445E4">
        <w:rPr>
          <w:rFonts w:ascii="Arial" w:hAnsi="Arial" w:cs="Arial"/>
          <w:color w:val="000000" w:themeColor="text1"/>
          <w:sz w:val="22"/>
        </w:rPr>
        <w:t>13</w:t>
      </w:r>
      <w:r w:rsidRPr="00A445E4">
        <w:rPr>
          <w:rFonts w:ascii="Arial" w:hAnsi="Arial" w:cs="Arial"/>
          <w:color w:val="000000" w:themeColor="text1"/>
          <w:sz w:val="22"/>
        </w:rPr>
        <w:t xml:space="preserve"> CpG site of LINE-1. </w:t>
      </w:r>
      <w:r w:rsidRPr="00A445E4">
        <w:rPr>
          <w:rFonts w:ascii="Arial" w:hAnsi="Arial" w:cs="Arial"/>
          <w:b/>
          <w:bCs/>
          <w:color w:val="000000" w:themeColor="text1"/>
          <w:sz w:val="22"/>
        </w:rPr>
        <w:t>B.</w:t>
      </w:r>
      <w:r w:rsidRPr="00A445E4">
        <w:rPr>
          <w:rFonts w:ascii="Arial" w:hAnsi="Arial" w:cs="Arial"/>
          <w:color w:val="000000" w:themeColor="text1"/>
          <w:sz w:val="22"/>
        </w:rPr>
        <w:t xml:space="preserve"> Median % methylation of 11 CpG sites of ChrM. </w:t>
      </w:r>
      <w:r w:rsidRPr="00A445E4">
        <w:rPr>
          <w:rFonts w:ascii="Arial" w:hAnsi="Arial" w:cs="Arial"/>
          <w:b/>
          <w:bCs/>
          <w:color w:val="000000" w:themeColor="text1"/>
          <w:sz w:val="22"/>
        </w:rPr>
        <w:t>C.</w:t>
      </w:r>
      <w:r w:rsidRPr="00A445E4">
        <w:rPr>
          <w:rFonts w:ascii="Arial" w:hAnsi="Arial" w:cs="Arial"/>
          <w:color w:val="000000" w:themeColor="text1"/>
          <w:sz w:val="22"/>
        </w:rPr>
        <w:t xml:space="preserve"> Median % methylation in ESCC and adjacent control tissues of 15 CpG sites of ZNF132 promoter region (</w:t>
      </w:r>
      <w:del w:id="100" w:author="Guo, Shicheng" w:date="2018-10-17T11:28:00Z">
        <w:r w:rsidRPr="00A445E4" w:rsidDel="001D5F09">
          <w:rPr>
            <w:rFonts w:ascii="Arial" w:hAnsi="Arial" w:cs="Arial"/>
            <w:color w:val="000000" w:themeColor="text1"/>
            <w:sz w:val="22"/>
          </w:rPr>
          <w:delText xml:space="preserve">without </w:delText>
        </w:r>
      </w:del>
      <w:ins w:id="101" w:author="Guo, Shicheng" w:date="2018-10-17T11:28:00Z">
        <w:r w:rsidR="001D5F09">
          <w:rPr>
            <w:rFonts w:ascii="Arial" w:hAnsi="Arial" w:cs="Arial"/>
            <w:color w:val="000000" w:themeColor="text1"/>
            <w:sz w:val="22"/>
          </w:rPr>
          <w:t xml:space="preserve">except </w:t>
        </w:r>
      </w:ins>
      <w:r w:rsidRPr="00A445E4">
        <w:rPr>
          <w:rFonts w:ascii="Arial" w:hAnsi="Arial" w:cs="Arial"/>
          <w:color w:val="000000" w:themeColor="text1"/>
          <w:sz w:val="22"/>
        </w:rPr>
        <w:t xml:space="preserve">the last </w:t>
      </w:r>
      <w:ins w:id="102" w:author="Guo, Shicheng" w:date="2018-10-17T11:28:00Z">
        <w:r w:rsidR="001D5F09">
          <w:rPr>
            <w:rFonts w:ascii="Arial" w:hAnsi="Arial" w:cs="Arial"/>
            <w:color w:val="000000" w:themeColor="text1"/>
            <w:sz w:val="22"/>
          </w:rPr>
          <w:t>CpG</w:t>
        </w:r>
      </w:ins>
      <w:del w:id="103" w:author="Guo, Shicheng" w:date="2018-10-17T11:28:00Z">
        <w:r w:rsidRPr="00A445E4" w:rsidDel="001D5F09">
          <w:rPr>
            <w:rFonts w:ascii="Arial" w:hAnsi="Arial" w:cs="Arial"/>
            <w:color w:val="000000" w:themeColor="text1"/>
            <w:sz w:val="22"/>
          </w:rPr>
          <w:delText>one</w:delText>
        </w:r>
      </w:del>
      <w:r w:rsidRPr="00A445E4">
        <w:rPr>
          <w:rFonts w:ascii="Arial" w:hAnsi="Arial" w:cs="Arial"/>
          <w:color w:val="000000" w:themeColor="text1"/>
          <w:sz w:val="22"/>
        </w:rPr>
        <w:t xml:space="preserve"> which is hypermethylated in </w:t>
      </w:r>
      <w:ins w:id="104" w:author="Guo, Shicheng" w:date="2018-10-17T11:29:00Z">
        <w:r w:rsidR="001D5F09">
          <w:rPr>
            <w:rFonts w:ascii="Arial" w:hAnsi="Arial" w:cs="Arial"/>
            <w:color w:val="000000" w:themeColor="text1"/>
            <w:sz w:val="22"/>
          </w:rPr>
          <w:t xml:space="preserve">both </w:t>
        </w:r>
      </w:ins>
      <w:r w:rsidRPr="00A445E4">
        <w:rPr>
          <w:rFonts w:ascii="Arial" w:hAnsi="Arial" w:cs="Arial"/>
          <w:color w:val="000000" w:themeColor="text1"/>
          <w:sz w:val="22"/>
        </w:rPr>
        <w:t>normal</w:t>
      </w:r>
      <w:ins w:id="105" w:author="Guo, Shicheng" w:date="2018-10-17T11:29:00Z">
        <w:r w:rsidR="001D5F09">
          <w:rPr>
            <w:rFonts w:ascii="Arial" w:hAnsi="Arial" w:cs="Arial"/>
            <w:color w:val="000000" w:themeColor="text1"/>
            <w:sz w:val="22"/>
          </w:rPr>
          <w:t xml:space="preserve"> and cancer samples</w:t>
        </w:r>
      </w:ins>
      <w:r w:rsidRPr="00A445E4">
        <w:rPr>
          <w:rFonts w:ascii="Arial" w:hAnsi="Arial" w:cs="Arial"/>
          <w:color w:val="000000" w:themeColor="text1"/>
          <w:sz w:val="22"/>
        </w:rPr>
        <w:t>).</w:t>
      </w:r>
      <w:r w:rsidR="00C328C7" w:rsidRPr="00A445E4">
        <w:rPr>
          <w:rFonts w:ascii="Arial" w:hAnsi="Arial" w:cs="Arial"/>
          <w:color w:val="000000" w:themeColor="text1"/>
          <w:sz w:val="22"/>
        </w:rPr>
        <w:t xml:space="preserve"> DMR represents differentially methylated regions and CpGI represents CpG island.</w:t>
      </w:r>
      <w:r w:rsidR="00C328C7" w:rsidRPr="00A445E4">
        <w:rPr>
          <w:rFonts w:ascii="Arial" w:hAnsi="Arial" w:cs="Arial"/>
          <w:sz w:val="22"/>
        </w:rPr>
        <w:t xml:space="preserve"> </w:t>
      </w:r>
      <w:r w:rsidR="008F0676" w:rsidRPr="00A445E4">
        <w:rPr>
          <w:rFonts w:ascii="Arial" w:hAnsi="Arial" w:cs="Arial"/>
          <w:color w:val="000000" w:themeColor="text1"/>
          <w:sz w:val="22"/>
        </w:rPr>
        <w:t xml:space="preserve"> </w:t>
      </w:r>
      <w:r w:rsidRPr="00A445E4">
        <w:rPr>
          <w:rFonts w:ascii="Arial" w:hAnsi="Arial" w:cs="Arial"/>
          <w:b/>
          <w:color w:val="000000" w:themeColor="text1"/>
          <w:sz w:val="22"/>
        </w:rPr>
        <w:t xml:space="preserve">D. </w:t>
      </w:r>
      <w:r w:rsidRPr="00A445E4">
        <w:rPr>
          <w:rFonts w:ascii="Arial" w:hAnsi="Arial" w:cs="Arial"/>
          <w:color w:val="000000" w:themeColor="text1"/>
          <w:sz w:val="22"/>
        </w:rPr>
        <w:t>The methylation of ZNF132 in the 91</w:t>
      </w:r>
      <w:ins w:id="106" w:author="Guo, Shicheng" w:date="2018-10-17T11:29:00Z">
        <w:r w:rsidR="007A52E9">
          <w:rPr>
            <w:rFonts w:ascii="Arial" w:hAnsi="Arial" w:cs="Arial"/>
            <w:color w:val="000000" w:themeColor="text1"/>
            <w:sz w:val="22"/>
          </w:rPr>
          <w:t xml:space="preserve"> </w:t>
        </w:r>
      </w:ins>
      <w:r w:rsidRPr="00A445E4">
        <w:rPr>
          <w:rFonts w:ascii="Arial" w:hAnsi="Arial" w:cs="Arial"/>
          <w:color w:val="000000" w:themeColor="text1"/>
          <w:sz w:val="22"/>
        </w:rPr>
        <w:t xml:space="preserve">cases of ESCC tissues and adjacent tissues (each point represents the absolute ratio of methylation in each tissue) </w:t>
      </w:r>
      <w:r w:rsidRPr="00A445E4">
        <w:rPr>
          <w:rFonts w:ascii="Arial" w:hAnsi="Arial" w:cs="Arial"/>
          <w:b/>
          <w:color w:val="000000" w:themeColor="text1"/>
          <w:sz w:val="22"/>
        </w:rPr>
        <w:t xml:space="preserve">E. </w:t>
      </w:r>
      <w:r w:rsidRPr="00A445E4">
        <w:rPr>
          <w:rFonts w:ascii="Arial" w:hAnsi="Arial" w:cs="Arial"/>
          <w:color w:val="000000" w:themeColor="text1"/>
          <w:sz w:val="22"/>
        </w:rPr>
        <w:t>Represents the overall ROC (Receiver Operating characterstics) curve, which was calculated through a logistic regression model, incorporating the mean methylation percentage of the five genomic regions as the variables, and with the adjustment for gender, age, smoking and alcohol consumption.</w:t>
      </w:r>
    </w:p>
    <w:p w:rsidR="00710404" w:rsidRPr="00A445E4" w:rsidRDefault="00710404" w:rsidP="00903B7A">
      <w:pPr>
        <w:adjustRightInd w:val="0"/>
        <w:snapToGrid w:val="0"/>
        <w:spacing w:line="480" w:lineRule="auto"/>
        <w:rPr>
          <w:rFonts w:ascii="Arial" w:hAnsi="Arial" w:cs="Arial"/>
          <w:b/>
          <w:bCs/>
          <w:sz w:val="22"/>
        </w:rPr>
      </w:pPr>
    </w:p>
    <w:p w:rsidR="00B2010B" w:rsidRPr="00A445E4" w:rsidDel="00A16502" w:rsidRDefault="00B2010B" w:rsidP="00903B7A">
      <w:pPr>
        <w:adjustRightInd w:val="0"/>
        <w:snapToGrid w:val="0"/>
        <w:spacing w:line="480" w:lineRule="auto"/>
        <w:rPr>
          <w:del w:id="107" w:author="Guo, Shicheng" w:date="2018-10-17T11:34:00Z"/>
          <w:rFonts w:ascii="Arial" w:hAnsi="Arial" w:cs="Arial"/>
          <w:b/>
          <w:color w:val="000000" w:themeColor="text1"/>
          <w:sz w:val="22"/>
        </w:rPr>
      </w:pPr>
      <w:r w:rsidRPr="00A445E4">
        <w:rPr>
          <w:rFonts w:ascii="Arial" w:hAnsi="Arial" w:cs="Arial"/>
          <w:b/>
          <w:color w:val="000000" w:themeColor="text1"/>
          <w:sz w:val="22"/>
        </w:rPr>
        <w:t xml:space="preserve">Figure 2. Methylation status and gene 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 ESCC patients and esophageal cancer cell lines.</w:t>
      </w:r>
      <w:r w:rsidR="005F1386" w:rsidRPr="00A445E4">
        <w:rPr>
          <w:rFonts w:ascii="Arial" w:hAnsi="Arial" w:cs="Arial"/>
          <w:b/>
          <w:color w:val="000000" w:themeColor="text1"/>
          <w:sz w:val="22"/>
        </w:rPr>
        <w:t xml:space="preserve"> </w:t>
      </w:r>
      <w:del w:id="108" w:author="Guo, Shicheng" w:date="2018-10-17T11:32:00Z">
        <w:r w:rsidR="00D82975" w:rsidRPr="00A445E4" w:rsidDel="00A16502">
          <w:rPr>
            <w:rFonts w:ascii="Arial" w:hAnsi="Arial" w:cs="Arial"/>
            <w:b/>
            <w:color w:val="000000" w:themeColor="text1"/>
            <w:sz w:val="22"/>
          </w:rPr>
          <w:delText>A.</w:delText>
        </w:r>
        <w:r w:rsidR="00D82975" w:rsidRPr="00A445E4" w:rsidDel="00A16502">
          <w:rPr>
            <w:rFonts w:ascii="Arial" w:hAnsi="Arial" w:cs="Arial"/>
            <w:color w:val="000000" w:themeColor="text1"/>
            <w:sz w:val="22"/>
          </w:rPr>
          <w:delText xml:space="preserve"> </w:delText>
        </w:r>
        <w:r w:rsidRPr="00A445E4" w:rsidDel="00A16502">
          <w:rPr>
            <w:rFonts w:ascii="Arial" w:hAnsi="Arial" w:cs="Arial"/>
            <w:color w:val="000000" w:themeColor="text1"/>
            <w:sz w:val="22"/>
          </w:rPr>
          <w:delText xml:space="preserve">Expression of </w:delText>
        </w:r>
        <w:r w:rsidRPr="00A445E4" w:rsidDel="00A16502">
          <w:rPr>
            <w:rFonts w:ascii="Arial" w:hAnsi="Arial" w:cs="Arial"/>
            <w:i/>
            <w:color w:val="000000" w:themeColor="text1"/>
            <w:sz w:val="22"/>
          </w:rPr>
          <w:delText>ZNF132</w:delText>
        </w:r>
        <w:r w:rsidRPr="00A445E4" w:rsidDel="00A16502">
          <w:rPr>
            <w:rFonts w:ascii="Arial" w:hAnsi="Arial" w:cs="Arial"/>
            <w:color w:val="000000" w:themeColor="text1"/>
            <w:sz w:val="22"/>
          </w:rPr>
          <w:delText xml:space="preserve"> measured by q-PCR in ESCC tissues was significantly lower than that in adjacent tissues. </w:delText>
        </w:r>
        <w:r w:rsidRPr="00A445E4" w:rsidDel="00A16502">
          <w:rPr>
            <w:rFonts w:ascii="Arial" w:hAnsi="Arial" w:cs="Arial"/>
            <w:b/>
            <w:color w:val="000000" w:themeColor="text1"/>
            <w:sz w:val="22"/>
          </w:rPr>
          <w:delText>B</w:delText>
        </w:r>
      </w:del>
      <w:ins w:id="109" w:author="Guo, Shicheng" w:date="2018-10-17T11:32:00Z">
        <w:r w:rsidR="00A16502">
          <w:rPr>
            <w:rFonts w:ascii="Arial" w:hAnsi="Arial" w:cs="Arial"/>
            <w:b/>
            <w:color w:val="000000" w:themeColor="text1"/>
            <w:sz w:val="22"/>
          </w:rPr>
          <w:t>A</w:t>
        </w:r>
      </w:ins>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methylation and gene expression correlation in clinical samples. Y-axis is log-transferred relative expression same with 4A; x-axis represents average methylation level. Dot line indicates the linear regression line. </w:t>
      </w:r>
      <w:ins w:id="110" w:author="Guo, Shicheng" w:date="2018-10-17T11:32:00Z">
        <w:r w:rsidR="00A16502">
          <w:rPr>
            <w:rFonts w:ascii="Arial" w:hAnsi="Arial" w:cs="Arial"/>
            <w:b/>
            <w:color w:val="000000" w:themeColor="text1"/>
            <w:sz w:val="22"/>
          </w:rPr>
          <w:t>B</w:t>
        </w:r>
        <w:r w:rsidR="00A16502" w:rsidRPr="00A445E4">
          <w:rPr>
            <w:rFonts w:ascii="Arial" w:hAnsi="Arial" w:cs="Arial"/>
            <w:b/>
            <w:color w:val="000000" w:themeColor="text1"/>
            <w:sz w:val="22"/>
          </w:rPr>
          <w:t>.</w:t>
        </w:r>
        <w:r w:rsidR="00A16502" w:rsidRPr="00A445E4">
          <w:rPr>
            <w:rFonts w:ascii="Arial" w:hAnsi="Arial" w:cs="Arial"/>
            <w:color w:val="000000" w:themeColor="text1"/>
            <w:sz w:val="22"/>
          </w:rPr>
          <w:t xml:space="preserve"> Expression of </w:t>
        </w:r>
        <w:r w:rsidR="00A16502" w:rsidRPr="00A445E4">
          <w:rPr>
            <w:rFonts w:ascii="Arial" w:hAnsi="Arial" w:cs="Arial"/>
            <w:i/>
            <w:color w:val="000000" w:themeColor="text1"/>
            <w:sz w:val="22"/>
          </w:rPr>
          <w:t>ZNF132</w:t>
        </w:r>
        <w:r w:rsidR="00A16502" w:rsidRPr="00A445E4">
          <w:rPr>
            <w:rFonts w:ascii="Arial" w:hAnsi="Arial" w:cs="Arial"/>
            <w:color w:val="000000" w:themeColor="text1"/>
            <w:sz w:val="22"/>
          </w:rPr>
          <w:t xml:space="preserve"> measured by q-PCR in ESCC tissues was significantly lower than that in adjacent tissues.</w:t>
        </w:r>
        <w:r w:rsidR="00A16502">
          <w:rPr>
            <w:rFonts w:ascii="Arial" w:hAnsi="Arial" w:cs="Arial"/>
            <w:color w:val="000000" w:themeColor="text1"/>
            <w:sz w:val="22"/>
          </w:rPr>
          <w:t xml:space="preserve"> </w:t>
        </w:r>
      </w:ins>
      <w:r w:rsidRPr="00A445E4">
        <w:rPr>
          <w:rFonts w:ascii="Arial" w:hAnsi="Arial" w:cs="Arial"/>
          <w:b/>
          <w:color w:val="000000" w:themeColor="text1"/>
          <w:sz w:val="22"/>
        </w:rPr>
        <w:t xml:space="preserve">C. </w:t>
      </w:r>
      <w:r w:rsidRPr="00A445E4">
        <w:rPr>
          <w:rFonts w:ascii="Arial" w:hAnsi="Arial" w:cs="Arial"/>
          <w:color w:val="000000" w:themeColor="text1"/>
          <w:sz w:val="22"/>
        </w:rPr>
        <w:t xml:space="preserve">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and CaEs-17 was significantly reduced after 5-Aza treatment. </w:t>
      </w:r>
      <w:r w:rsidRPr="00A445E4">
        <w:rPr>
          <w:rFonts w:ascii="Arial" w:hAnsi="Arial" w:cs="Arial"/>
          <w:b/>
          <w:color w:val="000000" w:themeColor="text1"/>
          <w:sz w:val="22"/>
        </w:rPr>
        <w:t>D.</w:t>
      </w:r>
      <w:r w:rsidRPr="00A445E4">
        <w:rPr>
          <w:rFonts w:ascii="Arial" w:hAnsi="Arial" w:cs="Arial"/>
          <w:color w:val="000000" w:themeColor="text1"/>
          <w:sz w:val="22"/>
        </w:rPr>
        <w:t xml:space="preserv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measured by q-PCR significantly i</w:t>
      </w:r>
      <w:r w:rsidR="00331C29" w:rsidRPr="00A445E4">
        <w:rPr>
          <w:rFonts w:ascii="Arial" w:hAnsi="Arial" w:cs="Arial"/>
          <w:color w:val="000000" w:themeColor="text1"/>
          <w:sz w:val="22"/>
        </w:rPr>
        <w:t xml:space="preserve">ncreased after 5-Aza treatment. Data are presented as the mean±S.D. of three independent experiments. *, </w:t>
      </w:r>
      <w:r w:rsidR="008D1D5B" w:rsidRPr="00A445E4">
        <w:rPr>
          <w:rFonts w:ascii="Arial" w:hAnsi="Arial" w:cs="Arial"/>
          <w:i/>
          <w:color w:val="000000" w:themeColor="text1"/>
          <w:sz w:val="22"/>
        </w:rPr>
        <w:t>P</w:t>
      </w:r>
      <w:r w:rsidR="00331C29" w:rsidRPr="00A445E4">
        <w:rPr>
          <w:rFonts w:ascii="Arial" w:hAnsi="Arial" w:cs="Arial"/>
          <w:color w:val="000000" w:themeColor="text1"/>
          <w:sz w:val="22"/>
        </w:rPr>
        <w:t>&lt;0.05,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331C29" w:rsidRPr="00A445E4">
        <w:rPr>
          <w:rFonts w:ascii="Arial" w:hAnsi="Arial" w:cs="Arial"/>
          <w:color w:val="000000" w:themeColor="text1"/>
          <w:sz w:val="22"/>
        </w:rPr>
        <w:t>0.001.</w:t>
      </w:r>
    </w:p>
    <w:p w:rsidR="00D82975" w:rsidRDefault="00D82975" w:rsidP="00903B7A">
      <w:pPr>
        <w:adjustRightInd w:val="0"/>
        <w:snapToGrid w:val="0"/>
        <w:spacing w:line="480" w:lineRule="auto"/>
        <w:rPr>
          <w:ins w:id="111" w:author="Guo, Shicheng" w:date="2018-10-17T11:34:00Z"/>
          <w:rFonts w:ascii="Arial" w:hAnsi="Arial" w:cs="Arial"/>
          <w:sz w:val="22"/>
        </w:rPr>
      </w:pPr>
    </w:p>
    <w:p w:rsidR="00A16502" w:rsidRPr="00A445E4" w:rsidRDefault="00A16502" w:rsidP="00903B7A">
      <w:pPr>
        <w:adjustRightInd w:val="0"/>
        <w:snapToGrid w:val="0"/>
        <w:spacing w:line="480" w:lineRule="auto"/>
        <w:rPr>
          <w:rFonts w:ascii="Arial" w:hAnsi="Arial" w:cs="Arial"/>
          <w:sz w:val="22"/>
        </w:rPr>
      </w:pPr>
    </w:p>
    <w:p w:rsidR="00B2010B" w:rsidRPr="00FE528F" w:rsidRDefault="00B2010B" w:rsidP="00FE528F">
      <w:pPr>
        <w:adjustRightInd w:val="0"/>
        <w:snapToGrid w:val="0"/>
        <w:spacing w:line="480" w:lineRule="auto"/>
        <w:outlineLvl w:val="1"/>
        <w:rPr>
          <w:rFonts w:ascii="Arial" w:hAnsi="Arial" w:cs="Arial"/>
          <w:color w:val="000000" w:themeColor="text1"/>
          <w:kern w:val="0"/>
          <w:sz w:val="22"/>
          <w:rPrChange w:id="112" w:author="Guo, Shicheng" w:date="2018-10-17T12:35:00Z">
            <w:rPr>
              <w:rFonts w:ascii="Arial" w:hAnsi="Arial" w:cs="Arial"/>
              <w:b/>
              <w:color w:val="000000" w:themeColor="text1"/>
              <w:kern w:val="0"/>
              <w:sz w:val="22"/>
            </w:rPr>
          </w:rPrChange>
        </w:rPr>
        <w:pPrChange w:id="113" w:author="Guo, Shicheng" w:date="2018-10-17T12:35:00Z">
          <w:pPr>
            <w:adjustRightInd w:val="0"/>
            <w:snapToGrid w:val="0"/>
            <w:spacing w:line="480" w:lineRule="auto"/>
          </w:pPr>
        </w:pPrChange>
      </w:pPr>
      <w:r w:rsidRPr="00A445E4">
        <w:rPr>
          <w:rFonts w:ascii="Arial" w:hAnsi="Arial" w:cs="Arial"/>
          <w:b/>
          <w:bCs/>
          <w:color w:val="000000" w:themeColor="text1"/>
          <w:kern w:val="0"/>
          <w:sz w:val="22"/>
        </w:rPr>
        <w:lastRenderedPageBreak/>
        <w:t>Figure 3.</w:t>
      </w:r>
      <w:r w:rsidRPr="00A445E4">
        <w:rPr>
          <w:rFonts w:ascii="Arial" w:hAnsi="Arial" w:cs="Arial"/>
          <w:b/>
          <w:color w:val="000000" w:themeColor="text1"/>
          <w:kern w:val="0"/>
          <w:sz w:val="22"/>
        </w:rPr>
        <w:t xml:space="preserve"> The effects of high expression </w:t>
      </w:r>
      <w:r w:rsidRPr="00A445E4">
        <w:rPr>
          <w:rFonts w:ascii="Arial" w:hAnsi="Arial" w:cs="Arial"/>
          <w:b/>
          <w:i/>
          <w:color w:val="000000" w:themeColor="text1"/>
          <w:kern w:val="0"/>
          <w:sz w:val="22"/>
        </w:rPr>
        <w:t>ZNF132</w:t>
      </w:r>
      <w:r w:rsidRPr="00A445E4">
        <w:rPr>
          <w:rFonts w:ascii="Arial" w:hAnsi="Arial" w:cs="Arial"/>
          <w:b/>
          <w:color w:val="000000" w:themeColor="text1"/>
          <w:kern w:val="0"/>
          <w:sz w:val="22"/>
        </w:rPr>
        <w:t xml:space="preserve"> on characteristics of esophageal cancer cell lines in vitro. </w:t>
      </w:r>
      <w:r w:rsidR="00D82975" w:rsidRPr="00A445E4">
        <w:rPr>
          <w:rFonts w:ascii="Arial" w:hAnsi="Arial" w:cs="Arial"/>
          <w:b/>
          <w:color w:val="000000" w:themeColor="text1"/>
          <w:kern w:val="0"/>
          <w:sz w:val="22"/>
        </w:rPr>
        <w:t>A</w:t>
      </w:r>
      <w:r w:rsidR="00591349" w:rsidRPr="00A445E4">
        <w:rPr>
          <w:rFonts w:ascii="Arial" w:hAnsi="Arial" w:cs="Arial"/>
          <w:b/>
          <w:color w:val="000000" w:themeColor="text1"/>
          <w:sz w:val="22"/>
        </w:rPr>
        <w:t>,</w:t>
      </w:r>
      <w:del w:id="114" w:author="微软用户" w:date="2018-10-17T22:08:00Z">
        <w:r w:rsidR="00591349" w:rsidRPr="00A445E4" w:rsidDel="008F1375">
          <w:rPr>
            <w:rFonts w:ascii="Arial" w:hAnsi="Arial" w:cs="Arial"/>
            <w:b/>
            <w:color w:val="000000" w:themeColor="text1"/>
            <w:sz w:val="22"/>
          </w:rPr>
          <w:delText>B</w:delText>
        </w:r>
      </w:del>
      <w:ins w:id="115" w:author="微软用户" w:date="2018-10-17T22:08:00Z">
        <w:r w:rsidR="008F1375">
          <w:rPr>
            <w:rFonts w:ascii="Arial" w:hAnsi="Arial" w:cs="Arial" w:hint="eastAsia"/>
            <w:b/>
            <w:color w:val="000000" w:themeColor="text1"/>
            <w:sz w:val="22"/>
          </w:rPr>
          <w:t>C</w:t>
        </w:r>
      </w:ins>
      <w:r w:rsidR="00D82975" w:rsidRPr="00A445E4">
        <w:rPr>
          <w:rFonts w:ascii="Arial" w:hAnsi="Arial" w:cs="Arial"/>
          <w:b/>
          <w:color w:val="000000" w:themeColor="text1"/>
          <w:kern w:val="0"/>
          <w:sz w:val="22"/>
        </w:rPr>
        <w:t>.</w:t>
      </w:r>
      <w:r w:rsidR="00D82975" w:rsidRPr="00A445E4">
        <w:rPr>
          <w:rFonts w:ascii="Arial" w:hAnsi="Arial" w:cs="Arial"/>
          <w:color w:val="000000" w:themeColor="text1"/>
          <w:sz w:val="22"/>
        </w:rPr>
        <w:t xml:space="preserve"> </w:t>
      </w:r>
      <w:moveToRangeStart w:id="116" w:author="微软用户" w:date="2018-10-17T22:08:00Z" w:name="move527577461"/>
      <w:moveTo w:id="117" w:author="微软用户" w:date="2018-10-17T22:08:00Z">
        <w:r w:rsidR="008F1375" w:rsidRPr="00A445E4">
          <w:rPr>
            <w:rFonts w:ascii="Arial" w:hAnsi="Arial" w:cs="Arial"/>
            <w:color w:val="000000" w:themeColor="text1"/>
            <w:sz w:val="22"/>
          </w:rPr>
          <w:t xml:space="preserve">Expression of </w:t>
        </w:r>
        <w:r w:rsidR="008F1375" w:rsidRPr="00A445E4">
          <w:rPr>
            <w:rFonts w:ascii="Arial" w:hAnsi="Arial" w:cs="Arial"/>
            <w:i/>
            <w:color w:val="000000" w:themeColor="text1"/>
            <w:sz w:val="22"/>
          </w:rPr>
          <w:t>ZNF132</w:t>
        </w:r>
        <w:r w:rsidR="008F1375" w:rsidRPr="00A445E4">
          <w:rPr>
            <w:rFonts w:ascii="Arial" w:hAnsi="Arial" w:cs="Arial"/>
            <w:color w:val="000000" w:themeColor="text1"/>
            <w:sz w:val="22"/>
          </w:rPr>
          <w:t xml:space="preserve"> measured by q-PCR and western blotting in Ec-109 cells and CaEs-17 cells. </w:t>
        </w:r>
      </w:moveTo>
      <w:moveFromRangeStart w:id="118" w:author="微软用户" w:date="2018-10-17T22:09:00Z" w:name="move527577487"/>
      <w:moveToRangeEnd w:id="116"/>
      <w:moveFrom w:id="119" w:author="微软用户" w:date="2018-10-17T22:09:00Z">
        <w:r w:rsidR="0093724E" w:rsidRPr="00A445E4" w:rsidDel="008F1375">
          <w:rPr>
            <w:rFonts w:ascii="Arial" w:hAnsi="Arial" w:cs="Arial"/>
            <w:color w:val="000000" w:themeColor="text1"/>
            <w:kern w:val="0"/>
            <w:sz w:val="22"/>
          </w:rPr>
          <w:t xml:space="preserve">Effect of </w:t>
        </w:r>
        <w:r w:rsidR="0093724E" w:rsidRPr="00A445E4" w:rsidDel="008F1375">
          <w:rPr>
            <w:rFonts w:ascii="Arial" w:hAnsi="Arial" w:cs="Arial"/>
            <w:i/>
            <w:color w:val="000000" w:themeColor="text1"/>
            <w:kern w:val="0"/>
            <w:sz w:val="22"/>
          </w:rPr>
          <w:t>ZNF132</w:t>
        </w:r>
        <w:r w:rsidR="0093724E" w:rsidRPr="00A445E4" w:rsidDel="008F1375">
          <w:rPr>
            <w:rFonts w:ascii="Arial" w:hAnsi="Arial" w:cs="Arial"/>
            <w:color w:val="000000" w:themeColor="text1"/>
            <w:kern w:val="0"/>
            <w:sz w:val="22"/>
          </w:rPr>
          <w:t xml:space="preserve"> gene on the proliferation of esophageal cancer cells. The results of cell proliferation analysis showed that the up-regulation of </w:t>
        </w:r>
        <w:r w:rsidR="0093724E" w:rsidRPr="00A445E4" w:rsidDel="008F1375">
          <w:rPr>
            <w:rFonts w:ascii="Arial" w:hAnsi="Arial" w:cs="Arial"/>
            <w:i/>
            <w:color w:val="000000" w:themeColor="text1"/>
            <w:kern w:val="0"/>
            <w:sz w:val="22"/>
          </w:rPr>
          <w:t>ZNF132</w:t>
        </w:r>
        <w:r w:rsidR="0093724E" w:rsidRPr="00A445E4" w:rsidDel="008F1375">
          <w:rPr>
            <w:rFonts w:ascii="Arial" w:hAnsi="Arial" w:cs="Arial"/>
            <w:color w:val="000000" w:themeColor="text1"/>
            <w:kern w:val="0"/>
            <w:sz w:val="22"/>
          </w:rPr>
          <w:t xml:space="preserve"> gene could inhibit the proliferation of CaEs-17 and Ec-109 cells.</w:t>
        </w:r>
        <w:r w:rsidR="0079568E" w:rsidRPr="00A445E4" w:rsidDel="008F1375">
          <w:rPr>
            <w:rFonts w:ascii="Arial" w:hAnsi="Arial" w:cs="Arial"/>
            <w:color w:val="000000" w:themeColor="text1"/>
            <w:sz w:val="22"/>
          </w:rPr>
          <w:t xml:space="preserve"> </w:t>
        </w:r>
      </w:moveFrom>
      <w:moveFromRangeEnd w:id="118"/>
      <w:del w:id="120" w:author="微软用户" w:date="2018-10-17T22:09:00Z">
        <w:r w:rsidR="00591349" w:rsidRPr="00A445E4" w:rsidDel="008F1375">
          <w:rPr>
            <w:rFonts w:ascii="Arial" w:hAnsi="Arial" w:cs="Arial"/>
            <w:b/>
            <w:color w:val="000000" w:themeColor="text1"/>
            <w:sz w:val="22"/>
          </w:rPr>
          <w:delText>C</w:delText>
        </w:r>
      </w:del>
      <w:ins w:id="121" w:author="微软用户" w:date="2018-10-17T22:09:00Z">
        <w:r w:rsidR="008F1375">
          <w:rPr>
            <w:rFonts w:ascii="Arial" w:hAnsi="Arial" w:cs="Arial" w:hint="eastAsia"/>
            <w:b/>
            <w:color w:val="000000" w:themeColor="text1"/>
            <w:sz w:val="22"/>
          </w:rPr>
          <w:t>B,D</w:t>
        </w:r>
      </w:ins>
      <w:r w:rsidR="0079568E" w:rsidRPr="00A445E4">
        <w:rPr>
          <w:rFonts w:ascii="Arial" w:hAnsi="Arial" w:cs="Arial"/>
          <w:b/>
          <w:color w:val="000000" w:themeColor="text1"/>
          <w:sz w:val="22"/>
        </w:rPr>
        <w:t>.</w:t>
      </w:r>
      <w:r w:rsidR="0079568E" w:rsidRPr="00A445E4">
        <w:rPr>
          <w:rFonts w:ascii="Arial" w:hAnsi="Arial" w:cs="Arial"/>
          <w:color w:val="000000" w:themeColor="text1"/>
          <w:kern w:val="0"/>
          <w:sz w:val="22"/>
        </w:rPr>
        <w:t xml:space="preserve"> </w:t>
      </w:r>
      <w:moveToRangeStart w:id="122" w:author="微软用户" w:date="2018-10-17T22:09:00Z" w:name="move527577487"/>
      <w:moveTo w:id="123" w:author="微软用户" w:date="2018-10-17T22:09:00Z">
        <w:r w:rsidR="008F1375" w:rsidRPr="00A445E4">
          <w:rPr>
            <w:rFonts w:ascii="Arial" w:hAnsi="Arial" w:cs="Arial"/>
            <w:color w:val="000000" w:themeColor="text1"/>
            <w:kern w:val="0"/>
            <w:sz w:val="22"/>
          </w:rPr>
          <w:t xml:space="preserve">Effect of </w:t>
        </w:r>
        <w:r w:rsidR="008F1375" w:rsidRPr="00FE528F">
          <w:rPr>
            <w:rFonts w:ascii="Arial" w:hAnsi="Arial" w:cs="Arial"/>
            <w:color w:val="000000" w:themeColor="text1"/>
            <w:kern w:val="0"/>
            <w:sz w:val="22"/>
            <w:rPrChange w:id="124" w:author="Guo, Shicheng" w:date="2018-10-17T12:35:00Z">
              <w:rPr>
                <w:rFonts w:ascii="Arial" w:hAnsi="Arial" w:cs="Arial"/>
                <w:i/>
                <w:color w:val="000000" w:themeColor="text1"/>
                <w:kern w:val="0"/>
                <w:sz w:val="22"/>
              </w:rPr>
            </w:rPrChange>
          </w:rPr>
          <w:t>ZNF132</w:t>
        </w:r>
        <w:r w:rsidR="008F1375" w:rsidRPr="00A445E4">
          <w:rPr>
            <w:rFonts w:ascii="Arial" w:hAnsi="Arial" w:cs="Arial"/>
            <w:color w:val="000000" w:themeColor="text1"/>
            <w:kern w:val="0"/>
            <w:sz w:val="22"/>
          </w:rPr>
          <w:t xml:space="preserve"> gene on the proliferation of esophageal cancer cells</w:t>
        </w:r>
      </w:moveTo>
      <w:ins w:id="125" w:author="Guo, Shicheng" w:date="2018-10-17T12:35:00Z">
        <w:r w:rsidR="00FE528F">
          <w:rPr>
            <w:rFonts w:ascii="Arial" w:hAnsi="Arial" w:cs="Arial"/>
            <w:color w:val="000000" w:themeColor="text1"/>
            <w:kern w:val="0"/>
            <w:sz w:val="22"/>
          </w:rPr>
          <w:t xml:space="preserve"> by </w:t>
        </w:r>
        <w:r w:rsidR="00FE528F" w:rsidRPr="00FE528F">
          <w:rPr>
            <w:rFonts w:ascii="Arial" w:hAnsi="Arial" w:cs="Arial"/>
            <w:color w:val="000000" w:themeColor="text1"/>
            <w:kern w:val="0"/>
            <w:sz w:val="22"/>
            <w:rPrChange w:id="126" w:author="Guo, Shicheng" w:date="2018-10-17T12:35:00Z">
              <w:rPr>
                <w:rFonts w:ascii="Arial" w:hAnsi="Arial" w:cs="Arial"/>
                <w:b/>
                <w:color w:val="000000" w:themeColor="text1"/>
                <w:sz w:val="22"/>
              </w:rPr>
            </w:rPrChange>
          </w:rPr>
          <w:t>Cell Proliferation Assay</w:t>
        </w:r>
        <w:r w:rsidR="00FE528F">
          <w:rPr>
            <w:rFonts w:ascii="Arial" w:hAnsi="Arial" w:cs="Arial"/>
            <w:color w:val="000000" w:themeColor="text1"/>
            <w:kern w:val="0"/>
            <w:sz w:val="22"/>
            <w:rPrChange w:id="127" w:author="Guo, Shicheng" w:date="2018-10-17T12:35:00Z">
              <w:rPr>
                <w:rFonts w:ascii="Arial" w:hAnsi="Arial" w:cs="Arial"/>
                <w:color w:val="000000" w:themeColor="text1"/>
                <w:kern w:val="0"/>
                <w:sz w:val="22"/>
              </w:rPr>
            </w:rPrChange>
          </w:rPr>
          <w:t xml:space="preserve">. </w:t>
        </w:r>
      </w:ins>
      <w:ins w:id="128" w:author="Guo, Shicheng" w:date="2018-10-17T12:36:00Z">
        <w:r w:rsidR="00B237B9" w:rsidRPr="00A445E4">
          <w:rPr>
            <w:rFonts w:ascii="Arial" w:hAnsi="Arial" w:cs="Arial"/>
            <w:color w:val="000000" w:themeColor="text1"/>
            <w:sz w:val="22"/>
          </w:rPr>
          <w:t>Light</w:t>
        </w:r>
        <w:r w:rsidR="00FE528F" w:rsidRPr="00A445E4">
          <w:rPr>
            <w:rFonts w:ascii="Arial" w:hAnsi="Arial" w:cs="Arial"/>
            <w:color w:val="000000" w:themeColor="text1"/>
            <w:sz w:val="22"/>
          </w:rPr>
          <w:t xml:space="preserve"> absorbance measurement at a wave</w:t>
        </w:r>
        <w:r w:rsidR="00FE528F">
          <w:rPr>
            <w:rFonts w:ascii="Arial" w:hAnsi="Arial" w:cs="Arial"/>
            <w:color w:val="000000" w:themeColor="text1"/>
            <w:sz w:val="22"/>
          </w:rPr>
          <w:t>length</w:t>
        </w:r>
        <w:r w:rsidR="00FE528F" w:rsidRPr="00A445E4">
          <w:rPr>
            <w:rFonts w:ascii="Arial" w:hAnsi="Arial" w:cs="Arial"/>
            <w:color w:val="000000" w:themeColor="text1"/>
            <w:sz w:val="22"/>
          </w:rPr>
          <w:t xml:space="preserve"> of 450 nm</w:t>
        </w:r>
        <w:r w:rsidR="00FE528F">
          <w:rPr>
            <w:rFonts w:ascii="Arial" w:hAnsi="Arial" w:cs="Arial"/>
            <w:color w:val="000000" w:themeColor="text1"/>
            <w:sz w:val="22"/>
          </w:rPr>
          <w:t xml:space="preserve"> </w:t>
        </w:r>
        <w:bookmarkStart w:id="129" w:name="_GoBack"/>
        <w:r w:rsidR="00FE528F">
          <w:rPr>
            <w:rFonts w:ascii="Arial" w:hAnsi="Arial" w:cs="Arial"/>
            <w:color w:val="000000" w:themeColor="text1"/>
            <w:sz w:val="22"/>
          </w:rPr>
          <w:t xml:space="preserve">was </w:t>
        </w:r>
        <w:bookmarkEnd w:id="129"/>
        <w:r w:rsidR="00FE528F">
          <w:rPr>
            <w:rFonts w:ascii="Arial" w:hAnsi="Arial" w:cs="Arial"/>
            <w:color w:val="000000" w:themeColor="text1"/>
            <w:sz w:val="22"/>
          </w:rPr>
          <w:t xml:space="preserve">recorded to </w:t>
        </w:r>
      </w:ins>
      <w:moveTo w:id="130" w:author="微软用户" w:date="2018-10-17T22:09:00Z">
        <w:del w:id="131" w:author="Guo, Shicheng" w:date="2018-10-17T12:35:00Z">
          <w:r w:rsidR="008F1375" w:rsidRPr="00A445E4" w:rsidDel="00FE528F">
            <w:rPr>
              <w:rFonts w:ascii="Arial" w:hAnsi="Arial" w:cs="Arial"/>
              <w:color w:val="000000" w:themeColor="text1"/>
              <w:kern w:val="0"/>
              <w:sz w:val="22"/>
            </w:rPr>
            <w:delText xml:space="preserve">. </w:delText>
          </w:r>
        </w:del>
      </w:moveTo>
      <w:ins w:id="132" w:author="Guo, Shicheng" w:date="2018-10-17T12:36:00Z">
        <w:r w:rsidR="00B237B9">
          <w:rPr>
            <w:rFonts w:ascii="Arial" w:hAnsi="Arial" w:cs="Arial"/>
            <w:color w:val="000000" w:themeColor="text1"/>
            <w:kern w:val="0"/>
            <w:sz w:val="22"/>
          </w:rPr>
          <w:t xml:space="preserve">show </w:t>
        </w:r>
      </w:ins>
      <w:moveTo w:id="133" w:author="微软用户" w:date="2018-10-17T22:09:00Z">
        <w:del w:id="134" w:author="Guo, Shicheng" w:date="2018-10-17T12:36:00Z">
          <w:r w:rsidR="008F1375" w:rsidRPr="00A445E4" w:rsidDel="00B237B9">
            <w:rPr>
              <w:rFonts w:ascii="Arial" w:hAnsi="Arial" w:cs="Arial"/>
              <w:color w:val="000000" w:themeColor="text1"/>
              <w:kern w:val="0"/>
              <w:sz w:val="22"/>
            </w:rPr>
            <w:delText xml:space="preserve">The results of cell proliferation analysis showed that the </w:delText>
          </w:r>
        </w:del>
        <w:r w:rsidR="008F1375" w:rsidRPr="00A445E4">
          <w:rPr>
            <w:rFonts w:ascii="Arial" w:hAnsi="Arial" w:cs="Arial"/>
            <w:color w:val="000000" w:themeColor="text1"/>
            <w:kern w:val="0"/>
            <w:sz w:val="22"/>
          </w:rPr>
          <w:t xml:space="preserve">up-regulation of </w:t>
        </w:r>
        <w:r w:rsidR="008F1375" w:rsidRPr="00A445E4">
          <w:rPr>
            <w:rFonts w:ascii="Arial" w:hAnsi="Arial" w:cs="Arial"/>
            <w:i/>
            <w:color w:val="000000" w:themeColor="text1"/>
            <w:kern w:val="0"/>
            <w:sz w:val="22"/>
          </w:rPr>
          <w:t>ZNF132</w:t>
        </w:r>
        <w:r w:rsidR="008F1375" w:rsidRPr="00A445E4">
          <w:rPr>
            <w:rFonts w:ascii="Arial" w:hAnsi="Arial" w:cs="Arial"/>
            <w:color w:val="000000" w:themeColor="text1"/>
            <w:kern w:val="0"/>
            <w:sz w:val="22"/>
          </w:rPr>
          <w:t xml:space="preserve"> gene could inhibit the proliferation of CaEs-17 and Ec-109 cells.</w:t>
        </w:r>
      </w:moveTo>
      <w:moveToRangeEnd w:id="122"/>
      <w:ins w:id="135" w:author="Guo, Shicheng" w:date="2018-10-17T12:32:00Z">
        <w:r w:rsidR="00651DCC">
          <w:rPr>
            <w:rFonts w:ascii="Arial" w:hAnsi="Arial" w:cs="Arial"/>
            <w:color w:val="000000" w:themeColor="text1"/>
            <w:kern w:val="0"/>
            <w:sz w:val="22"/>
          </w:rPr>
          <w:t xml:space="preserve"> </w:t>
        </w:r>
      </w:ins>
      <w:moveFromRangeStart w:id="136" w:author="微软用户" w:date="2018-10-17T22:08:00Z" w:name="move527577461"/>
      <w:moveFrom w:id="137" w:author="微软用户" w:date="2018-10-17T22:08:00Z">
        <w:r w:rsidR="0093724E" w:rsidRPr="00A445E4" w:rsidDel="008F1375">
          <w:rPr>
            <w:rFonts w:ascii="Arial" w:hAnsi="Arial" w:cs="Arial"/>
            <w:color w:val="000000" w:themeColor="text1"/>
            <w:sz w:val="22"/>
          </w:rPr>
          <w:t xml:space="preserve">Expression of </w:t>
        </w:r>
        <w:r w:rsidR="0093724E" w:rsidRPr="00A445E4" w:rsidDel="008F1375">
          <w:rPr>
            <w:rFonts w:ascii="Arial" w:hAnsi="Arial" w:cs="Arial"/>
            <w:i/>
            <w:color w:val="000000" w:themeColor="text1"/>
            <w:sz w:val="22"/>
          </w:rPr>
          <w:t>ZNF132</w:t>
        </w:r>
        <w:r w:rsidR="0093724E" w:rsidRPr="00A445E4" w:rsidDel="008F1375">
          <w:rPr>
            <w:rFonts w:ascii="Arial" w:hAnsi="Arial" w:cs="Arial"/>
            <w:color w:val="000000" w:themeColor="text1"/>
            <w:sz w:val="22"/>
          </w:rPr>
          <w:t xml:space="preserve"> measured by q-PCR and western blotting in Ec-109 cells and CaEs-17 cells. </w:t>
        </w:r>
      </w:moveFrom>
      <w:moveFromRangeEnd w:id="136"/>
      <w:del w:id="138" w:author="微软用户" w:date="2018-10-17T22:09:00Z">
        <w:r w:rsidR="00591349" w:rsidRPr="00A445E4" w:rsidDel="008F1375">
          <w:rPr>
            <w:rFonts w:ascii="Arial" w:hAnsi="Arial" w:cs="Arial"/>
            <w:b/>
            <w:color w:val="000000" w:themeColor="text1"/>
            <w:sz w:val="22"/>
          </w:rPr>
          <w:delText>D</w:delText>
        </w:r>
      </w:del>
      <w:ins w:id="139" w:author="微软用户" w:date="2018-10-17T22:09:00Z">
        <w:r w:rsidR="008F1375">
          <w:rPr>
            <w:rFonts w:ascii="Arial" w:hAnsi="Arial" w:cs="Arial" w:hint="eastAsia"/>
            <w:b/>
            <w:color w:val="000000" w:themeColor="text1"/>
            <w:sz w:val="22"/>
          </w:rPr>
          <w:t>E</w:t>
        </w:r>
      </w:ins>
      <w:r w:rsidR="0079568E" w:rsidRPr="00A445E4">
        <w:rPr>
          <w:rFonts w:ascii="Arial" w:hAnsi="Arial" w:cs="Arial"/>
          <w:b/>
          <w:color w:val="000000" w:themeColor="text1"/>
          <w:sz w:val="22"/>
        </w:rPr>
        <w:t>,</w:t>
      </w:r>
      <w:del w:id="140" w:author="微软用户" w:date="2018-10-17T22:09:00Z">
        <w:r w:rsidR="00591349" w:rsidRPr="00A445E4" w:rsidDel="008F1375">
          <w:rPr>
            <w:rFonts w:ascii="Arial" w:hAnsi="Arial" w:cs="Arial"/>
            <w:b/>
            <w:color w:val="000000" w:themeColor="text1"/>
            <w:sz w:val="22"/>
          </w:rPr>
          <w:delText>E</w:delText>
        </w:r>
      </w:del>
      <w:ins w:id="141" w:author="微软用户" w:date="2018-10-17T22:09:00Z">
        <w:r w:rsidR="008F1375">
          <w:rPr>
            <w:rFonts w:ascii="Arial" w:hAnsi="Arial" w:cs="Arial" w:hint="eastAsia"/>
            <w:b/>
            <w:color w:val="000000" w:themeColor="text1"/>
            <w:sz w:val="22"/>
          </w:rPr>
          <w:t>F</w:t>
        </w:r>
      </w:ins>
      <w:r w:rsidRPr="00A445E4">
        <w:rPr>
          <w:rFonts w:ascii="Arial" w:hAnsi="Arial" w:cs="Arial"/>
          <w:b/>
          <w:color w:val="000000" w:themeColor="text1"/>
          <w:sz w:val="22"/>
        </w:rPr>
        <w:t>.</w:t>
      </w:r>
      <w:r w:rsidR="0079568E"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ability.</w:t>
      </w:r>
      <w:r w:rsidR="0079568E" w:rsidRPr="00A445E4">
        <w:rPr>
          <w:rFonts w:ascii="Arial" w:hAnsi="Arial" w:cs="Arial"/>
          <w:color w:val="000000" w:themeColor="text1"/>
          <w:sz w:val="22"/>
        </w:rPr>
        <w:t xml:space="preserve"> </w:t>
      </w:r>
      <w:del w:id="142" w:author="微软用户" w:date="2018-10-17T22:09:00Z">
        <w:r w:rsidR="00591349" w:rsidRPr="00A445E4" w:rsidDel="008F1375">
          <w:rPr>
            <w:rFonts w:ascii="Arial" w:hAnsi="Arial" w:cs="Arial"/>
            <w:b/>
            <w:color w:val="000000" w:themeColor="text1"/>
            <w:sz w:val="22"/>
          </w:rPr>
          <w:delText>F</w:delText>
        </w:r>
      </w:del>
      <w:ins w:id="143" w:author="微软用户" w:date="2018-10-17T22:09:00Z">
        <w:r w:rsidR="008F1375">
          <w:rPr>
            <w:rFonts w:ascii="Arial" w:hAnsi="Arial" w:cs="Arial" w:hint="eastAsia"/>
            <w:b/>
            <w:color w:val="000000" w:themeColor="text1"/>
            <w:sz w:val="22"/>
          </w:rPr>
          <w:t>G</w:t>
        </w:r>
      </w:ins>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The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in Ec-109 cells and CaEs-17 cells reduced cell migration ability in a transwell assay.</w:t>
      </w:r>
      <w:r w:rsidRPr="00A445E4">
        <w:rPr>
          <w:rFonts w:ascii="Arial" w:hAnsi="Arial" w:cs="Arial"/>
          <w:b/>
          <w:color w:val="000000" w:themeColor="text1"/>
          <w:sz w:val="22"/>
        </w:rPr>
        <w:t xml:space="preserve"> </w:t>
      </w:r>
      <w:del w:id="144" w:author="微软用户" w:date="2018-10-17T22:09:00Z">
        <w:r w:rsidR="00591349" w:rsidRPr="00A445E4" w:rsidDel="008F1375">
          <w:rPr>
            <w:rFonts w:ascii="Arial" w:hAnsi="Arial" w:cs="Arial"/>
            <w:b/>
            <w:color w:val="000000" w:themeColor="text1"/>
            <w:sz w:val="22"/>
          </w:rPr>
          <w:delText>G</w:delText>
        </w:r>
      </w:del>
      <w:ins w:id="145" w:author="微软用户" w:date="2018-10-17T22:09:00Z">
        <w:r w:rsidR="008F1375">
          <w:rPr>
            <w:rFonts w:ascii="Arial" w:hAnsi="Arial" w:cs="Arial" w:hint="eastAsia"/>
            <w:b/>
            <w:color w:val="000000" w:themeColor="text1"/>
            <w:sz w:val="22"/>
          </w:rPr>
          <w:t>H</w:t>
        </w:r>
      </w:ins>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Flow cytometry demonstrates that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w:t>
      </w:r>
      <w:r w:rsidRPr="00A445E4">
        <w:rPr>
          <w:rFonts w:ascii="Arial" w:hAnsi="Arial" w:cs="Arial"/>
          <w:color w:val="000000" w:themeColor="text1"/>
          <w:kern w:val="0"/>
          <w:sz w:val="22"/>
        </w:rPr>
        <w:t>CaEs-17 and Ec-109 cells</w:t>
      </w:r>
      <w:r w:rsidRPr="00A445E4">
        <w:rPr>
          <w:rFonts w:ascii="Arial" w:hAnsi="Arial" w:cs="Arial"/>
          <w:color w:val="000000" w:themeColor="text1"/>
          <w:sz w:val="22"/>
        </w:rPr>
        <w:t xml:space="preserve"> could significantly increase the cell apoptosis rate. </w:t>
      </w:r>
      <w:r w:rsidR="008D1D5B"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8D1D5B" w:rsidRPr="00A445E4">
        <w:rPr>
          <w:rFonts w:ascii="Arial" w:hAnsi="Arial" w:cs="Arial"/>
          <w:color w:val="000000" w:themeColor="text1"/>
          <w:sz w:val="22"/>
        </w:rPr>
        <w:t>D.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0.05, ***</w:t>
      </w:r>
      <w:r w:rsidR="008D1D5B" w:rsidRPr="00A445E4">
        <w:rPr>
          <w:rFonts w:ascii="Arial" w:hAnsi="Arial" w:cs="Arial"/>
          <w:i/>
          <w:color w:val="000000" w:themeColor="text1"/>
          <w:sz w:val="22"/>
        </w:rPr>
        <w:t>P</w:t>
      </w:r>
      <w:r w:rsidR="008D1D5B" w:rsidRPr="00A445E4">
        <w:rPr>
          <w:rFonts w:ascii="Arial" w:hAnsi="Arial" w:cs="Arial"/>
          <w:color w:val="000000" w:themeColor="text1"/>
          <w:sz w:val="22"/>
        </w:rPr>
        <w:t>&lt;0.01,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0.001.</w:t>
      </w:r>
    </w:p>
    <w:p w:rsidR="00D82975" w:rsidRPr="00A445E4" w:rsidRDefault="00D82975" w:rsidP="00903B7A">
      <w:pPr>
        <w:adjustRightInd w:val="0"/>
        <w:snapToGrid w:val="0"/>
        <w:spacing w:line="480" w:lineRule="auto"/>
        <w:rPr>
          <w:rFonts w:ascii="Arial" w:hAnsi="Arial" w:cs="Arial"/>
          <w:sz w:val="22"/>
        </w:rPr>
      </w:pPr>
    </w:p>
    <w:p w:rsidR="00B2010B" w:rsidRPr="00A60ACF" w:rsidRDefault="00B2010B" w:rsidP="00903B7A">
      <w:pPr>
        <w:adjustRightInd w:val="0"/>
        <w:snapToGrid w:val="0"/>
        <w:spacing w:line="480" w:lineRule="auto"/>
        <w:rPr>
          <w:rFonts w:ascii="Arial" w:hAnsi="Arial" w:cs="Arial"/>
          <w:b/>
          <w:color w:val="FF0000"/>
          <w:sz w:val="22"/>
          <w:rPrChange w:id="146" w:author="微软用户" w:date="2018-10-17T22:10:00Z">
            <w:rPr>
              <w:rFonts w:ascii="Arial" w:hAnsi="Arial" w:cs="Arial"/>
              <w:b/>
              <w:color w:val="000000" w:themeColor="text1"/>
              <w:sz w:val="22"/>
            </w:rPr>
          </w:rPrChange>
        </w:rPr>
      </w:pPr>
      <w:r w:rsidRPr="00A445E4">
        <w:rPr>
          <w:rFonts w:ascii="Arial" w:hAnsi="Arial" w:cs="Arial"/>
          <w:b/>
          <w:color w:val="000000" w:themeColor="text1"/>
          <w:sz w:val="22"/>
        </w:rPr>
        <w:t xml:space="preserve">Figure 4. Over-expression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inhibits the growth of human esophageal squamous cell carcinoma in vivo in a mouse xenograft model.</w:t>
      </w:r>
      <w:r w:rsidR="005F1386" w:rsidRPr="00A445E4">
        <w:rPr>
          <w:rFonts w:ascii="Arial" w:hAnsi="Arial" w:cs="Arial"/>
          <w:b/>
          <w:color w:val="000000" w:themeColor="text1"/>
          <w:sz w:val="22"/>
        </w:rPr>
        <w:t xml:space="preserve"> </w:t>
      </w:r>
      <w:r w:rsidR="00D82975" w:rsidRPr="00A445E4">
        <w:rPr>
          <w:rFonts w:ascii="Arial" w:hAnsi="Arial" w:cs="Arial"/>
          <w:b/>
          <w:color w:val="000000" w:themeColor="text1"/>
          <w:sz w:val="22"/>
        </w:rPr>
        <w:t>A.</w:t>
      </w:r>
      <w:r w:rsidR="00D82975" w:rsidRPr="00A445E4">
        <w:rPr>
          <w:rFonts w:ascii="Arial" w:hAnsi="Arial" w:cs="Arial"/>
          <w:color w:val="000000" w:themeColor="text1"/>
          <w:sz w:val="22"/>
        </w:rPr>
        <w:t xml:space="preserve"> </w:t>
      </w:r>
      <w:r w:rsidRPr="00A445E4">
        <w:rPr>
          <w:rFonts w:ascii="Arial" w:hAnsi="Arial" w:cs="Arial"/>
          <w:color w:val="000000" w:themeColor="text1"/>
          <w:sz w:val="22"/>
        </w:rPr>
        <w:t>The tumor volume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group was visually smaller than that of pCD513B group.</w:t>
      </w:r>
      <w:r w:rsidRPr="00A445E4">
        <w:rPr>
          <w:rFonts w:ascii="Arial" w:hAnsi="Arial" w:cs="Arial"/>
          <w:b/>
          <w:color w:val="000000" w:themeColor="text1"/>
          <w:sz w:val="22"/>
        </w:rPr>
        <w:t xml:space="preserve"> B.</w:t>
      </w:r>
      <w:r w:rsidRPr="00A445E4">
        <w:rPr>
          <w:rFonts w:ascii="Arial" w:hAnsi="Arial" w:cs="Arial"/>
          <w:color w:val="000000" w:themeColor="text1"/>
          <w:sz w:val="22"/>
        </w:rPr>
        <w:t xml:space="preserve"> difference in tumor volume between two groups increased with passing days.</w:t>
      </w:r>
      <w:r w:rsidRPr="00A445E4">
        <w:rPr>
          <w:rFonts w:ascii="Arial" w:hAnsi="Arial" w:cs="Arial"/>
          <w:b/>
          <w:color w:val="000000" w:themeColor="text1"/>
          <w:sz w:val="22"/>
        </w:rPr>
        <w:t xml:space="preserve"> </w:t>
      </w:r>
      <w:r w:rsidR="00CD13EF" w:rsidRPr="00A445E4">
        <w:rPr>
          <w:rFonts w:ascii="Arial" w:hAnsi="Arial" w:cs="Arial"/>
          <w:color w:val="000000" w:themeColor="text1"/>
          <w:sz w:val="22"/>
        </w:rPr>
        <w:t>***</w:t>
      </w:r>
      <w:r w:rsidR="00CD13EF"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CD13EF" w:rsidRPr="00A445E4">
        <w:rPr>
          <w:rFonts w:ascii="Arial" w:hAnsi="Arial" w:cs="Arial"/>
          <w:color w:val="000000" w:themeColor="text1"/>
          <w:sz w:val="22"/>
        </w:rPr>
        <w:t xml:space="preserve">0.001. </w:t>
      </w:r>
      <w:r w:rsidRPr="00A445E4">
        <w:rPr>
          <w:rFonts w:ascii="Arial" w:hAnsi="Arial" w:cs="Arial"/>
          <w:b/>
          <w:color w:val="000000" w:themeColor="text1"/>
          <w:sz w:val="22"/>
        </w:rPr>
        <w:t>C.</w:t>
      </w:r>
      <w:r w:rsidRPr="00A445E4">
        <w:rPr>
          <w:rFonts w:ascii="Arial" w:hAnsi="Arial" w:cs="Arial"/>
          <w:color w:val="000000" w:themeColor="text1"/>
          <w:sz w:val="22"/>
        </w:rPr>
        <w:t xml:space="preserve"> Wet tumor weight of experiment group was significantly lighter than control group.</w:t>
      </w:r>
      <w:r w:rsidR="001033AB" w:rsidRPr="00A445E4">
        <w:rPr>
          <w:rFonts w:ascii="Arial" w:hAnsi="Arial" w:cs="Arial"/>
          <w:sz w:val="22"/>
        </w:rPr>
        <w:t xml:space="preserve"> </w:t>
      </w:r>
      <w:r w:rsidR="001033AB" w:rsidRPr="00A445E4">
        <w:rPr>
          <w:rFonts w:ascii="Arial" w:hAnsi="Arial" w:cs="Arial"/>
          <w:color w:val="000000" w:themeColor="text1"/>
          <w:sz w:val="22"/>
        </w:rPr>
        <w:t xml:space="preserve">*, </w:t>
      </w:r>
      <w:r w:rsidR="001033A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1033AB" w:rsidRPr="00A445E4">
        <w:rPr>
          <w:rFonts w:ascii="Arial" w:hAnsi="Arial" w:cs="Arial"/>
          <w:color w:val="000000" w:themeColor="text1"/>
          <w:sz w:val="22"/>
        </w:rPr>
        <w:t>0.05.</w:t>
      </w:r>
      <w:r w:rsidRPr="00A445E4">
        <w:rPr>
          <w:rFonts w:ascii="Arial" w:hAnsi="Arial" w:cs="Arial"/>
          <w:color w:val="000000" w:themeColor="text1"/>
          <w:sz w:val="22"/>
        </w:rPr>
        <w:t xml:space="preserve"> </w:t>
      </w:r>
      <w:r w:rsidRPr="00A445E4">
        <w:rPr>
          <w:rFonts w:ascii="Arial" w:hAnsi="Arial" w:cs="Arial"/>
          <w:b/>
          <w:color w:val="000000" w:themeColor="text1"/>
          <w:sz w:val="22"/>
        </w:rPr>
        <w:t xml:space="preserve">D. </w:t>
      </w:r>
      <w:r w:rsidRPr="00A445E4">
        <w:rPr>
          <w:rFonts w:ascii="Arial" w:hAnsi="Arial" w:cs="Arial"/>
          <w:color w:val="000000" w:themeColor="text1"/>
          <w:sz w:val="22"/>
        </w:rPr>
        <w:t xml:space="preserve">There was no significant difference in body weight between the experimental group and the control group during the whole experiment. </w:t>
      </w:r>
      <w:r w:rsidR="007B45AA" w:rsidRPr="00A60ACF">
        <w:rPr>
          <w:rFonts w:ascii="Arial" w:hAnsi="Arial" w:cs="Arial"/>
          <w:color w:val="FF0000"/>
          <w:sz w:val="22"/>
          <w:rPrChange w:id="147" w:author="微软用户" w:date="2018-10-17T22:10:00Z">
            <w:rPr>
              <w:rFonts w:ascii="Arial" w:hAnsi="Arial" w:cs="Arial"/>
              <w:color w:val="000000" w:themeColor="text1"/>
              <w:sz w:val="22"/>
            </w:rPr>
          </w:rPrChange>
        </w:rPr>
        <w:t>E. Western blotting results showed that ZNF132 was expressed in a subcutaneous injection of ZNF132 stable cell line.</w:t>
      </w:r>
    </w:p>
    <w:p w:rsidR="00D82975" w:rsidRPr="00A445E4" w:rsidRDefault="00D82975" w:rsidP="00903B7A">
      <w:pPr>
        <w:adjustRightInd w:val="0"/>
        <w:snapToGrid w:val="0"/>
        <w:spacing w:line="480" w:lineRule="auto"/>
        <w:rPr>
          <w:rFonts w:ascii="Arial" w:hAnsi="Arial" w:cs="Arial"/>
          <w:sz w:val="22"/>
        </w:rPr>
      </w:pPr>
    </w:p>
    <w:p w:rsidR="00BF4359" w:rsidDel="00D025F2" w:rsidRDefault="00B2010B" w:rsidP="00903B7A">
      <w:pPr>
        <w:adjustRightInd w:val="0"/>
        <w:snapToGrid w:val="0"/>
        <w:spacing w:line="480" w:lineRule="auto"/>
        <w:rPr>
          <w:ins w:id="148" w:author="Guo, Shicheng" w:date="2018-10-16T23:45:00Z"/>
          <w:del w:id="149" w:author="微软用户" w:date="2018-10-17T22:10:00Z"/>
          <w:rFonts w:ascii="Arial" w:hAnsi="Arial" w:cs="Arial"/>
          <w:color w:val="000000" w:themeColor="text1"/>
          <w:sz w:val="22"/>
        </w:rPr>
      </w:pPr>
      <w:r w:rsidRPr="00A445E4">
        <w:rPr>
          <w:rFonts w:ascii="Arial" w:hAnsi="Arial" w:cs="Arial"/>
          <w:b/>
          <w:bCs/>
          <w:color w:val="000000" w:themeColor="text1"/>
          <w:sz w:val="22"/>
        </w:rPr>
        <w:t>Figure 5</w:t>
      </w:r>
      <w:r w:rsidRPr="00A445E4">
        <w:rPr>
          <w:rFonts w:ascii="Arial" w:hAnsi="Arial" w:cs="Arial"/>
          <w:b/>
          <w:color w:val="000000" w:themeColor="text1"/>
          <w:sz w:val="22"/>
        </w:rPr>
        <w:t xml:space="preserve">. Hypermethylation of trascriptional activator Sp1 binding site in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promoter region leading to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gene sil</w:t>
      </w:r>
      <w:r w:rsidR="005F1386" w:rsidRPr="00A445E4">
        <w:rPr>
          <w:rFonts w:ascii="Arial" w:hAnsi="Arial" w:cs="Arial"/>
          <w:b/>
          <w:color w:val="000000" w:themeColor="text1"/>
          <w:sz w:val="22"/>
        </w:rPr>
        <w:t xml:space="preserve">encing in esophageal cell line. </w:t>
      </w:r>
      <w:r w:rsidRPr="00A445E4">
        <w:rPr>
          <w:rFonts w:ascii="Arial" w:hAnsi="Arial" w:cs="Arial"/>
          <w:b/>
          <w:color w:val="000000" w:themeColor="text1"/>
          <w:sz w:val="22"/>
        </w:rPr>
        <w:t>A.</w:t>
      </w:r>
      <w:r w:rsidRPr="00A445E4">
        <w:rPr>
          <w:rFonts w:ascii="Arial" w:hAnsi="Arial" w:cs="Arial"/>
          <w:color w:val="000000" w:themeColor="text1"/>
          <w:sz w:val="22"/>
        </w:rPr>
        <w:t xml:space="preserv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elevates with increasing doses of Sp1. </w:t>
      </w:r>
      <w:r w:rsidR="00D12A64"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D12A64" w:rsidRPr="00A445E4">
        <w:rPr>
          <w:rFonts w:ascii="Arial" w:hAnsi="Arial" w:cs="Arial"/>
          <w:color w:val="000000" w:themeColor="text1"/>
          <w:sz w:val="22"/>
        </w:rPr>
        <w:t>D.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B.</w:t>
      </w:r>
      <w:r w:rsidR="00335665"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Trascriptional activity was significantly reduced by methylation of Sp1 site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w:t>
      </w:r>
      <w:r w:rsidR="00D12A64" w:rsidRPr="00A445E4">
        <w:rPr>
          <w:rFonts w:ascii="Arial" w:hAnsi="Arial" w:cs="Arial"/>
          <w:color w:val="000000" w:themeColor="text1"/>
          <w:sz w:val="22"/>
        </w:rPr>
        <w:t xml:space="preserve">Data are presented as the mean±SD. *,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0.05,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C.</w:t>
      </w:r>
      <w:r w:rsidR="00335665" w:rsidRPr="00A445E4">
        <w:rPr>
          <w:rFonts w:ascii="Arial" w:hAnsi="Arial" w:cs="Arial"/>
          <w:b/>
          <w:color w:val="000000" w:themeColor="text1"/>
          <w:sz w:val="22"/>
        </w:rPr>
        <w:t xml:space="preserve"> </w:t>
      </w:r>
      <w:r w:rsidR="00ED5BB9" w:rsidRPr="00A445E4">
        <w:rPr>
          <w:rFonts w:ascii="Arial" w:hAnsi="Arial" w:cs="Arial"/>
          <w:color w:val="000000" w:themeColor="text1"/>
          <w:sz w:val="22"/>
        </w:rPr>
        <w:t xml:space="preserve">ChIP assay was repeated three times. </w:t>
      </w:r>
      <w:r w:rsidRPr="00A445E4">
        <w:rPr>
          <w:rFonts w:ascii="Arial" w:hAnsi="Arial" w:cs="Arial"/>
          <w:color w:val="000000" w:themeColor="text1"/>
          <w:sz w:val="22"/>
        </w:rPr>
        <w:t xml:space="preserve">ChIP assay showed directly that Sp1 protein can bind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containing Sp1 site in in vitro cultured cells cells. </w:t>
      </w:r>
      <w:r w:rsidRPr="00A445E4">
        <w:rPr>
          <w:rFonts w:ascii="Arial" w:hAnsi="Arial" w:cs="Arial"/>
          <w:b/>
          <w:color w:val="000000" w:themeColor="text1"/>
          <w:sz w:val="22"/>
        </w:rPr>
        <w:t>D.</w:t>
      </w:r>
      <w:r w:rsidRPr="00A445E4">
        <w:rPr>
          <w:rFonts w:ascii="Arial" w:hAnsi="Arial" w:cs="Arial"/>
          <w:color w:val="000000" w:themeColor="text1"/>
          <w:sz w:val="22"/>
        </w:rPr>
        <w:t xml:space="preserve"> </w:t>
      </w:r>
      <w:r w:rsidR="00ED5BB9" w:rsidRPr="00A445E4">
        <w:rPr>
          <w:rFonts w:ascii="Arial" w:hAnsi="Arial" w:cs="Arial"/>
          <w:color w:val="000000" w:themeColor="text1"/>
          <w:sz w:val="22"/>
        </w:rPr>
        <w:t xml:space="preserve">DNA pull-down assay was repeated three times. </w:t>
      </w:r>
      <w:r w:rsidRPr="00A445E4">
        <w:rPr>
          <w:rFonts w:ascii="Arial" w:hAnsi="Arial" w:cs="Arial"/>
          <w:color w:val="000000" w:themeColor="text1"/>
          <w:sz w:val="22"/>
        </w:rPr>
        <w:t>DNA pull-down assay showed that the methylated Sp1-bining site probe had weaker binding ability with speciﬁc proteins compared with the unm</w:t>
      </w:r>
      <w:r w:rsidR="00A15D0C" w:rsidRPr="00A445E4">
        <w:rPr>
          <w:rFonts w:ascii="Arial" w:hAnsi="Arial" w:cs="Arial"/>
          <w:color w:val="000000" w:themeColor="text1"/>
          <w:sz w:val="22"/>
        </w:rPr>
        <w:t>ethylated Sp1-bining site probe.</w:t>
      </w:r>
      <w:r w:rsidR="00C6069F" w:rsidRPr="00A445E4">
        <w:rPr>
          <w:rFonts w:ascii="Arial" w:hAnsi="Arial" w:cs="Arial"/>
          <w:color w:val="000000" w:themeColor="text1"/>
          <w:sz w:val="22"/>
        </w:rPr>
        <w:t xml:space="preserve"> </w:t>
      </w:r>
    </w:p>
    <w:p w:rsidR="00BF4359" w:rsidRDefault="00BF4359" w:rsidP="00903B7A">
      <w:pPr>
        <w:adjustRightInd w:val="0"/>
        <w:snapToGrid w:val="0"/>
        <w:spacing w:line="480" w:lineRule="auto"/>
        <w:rPr>
          <w:ins w:id="150" w:author="Guo, Shicheng" w:date="2018-10-16T23:45:00Z"/>
          <w:rFonts w:ascii="Arial" w:hAnsi="Arial" w:cs="Arial"/>
          <w:color w:val="000000" w:themeColor="text1"/>
          <w:sz w:val="22"/>
        </w:rPr>
      </w:pPr>
    </w:p>
    <w:p w:rsidR="008D345D" w:rsidRPr="00BF4359" w:rsidRDefault="00BF4359" w:rsidP="00903B7A">
      <w:pPr>
        <w:adjustRightInd w:val="0"/>
        <w:snapToGrid w:val="0"/>
        <w:spacing w:line="480" w:lineRule="auto"/>
        <w:rPr>
          <w:rFonts w:ascii="Arial" w:hAnsi="Arial" w:cs="Arial"/>
          <w:color w:val="000000" w:themeColor="text1"/>
          <w:sz w:val="22"/>
          <w:rPrChange w:id="151" w:author="Guo, Shicheng" w:date="2018-10-16T23:46:00Z">
            <w:rPr>
              <w:rFonts w:ascii="Arial" w:hAnsi="Arial" w:cs="Arial"/>
              <w:b/>
              <w:color w:val="000000" w:themeColor="text1"/>
              <w:sz w:val="22"/>
            </w:rPr>
          </w:rPrChange>
        </w:rPr>
      </w:pPr>
      <w:ins w:id="152" w:author="Guo, Shicheng" w:date="2018-10-16T23:45:00Z">
        <w:r w:rsidRPr="000B5432">
          <w:rPr>
            <w:rFonts w:ascii="Arial" w:hAnsi="Arial" w:cs="Arial"/>
            <w:b/>
            <w:color w:val="000000" w:themeColor="text1"/>
            <w:sz w:val="22"/>
            <w:rPrChange w:id="153" w:author="Guo, Shicheng" w:date="2018-10-16T23:50:00Z">
              <w:rPr>
                <w:rFonts w:ascii="Arial" w:hAnsi="Arial" w:cs="Arial"/>
                <w:color w:val="7030A0"/>
                <w:sz w:val="22"/>
              </w:rPr>
            </w:rPrChange>
          </w:rPr>
          <w:t>Supplementary Figure 1</w:t>
        </w:r>
        <w:r w:rsidRPr="00BF4359">
          <w:rPr>
            <w:rFonts w:ascii="Arial" w:hAnsi="Arial" w:cs="Arial"/>
            <w:color w:val="000000" w:themeColor="text1"/>
            <w:sz w:val="22"/>
            <w:rPrChange w:id="154" w:author="Guo, Shicheng" w:date="2018-10-16T23:46:00Z">
              <w:rPr>
                <w:rFonts w:ascii="Arial" w:hAnsi="Arial" w:cs="Arial"/>
                <w:color w:val="7030A0"/>
                <w:sz w:val="22"/>
              </w:rPr>
            </w:rPrChange>
          </w:rPr>
          <w:t xml:space="preserve">. </w:t>
        </w:r>
      </w:ins>
      <w:ins w:id="155" w:author="Guo, Shicheng" w:date="2018-10-16T23:46:00Z">
        <w:r w:rsidRPr="00BF4359">
          <w:rPr>
            <w:rFonts w:ascii="Arial" w:hAnsi="Arial" w:cs="Arial"/>
            <w:color w:val="000000" w:themeColor="text1"/>
            <w:sz w:val="22"/>
            <w:rPrChange w:id="156" w:author="Guo, Shicheng" w:date="2018-10-16T23:46:00Z">
              <w:rPr>
                <w:rFonts w:ascii="Arial" w:hAnsi="Arial" w:cs="Arial"/>
                <w:color w:val="000000" w:themeColor="text1"/>
                <w:sz w:val="22"/>
                <w:shd w:val="clear" w:color="auto" w:fill="FFFFFF"/>
              </w:rPr>
            </w:rPrChange>
          </w:rPr>
          <w:t>ENCODE ChIP-seq data to show SP1 bindings in CpG-island of ZNF132 promoter region</w:t>
        </w:r>
      </w:ins>
      <w:ins w:id="157" w:author="Guo, Shicheng" w:date="2018-10-16T23:49:00Z">
        <w:r w:rsidR="00073597">
          <w:rPr>
            <w:rFonts w:ascii="Arial" w:hAnsi="Arial" w:cs="Arial"/>
            <w:color w:val="000000" w:themeColor="text1"/>
            <w:sz w:val="22"/>
          </w:rPr>
          <w:t xml:space="preserve">. </w:t>
        </w:r>
      </w:ins>
      <w:ins w:id="158" w:author="Guo, Shicheng" w:date="2018-10-16T23:48:00Z">
        <w:r w:rsidRPr="00BF4359">
          <w:rPr>
            <w:rFonts w:ascii="Arial" w:hAnsi="Arial" w:cs="Arial"/>
            <w:color w:val="000000" w:themeColor="text1"/>
            <w:sz w:val="22"/>
            <w:rPrChange w:id="159" w:author="Guo, Shicheng" w:date="2018-10-16T23:49:00Z">
              <w:rPr>
                <w:b/>
                <w:bCs/>
                <w:sz w:val="32"/>
                <w:szCs w:val="32"/>
              </w:rPr>
            </w:rPrChange>
          </w:rPr>
          <w:t>Integrated Regulation from ENCODE Tracks</w:t>
        </w:r>
        <w:r w:rsidRPr="00BF4359">
          <w:rPr>
            <w:rFonts w:ascii="Arial" w:hAnsi="Arial" w:cs="Arial"/>
            <w:color w:val="000000" w:themeColor="text1"/>
            <w:sz w:val="22"/>
          </w:rPr>
          <w:t xml:space="preserve"> </w:t>
        </w:r>
        <w:r>
          <w:rPr>
            <w:rFonts w:ascii="Arial" w:hAnsi="Arial" w:cs="Arial"/>
            <w:color w:val="000000" w:themeColor="text1"/>
            <w:sz w:val="22"/>
          </w:rPr>
          <w:t xml:space="preserve">based on hg19 was captured from UCSC </w:t>
        </w:r>
        <w:r>
          <w:rPr>
            <w:rFonts w:ascii="Arial" w:hAnsi="Arial" w:cs="Arial"/>
            <w:color w:val="000000" w:themeColor="text1"/>
            <w:sz w:val="22"/>
          </w:rPr>
          <w:lastRenderedPageBreak/>
          <w:t xml:space="preserve">Genome </w:t>
        </w:r>
      </w:ins>
      <w:ins w:id="160" w:author="Guo, Shicheng" w:date="2018-10-16T23:49:00Z">
        <w:r>
          <w:rPr>
            <w:rFonts w:ascii="Arial" w:hAnsi="Arial" w:cs="Arial"/>
            <w:color w:val="000000" w:themeColor="text1"/>
            <w:sz w:val="22"/>
          </w:rPr>
          <w:t>Browses</w:t>
        </w:r>
      </w:ins>
      <w:ins w:id="161" w:author="Guo, Shicheng" w:date="2018-10-16T23:48:00Z">
        <w:r>
          <w:rPr>
            <w:rFonts w:ascii="Arial" w:hAnsi="Arial" w:cs="Arial"/>
            <w:color w:val="000000" w:themeColor="text1"/>
            <w:sz w:val="22"/>
          </w:rPr>
          <w:t xml:space="preserve">. </w:t>
        </w:r>
      </w:ins>
      <w:ins w:id="162" w:author="Guo, Shicheng" w:date="2018-10-16T23:49:00Z">
        <w:r w:rsidRPr="00BF4359">
          <w:rPr>
            <w:rFonts w:ascii="Arial" w:hAnsi="Arial" w:cs="Arial"/>
            <w:color w:val="000000" w:themeColor="text1"/>
            <w:sz w:val="22"/>
            <w:rPrChange w:id="163" w:author="Guo, Shicheng" w:date="2018-10-16T23:49:00Z">
              <w:rPr>
                <w:rFonts w:ascii="Arial" w:hAnsi="Arial" w:cs="Arial"/>
                <w:color w:val="000000"/>
                <w:sz w:val="27"/>
                <w:szCs w:val="27"/>
                <w:shd w:val="clear" w:color="auto" w:fill="FFFEE8"/>
              </w:rPr>
            </w:rPrChange>
          </w:rPr>
          <w:t>Transcription Factor ChIP-seq (161 factors) from ENCODE with Factorbook Motifs  Data</w:t>
        </w:r>
        <w:r w:rsidRPr="00BF4359">
          <w:rPr>
            <w:rFonts w:ascii="Arial" w:hAnsi="Arial" w:cs="Arial"/>
            <w:color w:val="000000" w:themeColor="text1"/>
            <w:sz w:val="22"/>
            <w:rPrChange w:id="164" w:author="Guo, Shicheng" w:date="2018-10-16T23:49:00Z">
              <w:rPr>
                <w:rFonts w:ascii="Arial" w:hAnsi="Arial" w:cs="Arial"/>
                <w:b/>
                <w:bCs/>
                <w:color w:val="000000"/>
                <w:sz w:val="27"/>
                <w:szCs w:val="27"/>
                <w:shd w:val="clear" w:color="auto" w:fill="FFFEE8"/>
              </w:rPr>
            </w:rPrChange>
          </w:rPr>
          <w:t xml:space="preserve"> version: ENCODE Mar 2012 Freeze</w:t>
        </w:r>
        <w:r w:rsidRPr="00BF4359">
          <w:rPr>
            <w:rFonts w:ascii="Arial" w:hAnsi="Arial" w:cs="Arial"/>
            <w:color w:val="000000" w:themeColor="text1"/>
            <w:sz w:val="22"/>
          </w:rPr>
          <w:t xml:space="preserve"> </w:t>
        </w:r>
        <w:r>
          <w:rPr>
            <w:rFonts w:ascii="Arial" w:hAnsi="Arial" w:cs="Arial"/>
            <w:color w:val="000000" w:themeColor="text1"/>
            <w:sz w:val="22"/>
          </w:rPr>
          <w:t xml:space="preserve">was used in this study. </w:t>
        </w:r>
      </w:ins>
      <w:r w:rsidR="00B2010B" w:rsidRPr="00BF4359">
        <w:rPr>
          <w:rFonts w:ascii="Arial" w:hAnsi="Arial" w:cs="Arial"/>
          <w:color w:val="000000" w:themeColor="text1"/>
          <w:sz w:val="22"/>
          <w:rPrChange w:id="165" w:author="Guo, Shicheng" w:date="2018-10-16T23:46:00Z">
            <w:rPr>
              <w:rFonts w:ascii="Arial" w:hAnsi="Arial" w:cs="Arial"/>
              <w:sz w:val="22"/>
            </w:rPr>
          </w:rPrChange>
        </w:rPr>
        <w:fldChar w:fldCharType="begin"/>
      </w:r>
      <w:r w:rsidR="00B2010B" w:rsidRPr="00BF4359">
        <w:rPr>
          <w:rFonts w:ascii="Arial" w:hAnsi="Arial" w:cs="Arial"/>
          <w:color w:val="000000" w:themeColor="text1"/>
          <w:sz w:val="22"/>
          <w:rPrChange w:id="166" w:author="Guo, Shicheng" w:date="2018-10-16T23:46:00Z">
            <w:rPr>
              <w:rFonts w:ascii="Arial" w:hAnsi="Arial" w:cs="Arial"/>
              <w:sz w:val="22"/>
            </w:rPr>
          </w:rPrChange>
        </w:rPr>
        <w:instrText xml:space="preserve"> ADDIN </w:instrText>
      </w:r>
      <w:r w:rsidR="00B2010B" w:rsidRPr="00BF4359">
        <w:rPr>
          <w:rFonts w:ascii="Arial" w:hAnsi="Arial" w:cs="Arial"/>
          <w:color w:val="000000" w:themeColor="text1"/>
          <w:sz w:val="22"/>
          <w:rPrChange w:id="167" w:author="Guo, Shicheng" w:date="2018-10-16T23:46:00Z">
            <w:rPr>
              <w:rFonts w:ascii="Arial" w:hAnsi="Arial" w:cs="Arial"/>
              <w:sz w:val="22"/>
            </w:rPr>
          </w:rPrChange>
        </w:rPr>
        <w:fldChar w:fldCharType="end"/>
      </w:r>
    </w:p>
    <w:sectPr w:rsidR="008D345D" w:rsidRPr="00BF4359" w:rsidSect="00EC27AC">
      <w:headerReference w:type="even" r:id="rId8"/>
      <w:headerReference w:type="default" r:id="rId9"/>
      <w:footerReference w:type="default" r:id="rId10"/>
      <w:pgSz w:w="11906" w:h="16838"/>
      <w:pgMar w:top="720" w:right="720" w:bottom="720" w:left="720" w:header="851" w:footer="992" w:gutter="0"/>
      <w:lnNumType w:countBy="1" w:restart="continuous"/>
      <w:cols w:space="425"/>
      <w:docGrid w:type="lines" w:linePitch="312"/>
      <w:sectPrChange w:id="168" w:author="Guo, Shicheng" w:date="2018-10-16T21:37:00Z">
        <w:sectPr w:rsidR="008D345D" w:rsidRPr="00BF4359" w:rsidSect="00EC27AC">
          <w:pgMar w:top="720" w:right="720" w:bottom="720" w:left="720" w:header="851" w:footer="992"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21D" w:rsidRDefault="0048021D" w:rsidP="00030256">
      <w:r>
        <w:separator/>
      </w:r>
    </w:p>
  </w:endnote>
  <w:endnote w:type="continuationSeparator" w:id="0">
    <w:p w:rsidR="0048021D" w:rsidRDefault="0048021D" w:rsidP="0003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stem">
    <w:altName w:val="Arial Unicode MS"/>
    <w:panose1 w:val="00000000000000000000"/>
    <w:charset w:val="86"/>
    <w:family w:val="auto"/>
    <w:notTrueType/>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57272"/>
      <w:docPartObj>
        <w:docPartGallery w:val="Page Numbers (Bottom of Page)"/>
        <w:docPartUnique/>
      </w:docPartObj>
    </w:sdtPr>
    <w:sdtEndPr/>
    <w:sdtContent>
      <w:p w:rsidR="00B85E92" w:rsidRDefault="00B85E92" w:rsidP="0054338B">
        <w:pPr>
          <w:pStyle w:val="Footer"/>
          <w:jc w:val="center"/>
        </w:pPr>
        <w:r>
          <w:fldChar w:fldCharType="begin"/>
        </w:r>
        <w:r>
          <w:instrText>PAGE   \* MERGEFORMAT</w:instrText>
        </w:r>
        <w:r>
          <w:fldChar w:fldCharType="separate"/>
        </w:r>
        <w:r w:rsidR="00B237B9" w:rsidRPr="00B237B9">
          <w:rPr>
            <w:noProof/>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21D" w:rsidRDefault="0048021D" w:rsidP="00030256">
      <w:r>
        <w:separator/>
      </w:r>
    </w:p>
  </w:footnote>
  <w:footnote w:type="continuationSeparator" w:id="0">
    <w:p w:rsidR="0048021D" w:rsidRDefault="0048021D" w:rsidP="0003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BE3E5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54338B">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452"/>
    <w:multiLevelType w:val="hybridMultilevel"/>
    <w:tmpl w:val="B8843A78"/>
    <w:lvl w:ilvl="0" w:tplc="054C91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5C04"/>
    <w:multiLevelType w:val="hybridMultilevel"/>
    <w:tmpl w:val="2B861574"/>
    <w:lvl w:ilvl="0" w:tplc="99F61266">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65C41"/>
    <w:multiLevelType w:val="hybridMultilevel"/>
    <w:tmpl w:val="65725902"/>
    <w:lvl w:ilvl="0" w:tplc="94064C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16616"/>
    <w:multiLevelType w:val="hybridMultilevel"/>
    <w:tmpl w:val="471EB6B2"/>
    <w:lvl w:ilvl="0" w:tplc="95882D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2D793E"/>
    <w:multiLevelType w:val="hybridMultilevel"/>
    <w:tmpl w:val="EDCE773E"/>
    <w:lvl w:ilvl="0" w:tplc="D0829710">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A3AAC"/>
    <w:multiLevelType w:val="hybridMultilevel"/>
    <w:tmpl w:val="DEC83E0A"/>
    <w:lvl w:ilvl="0" w:tplc="1446449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148A8"/>
    <w:multiLevelType w:val="hybridMultilevel"/>
    <w:tmpl w:val="6D6088A6"/>
    <w:lvl w:ilvl="0" w:tplc="CFCC840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E02BF"/>
    <w:multiLevelType w:val="singleLevel"/>
    <w:tmpl w:val="5A1E02BF"/>
    <w:lvl w:ilvl="0">
      <w:start w:val="1"/>
      <w:numFmt w:val="upperLetter"/>
      <w:suff w:val="space"/>
      <w:lvlText w:val="%1."/>
      <w:lvlJc w:val="left"/>
    </w:lvl>
  </w:abstractNum>
  <w:abstractNum w:abstractNumId="8" w15:restartNumberingAfterBreak="0">
    <w:nsid w:val="5A1E23F3"/>
    <w:multiLevelType w:val="singleLevel"/>
    <w:tmpl w:val="B1D4C56C"/>
    <w:lvl w:ilvl="0">
      <w:start w:val="1"/>
      <w:numFmt w:val="upperLetter"/>
      <w:suff w:val="space"/>
      <w:lvlText w:val="%1."/>
      <w:lvlJc w:val="left"/>
      <w:rPr>
        <w:rFonts w:ascii="Arial" w:eastAsiaTheme="minorEastAsia" w:hAnsi="Arial" w:cs="Arial"/>
      </w:rPr>
    </w:lvl>
  </w:abstractNum>
  <w:abstractNum w:abstractNumId="9" w15:restartNumberingAfterBreak="0">
    <w:nsid w:val="793364A0"/>
    <w:multiLevelType w:val="hybridMultilevel"/>
    <w:tmpl w:val="EAAC9178"/>
    <w:lvl w:ilvl="0" w:tplc="192E48B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153&lt;/item&gt;&lt;item&gt;174&lt;/item&gt;&lt;item&gt;175&lt;/item&gt;&lt;item&gt;178&lt;/item&gt;&lt;item&gt;179&lt;/item&gt;&lt;item&gt;180&lt;/item&gt;&lt;item&gt;181&lt;/item&gt;&lt;item&gt;182&lt;/item&gt;&lt;item&gt;184&lt;/item&gt;&lt;item&gt;185&lt;/item&gt;&lt;item&gt;187&lt;/item&gt;&lt;item&gt;189&lt;/item&gt;&lt;item&gt;213&lt;/item&gt;&lt;item&gt;229&lt;/item&gt;&lt;item&gt;233&lt;/item&gt;&lt;item&gt;237&lt;/item&gt;&lt;item&gt;242&lt;/item&gt;&lt;item&gt;243&lt;/item&gt;&lt;item&gt;245&lt;/item&gt;&lt;item&gt;246&lt;/item&gt;&lt;item&gt;247&lt;/item&gt;&lt;item&gt;248&lt;/item&gt;&lt;item&gt;249&lt;/item&gt;&lt;item&gt;250&lt;/item&gt;&lt;item&gt;251&lt;/item&gt;&lt;item&gt;252&lt;/item&gt;&lt;item&gt;254&lt;/item&gt;&lt;item&gt;259&lt;/item&gt;&lt;item&gt;260&lt;/item&gt;&lt;item&gt;261&lt;/item&gt;&lt;item&gt;263&lt;/item&gt;&lt;item&gt;264&lt;/item&gt;&lt;item&gt;385&lt;/item&gt;&lt;item&gt;386&lt;/item&gt;&lt;item&gt;387&lt;/item&gt;&lt;item&gt;388&lt;/item&gt;&lt;item&gt;389&lt;/item&gt;&lt;/record-ids&gt;&lt;/item&gt;&lt;/Libraries&gt;"/>
  </w:docVars>
  <w:rsids>
    <w:rsidRoot w:val="00BC34B3"/>
    <w:rsid w:val="000013AE"/>
    <w:rsid w:val="0000377A"/>
    <w:rsid w:val="000053BC"/>
    <w:rsid w:val="00005718"/>
    <w:rsid w:val="00007F9B"/>
    <w:rsid w:val="00014B3E"/>
    <w:rsid w:val="00016EC0"/>
    <w:rsid w:val="000171DA"/>
    <w:rsid w:val="00017AD3"/>
    <w:rsid w:val="0002227C"/>
    <w:rsid w:val="00022435"/>
    <w:rsid w:val="0002705F"/>
    <w:rsid w:val="00030256"/>
    <w:rsid w:val="00031205"/>
    <w:rsid w:val="00031A31"/>
    <w:rsid w:val="00035B08"/>
    <w:rsid w:val="000401E9"/>
    <w:rsid w:val="00044BAC"/>
    <w:rsid w:val="00045B92"/>
    <w:rsid w:val="00047693"/>
    <w:rsid w:val="00047A08"/>
    <w:rsid w:val="000602F4"/>
    <w:rsid w:val="000649DB"/>
    <w:rsid w:val="0007075B"/>
    <w:rsid w:val="00073597"/>
    <w:rsid w:val="000747A0"/>
    <w:rsid w:val="00077094"/>
    <w:rsid w:val="00080692"/>
    <w:rsid w:val="000829B2"/>
    <w:rsid w:val="00085668"/>
    <w:rsid w:val="0008637A"/>
    <w:rsid w:val="0009056B"/>
    <w:rsid w:val="000910FB"/>
    <w:rsid w:val="000912A2"/>
    <w:rsid w:val="000966CA"/>
    <w:rsid w:val="000A1792"/>
    <w:rsid w:val="000A1F03"/>
    <w:rsid w:val="000A1F87"/>
    <w:rsid w:val="000A24CE"/>
    <w:rsid w:val="000A34E6"/>
    <w:rsid w:val="000A560A"/>
    <w:rsid w:val="000B0B0C"/>
    <w:rsid w:val="000B2C75"/>
    <w:rsid w:val="000B5432"/>
    <w:rsid w:val="000B6CEE"/>
    <w:rsid w:val="000B7AB1"/>
    <w:rsid w:val="000C0258"/>
    <w:rsid w:val="000C1E66"/>
    <w:rsid w:val="000C2B1E"/>
    <w:rsid w:val="000C3E7C"/>
    <w:rsid w:val="000C5AD8"/>
    <w:rsid w:val="000D0132"/>
    <w:rsid w:val="000D213F"/>
    <w:rsid w:val="000D47C0"/>
    <w:rsid w:val="000D491B"/>
    <w:rsid w:val="000D5248"/>
    <w:rsid w:val="000D7064"/>
    <w:rsid w:val="000D78EC"/>
    <w:rsid w:val="000E08D3"/>
    <w:rsid w:val="000E3BE5"/>
    <w:rsid w:val="000E5F33"/>
    <w:rsid w:val="000E60A9"/>
    <w:rsid w:val="000E750C"/>
    <w:rsid w:val="000F24FD"/>
    <w:rsid w:val="000F3752"/>
    <w:rsid w:val="000F749B"/>
    <w:rsid w:val="000F7FD9"/>
    <w:rsid w:val="001033AB"/>
    <w:rsid w:val="0010400B"/>
    <w:rsid w:val="00107609"/>
    <w:rsid w:val="0011341B"/>
    <w:rsid w:val="00120D06"/>
    <w:rsid w:val="0012134C"/>
    <w:rsid w:val="00122DED"/>
    <w:rsid w:val="0012480C"/>
    <w:rsid w:val="0013194A"/>
    <w:rsid w:val="00133343"/>
    <w:rsid w:val="00135F07"/>
    <w:rsid w:val="00136516"/>
    <w:rsid w:val="00141A2C"/>
    <w:rsid w:val="00156517"/>
    <w:rsid w:val="001609D8"/>
    <w:rsid w:val="0016275A"/>
    <w:rsid w:val="00165598"/>
    <w:rsid w:val="00192FBA"/>
    <w:rsid w:val="001A11EF"/>
    <w:rsid w:val="001A46ED"/>
    <w:rsid w:val="001B0D54"/>
    <w:rsid w:val="001B35BD"/>
    <w:rsid w:val="001B60C9"/>
    <w:rsid w:val="001B6115"/>
    <w:rsid w:val="001C2B75"/>
    <w:rsid w:val="001D0B2E"/>
    <w:rsid w:val="001D4F55"/>
    <w:rsid w:val="001D527E"/>
    <w:rsid w:val="001D59C9"/>
    <w:rsid w:val="001D5F09"/>
    <w:rsid w:val="001D618F"/>
    <w:rsid w:val="001D7CFE"/>
    <w:rsid w:val="001E1E7D"/>
    <w:rsid w:val="001E3365"/>
    <w:rsid w:val="001E7DF7"/>
    <w:rsid w:val="001F00F2"/>
    <w:rsid w:val="001F1135"/>
    <w:rsid w:val="001F120D"/>
    <w:rsid w:val="001F1504"/>
    <w:rsid w:val="001F2B36"/>
    <w:rsid w:val="001F4FB7"/>
    <w:rsid w:val="001F5508"/>
    <w:rsid w:val="001F5BC3"/>
    <w:rsid w:val="002058F9"/>
    <w:rsid w:val="002128BB"/>
    <w:rsid w:val="002129E3"/>
    <w:rsid w:val="00213FC3"/>
    <w:rsid w:val="002222E1"/>
    <w:rsid w:val="00227861"/>
    <w:rsid w:val="00233074"/>
    <w:rsid w:val="0024028F"/>
    <w:rsid w:val="002418C7"/>
    <w:rsid w:val="00241A0E"/>
    <w:rsid w:val="00243364"/>
    <w:rsid w:val="00251C1C"/>
    <w:rsid w:val="00251E6D"/>
    <w:rsid w:val="00252EA0"/>
    <w:rsid w:val="002535AF"/>
    <w:rsid w:val="0026184E"/>
    <w:rsid w:val="002638BE"/>
    <w:rsid w:val="00264533"/>
    <w:rsid w:val="00276105"/>
    <w:rsid w:val="002775D2"/>
    <w:rsid w:val="0028013C"/>
    <w:rsid w:val="00280292"/>
    <w:rsid w:val="00280DD3"/>
    <w:rsid w:val="00287CC6"/>
    <w:rsid w:val="00291B2D"/>
    <w:rsid w:val="002929CA"/>
    <w:rsid w:val="00294C70"/>
    <w:rsid w:val="00295AF2"/>
    <w:rsid w:val="00295EE5"/>
    <w:rsid w:val="002A69A5"/>
    <w:rsid w:val="002A6F36"/>
    <w:rsid w:val="002A7F49"/>
    <w:rsid w:val="002B0435"/>
    <w:rsid w:val="002B29AC"/>
    <w:rsid w:val="002B4EE0"/>
    <w:rsid w:val="002B6C10"/>
    <w:rsid w:val="002C1C49"/>
    <w:rsid w:val="002C6986"/>
    <w:rsid w:val="002C6E72"/>
    <w:rsid w:val="002D0D92"/>
    <w:rsid w:val="002D4261"/>
    <w:rsid w:val="002E0D7C"/>
    <w:rsid w:val="002E6D65"/>
    <w:rsid w:val="002F2114"/>
    <w:rsid w:val="002F4405"/>
    <w:rsid w:val="002F6B5D"/>
    <w:rsid w:val="00300B6A"/>
    <w:rsid w:val="003031D7"/>
    <w:rsid w:val="00304786"/>
    <w:rsid w:val="0030517E"/>
    <w:rsid w:val="00312B50"/>
    <w:rsid w:val="003133A5"/>
    <w:rsid w:val="00315F87"/>
    <w:rsid w:val="00320C9D"/>
    <w:rsid w:val="003213C2"/>
    <w:rsid w:val="00323C21"/>
    <w:rsid w:val="00331C29"/>
    <w:rsid w:val="003336A6"/>
    <w:rsid w:val="00335665"/>
    <w:rsid w:val="003433F5"/>
    <w:rsid w:val="00347039"/>
    <w:rsid w:val="00352FC3"/>
    <w:rsid w:val="00362FF8"/>
    <w:rsid w:val="00365F97"/>
    <w:rsid w:val="00367680"/>
    <w:rsid w:val="00367F9B"/>
    <w:rsid w:val="0037209C"/>
    <w:rsid w:val="00376996"/>
    <w:rsid w:val="003842F0"/>
    <w:rsid w:val="003849C0"/>
    <w:rsid w:val="00392828"/>
    <w:rsid w:val="00396601"/>
    <w:rsid w:val="003A1841"/>
    <w:rsid w:val="003A5025"/>
    <w:rsid w:val="003A5050"/>
    <w:rsid w:val="003B3C37"/>
    <w:rsid w:val="003B47B0"/>
    <w:rsid w:val="003B5EA1"/>
    <w:rsid w:val="003B6F99"/>
    <w:rsid w:val="003B76DC"/>
    <w:rsid w:val="003C54C6"/>
    <w:rsid w:val="003C58EF"/>
    <w:rsid w:val="003E00B8"/>
    <w:rsid w:val="003E311C"/>
    <w:rsid w:val="003E3229"/>
    <w:rsid w:val="003E348A"/>
    <w:rsid w:val="003E71C0"/>
    <w:rsid w:val="003F1CAF"/>
    <w:rsid w:val="003F2807"/>
    <w:rsid w:val="003F4973"/>
    <w:rsid w:val="003F5041"/>
    <w:rsid w:val="003F6AE1"/>
    <w:rsid w:val="003F6FA9"/>
    <w:rsid w:val="004041A3"/>
    <w:rsid w:val="004041DF"/>
    <w:rsid w:val="0040510F"/>
    <w:rsid w:val="0040512D"/>
    <w:rsid w:val="00405D96"/>
    <w:rsid w:val="00405EF3"/>
    <w:rsid w:val="0040614E"/>
    <w:rsid w:val="004159BF"/>
    <w:rsid w:val="00416C2B"/>
    <w:rsid w:val="00417B60"/>
    <w:rsid w:val="00425E34"/>
    <w:rsid w:val="00430323"/>
    <w:rsid w:val="0043471C"/>
    <w:rsid w:val="00440C59"/>
    <w:rsid w:val="00441864"/>
    <w:rsid w:val="004427C4"/>
    <w:rsid w:val="00443DE7"/>
    <w:rsid w:val="00445026"/>
    <w:rsid w:val="0045018E"/>
    <w:rsid w:val="00450385"/>
    <w:rsid w:val="004521A9"/>
    <w:rsid w:val="00463D66"/>
    <w:rsid w:val="00464DD9"/>
    <w:rsid w:val="004666F0"/>
    <w:rsid w:val="00473A12"/>
    <w:rsid w:val="00474FC7"/>
    <w:rsid w:val="0048021D"/>
    <w:rsid w:val="0048075D"/>
    <w:rsid w:val="0048148D"/>
    <w:rsid w:val="00490889"/>
    <w:rsid w:val="004A0574"/>
    <w:rsid w:val="004A6037"/>
    <w:rsid w:val="004B15C1"/>
    <w:rsid w:val="004C285D"/>
    <w:rsid w:val="004D2EE1"/>
    <w:rsid w:val="004D4ABE"/>
    <w:rsid w:val="004D5038"/>
    <w:rsid w:val="004D6492"/>
    <w:rsid w:val="004D6826"/>
    <w:rsid w:val="004D71F7"/>
    <w:rsid w:val="004F77E1"/>
    <w:rsid w:val="00504B87"/>
    <w:rsid w:val="00511B29"/>
    <w:rsid w:val="00525524"/>
    <w:rsid w:val="00525655"/>
    <w:rsid w:val="005369E6"/>
    <w:rsid w:val="005415C3"/>
    <w:rsid w:val="0054338B"/>
    <w:rsid w:val="00543F7A"/>
    <w:rsid w:val="00545392"/>
    <w:rsid w:val="005453FA"/>
    <w:rsid w:val="00546800"/>
    <w:rsid w:val="00546C30"/>
    <w:rsid w:val="00550FA8"/>
    <w:rsid w:val="00557250"/>
    <w:rsid w:val="00557FEA"/>
    <w:rsid w:val="00563718"/>
    <w:rsid w:val="00564774"/>
    <w:rsid w:val="00565D0C"/>
    <w:rsid w:val="00567727"/>
    <w:rsid w:val="0057402C"/>
    <w:rsid w:val="00574D31"/>
    <w:rsid w:val="005772B7"/>
    <w:rsid w:val="00577482"/>
    <w:rsid w:val="00584A45"/>
    <w:rsid w:val="005865D0"/>
    <w:rsid w:val="00586C69"/>
    <w:rsid w:val="00587209"/>
    <w:rsid w:val="005912D9"/>
    <w:rsid w:val="00591349"/>
    <w:rsid w:val="0059562C"/>
    <w:rsid w:val="005A53B9"/>
    <w:rsid w:val="005A739F"/>
    <w:rsid w:val="005A788E"/>
    <w:rsid w:val="005B1FB5"/>
    <w:rsid w:val="005B3174"/>
    <w:rsid w:val="005C25DC"/>
    <w:rsid w:val="005D36BA"/>
    <w:rsid w:val="005D383D"/>
    <w:rsid w:val="005D4503"/>
    <w:rsid w:val="005D5F6B"/>
    <w:rsid w:val="005E0D31"/>
    <w:rsid w:val="005E23BE"/>
    <w:rsid w:val="005E33AE"/>
    <w:rsid w:val="005E5FE3"/>
    <w:rsid w:val="005F0470"/>
    <w:rsid w:val="005F1344"/>
    <w:rsid w:val="005F1386"/>
    <w:rsid w:val="005F164A"/>
    <w:rsid w:val="00602CA6"/>
    <w:rsid w:val="00603C0C"/>
    <w:rsid w:val="00605631"/>
    <w:rsid w:val="006119CB"/>
    <w:rsid w:val="0061350E"/>
    <w:rsid w:val="0061461A"/>
    <w:rsid w:val="00625137"/>
    <w:rsid w:val="00627187"/>
    <w:rsid w:val="006271C3"/>
    <w:rsid w:val="0062736E"/>
    <w:rsid w:val="00633E2E"/>
    <w:rsid w:val="00634413"/>
    <w:rsid w:val="006356AD"/>
    <w:rsid w:val="0064156A"/>
    <w:rsid w:val="00641E79"/>
    <w:rsid w:val="0064383A"/>
    <w:rsid w:val="006440BD"/>
    <w:rsid w:val="006502E6"/>
    <w:rsid w:val="00651880"/>
    <w:rsid w:val="006519AB"/>
    <w:rsid w:val="00651DCC"/>
    <w:rsid w:val="00653AF9"/>
    <w:rsid w:val="00656BB4"/>
    <w:rsid w:val="00673817"/>
    <w:rsid w:val="00675908"/>
    <w:rsid w:val="006765A6"/>
    <w:rsid w:val="00676783"/>
    <w:rsid w:val="00682FA3"/>
    <w:rsid w:val="006935F3"/>
    <w:rsid w:val="00696E0A"/>
    <w:rsid w:val="006A0FE6"/>
    <w:rsid w:val="006A18FE"/>
    <w:rsid w:val="006A4BCD"/>
    <w:rsid w:val="006A5D3E"/>
    <w:rsid w:val="006B1190"/>
    <w:rsid w:val="006B1AAB"/>
    <w:rsid w:val="006B5B89"/>
    <w:rsid w:val="006B68EB"/>
    <w:rsid w:val="006C7FF0"/>
    <w:rsid w:val="006D44D6"/>
    <w:rsid w:val="006D55A9"/>
    <w:rsid w:val="006D7AD8"/>
    <w:rsid w:val="006E52BB"/>
    <w:rsid w:val="006E57AB"/>
    <w:rsid w:val="006E5CF1"/>
    <w:rsid w:val="006F25D9"/>
    <w:rsid w:val="006F6873"/>
    <w:rsid w:val="006F7627"/>
    <w:rsid w:val="007053A6"/>
    <w:rsid w:val="00707492"/>
    <w:rsid w:val="00710404"/>
    <w:rsid w:val="00710F3B"/>
    <w:rsid w:val="00711034"/>
    <w:rsid w:val="00717590"/>
    <w:rsid w:val="00724526"/>
    <w:rsid w:val="00727591"/>
    <w:rsid w:val="00732045"/>
    <w:rsid w:val="00732FF9"/>
    <w:rsid w:val="00743EF7"/>
    <w:rsid w:val="00744280"/>
    <w:rsid w:val="00744C54"/>
    <w:rsid w:val="00756B1A"/>
    <w:rsid w:val="00771174"/>
    <w:rsid w:val="0077294B"/>
    <w:rsid w:val="00773839"/>
    <w:rsid w:val="007754B3"/>
    <w:rsid w:val="00780125"/>
    <w:rsid w:val="007803C7"/>
    <w:rsid w:val="00780B4C"/>
    <w:rsid w:val="00783E2C"/>
    <w:rsid w:val="00786E4F"/>
    <w:rsid w:val="00793FB3"/>
    <w:rsid w:val="0079568E"/>
    <w:rsid w:val="007A00C1"/>
    <w:rsid w:val="007A1294"/>
    <w:rsid w:val="007A4A04"/>
    <w:rsid w:val="007A514B"/>
    <w:rsid w:val="007A52E9"/>
    <w:rsid w:val="007B02C6"/>
    <w:rsid w:val="007B30C3"/>
    <w:rsid w:val="007B41D5"/>
    <w:rsid w:val="007B45AA"/>
    <w:rsid w:val="007B5423"/>
    <w:rsid w:val="007B706D"/>
    <w:rsid w:val="007B762D"/>
    <w:rsid w:val="007C4459"/>
    <w:rsid w:val="007C7BF3"/>
    <w:rsid w:val="007D1910"/>
    <w:rsid w:val="007D406D"/>
    <w:rsid w:val="007E0EA7"/>
    <w:rsid w:val="007E2262"/>
    <w:rsid w:val="007E3734"/>
    <w:rsid w:val="007E4539"/>
    <w:rsid w:val="007E63A6"/>
    <w:rsid w:val="0080102F"/>
    <w:rsid w:val="008024D1"/>
    <w:rsid w:val="008031F9"/>
    <w:rsid w:val="00804ECE"/>
    <w:rsid w:val="00812BCA"/>
    <w:rsid w:val="00812E05"/>
    <w:rsid w:val="00813175"/>
    <w:rsid w:val="008163CB"/>
    <w:rsid w:val="0081726A"/>
    <w:rsid w:val="00820F5F"/>
    <w:rsid w:val="00826CD0"/>
    <w:rsid w:val="00827187"/>
    <w:rsid w:val="008317B6"/>
    <w:rsid w:val="00833FDE"/>
    <w:rsid w:val="00834F95"/>
    <w:rsid w:val="008371F2"/>
    <w:rsid w:val="008372B3"/>
    <w:rsid w:val="00846169"/>
    <w:rsid w:val="00847812"/>
    <w:rsid w:val="00850ABF"/>
    <w:rsid w:val="00852B5E"/>
    <w:rsid w:val="00862B02"/>
    <w:rsid w:val="00863C7F"/>
    <w:rsid w:val="00866123"/>
    <w:rsid w:val="00872D3B"/>
    <w:rsid w:val="00872E09"/>
    <w:rsid w:val="00873674"/>
    <w:rsid w:val="00873F50"/>
    <w:rsid w:val="00876F8A"/>
    <w:rsid w:val="00880219"/>
    <w:rsid w:val="00884497"/>
    <w:rsid w:val="00885DD5"/>
    <w:rsid w:val="00886C61"/>
    <w:rsid w:val="008874B5"/>
    <w:rsid w:val="008876FD"/>
    <w:rsid w:val="008911EB"/>
    <w:rsid w:val="00892A75"/>
    <w:rsid w:val="008967B8"/>
    <w:rsid w:val="008A3DB3"/>
    <w:rsid w:val="008A4D1A"/>
    <w:rsid w:val="008A7679"/>
    <w:rsid w:val="008B3359"/>
    <w:rsid w:val="008B6D77"/>
    <w:rsid w:val="008B73B5"/>
    <w:rsid w:val="008C4A46"/>
    <w:rsid w:val="008C4B2A"/>
    <w:rsid w:val="008D1D5B"/>
    <w:rsid w:val="008D345D"/>
    <w:rsid w:val="008E0E79"/>
    <w:rsid w:val="008E5A2E"/>
    <w:rsid w:val="008E748C"/>
    <w:rsid w:val="008F0676"/>
    <w:rsid w:val="008F1375"/>
    <w:rsid w:val="008F20EE"/>
    <w:rsid w:val="008F5FF7"/>
    <w:rsid w:val="008F728F"/>
    <w:rsid w:val="008F7950"/>
    <w:rsid w:val="00903B7A"/>
    <w:rsid w:val="00903C37"/>
    <w:rsid w:val="00904263"/>
    <w:rsid w:val="00905AEF"/>
    <w:rsid w:val="00911330"/>
    <w:rsid w:val="00911CD4"/>
    <w:rsid w:val="00914F62"/>
    <w:rsid w:val="0091577E"/>
    <w:rsid w:val="0091585F"/>
    <w:rsid w:val="009173FB"/>
    <w:rsid w:val="00922423"/>
    <w:rsid w:val="009260ED"/>
    <w:rsid w:val="0092756D"/>
    <w:rsid w:val="00930EEB"/>
    <w:rsid w:val="0093153A"/>
    <w:rsid w:val="0093191C"/>
    <w:rsid w:val="00934D82"/>
    <w:rsid w:val="009357A6"/>
    <w:rsid w:val="00935859"/>
    <w:rsid w:val="0093724E"/>
    <w:rsid w:val="00940998"/>
    <w:rsid w:val="009409FA"/>
    <w:rsid w:val="009437EF"/>
    <w:rsid w:val="00951FBD"/>
    <w:rsid w:val="00952A40"/>
    <w:rsid w:val="00954BBB"/>
    <w:rsid w:val="00963E9C"/>
    <w:rsid w:val="0096429A"/>
    <w:rsid w:val="009642F6"/>
    <w:rsid w:val="00972190"/>
    <w:rsid w:val="00972585"/>
    <w:rsid w:val="00980700"/>
    <w:rsid w:val="00981ADC"/>
    <w:rsid w:val="00982B3D"/>
    <w:rsid w:val="0098585A"/>
    <w:rsid w:val="00990B7E"/>
    <w:rsid w:val="00991973"/>
    <w:rsid w:val="00992AD4"/>
    <w:rsid w:val="00997D4B"/>
    <w:rsid w:val="009A0256"/>
    <w:rsid w:val="009A0E0D"/>
    <w:rsid w:val="009A3510"/>
    <w:rsid w:val="009B5487"/>
    <w:rsid w:val="009C1227"/>
    <w:rsid w:val="009C5D62"/>
    <w:rsid w:val="009C7D20"/>
    <w:rsid w:val="009D04DC"/>
    <w:rsid w:val="009D0DEB"/>
    <w:rsid w:val="009D2941"/>
    <w:rsid w:val="009D30C6"/>
    <w:rsid w:val="009F440F"/>
    <w:rsid w:val="009F62F7"/>
    <w:rsid w:val="009F6C68"/>
    <w:rsid w:val="00A00648"/>
    <w:rsid w:val="00A0267B"/>
    <w:rsid w:val="00A079E2"/>
    <w:rsid w:val="00A14584"/>
    <w:rsid w:val="00A15D0C"/>
    <w:rsid w:val="00A16502"/>
    <w:rsid w:val="00A16902"/>
    <w:rsid w:val="00A20996"/>
    <w:rsid w:val="00A2328E"/>
    <w:rsid w:val="00A25AE5"/>
    <w:rsid w:val="00A3051B"/>
    <w:rsid w:val="00A31F85"/>
    <w:rsid w:val="00A33FD6"/>
    <w:rsid w:val="00A35656"/>
    <w:rsid w:val="00A37818"/>
    <w:rsid w:val="00A40997"/>
    <w:rsid w:val="00A445E4"/>
    <w:rsid w:val="00A44C2A"/>
    <w:rsid w:val="00A57F87"/>
    <w:rsid w:val="00A605AB"/>
    <w:rsid w:val="00A60ACF"/>
    <w:rsid w:val="00A60D17"/>
    <w:rsid w:val="00A60E92"/>
    <w:rsid w:val="00A6289E"/>
    <w:rsid w:val="00A65A9A"/>
    <w:rsid w:val="00A65BF5"/>
    <w:rsid w:val="00A679AE"/>
    <w:rsid w:val="00A73BF4"/>
    <w:rsid w:val="00A748F3"/>
    <w:rsid w:val="00A7491C"/>
    <w:rsid w:val="00A75C72"/>
    <w:rsid w:val="00A7762F"/>
    <w:rsid w:val="00A8558D"/>
    <w:rsid w:val="00A87AEB"/>
    <w:rsid w:val="00A907F7"/>
    <w:rsid w:val="00A9376C"/>
    <w:rsid w:val="00A93858"/>
    <w:rsid w:val="00A94579"/>
    <w:rsid w:val="00AA1090"/>
    <w:rsid w:val="00AA1FD5"/>
    <w:rsid w:val="00AA2E9F"/>
    <w:rsid w:val="00AA4A75"/>
    <w:rsid w:val="00AA6615"/>
    <w:rsid w:val="00AB0F82"/>
    <w:rsid w:val="00AB287D"/>
    <w:rsid w:val="00AB3A32"/>
    <w:rsid w:val="00AB4626"/>
    <w:rsid w:val="00AB5D04"/>
    <w:rsid w:val="00AB733B"/>
    <w:rsid w:val="00AB734A"/>
    <w:rsid w:val="00AC0413"/>
    <w:rsid w:val="00AC4EDD"/>
    <w:rsid w:val="00AC5D09"/>
    <w:rsid w:val="00AC6EC5"/>
    <w:rsid w:val="00AD2350"/>
    <w:rsid w:val="00AD3FC3"/>
    <w:rsid w:val="00AD6C08"/>
    <w:rsid w:val="00AE1728"/>
    <w:rsid w:val="00AE41E1"/>
    <w:rsid w:val="00AE450B"/>
    <w:rsid w:val="00AE6601"/>
    <w:rsid w:val="00AF5820"/>
    <w:rsid w:val="00B01E61"/>
    <w:rsid w:val="00B03214"/>
    <w:rsid w:val="00B07DC8"/>
    <w:rsid w:val="00B10886"/>
    <w:rsid w:val="00B2010B"/>
    <w:rsid w:val="00B23508"/>
    <w:rsid w:val="00B237B9"/>
    <w:rsid w:val="00B352C3"/>
    <w:rsid w:val="00B42E63"/>
    <w:rsid w:val="00B47582"/>
    <w:rsid w:val="00B51796"/>
    <w:rsid w:val="00B55082"/>
    <w:rsid w:val="00B56E4C"/>
    <w:rsid w:val="00B663DD"/>
    <w:rsid w:val="00B67115"/>
    <w:rsid w:val="00B75066"/>
    <w:rsid w:val="00B82D55"/>
    <w:rsid w:val="00B85E92"/>
    <w:rsid w:val="00B90AE3"/>
    <w:rsid w:val="00B93F9D"/>
    <w:rsid w:val="00B95604"/>
    <w:rsid w:val="00BA0112"/>
    <w:rsid w:val="00BA033B"/>
    <w:rsid w:val="00BA1359"/>
    <w:rsid w:val="00BA2A6E"/>
    <w:rsid w:val="00BA66A9"/>
    <w:rsid w:val="00BA76A5"/>
    <w:rsid w:val="00BA7FFA"/>
    <w:rsid w:val="00BB4C94"/>
    <w:rsid w:val="00BC0FF4"/>
    <w:rsid w:val="00BC311D"/>
    <w:rsid w:val="00BC34B3"/>
    <w:rsid w:val="00BD594B"/>
    <w:rsid w:val="00BD7E6B"/>
    <w:rsid w:val="00BE1F51"/>
    <w:rsid w:val="00BE3E51"/>
    <w:rsid w:val="00BE4F9E"/>
    <w:rsid w:val="00BE54F4"/>
    <w:rsid w:val="00BE6DCE"/>
    <w:rsid w:val="00BE6F6A"/>
    <w:rsid w:val="00BF4359"/>
    <w:rsid w:val="00BF54CA"/>
    <w:rsid w:val="00BF7A02"/>
    <w:rsid w:val="00C009E4"/>
    <w:rsid w:val="00C01D75"/>
    <w:rsid w:val="00C14584"/>
    <w:rsid w:val="00C1779B"/>
    <w:rsid w:val="00C2085B"/>
    <w:rsid w:val="00C224B6"/>
    <w:rsid w:val="00C27D1F"/>
    <w:rsid w:val="00C328C7"/>
    <w:rsid w:val="00C40AF1"/>
    <w:rsid w:val="00C40DE1"/>
    <w:rsid w:val="00C42097"/>
    <w:rsid w:val="00C432A1"/>
    <w:rsid w:val="00C4344A"/>
    <w:rsid w:val="00C44EAA"/>
    <w:rsid w:val="00C45C03"/>
    <w:rsid w:val="00C472C4"/>
    <w:rsid w:val="00C55C33"/>
    <w:rsid w:val="00C60092"/>
    <w:rsid w:val="00C6069F"/>
    <w:rsid w:val="00C73190"/>
    <w:rsid w:val="00C74B9B"/>
    <w:rsid w:val="00C75CC0"/>
    <w:rsid w:val="00C77BF4"/>
    <w:rsid w:val="00C835EF"/>
    <w:rsid w:val="00C841EC"/>
    <w:rsid w:val="00C91F4A"/>
    <w:rsid w:val="00C93844"/>
    <w:rsid w:val="00C9413E"/>
    <w:rsid w:val="00C96D71"/>
    <w:rsid w:val="00CA1AED"/>
    <w:rsid w:val="00CA3F30"/>
    <w:rsid w:val="00CA6D3D"/>
    <w:rsid w:val="00CB4006"/>
    <w:rsid w:val="00CB4E93"/>
    <w:rsid w:val="00CB51C0"/>
    <w:rsid w:val="00CB7263"/>
    <w:rsid w:val="00CC016F"/>
    <w:rsid w:val="00CC0945"/>
    <w:rsid w:val="00CC2032"/>
    <w:rsid w:val="00CC2D92"/>
    <w:rsid w:val="00CC3AAE"/>
    <w:rsid w:val="00CC5DDE"/>
    <w:rsid w:val="00CC7AC2"/>
    <w:rsid w:val="00CD0B89"/>
    <w:rsid w:val="00CD13EF"/>
    <w:rsid w:val="00CD515D"/>
    <w:rsid w:val="00CE42DB"/>
    <w:rsid w:val="00CF14EC"/>
    <w:rsid w:val="00CF6DF1"/>
    <w:rsid w:val="00D0250D"/>
    <w:rsid w:val="00D025F2"/>
    <w:rsid w:val="00D06C17"/>
    <w:rsid w:val="00D12A64"/>
    <w:rsid w:val="00D22058"/>
    <w:rsid w:val="00D25D28"/>
    <w:rsid w:val="00D33487"/>
    <w:rsid w:val="00D37224"/>
    <w:rsid w:val="00D55924"/>
    <w:rsid w:val="00D56521"/>
    <w:rsid w:val="00D605A0"/>
    <w:rsid w:val="00D61618"/>
    <w:rsid w:val="00D641B1"/>
    <w:rsid w:val="00D653B7"/>
    <w:rsid w:val="00D70624"/>
    <w:rsid w:val="00D73AFC"/>
    <w:rsid w:val="00D73C4A"/>
    <w:rsid w:val="00D75BDA"/>
    <w:rsid w:val="00D810F1"/>
    <w:rsid w:val="00D82601"/>
    <w:rsid w:val="00D82975"/>
    <w:rsid w:val="00D87758"/>
    <w:rsid w:val="00D90A23"/>
    <w:rsid w:val="00D94FEF"/>
    <w:rsid w:val="00D96049"/>
    <w:rsid w:val="00D960E2"/>
    <w:rsid w:val="00D96FD7"/>
    <w:rsid w:val="00DA4DD9"/>
    <w:rsid w:val="00DB0897"/>
    <w:rsid w:val="00DB3289"/>
    <w:rsid w:val="00DB5347"/>
    <w:rsid w:val="00DB68C7"/>
    <w:rsid w:val="00DB7241"/>
    <w:rsid w:val="00DB7318"/>
    <w:rsid w:val="00DB7BEC"/>
    <w:rsid w:val="00DC1C20"/>
    <w:rsid w:val="00DC2E35"/>
    <w:rsid w:val="00DC4C6C"/>
    <w:rsid w:val="00DC7CBC"/>
    <w:rsid w:val="00DD3849"/>
    <w:rsid w:val="00DD4D15"/>
    <w:rsid w:val="00DE281C"/>
    <w:rsid w:val="00DE2E96"/>
    <w:rsid w:val="00DE7E0B"/>
    <w:rsid w:val="00DF0009"/>
    <w:rsid w:val="00DF01F4"/>
    <w:rsid w:val="00DF11B9"/>
    <w:rsid w:val="00DF6176"/>
    <w:rsid w:val="00E00BCC"/>
    <w:rsid w:val="00E00D3B"/>
    <w:rsid w:val="00E01D86"/>
    <w:rsid w:val="00E03E12"/>
    <w:rsid w:val="00E04227"/>
    <w:rsid w:val="00E10E22"/>
    <w:rsid w:val="00E153E3"/>
    <w:rsid w:val="00E20447"/>
    <w:rsid w:val="00E20D9D"/>
    <w:rsid w:val="00E2572B"/>
    <w:rsid w:val="00E26B54"/>
    <w:rsid w:val="00E27B99"/>
    <w:rsid w:val="00E3005F"/>
    <w:rsid w:val="00E333CC"/>
    <w:rsid w:val="00E33860"/>
    <w:rsid w:val="00E33CE4"/>
    <w:rsid w:val="00E37B21"/>
    <w:rsid w:val="00E41745"/>
    <w:rsid w:val="00E439DD"/>
    <w:rsid w:val="00E44837"/>
    <w:rsid w:val="00E45D77"/>
    <w:rsid w:val="00E522FE"/>
    <w:rsid w:val="00E56D54"/>
    <w:rsid w:val="00E56FCF"/>
    <w:rsid w:val="00E57952"/>
    <w:rsid w:val="00E6509E"/>
    <w:rsid w:val="00E6592E"/>
    <w:rsid w:val="00E66AB6"/>
    <w:rsid w:val="00E70A9F"/>
    <w:rsid w:val="00E729C8"/>
    <w:rsid w:val="00E73A4B"/>
    <w:rsid w:val="00E771D0"/>
    <w:rsid w:val="00E77836"/>
    <w:rsid w:val="00E864F5"/>
    <w:rsid w:val="00E876A6"/>
    <w:rsid w:val="00E90E20"/>
    <w:rsid w:val="00E91897"/>
    <w:rsid w:val="00E95C63"/>
    <w:rsid w:val="00EA0489"/>
    <w:rsid w:val="00EA407E"/>
    <w:rsid w:val="00EA7579"/>
    <w:rsid w:val="00EB1DAB"/>
    <w:rsid w:val="00EB276D"/>
    <w:rsid w:val="00EB2E95"/>
    <w:rsid w:val="00EB65D7"/>
    <w:rsid w:val="00EB6CE3"/>
    <w:rsid w:val="00EB7435"/>
    <w:rsid w:val="00EB7896"/>
    <w:rsid w:val="00EC0F25"/>
    <w:rsid w:val="00EC27AC"/>
    <w:rsid w:val="00ED2C2F"/>
    <w:rsid w:val="00ED305F"/>
    <w:rsid w:val="00ED5BB9"/>
    <w:rsid w:val="00ED7604"/>
    <w:rsid w:val="00EE151F"/>
    <w:rsid w:val="00EE160B"/>
    <w:rsid w:val="00EE5E7B"/>
    <w:rsid w:val="00EE7E44"/>
    <w:rsid w:val="00EF05D2"/>
    <w:rsid w:val="00EF5DE4"/>
    <w:rsid w:val="00EF79E9"/>
    <w:rsid w:val="00EF7A60"/>
    <w:rsid w:val="00F01CA5"/>
    <w:rsid w:val="00F01D7C"/>
    <w:rsid w:val="00F023E7"/>
    <w:rsid w:val="00F1052D"/>
    <w:rsid w:val="00F16B5E"/>
    <w:rsid w:val="00F17DBF"/>
    <w:rsid w:val="00F21D6C"/>
    <w:rsid w:val="00F27B09"/>
    <w:rsid w:val="00F4112F"/>
    <w:rsid w:val="00F422D8"/>
    <w:rsid w:val="00F44BAF"/>
    <w:rsid w:val="00F514F6"/>
    <w:rsid w:val="00F535EA"/>
    <w:rsid w:val="00F55F98"/>
    <w:rsid w:val="00F615AF"/>
    <w:rsid w:val="00F62563"/>
    <w:rsid w:val="00F65447"/>
    <w:rsid w:val="00F74BD3"/>
    <w:rsid w:val="00F759D6"/>
    <w:rsid w:val="00F76E03"/>
    <w:rsid w:val="00F86E67"/>
    <w:rsid w:val="00F90BFC"/>
    <w:rsid w:val="00F9363A"/>
    <w:rsid w:val="00F94A10"/>
    <w:rsid w:val="00F94B71"/>
    <w:rsid w:val="00FA115B"/>
    <w:rsid w:val="00FA2D6F"/>
    <w:rsid w:val="00FA2F14"/>
    <w:rsid w:val="00FA329E"/>
    <w:rsid w:val="00FA3384"/>
    <w:rsid w:val="00FA3C03"/>
    <w:rsid w:val="00FA72BD"/>
    <w:rsid w:val="00FA7556"/>
    <w:rsid w:val="00FB1A8C"/>
    <w:rsid w:val="00FB666A"/>
    <w:rsid w:val="00FB7AE3"/>
    <w:rsid w:val="00FC060E"/>
    <w:rsid w:val="00FC4EBE"/>
    <w:rsid w:val="00FC7B65"/>
    <w:rsid w:val="00FD19FD"/>
    <w:rsid w:val="00FD62A2"/>
    <w:rsid w:val="00FD6D2E"/>
    <w:rsid w:val="00FE13C7"/>
    <w:rsid w:val="00FE4AFF"/>
    <w:rsid w:val="00FE528F"/>
    <w:rsid w:val="00FE7CBB"/>
    <w:rsid w:val="00FF5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5ACEC6"/>
  <w15:docId w15:val="{22F42ABE-1CF4-4D0D-B68B-96DE21F5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56"/>
    <w:pPr>
      <w:widowControl w:val="0"/>
      <w:jc w:val="both"/>
    </w:pPr>
  </w:style>
  <w:style w:type="paragraph" w:styleId="Heading1">
    <w:name w:val="heading 1"/>
    <w:basedOn w:val="Normal"/>
    <w:next w:val="Normal"/>
    <w:link w:val="Heading1Char"/>
    <w:uiPriority w:val="9"/>
    <w:qFormat/>
    <w:rsid w:val="00A15D0C"/>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15D0C"/>
    <w:pPr>
      <w:keepNext/>
      <w:keepLines/>
      <w:spacing w:before="280" w:after="290" w:line="376" w:lineRule="auto"/>
      <w:outlineLvl w:val="4"/>
    </w:pPr>
    <w:rPr>
      <w:b/>
      <w:bCs/>
      <w:sz w:val="28"/>
      <w:szCs w:val="28"/>
    </w:rPr>
  </w:style>
  <w:style w:type="paragraph" w:styleId="Heading8">
    <w:name w:val="heading 8"/>
    <w:basedOn w:val="Normal"/>
    <w:next w:val="Normal"/>
    <w:link w:val="Heading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0256"/>
    <w:rPr>
      <w:sz w:val="18"/>
      <w:szCs w:val="18"/>
    </w:rPr>
  </w:style>
  <w:style w:type="paragraph" w:styleId="Footer">
    <w:name w:val="footer"/>
    <w:basedOn w:val="Normal"/>
    <w:link w:val="FooterChar"/>
    <w:uiPriority w:val="99"/>
    <w:unhideWhenUsed/>
    <w:rsid w:val="000302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0256"/>
    <w:rPr>
      <w:sz w:val="18"/>
      <w:szCs w:val="18"/>
    </w:rPr>
  </w:style>
  <w:style w:type="table" w:styleId="TableGrid">
    <w:name w:val="Table Grid"/>
    <w:basedOn w:val="TableNormal"/>
    <w:unhideWhenUsed/>
    <w:rsid w:val="00030256"/>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256"/>
    <w:rPr>
      <w:sz w:val="18"/>
      <w:szCs w:val="18"/>
    </w:rPr>
  </w:style>
  <w:style w:type="character" w:customStyle="1" w:styleId="BalloonTextChar">
    <w:name w:val="Balloon Text Char"/>
    <w:basedOn w:val="DefaultParagraphFont"/>
    <w:link w:val="BalloonText"/>
    <w:uiPriority w:val="99"/>
    <w:semiHidden/>
    <w:rsid w:val="00030256"/>
    <w:rPr>
      <w:sz w:val="18"/>
      <w:szCs w:val="18"/>
    </w:rPr>
  </w:style>
  <w:style w:type="paragraph" w:customStyle="1" w:styleId="EndNoteBibliographyTitle">
    <w:name w:val="EndNote Bibliography Title"/>
    <w:basedOn w:val="Normal"/>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1D59C9"/>
    <w:rPr>
      <w:rFonts w:ascii="Calibri" w:hAnsi="Calibri"/>
      <w:noProof/>
      <w:sz w:val="20"/>
    </w:rPr>
  </w:style>
  <w:style w:type="paragraph" w:customStyle="1" w:styleId="EndNoteBibliography">
    <w:name w:val="EndNote Bibliography"/>
    <w:basedOn w:val="Normal"/>
    <w:link w:val="EndNoteBibliographyChar"/>
    <w:rsid w:val="001D59C9"/>
    <w:rPr>
      <w:rFonts w:ascii="Calibri" w:hAnsi="Calibri"/>
      <w:noProof/>
      <w:sz w:val="20"/>
    </w:rPr>
  </w:style>
  <w:style w:type="character" w:customStyle="1" w:styleId="EndNoteBibliographyChar">
    <w:name w:val="EndNote Bibliography Char"/>
    <w:basedOn w:val="DefaultParagraphFont"/>
    <w:link w:val="EndNoteBibliography"/>
    <w:rsid w:val="001D59C9"/>
    <w:rPr>
      <w:rFonts w:ascii="Calibri" w:hAnsi="Calibri"/>
      <w:noProof/>
      <w:sz w:val="20"/>
    </w:rPr>
  </w:style>
  <w:style w:type="character" w:styleId="Hyperlink">
    <w:name w:val="Hyperlink"/>
    <w:basedOn w:val="DefaultParagraphFont"/>
    <w:uiPriority w:val="99"/>
    <w:unhideWhenUsed/>
    <w:rsid w:val="001D59C9"/>
    <w:rPr>
      <w:color w:val="0000FF" w:themeColor="hyperlink"/>
      <w:u w:val="single"/>
    </w:rPr>
  </w:style>
  <w:style w:type="paragraph" w:styleId="ListParagraph">
    <w:name w:val="List Paragraph"/>
    <w:basedOn w:val="Normal"/>
    <w:uiPriority w:val="34"/>
    <w:qFormat/>
    <w:rsid w:val="009F6C68"/>
    <w:pPr>
      <w:ind w:firstLineChars="200" w:firstLine="420"/>
    </w:pPr>
  </w:style>
  <w:style w:type="paragraph" w:styleId="DocumentMap">
    <w:name w:val="Document Map"/>
    <w:basedOn w:val="Normal"/>
    <w:link w:val="DocumentMapChar"/>
    <w:uiPriority w:val="99"/>
    <w:semiHidden/>
    <w:unhideWhenUsed/>
    <w:rsid w:val="00CA3F30"/>
    <w:rPr>
      <w:rFonts w:ascii="SimSun" w:eastAsia="SimSun"/>
      <w:sz w:val="18"/>
      <w:szCs w:val="18"/>
    </w:rPr>
  </w:style>
  <w:style w:type="character" w:customStyle="1" w:styleId="DocumentMapChar">
    <w:name w:val="Document Map Char"/>
    <w:basedOn w:val="DefaultParagraphFont"/>
    <w:link w:val="DocumentMap"/>
    <w:uiPriority w:val="99"/>
    <w:semiHidden/>
    <w:rsid w:val="00CA3F30"/>
    <w:rPr>
      <w:rFonts w:ascii="SimSun" w:eastAsia="SimSun"/>
      <w:sz w:val="18"/>
      <w:szCs w:val="18"/>
    </w:rPr>
  </w:style>
  <w:style w:type="character" w:styleId="CommentReference">
    <w:name w:val="annotation reference"/>
    <w:basedOn w:val="DefaultParagraphFont"/>
    <w:uiPriority w:val="99"/>
    <w:semiHidden/>
    <w:unhideWhenUsed/>
    <w:rsid w:val="008163CB"/>
    <w:rPr>
      <w:sz w:val="16"/>
      <w:szCs w:val="16"/>
    </w:rPr>
  </w:style>
  <w:style w:type="paragraph" w:styleId="CommentText">
    <w:name w:val="annotation text"/>
    <w:basedOn w:val="Normal"/>
    <w:link w:val="CommentTextChar"/>
    <w:uiPriority w:val="99"/>
    <w:semiHidden/>
    <w:unhideWhenUsed/>
    <w:rsid w:val="008163CB"/>
    <w:rPr>
      <w:sz w:val="20"/>
      <w:szCs w:val="20"/>
    </w:rPr>
  </w:style>
  <w:style w:type="character" w:customStyle="1" w:styleId="CommentTextChar">
    <w:name w:val="Comment Text Char"/>
    <w:basedOn w:val="DefaultParagraphFont"/>
    <w:link w:val="CommentText"/>
    <w:uiPriority w:val="99"/>
    <w:semiHidden/>
    <w:rsid w:val="008163CB"/>
    <w:rPr>
      <w:sz w:val="20"/>
      <w:szCs w:val="20"/>
    </w:rPr>
  </w:style>
  <w:style w:type="paragraph" w:styleId="CommentSubject">
    <w:name w:val="annotation subject"/>
    <w:basedOn w:val="CommentText"/>
    <w:next w:val="CommentText"/>
    <w:link w:val="CommentSubjectChar"/>
    <w:uiPriority w:val="99"/>
    <w:semiHidden/>
    <w:unhideWhenUsed/>
    <w:rsid w:val="008163CB"/>
    <w:rPr>
      <w:b/>
      <w:bCs/>
    </w:rPr>
  </w:style>
  <w:style w:type="character" w:customStyle="1" w:styleId="CommentSubjectChar">
    <w:name w:val="Comment Subject Char"/>
    <w:basedOn w:val="CommentTextChar"/>
    <w:link w:val="CommentSubject"/>
    <w:uiPriority w:val="99"/>
    <w:semiHidden/>
    <w:rsid w:val="008163CB"/>
    <w:rPr>
      <w:b/>
      <w:bCs/>
      <w:sz w:val="20"/>
      <w:szCs w:val="20"/>
    </w:rPr>
  </w:style>
  <w:style w:type="paragraph" w:styleId="Revision">
    <w:name w:val="Revision"/>
    <w:hidden/>
    <w:uiPriority w:val="99"/>
    <w:semiHidden/>
    <w:rsid w:val="00FD62A2"/>
  </w:style>
  <w:style w:type="character" w:customStyle="1" w:styleId="Heading5Char">
    <w:name w:val="Heading 5 Char"/>
    <w:basedOn w:val="DefaultParagraphFont"/>
    <w:link w:val="Heading5"/>
    <w:uiPriority w:val="9"/>
    <w:rsid w:val="00A15D0C"/>
    <w:rPr>
      <w:b/>
      <w:bCs/>
      <w:sz w:val="28"/>
      <w:szCs w:val="28"/>
    </w:rPr>
  </w:style>
  <w:style w:type="character" w:customStyle="1" w:styleId="Heading1Char">
    <w:name w:val="Heading 1 Char"/>
    <w:basedOn w:val="DefaultParagraphFont"/>
    <w:link w:val="Heading1"/>
    <w:uiPriority w:val="9"/>
    <w:rsid w:val="00A15D0C"/>
    <w:rPr>
      <w:b/>
      <w:bCs/>
      <w:kern w:val="44"/>
      <w:sz w:val="44"/>
      <w:szCs w:val="44"/>
    </w:rPr>
  </w:style>
  <w:style w:type="paragraph" w:styleId="Index1">
    <w:name w:val="index 1"/>
    <w:basedOn w:val="Normal"/>
    <w:next w:val="Normal"/>
    <w:autoRedefine/>
    <w:uiPriority w:val="99"/>
    <w:semiHidden/>
    <w:unhideWhenUsed/>
    <w:rsid w:val="00BA7FFA"/>
  </w:style>
  <w:style w:type="character" w:customStyle="1" w:styleId="Heading8Char">
    <w:name w:val="Heading 8 Char"/>
    <w:basedOn w:val="DefaultParagraphFont"/>
    <w:link w:val="Heading8"/>
    <w:uiPriority w:val="9"/>
    <w:semiHidden/>
    <w:rsid w:val="00BA7FFA"/>
    <w:rPr>
      <w:rFonts w:asciiTheme="majorHAnsi" w:eastAsiaTheme="majorEastAsia" w:hAnsiTheme="majorHAnsi" w:cstheme="majorBidi"/>
      <w:sz w:val="24"/>
      <w:szCs w:val="24"/>
    </w:rPr>
  </w:style>
  <w:style w:type="character" w:styleId="Emphasis">
    <w:name w:val="Emphasis"/>
    <w:basedOn w:val="DefaultParagraphFont"/>
    <w:uiPriority w:val="20"/>
    <w:qFormat/>
    <w:rsid w:val="004159BF"/>
    <w:rPr>
      <w:i/>
      <w:iCs/>
    </w:rPr>
  </w:style>
  <w:style w:type="character" w:customStyle="1" w:styleId="Heading3Char">
    <w:name w:val="Heading 3 Char"/>
    <w:basedOn w:val="DefaultParagraphFont"/>
    <w:link w:val="Heading3"/>
    <w:uiPriority w:val="9"/>
    <w:rsid w:val="00C77BF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0A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02">
      <w:bodyDiv w:val="1"/>
      <w:marLeft w:val="0"/>
      <w:marRight w:val="0"/>
      <w:marTop w:val="0"/>
      <w:marBottom w:val="0"/>
      <w:divBdr>
        <w:top w:val="none" w:sz="0" w:space="0" w:color="auto"/>
        <w:left w:val="none" w:sz="0" w:space="0" w:color="auto"/>
        <w:bottom w:val="none" w:sz="0" w:space="0" w:color="auto"/>
        <w:right w:val="none" w:sz="0" w:space="0" w:color="auto"/>
      </w:divBdr>
    </w:div>
    <w:div w:id="17854786">
      <w:bodyDiv w:val="1"/>
      <w:marLeft w:val="0"/>
      <w:marRight w:val="0"/>
      <w:marTop w:val="0"/>
      <w:marBottom w:val="0"/>
      <w:divBdr>
        <w:top w:val="none" w:sz="0" w:space="0" w:color="auto"/>
        <w:left w:val="none" w:sz="0" w:space="0" w:color="auto"/>
        <w:bottom w:val="none" w:sz="0" w:space="0" w:color="auto"/>
        <w:right w:val="none" w:sz="0" w:space="0" w:color="auto"/>
      </w:divBdr>
    </w:div>
    <w:div w:id="133181291">
      <w:bodyDiv w:val="1"/>
      <w:marLeft w:val="0"/>
      <w:marRight w:val="0"/>
      <w:marTop w:val="0"/>
      <w:marBottom w:val="0"/>
      <w:divBdr>
        <w:top w:val="none" w:sz="0" w:space="0" w:color="auto"/>
        <w:left w:val="none" w:sz="0" w:space="0" w:color="auto"/>
        <w:bottom w:val="none" w:sz="0" w:space="0" w:color="auto"/>
        <w:right w:val="none" w:sz="0" w:space="0" w:color="auto"/>
      </w:divBdr>
    </w:div>
    <w:div w:id="153647668">
      <w:bodyDiv w:val="1"/>
      <w:marLeft w:val="0"/>
      <w:marRight w:val="0"/>
      <w:marTop w:val="0"/>
      <w:marBottom w:val="0"/>
      <w:divBdr>
        <w:top w:val="none" w:sz="0" w:space="0" w:color="auto"/>
        <w:left w:val="none" w:sz="0" w:space="0" w:color="auto"/>
        <w:bottom w:val="none" w:sz="0" w:space="0" w:color="auto"/>
        <w:right w:val="none" w:sz="0" w:space="0" w:color="auto"/>
      </w:divBdr>
    </w:div>
    <w:div w:id="159854760">
      <w:bodyDiv w:val="1"/>
      <w:marLeft w:val="0"/>
      <w:marRight w:val="0"/>
      <w:marTop w:val="0"/>
      <w:marBottom w:val="0"/>
      <w:divBdr>
        <w:top w:val="none" w:sz="0" w:space="0" w:color="auto"/>
        <w:left w:val="none" w:sz="0" w:space="0" w:color="auto"/>
        <w:bottom w:val="none" w:sz="0" w:space="0" w:color="auto"/>
        <w:right w:val="none" w:sz="0" w:space="0" w:color="auto"/>
      </w:divBdr>
    </w:div>
    <w:div w:id="284892034">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sChild>
    </w:div>
    <w:div w:id="285236639">
      <w:bodyDiv w:val="1"/>
      <w:marLeft w:val="0"/>
      <w:marRight w:val="0"/>
      <w:marTop w:val="0"/>
      <w:marBottom w:val="0"/>
      <w:divBdr>
        <w:top w:val="none" w:sz="0" w:space="0" w:color="auto"/>
        <w:left w:val="none" w:sz="0" w:space="0" w:color="auto"/>
        <w:bottom w:val="none" w:sz="0" w:space="0" w:color="auto"/>
        <w:right w:val="none" w:sz="0" w:space="0" w:color="auto"/>
      </w:divBdr>
    </w:div>
    <w:div w:id="329066324">
      <w:bodyDiv w:val="1"/>
      <w:marLeft w:val="0"/>
      <w:marRight w:val="0"/>
      <w:marTop w:val="0"/>
      <w:marBottom w:val="0"/>
      <w:divBdr>
        <w:top w:val="none" w:sz="0" w:space="0" w:color="auto"/>
        <w:left w:val="none" w:sz="0" w:space="0" w:color="auto"/>
        <w:bottom w:val="none" w:sz="0" w:space="0" w:color="auto"/>
        <w:right w:val="none" w:sz="0" w:space="0" w:color="auto"/>
      </w:divBdr>
    </w:div>
    <w:div w:id="330723014">
      <w:bodyDiv w:val="1"/>
      <w:marLeft w:val="0"/>
      <w:marRight w:val="0"/>
      <w:marTop w:val="0"/>
      <w:marBottom w:val="0"/>
      <w:divBdr>
        <w:top w:val="none" w:sz="0" w:space="0" w:color="auto"/>
        <w:left w:val="none" w:sz="0" w:space="0" w:color="auto"/>
        <w:bottom w:val="none" w:sz="0" w:space="0" w:color="auto"/>
        <w:right w:val="none" w:sz="0" w:space="0" w:color="auto"/>
      </w:divBdr>
    </w:div>
    <w:div w:id="435491810">
      <w:bodyDiv w:val="1"/>
      <w:marLeft w:val="0"/>
      <w:marRight w:val="0"/>
      <w:marTop w:val="0"/>
      <w:marBottom w:val="0"/>
      <w:divBdr>
        <w:top w:val="none" w:sz="0" w:space="0" w:color="auto"/>
        <w:left w:val="none" w:sz="0" w:space="0" w:color="auto"/>
        <w:bottom w:val="none" w:sz="0" w:space="0" w:color="auto"/>
        <w:right w:val="none" w:sz="0" w:space="0" w:color="auto"/>
      </w:divBdr>
    </w:div>
    <w:div w:id="457533572">
      <w:bodyDiv w:val="1"/>
      <w:marLeft w:val="0"/>
      <w:marRight w:val="0"/>
      <w:marTop w:val="0"/>
      <w:marBottom w:val="0"/>
      <w:divBdr>
        <w:top w:val="none" w:sz="0" w:space="0" w:color="auto"/>
        <w:left w:val="none" w:sz="0" w:space="0" w:color="auto"/>
        <w:bottom w:val="none" w:sz="0" w:space="0" w:color="auto"/>
        <w:right w:val="none" w:sz="0" w:space="0" w:color="auto"/>
      </w:divBdr>
    </w:div>
    <w:div w:id="483007400">
      <w:bodyDiv w:val="1"/>
      <w:marLeft w:val="0"/>
      <w:marRight w:val="0"/>
      <w:marTop w:val="0"/>
      <w:marBottom w:val="0"/>
      <w:divBdr>
        <w:top w:val="none" w:sz="0" w:space="0" w:color="auto"/>
        <w:left w:val="none" w:sz="0" w:space="0" w:color="auto"/>
        <w:bottom w:val="none" w:sz="0" w:space="0" w:color="auto"/>
        <w:right w:val="none" w:sz="0" w:space="0" w:color="auto"/>
      </w:divBdr>
    </w:div>
    <w:div w:id="490364510">
      <w:bodyDiv w:val="1"/>
      <w:marLeft w:val="0"/>
      <w:marRight w:val="0"/>
      <w:marTop w:val="0"/>
      <w:marBottom w:val="0"/>
      <w:divBdr>
        <w:top w:val="none" w:sz="0" w:space="0" w:color="auto"/>
        <w:left w:val="none" w:sz="0" w:space="0" w:color="auto"/>
        <w:bottom w:val="none" w:sz="0" w:space="0" w:color="auto"/>
        <w:right w:val="none" w:sz="0" w:space="0" w:color="auto"/>
      </w:divBdr>
    </w:div>
    <w:div w:id="496967373">
      <w:bodyDiv w:val="1"/>
      <w:marLeft w:val="0"/>
      <w:marRight w:val="0"/>
      <w:marTop w:val="0"/>
      <w:marBottom w:val="0"/>
      <w:divBdr>
        <w:top w:val="none" w:sz="0" w:space="0" w:color="auto"/>
        <w:left w:val="none" w:sz="0" w:space="0" w:color="auto"/>
        <w:bottom w:val="none" w:sz="0" w:space="0" w:color="auto"/>
        <w:right w:val="none" w:sz="0" w:space="0" w:color="auto"/>
      </w:divBdr>
      <w:divsChild>
        <w:div w:id="1613393853">
          <w:marLeft w:val="0"/>
          <w:marRight w:val="0"/>
          <w:marTop w:val="0"/>
          <w:marBottom w:val="0"/>
          <w:divBdr>
            <w:top w:val="none" w:sz="0" w:space="0" w:color="auto"/>
            <w:left w:val="none" w:sz="0" w:space="0" w:color="auto"/>
            <w:bottom w:val="none" w:sz="0" w:space="0" w:color="auto"/>
            <w:right w:val="none" w:sz="0" w:space="0" w:color="auto"/>
          </w:divBdr>
        </w:div>
        <w:div w:id="1240138803">
          <w:marLeft w:val="0"/>
          <w:marRight w:val="0"/>
          <w:marTop w:val="0"/>
          <w:marBottom w:val="0"/>
          <w:divBdr>
            <w:top w:val="none" w:sz="0" w:space="0" w:color="auto"/>
            <w:left w:val="none" w:sz="0" w:space="0" w:color="auto"/>
            <w:bottom w:val="none" w:sz="0" w:space="0" w:color="auto"/>
            <w:right w:val="none" w:sz="0" w:space="0" w:color="auto"/>
          </w:divBdr>
        </w:div>
      </w:divsChild>
    </w:div>
    <w:div w:id="545340127">
      <w:bodyDiv w:val="1"/>
      <w:marLeft w:val="0"/>
      <w:marRight w:val="0"/>
      <w:marTop w:val="0"/>
      <w:marBottom w:val="0"/>
      <w:divBdr>
        <w:top w:val="none" w:sz="0" w:space="0" w:color="auto"/>
        <w:left w:val="none" w:sz="0" w:space="0" w:color="auto"/>
        <w:bottom w:val="none" w:sz="0" w:space="0" w:color="auto"/>
        <w:right w:val="none" w:sz="0" w:space="0" w:color="auto"/>
      </w:divBdr>
    </w:div>
    <w:div w:id="604073183">
      <w:bodyDiv w:val="1"/>
      <w:marLeft w:val="0"/>
      <w:marRight w:val="0"/>
      <w:marTop w:val="0"/>
      <w:marBottom w:val="0"/>
      <w:divBdr>
        <w:top w:val="none" w:sz="0" w:space="0" w:color="auto"/>
        <w:left w:val="none" w:sz="0" w:space="0" w:color="auto"/>
        <w:bottom w:val="none" w:sz="0" w:space="0" w:color="auto"/>
        <w:right w:val="none" w:sz="0" w:space="0" w:color="auto"/>
      </w:divBdr>
    </w:div>
    <w:div w:id="649988052">
      <w:bodyDiv w:val="1"/>
      <w:marLeft w:val="0"/>
      <w:marRight w:val="0"/>
      <w:marTop w:val="0"/>
      <w:marBottom w:val="0"/>
      <w:divBdr>
        <w:top w:val="none" w:sz="0" w:space="0" w:color="auto"/>
        <w:left w:val="none" w:sz="0" w:space="0" w:color="auto"/>
        <w:bottom w:val="none" w:sz="0" w:space="0" w:color="auto"/>
        <w:right w:val="none" w:sz="0" w:space="0" w:color="auto"/>
      </w:divBdr>
    </w:div>
    <w:div w:id="686492214">
      <w:bodyDiv w:val="1"/>
      <w:marLeft w:val="0"/>
      <w:marRight w:val="0"/>
      <w:marTop w:val="0"/>
      <w:marBottom w:val="0"/>
      <w:divBdr>
        <w:top w:val="none" w:sz="0" w:space="0" w:color="auto"/>
        <w:left w:val="none" w:sz="0" w:space="0" w:color="auto"/>
        <w:bottom w:val="none" w:sz="0" w:space="0" w:color="auto"/>
        <w:right w:val="none" w:sz="0" w:space="0" w:color="auto"/>
      </w:divBdr>
    </w:div>
    <w:div w:id="703406653">
      <w:bodyDiv w:val="1"/>
      <w:marLeft w:val="0"/>
      <w:marRight w:val="0"/>
      <w:marTop w:val="0"/>
      <w:marBottom w:val="0"/>
      <w:divBdr>
        <w:top w:val="none" w:sz="0" w:space="0" w:color="auto"/>
        <w:left w:val="none" w:sz="0" w:space="0" w:color="auto"/>
        <w:bottom w:val="none" w:sz="0" w:space="0" w:color="auto"/>
        <w:right w:val="none" w:sz="0" w:space="0" w:color="auto"/>
      </w:divBdr>
    </w:div>
    <w:div w:id="737749421">
      <w:bodyDiv w:val="1"/>
      <w:marLeft w:val="0"/>
      <w:marRight w:val="0"/>
      <w:marTop w:val="0"/>
      <w:marBottom w:val="0"/>
      <w:divBdr>
        <w:top w:val="none" w:sz="0" w:space="0" w:color="auto"/>
        <w:left w:val="none" w:sz="0" w:space="0" w:color="auto"/>
        <w:bottom w:val="none" w:sz="0" w:space="0" w:color="auto"/>
        <w:right w:val="none" w:sz="0" w:space="0" w:color="auto"/>
      </w:divBdr>
    </w:div>
    <w:div w:id="742292146">
      <w:bodyDiv w:val="1"/>
      <w:marLeft w:val="0"/>
      <w:marRight w:val="0"/>
      <w:marTop w:val="0"/>
      <w:marBottom w:val="0"/>
      <w:divBdr>
        <w:top w:val="none" w:sz="0" w:space="0" w:color="auto"/>
        <w:left w:val="none" w:sz="0" w:space="0" w:color="auto"/>
        <w:bottom w:val="none" w:sz="0" w:space="0" w:color="auto"/>
        <w:right w:val="none" w:sz="0" w:space="0" w:color="auto"/>
      </w:divBdr>
    </w:div>
    <w:div w:id="841893496">
      <w:bodyDiv w:val="1"/>
      <w:marLeft w:val="0"/>
      <w:marRight w:val="0"/>
      <w:marTop w:val="0"/>
      <w:marBottom w:val="0"/>
      <w:divBdr>
        <w:top w:val="none" w:sz="0" w:space="0" w:color="auto"/>
        <w:left w:val="none" w:sz="0" w:space="0" w:color="auto"/>
        <w:bottom w:val="none" w:sz="0" w:space="0" w:color="auto"/>
        <w:right w:val="none" w:sz="0" w:space="0" w:color="auto"/>
      </w:divBdr>
    </w:div>
    <w:div w:id="842820019">
      <w:bodyDiv w:val="1"/>
      <w:marLeft w:val="0"/>
      <w:marRight w:val="0"/>
      <w:marTop w:val="0"/>
      <w:marBottom w:val="0"/>
      <w:divBdr>
        <w:top w:val="none" w:sz="0" w:space="0" w:color="auto"/>
        <w:left w:val="none" w:sz="0" w:space="0" w:color="auto"/>
        <w:bottom w:val="none" w:sz="0" w:space="0" w:color="auto"/>
        <w:right w:val="none" w:sz="0" w:space="0" w:color="auto"/>
      </w:divBdr>
    </w:div>
    <w:div w:id="869807237">
      <w:bodyDiv w:val="1"/>
      <w:marLeft w:val="0"/>
      <w:marRight w:val="0"/>
      <w:marTop w:val="0"/>
      <w:marBottom w:val="0"/>
      <w:divBdr>
        <w:top w:val="none" w:sz="0" w:space="0" w:color="auto"/>
        <w:left w:val="none" w:sz="0" w:space="0" w:color="auto"/>
        <w:bottom w:val="none" w:sz="0" w:space="0" w:color="auto"/>
        <w:right w:val="none" w:sz="0" w:space="0" w:color="auto"/>
      </w:divBdr>
    </w:div>
    <w:div w:id="874805532">
      <w:bodyDiv w:val="1"/>
      <w:marLeft w:val="0"/>
      <w:marRight w:val="0"/>
      <w:marTop w:val="0"/>
      <w:marBottom w:val="0"/>
      <w:divBdr>
        <w:top w:val="none" w:sz="0" w:space="0" w:color="auto"/>
        <w:left w:val="none" w:sz="0" w:space="0" w:color="auto"/>
        <w:bottom w:val="none" w:sz="0" w:space="0" w:color="auto"/>
        <w:right w:val="none" w:sz="0" w:space="0" w:color="auto"/>
      </w:divBdr>
    </w:div>
    <w:div w:id="940071420">
      <w:bodyDiv w:val="1"/>
      <w:marLeft w:val="0"/>
      <w:marRight w:val="0"/>
      <w:marTop w:val="0"/>
      <w:marBottom w:val="0"/>
      <w:divBdr>
        <w:top w:val="none" w:sz="0" w:space="0" w:color="auto"/>
        <w:left w:val="none" w:sz="0" w:space="0" w:color="auto"/>
        <w:bottom w:val="none" w:sz="0" w:space="0" w:color="auto"/>
        <w:right w:val="none" w:sz="0" w:space="0" w:color="auto"/>
      </w:divBdr>
    </w:div>
    <w:div w:id="1170831029">
      <w:bodyDiv w:val="1"/>
      <w:marLeft w:val="0"/>
      <w:marRight w:val="0"/>
      <w:marTop w:val="0"/>
      <w:marBottom w:val="0"/>
      <w:divBdr>
        <w:top w:val="none" w:sz="0" w:space="0" w:color="auto"/>
        <w:left w:val="none" w:sz="0" w:space="0" w:color="auto"/>
        <w:bottom w:val="none" w:sz="0" w:space="0" w:color="auto"/>
        <w:right w:val="none" w:sz="0" w:space="0" w:color="auto"/>
      </w:divBdr>
    </w:div>
    <w:div w:id="1281298959">
      <w:bodyDiv w:val="1"/>
      <w:marLeft w:val="0"/>
      <w:marRight w:val="0"/>
      <w:marTop w:val="0"/>
      <w:marBottom w:val="0"/>
      <w:divBdr>
        <w:top w:val="none" w:sz="0" w:space="0" w:color="auto"/>
        <w:left w:val="none" w:sz="0" w:space="0" w:color="auto"/>
        <w:bottom w:val="none" w:sz="0" w:space="0" w:color="auto"/>
        <w:right w:val="none" w:sz="0" w:space="0" w:color="auto"/>
      </w:divBdr>
    </w:div>
    <w:div w:id="1298339190">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sChild>
        <w:div w:id="850296627">
          <w:marLeft w:val="0"/>
          <w:marRight w:val="0"/>
          <w:marTop w:val="0"/>
          <w:marBottom w:val="0"/>
          <w:divBdr>
            <w:top w:val="none" w:sz="0" w:space="0" w:color="auto"/>
            <w:left w:val="none" w:sz="0" w:space="0" w:color="auto"/>
            <w:bottom w:val="none" w:sz="0" w:space="0" w:color="auto"/>
            <w:right w:val="none" w:sz="0" w:space="0" w:color="auto"/>
          </w:divBdr>
        </w:div>
        <w:div w:id="1762949084">
          <w:marLeft w:val="0"/>
          <w:marRight w:val="0"/>
          <w:marTop w:val="0"/>
          <w:marBottom w:val="0"/>
          <w:divBdr>
            <w:top w:val="none" w:sz="0" w:space="0" w:color="auto"/>
            <w:left w:val="none" w:sz="0" w:space="0" w:color="auto"/>
            <w:bottom w:val="none" w:sz="0" w:space="0" w:color="auto"/>
            <w:right w:val="none" w:sz="0" w:space="0" w:color="auto"/>
          </w:divBdr>
        </w:div>
      </w:divsChild>
    </w:div>
    <w:div w:id="1333145418">
      <w:bodyDiv w:val="1"/>
      <w:marLeft w:val="0"/>
      <w:marRight w:val="0"/>
      <w:marTop w:val="0"/>
      <w:marBottom w:val="0"/>
      <w:divBdr>
        <w:top w:val="none" w:sz="0" w:space="0" w:color="auto"/>
        <w:left w:val="none" w:sz="0" w:space="0" w:color="auto"/>
        <w:bottom w:val="none" w:sz="0" w:space="0" w:color="auto"/>
        <w:right w:val="none" w:sz="0" w:space="0" w:color="auto"/>
      </w:divBdr>
    </w:div>
    <w:div w:id="1369603602">
      <w:bodyDiv w:val="1"/>
      <w:marLeft w:val="0"/>
      <w:marRight w:val="0"/>
      <w:marTop w:val="0"/>
      <w:marBottom w:val="0"/>
      <w:divBdr>
        <w:top w:val="none" w:sz="0" w:space="0" w:color="auto"/>
        <w:left w:val="none" w:sz="0" w:space="0" w:color="auto"/>
        <w:bottom w:val="none" w:sz="0" w:space="0" w:color="auto"/>
        <w:right w:val="none" w:sz="0" w:space="0" w:color="auto"/>
      </w:divBdr>
    </w:div>
    <w:div w:id="1410155580">
      <w:bodyDiv w:val="1"/>
      <w:marLeft w:val="0"/>
      <w:marRight w:val="0"/>
      <w:marTop w:val="0"/>
      <w:marBottom w:val="0"/>
      <w:divBdr>
        <w:top w:val="none" w:sz="0" w:space="0" w:color="auto"/>
        <w:left w:val="none" w:sz="0" w:space="0" w:color="auto"/>
        <w:bottom w:val="none" w:sz="0" w:space="0" w:color="auto"/>
        <w:right w:val="none" w:sz="0" w:space="0" w:color="auto"/>
      </w:divBdr>
    </w:div>
    <w:div w:id="1418015866">
      <w:bodyDiv w:val="1"/>
      <w:marLeft w:val="0"/>
      <w:marRight w:val="0"/>
      <w:marTop w:val="0"/>
      <w:marBottom w:val="0"/>
      <w:divBdr>
        <w:top w:val="none" w:sz="0" w:space="0" w:color="auto"/>
        <w:left w:val="none" w:sz="0" w:space="0" w:color="auto"/>
        <w:bottom w:val="none" w:sz="0" w:space="0" w:color="auto"/>
        <w:right w:val="none" w:sz="0" w:space="0" w:color="auto"/>
      </w:divBdr>
    </w:div>
    <w:div w:id="1440946797">
      <w:bodyDiv w:val="1"/>
      <w:marLeft w:val="0"/>
      <w:marRight w:val="0"/>
      <w:marTop w:val="0"/>
      <w:marBottom w:val="0"/>
      <w:divBdr>
        <w:top w:val="none" w:sz="0" w:space="0" w:color="auto"/>
        <w:left w:val="none" w:sz="0" w:space="0" w:color="auto"/>
        <w:bottom w:val="none" w:sz="0" w:space="0" w:color="auto"/>
        <w:right w:val="none" w:sz="0" w:space="0" w:color="auto"/>
      </w:divBdr>
    </w:div>
    <w:div w:id="1444887678">
      <w:bodyDiv w:val="1"/>
      <w:marLeft w:val="0"/>
      <w:marRight w:val="0"/>
      <w:marTop w:val="0"/>
      <w:marBottom w:val="0"/>
      <w:divBdr>
        <w:top w:val="none" w:sz="0" w:space="0" w:color="auto"/>
        <w:left w:val="none" w:sz="0" w:space="0" w:color="auto"/>
        <w:bottom w:val="none" w:sz="0" w:space="0" w:color="auto"/>
        <w:right w:val="none" w:sz="0" w:space="0" w:color="auto"/>
      </w:divBdr>
    </w:div>
    <w:div w:id="1468277088">
      <w:bodyDiv w:val="1"/>
      <w:marLeft w:val="0"/>
      <w:marRight w:val="0"/>
      <w:marTop w:val="0"/>
      <w:marBottom w:val="0"/>
      <w:divBdr>
        <w:top w:val="none" w:sz="0" w:space="0" w:color="auto"/>
        <w:left w:val="none" w:sz="0" w:space="0" w:color="auto"/>
        <w:bottom w:val="none" w:sz="0" w:space="0" w:color="auto"/>
        <w:right w:val="none" w:sz="0" w:space="0" w:color="auto"/>
      </w:divBdr>
    </w:div>
    <w:div w:id="1483425817">
      <w:bodyDiv w:val="1"/>
      <w:marLeft w:val="0"/>
      <w:marRight w:val="0"/>
      <w:marTop w:val="0"/>
      <w:marBottom w:val="0"/>
      <w:divBdr>
        <w:top w:val="none" w:sz="0" w:space="0" w:color="auto"/>
        <w:left w:val="none" w:sz="0" w:space="0" w:color="auto"/>
        <w:bottom w:val="none" w:sz="0" w:space="0" w:color="auto"/>
        <w:right w:val="none" w:sz="0" w:space="0" w:color="auto"/>
      </w:divBdr>
    </w:div>
    <w:div w:id="1545556396">
      <w:bodyDiv w:val="1"/>
      <w:marLeft w:val="0"/>
      <w:marRight w:val="0"/>
      <w:marTop w:val="0"/>
      <w:marBottom w:val="0"/>
      <w:divBdr>
        <w:top w:val="none" w:sz="0" w:space="0" w:color="auto"/>
        <w:left w:val="none" w:sz="0" w:space="0" w:color="auto"/>
        <w:bottom w:val="none" w:sz="0" w:space="0" w:color="auto"/>
        <w:right w:val="none" w:sz="0" w:space="0" w:color="auto"/>
      </w:divBdr>
    </w:div>
    <w:div w:id="1574928240">
      <w:bodyDiv w:val="1"/>
      <w:marLeft w:val="0"/>
      <w:marRight w:val="0"/>
      <w:marTop w:val="0"/>
      <w:marBottom w:val="0"/>
      <w:divBdr>
        <w:top w:val="none" w:sz="0" w:space="0" w:color="auto"/>
        <w:left w:val="none" w:sz="0" w:space="0" w:color="auto"/>
        <w:bottom w:val="none" w:sz="0" w:space="0" w:color="auto"/>
        <w:right w:val="none" w:sz="0" w:space="0" w:color="auto"/>
      </w:divBdr>
    </w:div>
    <w:div w:id="1586912214">
      <w:bodyDiv w:val="1"/>
      <w:marLeft w:val="0"/>
      <w:marRight w:val="0"/>
      <w:marTop w:val="0"/>
      <w:marBottom w:val="0"/>
      <w:divBdr>
        <w:top w:val="none" w:sz="0" w:space="0" w:color="auto"/>
        <w:left w:val="none" w:sz="0" w:space="0" w:color="auto"/>
        <w:bottom w:val="none" w:sz="0" w:space="0" w:color="auto"/>
        <w:right w:val="none" w:sz="0" w:space="0" w:color="auto"/>
      </w:divBdr>
    </w:div>
    <w:div w:id="1609894406">
      <w:bodyDiv w:val="1"/>
      <w:marLeft w:val="0"/>
      <w:marRight w:val="0"/>
      <w:marTop w:val="0"/>
      <w:marBottom w:val="0"/>
      <w:divBdr>
        <w:top w:val="none" w:sz="0" w:space="0" w:color="auto"/>
        <w:left w:val="none" w:sz="0" w:space="0" w:color="auto"/>
        <w:bottom w:val="none" w:sz="0" w:space="0" w:color="auto"/>
        <w:right w:val="none" w:sz="0" w:space="0" w:color="auto"/>
      </w:divBdr>
    </w:div>
    <w:div w:id="1770809753">
      <w:bodyDiv w:val="1"/>
      <w:marLeft w:val="0"/>
      <w:marRight w:val="0"/>
      <w:marTop w:val="0"/>
      <w:marBottom w:val="0"/>
      <w:divBdr>
        <w:top w:val="none" w:sz="0" w:space="0" w:color="auto"/>
        <w:left w:val="none" w:sz="0" w:space="0" w:color="auto"/>
        <w:bottom w:val="none" w:sz="0" w:space="0" w:color="auto"/>
        <w:right w:val="none" w:sz="0" w:space="0" w:color="auto"/>
      </w:divBdr>
    </w:div>
    <w:div w:id="1857036330">
      <w:bodyDiv w:val="1"/>
      <w:marLeft w:val="0"/>
      <w:marRight w:val="0"/>
      <w:marTop w:val="0"/>
      <w:marBottom w:val="0"/>
      <w:divBdr>
        <w:top w:val="none" w:sz="0" w:space="0" w:color="auto"/>
        <w:left w:val="none" w:sz="0" w:space="0" w:color="auto"/>
        <w:bottom w:val="none" w:sz="0" w:space="0" w:color="auto"/>
        <w:right w:val="none" w:sz="0" w:space="0" w:color="auto"/>
      </w:divBdr>
    </w:div>
    <w:div w:id="1870949778">
      <w:bodyDiv w:val="1"/>
      <w:marLeft w:val="0"/>
      <w:marRight w:val="0"/>
      <w:marTop w:val="0"/>
      <w:marBottom w:val="0"/>
      <w:divBdr>
        <w:top w:val="none" w:sz="0" w:space="0" w:color="auto"/>
        <w:left w:val="none" w:sz="0" w:space="0" w:color="auto"/>
        <w:bottom w:val="none" w:sz="0" w:space="0" w:color="auto"/>
        <w:right w:val="none" w:sz="0" w:space="0" w:color="auto"/>
      </w:divBdr>
    </w:div>
    <w:div w:id="1951542514">
      <w:bodyDiv w:val="1"/>
      <w:marLeft w:val="0"/>
      <w:marRight w:val="0"/>
      <w:marTop w:val="0"/>
      <w:marBottom w:val="0"/>
      <w:divBdr>
        <w:top w:val="none" w:sz="0" w:space="0" w:color="auto"/>
        <w:left w:val="none" w:sz="0" w:space="0" w:color="auto"/>
        <w:bottom w:val="none" w:sz="0" w:space="0" w:color="auto"/>
        <w:right w:val="none" w:sz="0" w:space="0" w:color="auto"/>
      </w:divBdr>
    </w:div>
    <w:div w:id="1979450161">
      <w:bodyDiv w:val="1"/>
      <w:marLeft w:val="0"/>
      <w:marRight w:val="0"/>
      <w:marTop w:val="0"/>
      <w:marBottom w:val="0"/>
      <w:divBdr>
        <w:top w:val="none" w:sz="0" w:space="0" w:color="auto"/>
        <w:left w:val="none" w:sz="0" w:space="0" w:color="auto"/>
        <w:bottom w:val="none" w:sz="0" w:space="0" w:color="auto"/>
        <w:right w:val="none" w:sz="0" w:space="0" w:color="auto"/>
      </w:divBdr>
    </w:div>
    <w:div w:id="2010133065">
      <w:bodyDiv w:val="1"/>
      <w:marLeft w:val="0"/>
      <w:marRight w:val="0"/>
      <w:marTop w:val="0"/>
      <w:marBottom w:val="0"/>
      <w:divBdr>
        <w:top w:val="none" w:sz="0" w:space="0" w:color="auto"/>
        <w:left w:val="none" w:sz="0" w:space="0" w:color="auto"/>
        <w:bottom w:val="none" w:sz="0" w:space="0" w:color="auto"/>
        <w:right w:val="none" w:sz="0" w:space="0" w:color="auto"/>
      </w:divBdr>
    </w:div>
    <w:div w:id="2062122401">
      <w:bodyDiv w:val="1"/>
      <w:marLeft w:val="0"/>
      <w:marRight w:val="0"/>
      <w:marTop w:val="0"/>
      <w:marBottom w:val="0"/>
      <w:divBdr>
        <w:top w:val="none" w:sz="0" w:space="0" w:color="auto"/>
        <w:left w:val="none" w:sz="0" w:space="0" w:color="auto"/>
        <w:bottom w:val="none" w:sz="0" w:space="0" w:color="auto"/>
        <w:right w:val="none" w:sz="0" w:space="0" w:color="auto"/>
      </w:divBdr>
    </w:div>
    <w:div w:id="2070491814">
      <w:bodyDiv w:val="1"/>
      <w:marLeft w:val="0"/>
      <w:marRight w:val="0"/>
      <w:marTop w:val="0"/>
      <w:marBottom w:val="0"/>
      <w:divBdr>
        <w:top w:val="none" w:sz="0" w:space="0" w:color="auto"/>
        <w:left w:val="none" w:sz="0" w:space="0" w:color="auto"/>
        <w:bottom w:val="none" w:sz="0" w:space="0" w:color="auto"/>
        <w:right w:val="none" w:sz="0" w:space="0" w:color="auto"/>
      </w:divBdr>
    </w:div>
    <w:div w:id="2116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7F4399D-CE0D-483D-828D-A500EA1A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AC479CD6.dotm</Template>
  <TotalTime>250</TotalTime>
  <Pages>21</Pages>
  <Words>9666</Words>
  <Characters>55101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40</cp:revision>
  <cp:lastPrinted>2018-04-28T07:42:00Z</cp:lastPrinted>
  <dcterms:created xsi:type="dcterms:W3CDTF">2018-10-17T00:01:00Z</dcterms:created>
  <dcterms:modified xsi:type="dcterms:W3CDTF">2018-10-17T17:37:00Z</dcterms:modified>
</cp:coreProperties>
</file>