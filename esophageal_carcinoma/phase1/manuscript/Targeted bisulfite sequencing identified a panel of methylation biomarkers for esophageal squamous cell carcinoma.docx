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837397" w14:textId="43946246" w:rsidR="000A3A1A" w:rsidRPr="002821DC" w:rsidRDefault="008F05DC" w:rsidP="00835F33">
      <w:pPr>
        <w:jc w:val="center"/>
        <w:rPr>
          <w:rFonts w:ascii="Arial" w:hAnsi="Arial" w:cs="Arial"/>
          <w:b/>
          <w:sz w:val="22"/>
          <w:szCs w:val="22"/>
          <w:rPrChange w:id="0" w:author="Guo, Shicheng" w:date="2019-03-09T01:59:00Z">
            <w:rPr>
              <w:rFonts w:ascii="Times New Roman" w:hAnsi="Times New Roman" w:cs="Times New Roman"/>
              <w:b/>
              <w:sz w:val="36"/>
            </w:rPr>
          </w:rPrChange>
        </w:rPr>
      </w:pPr>
      <w:r w:rsidRPr="002821DC">
        <w:rPr>
          <w:rFonts w:ascii="Arial" w:hAnsi="Arial" w:cs="Arial"/>
          <w:b/>
          <w:sz w:val="22"/>
          <w:szCs w:val="22"/>
          <w:rPrChange w:id="1" w:author="Guo, Shicheng" w:date="2019-03-09T01:59:00Z">
            <w:rPr>
              <w:rFonts w:ascii="Times New Roman" w:hAnsi="Times New Roman" w:cs="Times New Roman"/>
              <w:b/>
              <w:sz w:val="36"/>
            </w:rPr>
          </w:rPrChange>
        </w:rPr>
        <w:t xml:space="preserve">Targeted bisulfite sequencing identified a panel of </w:t>
      </w:r>
      <w:r w:rsidR="00E57161" w:rsidRPr="002821DC">
        <w:rPr>
          <w:rFonts w:ascii="Arial" w:hAnsi="Arial" w:cs="Arial"/>
          <w:b/>
          <w:sz w:val="22"/>
          <w:szCs w:val="22"/>
          <w:rPrChange w:id="2" w:author="Guo, Shicheng" w:date="2019-03-09T01:59:00Z">
            <w:rPr>
              <w:rFonts w:ascii="Times New Roman" w:hAnsi="Times New Roman" w:cs="Times New Roman" w:hint="eastAsia"/>
              <w:b/>
              <w:sz w:val="36"/>
            </w:rPr>
          </w:rPrChange>
        </w:rPr>
        <w:t xml:space="preserve">DNA </w:t>
      </w:r>
      <w:r w:rsidRPr="002821DC">
        <w:rPr>
          <w:rFonts w:ascii="Arial" w:hAnsi="Arial" w:cs="Arial"/>
          <w:b/>
          <w:sz w:val="22"/>
          <w:szCs w:val="22"/>
          <w:rPrChange w:id="3" w:author="Guo, Shicheng" w:date="2019-03-09T01:59:00Z">
            <w:rPr>
              <w:rFonts w:ascii="Times New Roman" w:hAnsi="Times New Roman" w:cs="Times New Roman"/>
              <w:b/>
              <w:sz w:val="36"/>
            </w:rPr>
          </w:rPrChange>
        </w:rPr>
        <w:t>methylation</w:t>
      </w:r>
      <w:r w:rsidR="00E57161" w:rsidRPr="002821DC">
        <w:rPr>
          <w:rFonts w:ascii="Arial" w:hAnsi="Arial" w:cs="Arial"/>
          <w:b/>
          <w:sz w:val="22"/>
          <w:szCs w:val="22"/>
          <w:rPrChange w:id="4" w:author="Guo, Shicheng" w:date="2019-03-09T01:59:00Z">
            <w:rPr>
              <w:rFonts w:ascii="Times New Roman" w:hAnsi="Times New Roman" w:cs="Times New Roman" w:hint="eastAsia"/>
              <w:b/>
              <w:sz w:val="36"/>
            </w:rPr>
          </w:rPrChange>
        </w:rPr>
        <w:t>-based</w:t>
      </w:r>
      <w:r w:rsidRPr="002821DC">
        <w:rPr>
          <w:rFonts w:ascii="Arial" w:hAnsi="Arial" w:cs="Arial"/>
          <w:b/>
          <w:sz w:val="22"/>
          <w:szCs w:val="22"/>
          <w:rPrChange w:id="5" w:author="Guo, Shicheng" w:date="2019-03-09T01:59:00Z">
            <w:rPr>
              <w:rFonts w:ascii="Times New Roman" w:hAnsi="Times New Roman" w:cs="Times New Roman"/>
              <w:b/>
              <w:sz w:val="36"/>
            </w:rPr>
          </w:rPrChange>
        </w:rPr>
        <w:t xml:space="preserve"> biomarkers for esophageal squamous cell carcinoma (ESCC)</w:t>
      </w:r>
    </w:p>
    <w:p w14:paraId="776BDC0D" w14:textId="77777777" w:rsidR="008F05DC" w:rsidRPr="002821DC" w:rsidRDefault="008F05DC">
      <w:pPr>
        <w:rPr>
          <w:rFonts w:ascii="Arial" w:hAnsi="Arial" w:cs="Arial"/>
          <w:sz w:val="22"/>
          <w:szCs w:val="22"/>
          <w:rPrChange w:id="6" w:author="Guo, Shicheng" w:date="2019-03-09T01:59:00Z">
            <w:rPr>
              <w:rFonts w:ascii="Times New Roman" w:hAnsi="Times New Roman" w:cs="Times New Roman"/>
            </w:rPr>
          </w:rPrChange>
        </w:rPr>
      </w:pPr>
    </w:p>
    <w:p w14:paraId="5D86627A" w14:textId="43FB0DB2" w:rsidR="005365BA" w:rsidRPr="002821DC" w:rsidRDefault="005365BA">
      <w:pPr>
        <w:rPr>
          <w:rFonts w:ascii="Arial" w:hAnsi="Arial" w:cs="Arial"/>
          <w:b/>
          <w:sz w:val="22"/>
          <w:szCs w:val="22"/>
          <w:rPrChange w:id="7" w:author="Guo, Shicheng" w:date="2019-03-09T01:59:00Z">
            <w:rPr>
              <w:rFonts w:ascii="Times New Roman" w:hAnsi="Times New Roman" w:cs="Times New Roman"/>
              <w:b/>
              <w:sz w:val="36"/>
            </w:rPr>
          </w:rPrChange>
        </w:rPr>
      </w:pPr>
      <w:r w:rsidRPr="002821DC">
        <w:rPr>
          <w:rFonts w:ascii="Arial" w:hAnsi="Arial" w:cs="Arial"/>
          <w:b/>
          <w:sz w:val="22"/>
          <w:szCs w:val="22"/>
          <w:rPrChange w:id="8" w:author="Guo, Shicheng" w:date="2019-03-09T01:59:00Z">
            <w:rPr>
              <w:rFonts w:ascii="Times New Roman" w:hAnsi="Times New Roman" w:cs="Times New Roman" w:hint="eastAsia"/>
              <w:b/>
              <w:sz w:val="36"/>
            </w:rPr>
          </w:rPrChange>
        </w:rPr>
        <w:t xml:space="preserve">Abstract </w:t>
      </w:r>
    </w:p>
    <w:p w14:paraId="6336AF97" w14:textId="230198DA" w:rsidR="005365BA" w:rsidRPr="002821DC" w:rsidRDefault="005365BA">
      <w:pPr>
        <w:rPr>
          <w:rFonts w:ascii="Arial" w:hAnsi="Arial" w:cs="Arial"/>
          <w:sz w:val="22"/>
          <w:szCs w:val="22"/>
          <w:rPrChange w:id="9" w:author="Guo, Shicheng" w:date="2019-03-09T01:59:00Z">
            <w:rPr>
              <w:rFonts w:ascii="Times New Roman" w:hAnsi="Times New Roman" w:cs="Times New Roman"/>
            </w:rPr>
          </w:rPrChange>
        </w:rPr>
      </w:pPr>
      <w:r w:rsidRPr="002821DC">
        <w:rPr>
          <w:rFonts w:ascii="Arial" w:hAnsi="Arial" w:cs="Arial"/>
          <w:b/>
          <w:sz w:val="22"/>
          <w:szCs w:val="22"/>
          <w:rPrChange w:id="10" w:author="Guo, Shicheng" w:date="2019-03-09T01:59:00Z">
            <w:rPr>
              <w:rFonts w:ascii="Times New Roman" w:hAnsi="Times New Roman" w:cs="Times New Roman" w:hint="eastAsia"/>
              <w:b/>
            </w:rPr>
          </w:rPrChange>
        </w:rPr>
        <w:t>Background</w:t>
      </w:r>
      <w:r w:rsidRPr="002821DC">
        <w:rPr>
          <w:rFonts w:ascii="Arial" w:hAnsi="Arial" w:cs="Arial"/>
          <w:sz w:val="22"/>
          <w:szCs w:val="22"/>
          <w:rPrChange w:id="11" w:author="Guo, Shicheng" w:date="2019-03-09T01:59:00Z">
            <w:rPr>
              <w:rFonts w:ascii="Times New Roman" w:hAnsi="Times New Roman" w:cs="Times New Roman" w:hint="eastAsia"/>
            </w:rPr>
          </w:rPrChange>
        </w:rPr>
        <w:t xml:space="preserve">: DNA methylation has been implicated as the promising biomarker for precise cancer diagnosis. However, limited DNA-methylation based biomarkers have been found in </w:t>
      </w:r>
      <w:del w:id="12" w:author="Guo, Shicheng" w:date="2019-03-09T01:59:00Z">
        <w:r w:rsidRPr="002821DC" w:rsidDel="00F65000">
          <w:rPr>
            <w:rFonts w:ascii="Arial" w:hAnsi="Arial" w:cs="Arial"/>
            <w:sz w:val="22"/>
            <w:szCs w:val="22"/>
            <w:rPrChange w:id="13" w:author="Guo, Shicheng" w:date="2019-03-09T01:59:00Z">
              <w:rPr>
                <w:rFonts w:ascii="Times New Roman" w:hAnsi="Times New Roman" w:cs="Times New Roman" w:hint="eastAsia"/>
              </w:rPr>
            </w:rPrChange>
          </w:rPr>
          <w:delText>Esoph</w:delText>
        </w:r>
        <w:bookmarkStart w:id="14" w:name="_GoBack"/>
        <w:bookmarkEnd w:id="14"/>
        <w:r w:rsidRPr="002821DC" w:rsidDel="00F65000">
          <w:rPr>
            <w:rFonts w:ascii="Arial" w:hAnsi="Arial" w:cs="Arial"/>
            <w:sz w:val="22"/>
            <w:szCs w:val="22"/>
            <w:rPrChange w:id="15" w:author="Guo, Shicheng" w:date="2019-03-09T01:59:00Z">
              <w:rPr>
                <w:rFonts w:ascii="Times New Roman" w:hAnsi="Times New Roman" w:cs="Times New Roman" w:hint="eastAsia"/>
              </w:rPr>
            </w:rPrChange>
          </w:rPr>
          <w:delText>ageal</w:delText>
        </w:r>
      </w:del>
      <w:ins w:id="16" w:author="Guo, Shicheng" w:date="2019-03-09T01:59:00Z">
        <w:r w:rsidR="00F65000" w:rsidRPr="002821DC">
          <w:rPr>
            <w:rFonts w:ascii="Arial" w:hAnsi="Arial" w:cs="Arial"/>
            <w:sz w:val="22"/>
            <w:szCs w:val="22"/>
            <w:rPrChange w:id="17" w:author="Guo, Shicheng" w:date="2019-03-09T01:59:00Z">
              <w:rPr>
                <w:rFonts w:ascii="Arial" w:hAnsi="Arial" w:cs="Arial"/>
                <w:sz w:val="22"/>
                <w:szCs w:val="22"/>
              </w:rPr>
            </w:rPrChange>
          </w:rPr>
          <w:t>esophageal</w:t>
        </w:r>
      </w:ins>
      <w:r w:rsidRPr="002821DC">
        <w:rPr>
          <w:rFonts w:ascii="Arial" w:hAnsi="Arial" w:cs="Arial"/>
          <w:sz w:val="22"/>
          <w:szCs w:val="22"/>
          <w:rPrChange w:id="18" w:author="Guo, Shicheng" w:date="2019-03-09T01:59:00Z">
            <w:rPr>
              <w:rFonts w:ascii="Times New Roman" w:hAnsi="Times New Roman" w:cs="Times New Roman" w:hint="eastAsia"/>
            </w:rPr>
          </w:rPrChange>
        </w:rPr>
        <w:t xml:space="preserve"> squamous cell carcinoma (ESCC). </w:t>
      </w:r>
    </w:p>
    <w:p w14:paraId="66990F4C" w14:textId="77777777" w:rsidR="005365BA" w:rsidRPr="002821DC" w:rsidRDefault="005365BA">
      <w:pPr>
        <w:rPr>
          <w:rFonts w:ascii="Arial" w:hAnsi="Arial" w:cs="Arial"/>
          <w:sz w:val="22"/>
          <w:szCs w:val="22"/>
          <w:rPrChange w:id="19" w:author="Guo, Shicheng" w:date="2019-03-09T01:59:00Z">
            <w:rPr>
              <w:rFonts w:ascii="Times New Roman" w:hAnsi="Times New Roman" w:cs="Times New Roman"/>
            </w:rPr>
          </w:rPrChange>
        </w:rPr>
      </w:pPr>
    </w:p>
    <w:p w14:paraId="43DE17C4" w14:textId="0D0F9DCE" w:rsidR="005365BA" w:rsidRPr="002821DC" w:rsidRDefault="005365BA">
      <w:pPr>
        <w:rPr>
          <w:rFonts w:ascii="Arial" w:hAnsi="Arial" w:cs="Arial"/>
          <w:sz w:val="22"/>
          <w:szCs w:val="22"/>
          <w:rPrChange w:id="20" w:author="Guo, Shicheng" w:date="2019-03-09T01:59:00Z">
            <w:rPr>
              <w:rFonts w:ascii="Times New Roman" w:hAnsi="Times New Roman" w:cs="Times New Roman"/>
            </w:rPr>
          </w:rPrChange>
        </w:rPr>
      </w:pPr>
      <w:r w:rsidRPr="002821DC">
        <w:rPr>
          <w:rFonts w:ascii="Arial" w:hAnsi="Arial" w:cs="Arial"/>
          <w:b/>
          <w:sz w:val="22"/>
          <w:szCs w:val="22"/>
          <w:rPrChange w:id="21" w:author="Guo, Shicheng" w:date="2019-03-09T01:59:00Z">
            <w:rPr>
              <w:rFonts w:ascii="Times New Roman" w:hAnsi="Times New Roman" w:cs="Times New Roman" w:hint="eastAsia"/>
              <w:b/>
            </w:rPr>
          </w:rPrChange>
        </w:rPr>
        <w:t>Results</w:t>
      </w:r>
      <w:r w:rsidRPr="002821DC">
        <w:rPr>
          <w:rFonts w:ascii="Arial" w:hAnsi="Arial" w:cs="Arial"/>
          <w:sz w:val="22"/>
          <w:szCs w:val="22"/>
          <w:rPrChange w:id="22" w:author="Guo, Shicheng" w:date="2019-03-09T01:59:00Z">
            <w:rPr>
              <w:rFonts w:ascii="Times New Roman" w:hAnsi="Times New Roman" w:cs="Times New Roman" w:hint="eastAsia"/>
            </w:rPr>
          </w:rPrChange>
        </w:rPr>
        <w:t xml:space="preserve">: </w:t>
      </w:r>
      <w:r w:rsidR="00DB3AE1" w:rsidRPr="002821DC">
        <w:rPr>
          <w:rFonts w:ascii="Arial" w:hAnsi="Arial" w:cs="Arial"/>
          <w:sz w:val="22"/>
          <w:szCs w:val="22"/>
          <w:rPrChange w:id="23" w:author="Guo, Shicheng" w:date="2019-03-09T01:59:00Z">
            <w:rPr>
              <w:rFonts w:ascii="Times New Roman" w:hAnsi="Times New Roman" w:cs="Times New Roman" w:hint="eastAsia"/>
            </w:rPr>
          </w:rPrChange>
        </w:rPr>
        <w:t xml:space="preserve">In our study, </w:t>
      </w:r>
      <w:r w:rsidR="00280F47" w:rsidRPr="002821DC">
        <w:rPr>
          <w:rFonts w:ascii="Arial" w:hAnsi="Arial" w:cs="Arial"/>
          <w:sz w:val="22"/>
          <w:szCs w:val="22"/>
          <w:rPrChange w:id="24" w:author="Guo, Shicheng" w:date="2019-03-09T01:59:00Z">
            <w:rPr>
              <w:rFonts w:ascii="Times New Roman" w:hAnsi="Times New Roman" w:cs="Times New Roman" w:hint="eastAsia"/>
            </w:rPr>
          </w:rPrChange>
        </w:rPr>
        <w:t>high-throughput DNA meth</w:t>
      </w:r>
      <w:r w:rsidR="00076F41" w:rsidRPr="002821DC">
        <w:rPr>
          <w:rFonts w:ascii="Arial" w:hAnsi="Arial" w:cs="Arial"/>
          <w:sz w:val="22"/>
          <w:szCs w:val="22"/>
          <w:rPrChange w:id="25" w:author="Guo, Shicheng" w:date="2019-03-09T01:59:00Z">
            <w:rPr>
              <w:rFonts w:ascii="Times New Roman" w:hAnsi="Times New Roman" w:cs="Times New Roman" w:hint="eastAsia"/>
            </w:rPr>
          </w:rPrChange>
        </w:rPr>
        <w:t>ylation dataset</w:t>
      </w:r>
      <w:r w:rsidR="00616E85" w:rsidRPr="002821DC">
        <w:rPr>
          <w:rFonts w:ascii="Arial" w:hAnsi="Arial" w:cs="Arial"/>
          <w:sz w:val="22"/>
          <w:szCs w:val="22"/>
          <w:rPrChange w:id="26" w:author="Guo, Shicheng" w:date="2019-03-09T01:59:00Z">
            <w:rPr>
              <w:rFonts w:ascii="Times New Roman" w:hAnsi="Times New Roman" w:cs="Times New Roman" w:hint="eastAsia"/>
            </w:rPr>
          </w:rPrChange>
        </w:rPr>
        <w:t xml:space="preserve"> (100 samples) of ESCC from the cancer genome atlas (</w:t>
      </w:r>
      <w:r w:rsidR="00616E85" w:rsidRPr="002821DC">
        <w:rPr>
          <w:rFonts w:ascii="Arial" w:hAnsi="Arial" w:cs="Arial"/>
          <w:sz w:val="22"/>
          <w:szCs w:val="22"/>
          <w:rPrChange w:id="27" w:author="Guo, Shicheng" w:date="2019-03-09T01:59:00Z">
            <w:rPr>
              <w:rFonts w:ascii="Times New Roman" w:hAnsi="Times New Roman" w:cs="Times New Roman"/>
            </w:rPr>
          </w:rPrChange>
        </w:rPr>
        <w:t>TCGA</w:t>
      </w:r>
      <w:r w:rsidR="00616E85" w:rsidRPr="002821DC">
        <w:rPr>
          <w:rFonts w:ascii="Arial" w:hAnsi="Arial" w:cs="Arial"/>
          <w:sz w:val="22"/>
          <w:szCs w:val="22"/>
          <w:rPrChange w:id="28" w:author="Guo, Shicheng" w:date="2019-03-09T01:59:00Z">
            <w:rPr>
              <w:rFonts w:ascii="Times New Roman" w:hAnsi="Times New Roman" w:cs="Times New Roman" w:hint="eastAsia"/>
            </w:rPr>
          </w:rPrChange>
        </w:rPr>
        <w:t>)</w:t>
      </w:r>
      <w:r w:rsidR="00280F47" w:rsidRPr="002821DC">
        <w:rPr>
          <w:rFonts w:ascii="Arial" w:hAnsi="Arial" w:cs="Arial"/>
          <w:sz w:val="22"/>
          <w:szCs w:val="22"/>
          <w:rPrChange w:id="29" w:author="Guo, Shicheng" w:date="2019-03-09T01:59:00Z">
            <w:rPr>
              <w:rFonts w:ascii="Times New Roman" w:hAnsi="Times New Roman" w:cs="Times New Roman" w:hint="eastAsia"/>
            </w:rPr>
          </w:rPrChange>
        </w:rPr>
        <w:t xml:space="preserve"> project was analyzed and validated in another independent dataset (12 samples) from </w:t>
      </w:r>
      <w:r w:rsidR="00616E85" w:rsidRPr="002821DC">
        <w:rPr>
          <w:rFonts w:ascii="Arial" w:hAnsi="Arial" w:cs="Arial"/>
          <w:sz w:val="22"/>
          <w:szCs w:val="22"/>
          <w:rPrChange w:id="30" w:author="Guo, Shicheng" w:date="2019-03-09T01:59:00Z">
            <w:rPr>
              <w:rFonts w:ascii="Times New Roman" w:hAnsi="Times New Roman" w:cs="Times New Roman"/>
            </w:rPr>
          </w:rPrChange>
        </w:rPr>
        <w:t>gene expression omnibus (</w:t>
      </w:r>
      <w:r w:rsidR="00280F47" w:rsidRPr="002821DC">
        <w:rPr>
          <w:rFonts w:ascii="Arial" w:hAnsi="Arial" w:cs="Arial"/>
          <w:sz w:val="22"/>
          <w:szCs w:val="22"/>
          <w:rPrChange w:id="31" w:author="Guo, Shicheng" w:date="2019-03-09T01:59:00Z">
            <w:rPr>
              <w:rFonts w:ascii="Times New Roman" w:hAnsi="Times New Roman" w:cs="Times New Roman" w:hint="eastAsia"/>
            </w:rPr>
          </w:rPrChange>
        </w:rPr>
        <w:t>GEO</w:t>
      </w:r>
      <w:r w:rsidR="00616E85" w:rsidRPr="002821DC">
        <w:rPr>
          <w:rFonts w:ascii="Arial" w:hAnsi="Arial" w:cs="Arial"/>
          <w:sz w:val="22"/>
          <w:szCs w:val="22"/>
          <w:rPrChange w:id="32" w:author="Guo, Shicheng" w:date="2019-03-09T01:59:00Z">
            <w:rPr>
              <w:rFonts w:ascii="Times New Roman" w:hAnsi="Times New Roman" w:cs="Times New Roman"/>
            </w:rPr>
          </w:rPrChange>
        </w:rPr>
        <w:t>)</w:t>
      </w:r>
      <w:r w:rsidR="00280F47" w:rsidRPr="002821DC">
        <w:rPr>
          <w:rFonts w:ascii="Arial" w:hAnsi="Arial" w:cs="Arial"/>
          <w:sz w:val="22"/>
          <w:szCs w:val="22"/>
          <w:rPrChange w:id="33" w:author="Guo, Shicheng" w:date="2019-03-09T01:59:00Z">
            <w:rPr>
              <w:rFonts w:ascii="Times New Roman" w:hAnsi="Times New Roman" w:cs="Times New Roman" w:hint="eastAsia"/>
            </w:rPr>
          </w:rPrChange>
        </w:rPr>
        <w:t xml:space="preserve"> database. The </w:t>
      </w:r>
      <w:r w:rsidR="00616E85" w:rsidRPr="002821DC">
        <w:rPr>
          <w:rFonts w:ascii="Arial" w:hAnsi="Arial" w:cs="Arial"/>
          <w:sz w:val="22"/>
          <w:szCs w:val="22"/>
          <w:rPrChange w:id="34" w:author="Guo, Shicheng" w:date="2019-03-09T01:59:00Z">
            <w:rPr>
              <w:rFonts w:ascii="Times New Roman" w:hAnsi="Times New Roman" w:cs="Times New Roman" w:hint="eastAsia"/>
            </w:rPr>
          </w:rPrChange>
        </w:rPr>
        <w:t>methylation status from CD4</w:t>
      </w:r>
      <w:r w:rsidR="00616E85" w:rsidRPr="002821DC">
        <w:rPr>
          <w:rFonts w:ascii="Arial" w:hAnsi="Arial" w:cs="Arial"/>
          <w:sz w:val="22"/>
          <w:szCs w:val="22"/>
          <w:vertAlign w:val="superscript"/>
          <w:rPrChange w:id="35" w:author="Guo, Shicheng" w:date="2019-03-09T01:59:00Z">
            <w:rPr>
              <w:rFonts w:ascii="Times New Roman" w:hAnsi="Times New Roman" w:cs="Times New Roman" w:hint="eastAsia"/>
              <w:vertAlign w:val="superscript"/>
            </w:rPr>
          </w:rPrChange>
        </w:rPr>
        <w:t>+</w:t>
      </w:r>
      <w:r w:rsidR="00616E85" w:rsidRPr="002821DC">
        <w:rPr>
          <w:rFonts w:ascii="Arial" w:hAnsi="Arial" w:cs="Arial"/>
          <w:sz w:val="22"/>
          <w:szCs w:val="22"/>
          <w:rPrChange w:id="36" w:author="Guo, Shicheng" w:date="2019-03-09T01:59:00Z">
            <w:rPr>
              <w:rFonts w:ascii="Times New Roman" w:hAnsi="Times New Roman" w:cs="Times New Roman" w:hint="eastAsia"/>
            </w:rPr>
          </w:rPrChange>
        </w:rPr>
        <w:t xml:space="preserve"> an</w:t>
      </w:r>
      <w:r w:rsidR="00280F47" w:rsidRPr="002821DC">
        <w:rPr>
          <w:rFonts w:ascii="Arial" w:hAnsi="Arial" w:cs="Arial"/>
          <w:sz w:val="22"/>
          <w:szCs w:val="22"/>
          <w:rPrChange w:id="37" w:author="Guo, Shicheng" w:date="2019-03-09T01:59:00Z">
            <w:rPr>
              <w:rFonts w:ascii="Times New Roman" w:hAnsi="Times New Roman" w:cs="Times New Roman" w:hint="eastAsia"/>
            </w:rPr>
          </w:rPrChange>
        </w:rPr>
        <w:t>d CD8</w:t>
      </w:r>
      <w:r w:rsidR="00280F47" w:rsidRPr="002821DC">
        <w:rPr>
          <w:rFonts w:ascii="Arial" w:hAnsi="Arial" w:cs="Arial"/>
          <w:sz w:val="22"/>
          <w:szCs w:val="22"/>
          <w:vertAlign w:val="superscript"/>
          <w:rPrChange w:id="38" w:author="Guo, Shicheng" w:date="2019-03-09T01:59:00Z">
            <w:rPr>
              <w:rFonts w:ascii="Times New Roman" w:hAnsi="Times New Roman" w:cs="Times New Roman" w:hint="eastAsia"/>
              <w:vertAlign w:val="superscript"/>
            </w:rPr>
          </w:rPrChange>
        </w:rPr>
        <w:t>+</w:t>
      </w:r>
      <w:r w:rsidR="00280F47" w:rsidRPr="002821DC">
        <w:rPr>
          <w:rFonts w:ascii="Arial" w:hAnsi="Arial" w:cs="Arial"/>
          <w:sz w:val="22"/>
          <w:szCs w:val="22"/>
          <w:rPrChange w:id="39" w:author="Guo, Shicheng" w:date="2019-03-09T01:59:00Z">
            <w:rPr>
              <w:rFonts w:ascii="Times New Roman" w:hAnsi="Times New Roman" w:cs="Times New Roman" w:hint="eastAsia"/>
            </w:rPr>
          </w:rPrChange>
        </w:rPr>
        <w:t xml:space="preserve"> T cells from healthy controls </w:t>
      </w:r>
      <w:r w:rsidR="00616E85" w:rsidRPr="002821DC">
        <w:rPr>
          <w:rFonts w:ascii="Arial" w:hAnsi="Arial" w:cs="Arial"/>
          <w:sz w:val="22"/>
          <w:szCs w:val="22"/>
          <w:rPrChange w:id="40" w:author="Guo, Shicheng" w:date="2019-03-09T01:59:00Z">
            <w:rPr>
              <w:rFonts w:ascii="Times New Roman" w:hAnsi="Times New Roman" w:cs="Times New Roman"/>
            </w:rPr>
          </w:rPrChange>
        </w:rPr>
        <w:t>was</w:t>
      </w:r>
      <w:r w:rsidR="00280F47" w:rsidRPr="002821DC">
        <w:rPr>
          <w:rFonts w:ascii="Arial" w:hAnsi="Arial" w:cs="Arial"/>
          <w:sz w:val="22"/>
          <w:szCs w:val="22"/>
          <w:rPrChange w:id="41" w:author="Guo, Shicheng" w:date="2019-03-09T01:59:00Z">
            <w:rPr>
              <w:rFonts w:ascii="Times New Roman" w:hAnsi="Times New Roman" w:cs="Times New Roman" w:hint="eastAsia"/>
            </w:rPr>
          </w:rPrChange>
        </w:rPr>
        <w:t xml:space="preserve"> also utilized for </w:t>
      </w:r>
      <w:r w:rsidR="00280F47" w:rsidRPr="002821DC">
        <w:rPr>
          <w:rFonts w:ascii="Arial" w:hAnsi="Arial" w:cs="Arial"/>
          <w:sz w:val="22"/>
          <w:szCs w:val="22"/>
          <w:rPrChange w:id="42" w:author="Guo, Shicheng" w:date="2019-03-09T01:59:00Z">
            <w:rPr>
              <w:rFonts w:ascii="Times New Roman" w:hAnsi="Times New Roman" w:cs="Times New Roman"/>
            </w:rPr>
          </w:rPrChange>
        </w:rPr>
        <w:t>biomarker</w:t>
      </w:r>
      <w:r w:rsidR="00280F47" w:rsidRPr="002821DC">
        <w:rPr>
          <w:rFonts w:ascii="Arial" w:hAnsi="Arial" w:cs="Arial"/>
          <w:sz w:val="22"/>
          <w:szCs w:val="22"/>
          <w:rPrChange w:id="43" w:author="Guo, Shicheng" w:date="2019-03-09T01:59:00Z">
            <w:rPr>
              <w:rFonts w:ascii="Times New Roman" w:hAnsi="Times New Roman" w:cs="Times New Roman" w:hint="eastAsia"/>
            </w:rPr>
          </w:rPrChange>
        </w:rPr>
        <w:t xml:space="preserve"> </w:t>
      </w:r>
      <w:r w:rsidR="00616E85" w:rsidRPr="002821DC">
        <w:rPr>
          <w:rFonts w:ascii="Arial" w:hAnsi="Arial" w:cs="Arial"/>
          <w:sz w:val="22"/>
          <w:szCs w:val="22"/>
          <w:rPrChange w:id="44" w:author="Guo, Shicheng" w:date="2019-03-09T01:59:00Z">
            <w:rPr>
              <w:rFonts w:ascii="Times New Roman" w:hAnsi="Times New Roman" w:cs="Times New Roman"/>
            </w:rPr>
          </w:rPrChange>
        </w:rPr>
        <w:t>selection</w:t>
      </w:r>
      <w:r w:rsidR="00280F47" w:rsidRPr="002821DC">
        <w:rPr>
          <w:rFonts w:ascii="Arial" w:hAnsi="Arial" w:cs="Arial"/>
          <w:sz w:val="22"/>
          <w:szCs w:val="22"/>
          <w:rPrChange w:id="45" w:author="Guo, Shicheng" w:date="2019-03-09T01:59:00Z">
            <w:rPr>
              <w:rFonts w:ascii="Times New Roman" w:hAnsi="Times New Roman" w:cs="Times New Roman" w:hint="eastAsia"/>
            </w:rPr>
          </w:rPrChange>
        </w:rPr>
        <w:t xml:space="preserve">. Based on above </w:t>
      </w:r>
      <w:r w:rsidR="00E176A9" w:rsidRPr="002821DC">
        <w:rPr>
          <w:rFonts w:ascii="Arial" w:hAnsi="Arial" w:cs="Arial"/>
          <w:sz w:val="22"/>
          <w:szCs w:val="22"/>
          <w:rPrChange w:id="46" w:author="Guo, Shicheng" w:date="2019-03-09T01:59:00Z">
            <w:rPr>
              <w:rFonts w:ascii="Times New Roman" w:hAnsi="Times New Roman" w:cs="Times New Roman"/>
            </w:rPr>
          </w:rPrChange>
        </w:rPr>
        <w:t>procedures</w:t>
      </w:r>
      <w:r w:rsidR="00280F47" w:rsidRPr="002821DC">
        <w:rPr>
          <w:rFonts w:ascii="Arial" w:hAnsi="Arial" w:cs="Arial"/>
          <w:sz w:val="22"/>
          <w:szCs w:val="22"/>
          <w:rPrChange w:id="47" w:author="Guo, Shicheng" w:date="2019-03-09T01:59:00Z">
            <w:rPr>
              <w:rFonts w:ascii="Times New Roman" w:hAnsi="Times New Roman" w:cs="Times New Roman" w:hint="eastAsia"/>
            </w:rPr>
          </w:rPrChange>
        </w:rPr>
        <w:t xml:space="preserve">, five candidate </w:t>
      </w:r>
      <w:proofErr w:type="spellStart"/>
      <w:r w:rsidR="00280F47" w:rsidRPr="002821DC">
        <w:rPr>
          <w:rFonts w:ascii="Arial" w:hAnsi="Arial" w:cs="Arial"/>
          <w:sz w:val="22"/>
          <w:szCs w:val="22"/>
          <w:rPrChange w:id="48" w:author="Guo, Shicheng" w:date="2019-03-09T01:59:00Z">
            <w:rPr>
              <w:rFonts w:ascii="Times New Roman" w:hAnsi="Times New Roman" w:cs="Times New Roman" w:hint="eastAsia"/>
            </w:rPr>
          </w:rPrChange>
        </w:rPr>
        <w:t>CpGsite</w:t>
      </w:r>
      <w:r w:rsidR="00E176A9" w:rsidRPr="002821DC">
        <w:rPr>
          <w:rFonts w:ascii="Arial" w:hAnsi="Arial" w:cs="Arial"/>
          <w:sz w:val="22"/>
          <w:szCs w:val="22"/>
          <w:rPrChange w:id="49" w:author="Guo, Shicheng" w:date="2019-03-09T01:59:00Z">
            <w:rPr>
              <w:rFonts w:ascii="Times New Roman" w:hAnsi="Times New Roman" w:cs="Times New Roman"/>
            </w:rPr>
          </w:rPrChange>
        </w:rPr>
        <w:t>s</w:t>
      </w:r>
      <w:proofErr w:type="spellEnd"/>
      <w:r w:rsidR="00280F47" w:rsidRPr="002821DC">
        <w:rPr>
          <w:rFonts w:ascii="Arial" w:hAnsi="Arial" w:cs="Arial"/>
          <w:sz w:val="22"/>
          <w:szCs w:val="22"/>
          <w:rPrChange w:id="50" w:author="Guo, Shicheng" w:date="2019-03-09T01:59:00Z">
            <w:rPr>
              <w:rFonts w:ascii="Times New Roman" w:hAnsi="Times New Roman" w:cs="Times New Roman" w:hint="eastAsia"/>
            </w:rPr>
          </w:rPrChange>
        </w:rPr>
        <w:t xml:space="preserve"> as well as its adjacent regions were further validated in another 94 pairs of ESCC tumor tissues and adjacent normal tissues from Chinese Han population using targeted bisulfite sequencing method. </w:t>
      </w:r>
      <w:r w:rsidR="000B02D3" w:rsidRPr="002821DC">
        <w:rPr>
          <w:rFonts w:ascii="Arial" w:hAnsi="Arial" w:cs="Arial"/>
          <w:sz w:val="22"/>
          <w:szCs w:val="22"/>
          <w:rPrChange w:id="51" w:author="Guo, Shicheng" w:date="2019-03-09T01:59:00Z">
            <w:rPr>
              <w:rFonts w:ascii="Times New Roman" w:hAnsi="Times New Roman" w:cs="Times New Roman"/>
            </w:rPr>
          </w:rPrChange>
        </w:rPr>
        <w:t>L</w:t>
      </w:r>
      <w:r w:rsidR="000B02D3" w:rsidRPr="002821DC">
        <w:rPr>
          <w:rFonts w:ascii="Arial" w:hAnsi="Arial" w:cs="Arial"/>
          <w:sz w:val="22"/>
          <w:szCs w:val="22"/>
          <w:rPrChange w:id="52" w:author="Guo, Shicheng" w:date="2019-03-09T01:59:00Z">
            <w:rPr>
              <w:rFonts w:ascii="Times New Roman" w:hAnsi="Times New Roman" w:cs="Times New Roman" w:hint="eastAsia"/>
            </w:rPr>
          </w:rPrChange>
        </w:rPr>
        <w:t xml:space="preserve">ogistic regression model was applied </w:t>
      </w:r>
      <w:r w:rsidR="00E176A9" w:rsidRPr="002821DC">
        <w:rPr>
          <w:rFonts w:ascii="Arial" w:hAnsi="Arial" w:cs="Arial"/>
          <w:sz w:val="22"/>
          <w:szCs w:val="22"/>
          <w:rPrChange w:id="53" w:author="Guo, Shicheng" w:date="2019-03-09T01:59:00Z">
            <w:rPr>
              <w:rFonts w:ascii="Times New Roman" w:hAnsi="Times New Roman" w:cs="Times New Roman"/>
            </w:rPr>
          </w:rPrChange>
        </w:rPr>
        <w:t xml:space="preserve">to the </w:t>
      </w:r>
      <w:r w:rsidR="00E176A9" w:rsidRPr="002821DC">
        <w:rPr>
          <w:rFonts w:ascii="Arial" w:hAnsi="Arial" w:cs="Arial"/>
          <w:sz w:val="22"/>
          <w:szCs w:val="22"/>
          <w:rPrChange w:id="54" w:author="Guo, Shicheng" w:date="2019-03-09T01:59:00Z">
            <w:rPr>
              <w:rFonts w:ascii="Times New Roman" w:hAnsi="Times New Roman" w:cs="Times New Roman" w:hint="eastAsia"/>
            </w:rPr>
          </w:rPrChange>
        </w:rPr>
        <w:t xml:space="preserve">methylation status of genomic regions covering the five </w:t>
      </w:r>
      <w:r w:rsidR="00E176A9" w:rsidRPr="002821DC">
        <w:rPr>
          <w:rFonts w:ascii="Arial" w:hAnsi="Arial" w:cs="Arial"/>
          <w:sz w:val="22"/>
          <w:szCs w:val="22"/>
          <w:rPrChange w:id="55" w:author="Guo, Shicheng" w:date="2019-03-09T01:59:00Z">
            <w:rPr>
              <w:rFonts w:ascii="Times New Roman" w:hAnsi="Times New Roman" w:cs="Times New Roman"/>
            </w:rPr>
          </w:rPrChange>
        </w:rPr>
        <w:t xml:space="preserve">candidate </w:t>
      </w:r>
      <w:proofErr w:type="spellStart"/>
      <w:r w:rsidR="00E176A9" w:rsidRPr="002821DC">
        <w:rPr>
          <w:rFonts w:ascii="Arial" w:hAnsi="Arial" w:cs="Arial"/>
          <w:sz w:val="22"/>
          <w:szCs w:val="22"/>
          <w:rPrChange w:id="56" w:author="Guo, Shicheng" w:date="2019-03-09T01:59:00Z">
            <w:rPr>
              <w:rFonts w:ascii="Times New Roman" w:hAnsi="Times New Roman" w:cs="Times New Roman" w:hint="eastAsia"/>
            </w:rPr>
          </w:rPrChange>
        </w:rPr>
        <w:t>CpGsites</w:t>
      </w:r>
      <w:proofErr w:type="spellEnd"/>
      <w:r w:rsidR="00E176A9" w:rsidRPr="002821DC">
        <w:rPr>
          <w:rFonts w:ascii="Arial" w:hAnsi="Arial" w:cs="Arial"/>
          <w:sz w:val="22"/>
          <w:szCs w:val="22"/>
          <w:rPrChange w:id="57" w:author="Guo, Shicheng" w:date="2019-03-09T01:59:00Z">
            <w:rPr>
              <w:rFonts w:ascii="Times New Roman" w:hAnsi="Times New Roman" w:cs="Times New Roman" w:hint="eastAsia"/>
            </w:rPr>
          </w:rPrChange>
        </w:rPr>
        <w:t xml:space="preserve">, </w:t>
      </w:r>
      <w:r w:rsidR="00E176A9" w:rsidRPr="002821DC">
        <w:rPr>
          <w:rFonts w:ascii="Arial" w:hAnsi="Arial" w:cs="Arial"/>
          <w:sz w:val="22"/>
          <w:szCs w:val="22"/>
          <w:rPrChange w:id="58" w:author="Guo, Shicheng" w:date="2019-03-09T01:59:00Z">
            <w:rPr>
              <w:rFonts w:ascii="Times New Roman" w:hAnsi="Times New Roman" w:cs="Times New Roman"/>
            </w:rPr>
          </w:rPrChange>
        </w:rPr>
        <w:t xml:space="preserve">yielding a </w:t>
      </w:r>
      <w:r w:rsidR="000B02D3" w:rsidRPr="002821DC">
        <w:rPr>
          <w:rFonts w:ascii="Arial" w:hAnsi="Arial" w:cs="Arial"/>
          <w:sz w:val="22"/>
          <w:szCs w:val="22"/>
          <w:rPrChange w:id="59" w:author="Guo, Shicheng" w:date="2019-03-09T01:59:00Z">
            <w:rPr>
              <w:rFonts w:ascii="Times New Roman" w:hAnsi="Times New Roman" w:cs="Times New Roman" w:hint="eastAsia"/>
            </w:rPr>
          </w:rPrChange>
        </w:rPr>
        <w:t xml:space="preserve">robust performance (Sensitivity = 0.75, Specificity=0.88, AUC=0.85). </w:t>
      </w:r>
      <w:r w:rsidR="00280F47" w:rsidRPr="002821DC">
        <w:rPr>
          <w:rFonts w:ascii="Arial" w:hAnsi="Arial" w:cs="Arial"/>
          <w:sz w:val="22"/>
          <w:szCs w:val="22"/>
          <w:rPrChange w:id="60" w:author="Guo, Shicheng" w:date="2019-03-09T01:59:00Z">
            <w:rPr>
              <w:rFonts w:ascii="Times New Roman" w:hAnsi="Times New Roman" w:cs="Times New Roman" w:hint="eastAsia"/>
            </w:rPr>
          </w:rPrChange>
        </w:rPr>
        <w:t xml:space="preserve">Eight statistical models along with fivefold cross-validation were </w:t>
      </w:r>
      <w:r w:rsidR="000B02D3" w:rsidRPr="002821DC">
        <w:rPr>
          <w:rFonts w:ascii="Arial" w:hAnsi="Arial" w:cs="Arial"/>
          <w:sz w:val="22"/>
          <w:szCs w:val="22"/>
          <w:rPrChange w:id="61" w:author="Guo, Shicheng" w:date="2019-03-09T01:59:00Z">
            <w:rPr>
              <w:rFonts w:ascii="Times New Roman" w:hAnsi="Times New Roman" w:cs="Times New Roman" w:hint="eastAsia"/>
            </w:rPr>
          </w:rPrChange>
        </w:rPr>
        <w:t xml:space="preserve">also </w:t>
      </w:r>
      <w:r w:rsidR="00280F47" w:rsidRPr="002821DC">
        <w:rPr>
          <w:rFonts w:ascii="Arial" w:hAnsi="Arial" w:cs="Arial"/>
          <w:sz w:val="22"/>
          <w:szCs w:val="22"/>
          <w:rPrChange w:id="62" w:author="Guo, Shicheng" w:date="2019-03-09T01:59:00Z">
            <w:rPr>
              <w:rFonts w:ascii="Times New Roman" w:hAnsi="Times New Roman" w:cs="Times New Roman" w:hint="eastAsia"/>
            </w:rPr>
          </w:rPrChange>
        </w:rPr>
        <w:t>applied</w:t>
      </w:r>
      <w:r w:rsidR="000B02D3" w:rsidRPr="002821DC">
        <w:rPr>
          <w:rFonts w:ascii="Arial" w:hAnsi="Arial" w:cs="Arial"/>
          <w:sz w:val="22"/>
          <w:szCs w:val="22"/>
          <w:rPrChange w:id="63" w:author="Guo, Shicheng" w:date="2019-03-09T01:59:00Z">
            <w:rPr>
              <w:rFonts w:ascii="Times New Roman" w:hAnsi="Times New Roman" w:cs="Times New Roman" w:hint="eastAsia"/>
            </w:rPr>
          </w:rPrChange>
        </w:rPr>
        <w:t xml:space="preserve">, in which the SVM model reached the best accuracy in </w:t>
      </w:r>
      <w:r w:rsidR="00E176A9" w:rsidRPr="002821DC">
        <w:rPr>
          <w:rFonts w:ascii="Arial" w:hAnsi="Arial" w:cs="Arial"/>
          <w:sz w:val="22"/>
          <w:szCs w:val="22"/>
          <w:rPrChange w:id="64" w:author="Guo, Shicheng" w:date="2019-03-09T01:59:00Z">
            <w:rPr>
              <w:rFonts w:ascii="Times New Roman" w:hAnsi="Times New Roman" w:cs="Times New Roman"/>
            </w:rPr>
          </w:rPrChange>
        </w:rPr>
        <w:t xml:space="preserve">both </w:t>
      </w:r>
      <w:r w:rsidR="000B02D3" w:rsidRPr="002821DC">
        <w:rPr>
          <w:rFonts w:ascii="Arial" w:hAnsi="Arial" w:cs="Arial"/>
          <w:sz w:val="22"/>
          <w:szCs w:val="22"/>
          <w:rPrChange w:id="65" w:author="Guo, Shicheng" w:date="2019-03-09T01:59:00Z">
            <w:rPr>
              <w:rFonts w:ascii="Times New Roman" w:hAnsi="Times New Roman" w:cs="Times New Roman" w:hint="eastAsia"/>
            </w:rPr>
          </w:rPrChange>
        </w:rPr>
        <w:t>train and test data</w:t>
      </w:r>
      <w:r w:rsidR="00E176A9" w:rsidRPr="002821DC">
        <w:rPr>
          <w:rFonts w:ascii="Arial" w:hAnsi="Arial" w:cs="Arial"/>
          <w:sz w:val="22"/>
          <w:szCs w:val="22"/>
          <w:rPrChange w:id="66" w:author="Guo, Shicheng" w:date="2019-03-09T01:59:00Z">
            <w:rPr>
              <w:rFonts w:ascii="Times New Roman" w:hAnsi="Times New Roman" w:cs="Times New Roman"/>
            </w:rPr>
          </w:rPrChange>
        </w:rPr>
        <w:t>set</w:t>
      </w:r>
      <w:r w:rsidR="000B02D3" w:rsidRPr="002821DC">
        <w:rPr>
          <w:rFonts w:ascii="Arial" w:hAnsi="Arial" w:cs="Arial"/>
          <w:sz w:val="22"/>
          <w:szCs w:val="22"/>
          <w:rPrChange w:id="67" w:author="Guo, Shicheng" w:date="2019-03-09T01:59:00Z">
            <w:rPr>
              <w:rFonts w:ascii="Times New Roman" w:hAnsi="Times New Roman" w:cs="Times New Roman" w:hint="eastAsia"/>
            </w:rPr>
          </w:rPrChange>
        </w:rPr>
        <w:t xml:space="preserve"> (Accuracy = 0.82 and 0.80, respectively)</w:t>
      </w:r>
      <w:r w:rsidR="00E176A9" w:rsidRPr="002821DC">
        <w:rPr>
          <w:rFonts w:ascii="Arial" w:hAnsi="Arial" w:cs="Arial"/>
          <w:sz w:val="22"/>
          <w:szCs w:val="22"/>
          <w:rPrChange w:id="68" w:author="Guo, Shicheng" w:date="2019-03-09T01:59:00Z">
            <w:rPr>
              <w:rFonts w:ascii="Times New Roman" w:hAnsi="Times New Roman" w:cs="Times New Roman" w:hint="eastAsia"/>
            </w:rPr>
          </w:rPrChange>
        </w:rPr>
        <w:t>. In addition, subgroup analyzes</w:t>
      </w:r>
      <w:r w:rsidR="000B02D3" w:rsidRPr="002821DC">
        <w:rPr>
          <w:rFonts w:ascii="Arial" w:hAnsi="Arial" w:cs="Arial"/>
          <w:sz w:val="22"/>
          <w:szCs w:val="22"/>
          <w:rPrChange w:id="69" w:author="Guo, Shicheng" w:date="2019-03-09T01:59:00Z">
            <w:rPr>
              <w:rFonts w:ascii="Times New Roman" w:hAnsi="Times New Roman" w:cs="Times New Roman" w:hint="eastAsia"/>
            </w:rPr>
          </w:rPrChange>
        </w:rPr>
        <w:t xml:space="preserve"> revealed strong difference of diagnostic performance in the alcohol use and non-alcohol use subgroups.  </w:t>
      </w:r>
    </w:p>
    <w:p w14:paraId="3A4282A9" w14:textId="77777777" w:rsidR="005365BA" w:rsidRPr="002821DC" w:rsidRDefault="005365BA">
      <w:pPr>
        <w:rPr>
          <w:rFonts w:ascii="Arial" w:hAnsi="Arial" w:cs="Arial"/>
          <w:sz w:val="22"/>
          <w:szCs w:val="22"/>
          <w:rPrChange w:id="70" w:author="Guo, Shicheng" w:date="2019-03-09T01:59:00Z">
            <w:rPr>
              <w:rFonts w:ascii="Times New Roman" w:hAnsi="Times New Roman" w:cs="Times New Roman"/>
            </w:rPr>
          </w:rPrChange>
        </w:rPr>
      </w:pPr>
    </w:p>
    <w:p w14:paraId="249B59AC" w14:textId="3EAD3039" w:rsidR="005365BA" w:rsidRPr="002821DC" w:rsidRDefault="005365BA">
      <w:pPr>
        <w:rPr>
          <w:rFonts w:ascii="Arial" w:hAnsi="Arial" w:cs="Arial"/>
          <w:sz w:val="22"/>
          <w:szCs w:val="22"/>
          <w:rPrChange w:id="71" w:author="Guo, Shicheng" w:date="2019-03-09T01:59:00Z">
            <w:rPr>
              <w:rFonts w:ascii="Times New Roman" w:hAnsi="Times New Roman" w:cs="Times New Roman"/>
            </w:rPr>
          </w:rPrChange>
        </w:rPr>
      </w:pPr>
      <w:r w:rsidRPr="002821DC">
        <w:rPr>
          <w:rFonts w:ascii="Arial" w:hAnsi="Arial" w:cs="Arial"/>
          <w:b/>
          <w:sz w:val="22"/>
          <w:szCs w:val="22"/>
          <w:rPrChange w:id="72" w:author="Guo, Shicheng" w:date="2019-03-09T01:59:00Z">
            <w:rPr>
              <w:rFonts w:ascii="Times New Roman" w:hAnsi="Times New Roman" w:cs="Times New Roman" w:hint="eastAsia"/>
              <w:b/>
            </w:rPr>
          </w:rPrChange>
        </w:rPr>
        <w:t>Conclusions</w:t>
      </w:r>
      <w:r w:rsidRPr="002821DC">
        <w:rPr>
          <w:rFonts w:ascii="Arial" w:hAnsi="Arial" w:cs="Arial"/>
          <w:sz w:val="22"/>
          <w:szCs w:val="22"/>
          <w:rPrChange w:id="73" w:author="Guo, Shicheng" w:date="2019-03-09T01:59:00Z">
            <w:rPr>
              <w:rFonts w:ascii="Times New Roman" w:hAnsi="Times New Roman" w:cs="Times New Roman" w:hint="eastAsia"/>
            </w:rPr>
          </w:rPrChange>
        </w:rPr>
        <w:t xml:space="preserve">: </w:t>
      </w:r>
      <w:r w:rsidR="000B02D3" w:rsidRPr="002821DC">
        <w:rPr>
          <w:rFonts w:ascii="Arial" w:hAnsi="Arial" w:cs="Arial"/>
          <w:sz w:val="22"/>
          <w:szCs w:val="22"/>
          <w:rPrChange w:id="74" w:author="Guo, Shicheng" w:date="2019-03-09T01:59:00Z">
            <w:rPr>
              <w:rFonts w:ascii="Times New Roman" w:hAnsi="Times New Roman" w:cs="Times New Roman" w:hint="eastAsia"/>
            </w:rPr>
          </w:rPrChange>
        </w:rPr>
        <w:t xml:space="preserve">In summary, based on the high-throughput DNA methylation dataset for biomarker screening, we identified five candidate </w:t>
      </w:r>
      <w:proofErr w:type="spellStart"/>
      <w:r w:rsidR="000B02D3" w:rsidRPr="002821DC">
        <w:rPr>
          <w:rFonts w:ascii="Arial" w:hAnsi="Arial" w:cs="Arial"/>
          <w:sz w:val="22"/>
          <w:szCs w:val="22"/>
          <w:rPrChange w:id="75" w:author="Guo, Shicheng" w:date="2019-03-09T01:59:00Z">
            <w:rPr>
              <w:rFonts w:ascii="Times New Roman" w:hAnsi="Times New Roman" w:cs="Times New Roman" w:hint="eastAsia"/>
            </w:rPr>
          </w:rPrChange>
        </w:rPr>
        <w:t>CpGsites</w:t>
      </w:r>
      <w:proofErr w:type="spellEnd"/>
      <w:r w:rsidR="00973455" w:rsidRPr="002821DC">
        <w:rPr>
          <w:rFonts w:ascii="Arial" w:hAnsi="Arial" w:cs="Arial"/>
          <w:sz w:val="22"/>
          <w:szCs w:val="22"/>
          <w:rPrChange w:id="76" w:author="Guo, Shicheng" w:date="2019-03-09T01:59:00Z">
            <w:rPr>
              <w:rFonts w:ascii="Times New Roman" w:hAnsi="Times New Roman" w:cs="Times New Roman"/>
            </w:rPr>
          </w:rPrChange>
        </w:rPr>
        <w:t xml:space="preserve">, further </w:t>
      </w:r>
      <w:r w:rsidR="00973455" w:rsidRPr="002821DC">
        <w:rPr>
          <w:rFonts w:ascii="Arial" w:hAnsi="Arial" w:cs="Arial"/>
          <w:sz w:val="22"/>
          <w:szCs w:val="22"/>
          <w:rPrChange w:id="77" w:author="Guo, Shicheng" w:date="2019-03-09T01:59:00Z">
            <w:rPr>
              <w:rFonts w:ascii="Times New Roman" w:hAnsi="Times New Roman" w:cs="Times New Roman" w:hint="eastAsia"/>
            </w:rPr>
          </w:rPrChange>
        </w:rPr>
        <w:t xml:space="preserve">validated these </w:t>
      </w:r>
      <w:proofErr w:type="spellStart"/>
      <w:r w:rsidR="00973455" w:rsidRPr="002821DC">
        <w:rPr>
          <w:rFonts w:ascii="Arial" w:hAnsi="Arial" w:cs="Arial"/>
          <w:sz w:val="22"/>
          <w:szCs w:val="22"/>
          <w:rPrChange w:id="78" w:author="Guo, Shicheng" w:date="2019-03-09T01:59:00Z">
            <w:rPr>
              <w:rFonts w:ascii="Times New Roman" w:hAnsi="Times New Roman" w:cs="Times New Roman"/>
            </w:rPr>
          </w:rPrChange>
        </w:rPr>
        <w:t>CpGsites</w:t>
      </w:r>
      <w:proofErr w:type="spellEnd"/>
      <w:r w:rsidR="00973455" w:rsidRPr="002821DC">
        <w:rPr>
          <w:rFonts w:ascii="Arial" w:hAnsi="Arial" w:cs="Arial"/>
          <w:sz w:val="22"/>
          <w:szCs w:val="22"/>
          <w:rPrChange w:id="79" w:author="Guo, Shicheng" w:date="2019-03-09T01:59:00Z">
            <w:rPr>
              <w:rFonts w:ascii="Times New Roman" w:hAnsi="Times New Roman" w:cs="Times New Roman"/>
            </w:rPr>
          </w:rPrChange>
        </w:rPr>
        <w:t xml:space="preserve"> as well as their nearby regions with </w:t>
      </w:r>
      <w:r w:rsidR="000B02D3" w:rsidRPr="002821DC">
        <w:rPr>
          <w:rFonts w:ascii="Arial" w:hAnsi="Arial" w:cs="Arial"/>
          <w:sz w:val="22"/>
          <w:szCs w:val="22"/>
          <w:rPrChange w:id="80" w:author="Guo, Shicheng" w:date="2019-03-09T01:59:00Z">
            <w:rPr>
              <w:rFonts w:ascii="Times New Roman" w:hAnsi="Times New Roman" w:cs="Times New Roman" w:hint="eastAsia"/>
            </w:rPr>
          </w:rPrChange>
        </w:rPr>
        <w:t xml:space="preserve">another independent ESCC samples with targeted bisulfite sequencing. </w:t>
      </w:r>
      <w:r w:rsidR="000B02D3" w:rsidRPr="002821DC">
        <w:rPr>
          <w:rFonts w:ascii="Arial" w:hAnsi="Arial" w:cs="Arial"/>
          <w:sz w:val="22"/>
          <w:szCs w:val="22"/>
          <w:rPrChange w:id="81" w:author="Guo, Shicheng" w:date="2019-03-09T01:59:00Z">
            <w:rPr>
              <w:rFonts w:ascii="Times New Roman" w:hAnsi="Times New Roman" w:cs="Times New Roman"/>
            </w:rPr>
          </w:rPrChange>
        </w:rPr>
        <w:t>Methylation profiles of the five genomic regions covering cg05249644 (STK3), cg15830431, cg20655070, cg26671652 (ZNF418) and cg27062795 (ZNF542) would be effective methylation-based testing for ESCC diagnosis.</w:t>
      </w:r>
    </w:p>
    <w:p w14:paraId="7F8474E4" w14:textId="77777777" w:rsidR="005365BA" w:rsidRPr="002821DC" w:rsidRDefault="005365BA">
      <w:pPr>
        <w:rPr>
          <w:rFonts w:ascii="Arial" w:hAnsi="Arial" w:cs="Arial"/>
          <w:sz w:val="22"/>
          <w:szCs w:val="22"/>
          <w:rPrChange w:id="82" w:author="Guo, Shicheng" w:date="2019-03-09T01:59:00Z">
            <w:rPr>
              <w:rFonts w:ascii="Times New Roman" w:hAnsi="Times New Roman" w:cs="Times New Roman"/>
            </w:rPr>
          </w:rPrChange>
        </w:rPr>
      </w:pPr>
    </w:p>
    <w:p w14:paraId="1785497D" w14:textId="77777777" w:rsidR="005365BA" w:rsidRPr="002821DC" w:rsidRDefault="005365BA">
      <w:pPr>
        <w:rPr>
          <w:rFonts w:ascii="Arial" w:hAnsi="Arial" w:cs="Arial"/>
          <w:sz w:val="22"/>
          <w:szCs w:val="22"/>
          <w:rPrChange w:id="83" w:author="Guo, Shicheng" w:date="2019-03-09T01:59:00Z">
            <w:rPr>
              <w:rFonts w:ascii="Times New Roman" w:hAnsi="Times New Roman" w:cs="Times New Roman"/>
            </w:rPr>
          </w:rPrChange>
        </w:rPr>
      </w:pPr>
    </w:p>
    <w:p w14:paraId="6F610138" w14:textId="76A3AD8A" w:rsidR="005365BA" w:rsidRPr="002821DC" w:rsidRDefault="005365BA">
      <w:pPr>
        <w:rPr>
          <w:rFonts w:ascii="Arial" w:hAnsi="Arial" w:cs="Arial"/>
          <w:sz w:val="22"/>
          <w:szCs w:val="22"/>
          <w:rPrChange w:id="84" w:author="Guo, Shicheng" w:date="2019-03-09T01:59:00Z">
            <w:rPr>
              <w:rFonts w:ascii="Times New Roman" w:hAnsi="Times New Roman" w:cs="Times New Roman"/>
            </w:rPr>
          </w:rPrChange>
        </w:rPr>
      </w:pPr>
      <w:r w:rsidRPr="002821DC">
        <w:rPr>
          <w:rFonts w:ascii="Arial" w:hAnsi="Arial" w:cs="Arial"/>
          <w:sz w:val="22"/>
          <w:szCs w:val="22"/>
          <w:rPrChange w:id="85" w:author="Guo, Shicheng" w:date="2019-03-09T01:59:00Z">
            <w:rPr>
              <w:rFonts w:ascii="Times New Roman" w:hAnsi="Times New Roman" w:cs="Times New Roman" w:hint="eastAsia"/>
            </w:rPr>
          </w:rPrChange>
        </w:rPr>
        <w:t xml:space="preserve">Keywords: </w:t>
      </w:r>
      <w:r w:rsidR="002D7474" w:rsidRPr="002821DC">
        <w:rPr>
          <w:rFonts w:ascii="Arial" w:hAnsi="Arial" w:cs="Arial"/>
          <w:sz w:val="22"/>
          <w:szCs w:val="22"/>
          <w:rPrChange w:id="86" w:author="Guo, Shicheng" w:date="2019-03-09T01:59:00Z">
            <w:rPr>
              <w:rFonts w:ascii="Times New Roman" w:hAnsi="Times New Roman" w:cs="Times New Roman" w:hint="eastAsia"/>
            </w:rPr>
          </w:rPrChange>
        </w:rPr>
        <w:t xml:space="preserve">Esophageal squamous cell carcinoma DNA methylation Biomarker Diagnosis Targeted bisulfite sequencing </w:t>
      </w:r>
    </w:p>
    <w:p w14:paraId="077CBBDD" w14:textId="77777777" w:rsidR="005365BA" w:rsidRPr="002821DC" w:rsidRDefault="005365BA">
      <w:pPr>
        <w:rPr>
          <w:rFonts w:ascii="Arial" w:hAnsi="Arial" w:cs="Arial"/>
          <w:sz w:val="22"/>
          <w:szCs w:val="22"/>
          <w:rPrChange w:id="87" w:author="Guo, Shicheng" w:date="2019-03-09T01:59:00Z">
            <w:rPr>
              <w:rFonts w:ascii="Times New Roman" w:hAnsi="Times New Roman" w:cs="Times New Roman"/>
            </w:rPr>
          </w:rPrChange>
        </w:rPr>
      </w:pPr>
    </w:p>
    <w:p w14:paraId="573FC315" w14:textId="77777777" w:rsidR="005365BA" w:rsidRPr="002821DC" w:rsidRDefault="005365BA">
      <w:pPr>
        <w:rPr>
          <w:rFonts w:ascii="Arial" w:hAnsi="Arial" w:cs="Arial"/>
          <w:sz w:val="22"/>
          <w:szCs w:val="22"/>
          <w:rPrChange w:id="88" w:author="Guo, Shicheng" w:date="2019-03-09T01:59:00Z">
            <w:rPr>
              <w:rFonts w:ascii="Times New Roman" w:hAnsi="Times New Roman" w:cs="Times New Roman"/>
            </w:rPr>
          </w:rPrChange>
        </w:rPr>
      </w:pPr>
    </w:p>
    <w:p w14:paraId="319A50C7" w14:textId="2D2E7312" w:rsidR="008F05DC" w:rsidRPr="002821DC" w:rsidRDefault="008F05DC">
      <w:pPr>
        <w:rPr>
          <w:rFonts w:ascii="Arial" w:hAnsi="Arial" w:cs="Arial"/>
          <w:b/>
          <w:sz w:val="22"/>
          <w:szCs w:val="22"/>
          <w:rPrChange w:id="89" w:author="Guo, Shicheng" w:date="2019-03-09T01:59:00Z">
            <w:rPr>
              <w:rFonts w:ascii="Times New Roman" w:hAnsi="Times New Roman" w:cs="Times New Roman"/>
              <w:b/>
              <w:sz w:val="36"/>
            </w:rPr>
          </w:rPrChange>
        </w:rPr>
      </w:pPr>
      <w:r w:rsidRPr="002821DC">
        <w:rPr>
          <w:rFonts w:ascii="Arial" w:hAnsi="Arial" w:cs="Arial"/>
          <w:b/>
          <w:sz w:val="22"/>
          <w:szCs w:val="22"/>
          <w:rPrChange w:id="90" w:author="Guo, Shicheng" w:date="2019-03-09T01:59:00Z">
            <w:rPr>
              <w:rFonts w:ascii="Times New Roman" w:hAnsi="Times New Roman" w:cs="Times New Roman"/>
              <w:b/>
              <w:sz w:val="36"/>
            </w:rPr>
          </w:rPrChange>
        </w:rPr>
        <w:t xml:space="preserve">Background </w:t>
      </w:r>
    </w:p>
    <w:p w14:paraId="0819B6BE" w14:textId="3AD93DE5" w:rsidR="00ED767D" w:rsidRPr="002821DC" w:rsidRDefault="007C602B">
      <w:pPr>
        <w:rPr>
          <w:rFonts w:ascii="Arial" w:hAnsi="Arial" w:cs="Arial"/>
          <w:sz w:val="22"/>
          <w:szCs w:val="22"/>
          <w:rPrChange w:id="91" w:author="Guo, Shicheng" w:date="2019-03-09T01:59:00Z">
            <w:rPr>
              <w:rFonts w:ascii="Times New Roman" w:hAnsi="Times New Roman" w:cs="Times New Roman"/>
            </w:rPr>
          </w:rPrChange>
        </w:rPr>
      </w:pPr>
      <w:r w:rsidRPr="002821DC">
        <w:rPr>
          <w:rFonts w:ascii="Arial" w:hAnsi="Arial" w:cs="Arial"/>
          <w:sz w:val="22"/>
          <w:szCs w:val="22"/>
          <w:rPrChange w:id="92" w:author="Guo, Shicheng" w:date="2019-03-09T01:59:00Z">
            <w:rPr>
              <w:rFonts w:ascii="Times New Roman" w:hAnsi="Times New Roman" w:cs="Times New Roman"/>
            </w:rPr>
          </w:rPrChange>
        </w:rPr>
        <w:t xml:space="preserve">Esophageal cancer is one of the most aggressive cancers and is </w:t>
      </w:r>
      <w:r w:rsidR="00AF1E79" w:rsidRPr="002821DC">
        <w:rPr>
          <w:rFonts w:ascii="Arial" w:hAnsi="Arial" w:cs="Arial"/>
          <w:sz w:val="22"/>
          <w:szCs w:val="22"/>
          <w:rPrChange w:id="93" w:author="Guo, Shicheng" w:date="2019-03-09T01:59:00Z">
            <w:rPr>
              <w:rFonts w:ascii="Times New Roman" w:hAnsi="Times New Roman" w:cs="Times New Roman"/>
            </w:rPr>
          </w:rPrChange>
        </w:rPr>
        <w:t xml:space="preserve">one of </w:t>
      </w:r>
      <w:r w:rsidRPr="002821DC">
        <w:rPr>
          <w:rFonts w:ascii="Arial" w:hAnsi="Arial" w:cs="Arial"/>
          <w:sz w:val="22"/>
          <w:szCs w:val="22"/>
          <w:rPrChange w:id="94" w:author="Guo, Shicheng" w:date="2019-03-09T01:59:00Z">
            <w:rPr>
              <w:rFonts w:ascii="Times New Roman" w:hAnsi="Times New Roman" w:cs="Times New Roman"/>
            </w:rPr>
          </w:rPrChange>
        </w:rPr>
        <w:t xml:space="preserve">the leading causes of cancer death all over the </w:t>
      </w:r>
      <w:proofErr w:type="gramStart"/>
      <w:r w:rsidRPr="002821DC">
        <w:rPr>
          <w:rFonts w:ascii="Arial" w:hAnsi="Arial" w:cs="Arial"/>
          <w:sz w:val="22"/>
          <w:szCs w:val="22"/>
          <w:rPrChange w:id="95" w:author="Guo, Shicheng" w:date="2019-03-09T01:59:00Z">
            <w:rPr>
              <w:rFonts w:ascii="Times New Roman" w:hAnsi="Times New Roman" w:cs="Times New Roman"/>
            </w:rPr>
          </w:rPrChange>
        </w:rPr>
        <w:t>world</w:t>
      </w:r>
      <w:proofErr w:type="gramEnd"/>
      <w:r w:rsidR="008A02A1" w:rsidRPr="002821DC">
        <w:rPr>
          <w:rFonts w:ascii="Arial" w:hAnsi="Arial" w:cs="Arial"/>
          <w:sz w:val="22"/>
          <w:szCs w:val="22"/>
          <w:rPrChange w:id="96" w:author="Guo, Shicheng" w:date="2019-03-09T01:59:00Z">
            <w:rPr>
              <w:rFonts w:ascii="Times New Roman" w:hAnsi="Times New Roman" w:cs="Times New Roman"/>
            </w:rPr>
          </w:rPrChange>
        </w:rPr>
        <w:fldChar w:fldCharType="begin">
          <w:fldData xml:space="preserve">PEVuZE5vdGU+PENpdGU+PEF1dGhvcj5EZSBBbmdlbGlzPC9BdXRob3I+PFllYXI+MjAxNDwvWWVh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</w:fldData>
        </w:fldChar>
      </w:r>
      <w:r w:rsidR="0053560A" w:rsidRPr="002821DC">
        <w:rPr>
          <w:rFonts w:ascii="Arial" w:hAnsi="Arial" w:cs="Arial"/>
          <w:sz w:val="22"/>
          <w:szCs w:val="22"/>
          <w:rPrChange w:id="97" w:author="Guo, Shicheng" w:date="2019-03-09T01:59:00Z">
            <w:rPr>
              <w:rFonts w:ascii="Times New Roman" w:hAnsi="Times New Roman" w:cs="Times New Roman"/>
            </w:rPr>
          </w:rPrChange>
        </w:rPr>
        <w:instrText xml:space="preserve"> ADDIN EN.CITE </w:instrText>
      </w:r>
      <w:r w:rsidR="0053560A" w:rsidRPr="002821DC">
        <w:rPr>
          <w:rFonts w:ascii="Arial" w:hAnsi="Arial" w:cs="Arial"/>
          <w:sz w:val="22"/>
          <w:szCs w:val="22"/>
          <w:rPrChange w:id="98" w:author="Guo, Shicheng" w:date="2019-03-09T01:59:00Z">
            <w:rPr>
              <w:rFonts w:ascii="Times New Roman" w:hAnsi="Times New Roman" w:cs="Times New Roman"/>
            </w:rPr>
          </w:rPrChange>
        </w:rPr>
        <w:fldChar w:fldCharType="begin">
          <w:fldData xml:space="preserve">PEVuZE5vdGU+PENpdGU+PEF1dGhvcj5EZSBBbmdlbGlzPC9BdXRob3I+PFllYXI+MjAxNDwvWWVh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</w:fldData>
        </w:fldChar>
      </w:r>
      <w:r w:rsidR="0053560A" w:rsidRPr="002821DC">
        <w:rPr>
          <w:rFonts w:ascii="Arial" w:hAnsi="Arial" w:cs="Arial"/>
          <w:sz w:val="22"/>
          <w:szCs w:val="22"/>
          <w:rPrChange w:id="99" w:author="Guo, Shicheng" w:date="2019-03-09T01:59:00Z">
            <w:rPr>
              <w:rFonts w:ascii="Times New Roman" w:hAnsi="Times New Roman" w:cs="Times New Roman"/>
            </w:rPr>
          </w:rPrChange>
        </w:rPr>
        <w:instrText xml:space="preserve"> ADDIN EN.CITE.DATA </w:instrText>
      </w:r>
      <w:r w:rsidR="0053560A" w:rsidRPr="002821DC">
        <w:rPr>
          <w:rFonts w:ascii="Arial" w:hAnsi="Arial" w:cs="Arial"/>
          <w:sz w:val="22"/>
          <w:szCs w:val="22"/>
          <w:rPrChange w:id="100" w:author="Guo, Shicheng" w:date="2019-03-09T01:59:00Z">
            <w:rPr>
              <w:rFonts w:ascii="Times New Roman" w:hAnsi="Times New Roman" w:cs="Times New Roman"/>
            </w:rPr>
          </w:rPrChange>
        </w:rPr>
      </w:r>
      <w:r w:rsidR="0053560A" w:rsidRPr="002821DC">
        <w:rPr>
          <w:rFonts w:ascii="Arial" w:hAnsi="Arial" w:cs="Arial"/>
          <w:sz w:val="22"/>
          <w:szCs w:val="22"/>
          <w:rPrChange w:id="101" w:author="Guo, Shicheng" w:date="2019-03-09T01:59:00Z">
            <w:rPr>
              <w:rFonts w:ascii="Times New Roman" w:hAnsi="Times New Roman" w:cs="Times New Roman"/>
            </w:rPr>
          </w:rPrChange>
        </w:rPr>
        <w:fldChar w:fldCharType="end"/>
      </w:r>
      <w:r w:rsidR="008A02A1" w:rsidRPr="002821DC">
        <w:rPr>
          <w:rFonts w:ascii="Arial" w:hAnsi="Arial" w:cs="Arial"/>
          <w:sz w:val="22"/>
          <w:szCs w:val="22"/>
          <w:rPrChange w:id="102" w:author="Guo, Shicheng" w:date="2019-03-09T01:59:00Z">
            <w:rPr>
              <w:rFonts w:ascii="Times New Roman" w:hAnsi="Times New Roman" w:cs="Times New Roman"/>
            </w:rPr>
          </w:rPrChange>
        </w:rPr>
      </w:r>
      <w:r w:rsidR="008A02A1" w:rsidRPr="002821DC">
        <w:rPr>
          <w:rFonts w:ascii="Arial" w:hAnsi="Arial" w:cs="Arial"/>
          <w:sz w:val="22"/>
          <w:szCs w:val="22"/>
          <w:rPrChange w:id="103" w:author="Guo, Shicheng" w:date="2019-03-09T01:59:00Z">
            <w:rPr>
              <w:rFonts w:ascii="Times New Roman" w:hAnsi="Times New Roman" w:cs="Times New Roman"/>
            </w:rPr>
          </w:rPrChange>
        </w:rPr>
        <w:fldChar w:fldCharType="separate"/>
      </w:r>
      <w:r w:rsidR="0053560A" w:rsidRPr="002821DC">
        <w:rPr>
          <w:rFonts w:ascii="Arial" w:hAnsi="Arial" w:cs="Arial"/>
          <w:noProof/>
          <w:sz w:val="22"/>
          <w:szCs w:val="22"/>
          <w:rPrChange w:id="104" w:author="Guo, Shicheng" w:date="2019-03-09T01:59:00Z">
            <w:rPr>
              <w:rFonts w:ascii="Times New Roman" w:hAnsi="Times New Roman" w:cs="Times New Roman"/>
              <w:noProof/>
            </w:rPr>
          </w:rPrChange>
        </w:rPr>
        <w:t>[1-3]</w:t>
      </w:r>
      <w:r w:rsidR="008A02A1" w:rsidRPr="002821DC">
        <w:rPr>
          <w:rFonts w:ascii="Arial" w:hAnsi="Arial" w:cs="Arial"/>
          <w:sz w:val="22"/>
          <w:szCs w:val="22"/>
          <w:rPrChange w:id="105" w:author="Guo, Shicheng" w:date="2019-03-09T01:59:00Z">
            <w:rPr>
              <w:rFonts w:ascii="Times New Roman" w:hAnsi="Times New Roman" w:cs="Times New Roman"/>
            </w:rPr>
          </w:rPrChange>
        </w:rPr>
        <w:fldChar w:fldCharType="end"/>
      </w:r>
      <w:r w:rsidRPr="002821DC">
        <w:rPr>
          <w:rFonts w:ascii="Arial" w:hAnsi="Arial" w:cs="Arial"/>
          <w:sz w:val="22"/>
          <w:szCs w:val="22"/>
          <w:rPrChange w:id="106" w:author="Guo, Shicheng" w:date="2019-03-09T01:59:00Z">
            <w:rPr>
              <w:rFonts w:ascii="Times New Roman" w:hAnsi="Times New Roman" w:cs="Times New Roman"/>
            </w:rPr>
          </w:rPrChange>
        </w:rPr>
        <w:t xml:space="preserve">. Esophageal cancer can be classified as the esophageal adenocarcinoma </w:t>
      </w:r>
      <w:r w:rsidR="00671DB9" w:rsidRPr="002821DC">
        <w:rPr>
          <w:rFonts w:ascii="Arial" w:hAnsi="Arial" w:cs="Arial"/>
          <w:sz w:val="22"/>
          <w:szCs w:val="22"/>
          <w:rPrChange w:id="107" w:author="Guo, Shicheng" w:date="2019-03-09T01:59:00Z">
            <w:rPr>
              <w:rFonts w:ascii="Times New Roman" w:hAnsi="Times New Roman" w:cs="Times New Roman"/>
            </w:rPr>
          </w:rPrChange>
        </w:rPr>
        <w:t xml:space="preserve">(EAC) </w:t>
      </w:r>
      <w:r w:rsidRPr="002821DC">
        <w:rPr>
          <w:rFonts w:ascii="Arial" w:hAnsi="Arial" w:cs="Arial"/>
          <w:sz w:val="22"/>
          <w:szCs w:val="22"/>
          <w:rPrChange w:id="108" w:author="Guo, Shicheng" w:date="2019-03-09T01:59:00Z">
            <w:rPr>
              <w:rFonts w:ascii="Times New Roman" w:hAnsi="Times New Roman" w:cs="Times New Roman"/>
            </w:rPr>
          </w:rPrChange>
        </w:rPr>
        <w:t>and esophageal squamous cell carcinoma</w:t>
      </w:r>
      <w:r w:rsidR="00671DB9" w:rsidRPr="002821DC">
        <w:rPr>
          <w:rFonts w:ascii="Arial" w:hAnsi="Arial" w:cs="Arial"/>
          <w:sz w:val="22"/>
          <w:szCs w:val="22"/>
          <w:rPrChange w:id="109" w:author="Guo, Shicheng" w:date="2019-03-09T01:59:00Z">
            <w:rPr>
              <w:rFonts w:ascii="Times New Roman" w:hAnsi="Times New Roman" w:cs="Times New Roman"/>
            </w:rPr>
          </w:rPrChange>
        </w:rPr>
        <w:t xml:space="preserve"> (ESCC)</w:t>
      </w:r>
      <w:r w:rsidRPr="002821DC">
        <w:rPr>
          <w:rFonts w:ascii="Arial" w:hAnsi="Arial" w:cs="Arial"/>
          <w:sz w:val="22"/>
          <w:szCs w:val="22"/>
          <w:rPrChange w:id="110" w:author="Guo, Shicheng" w:date="2019-03-09T01:59:00Z">
            <w:rPr>
              <w:rFonts w:ascii="Times New Roman" w:hAnsi="Times New Roman" w:cs="Times New Roman"/>
            </w:rPr>
          </w:rPrChange>
        </w:rPr>
        <w:t xml:space="preserve"> by </w:t>
      </w:r>
      <w:proofErr w:type="gramStart"/>
      <w:r w:rsidRPr="002821DC">
        <w:rPr>
          <w:rFonts w:ascii="Arial" w:hAnsi="Arial" w:cs="Arial"/>
          <w:sz w:val="22"/>
          <w:szCs w:val="22"/>
          <w:rPrChange w:id="111" w:author="Guo, Shicheng" w:date="2019-03-09T01:59:00Z">
            <w:rPr>
              <w:rFonts w:ascii="Times New Roman" w:hAnsi="Times New Roman" w:cs="Times New Roman"/>
            </w:rPr>
          </w:rPrChange>
        </w:rPr>
        <w:t>histology</w:t>
      </w:r>
      <w:proofErr w:type="gramEnd"/>
      <w:r w:rsidR="001D48CF" w:rsidRPr="002821DC">
        <w:rPr>
          <w:rFonts w:ascii="Arial" w:hAnsi="Arial" w:cs="Arial"/>
          <w:sz w:val="22"/>
          <w:szCs w:val="22"/>
          <w:rPrChange w:id="112" w:author="Guo, Shicheng" w:date="2019-03-09T01:59:00Z">
            <w:rPr>
              <w:rFonts w:ascii="Times New Roman" w:hAnsi="Times New Roman" w:cs="Times New Roman"/>
            </w:rPr>
          </w:rPrChange>
        </w:rPr>
        <w:fldChar w:fldCharType="begin">
          <w:fldData xml:space="preserve">PEVuZE5vdGU+PENpdGU+PEF1dGhvcj5TaWV3ZXJ0PC9BdXRob3I+PFllYXI+MjAwNzwvWWVhcj48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</w:fldData>
        </w:fldChar>
      </w:r>
      <w:r w:rsidR="0053560A" w:rsidRPr="002821DC">
        <w:rPr>
          <w:rFonts w:ascii="Arial" w:hAnsi="Arial" w:cs="Arial"/>
          <w:sz w:val="22"/>
          <w:szCs w:val="22"/>
          <w:rPrChange w:id="113" w:author="Guo, Shicheng" w:date="2019-03-09T01:59:00Z">
            <w:rPr>
              <w:rFonts w:ascii="Times New Roman" w:hAnsi="Times New Roman" w:cs="Times New Roman"/>
            </w:rPr>
          </w:rPrChange>
        </w:rPr>
        <w:instrText xml:space="preserve"> ADDIN EN.CITE </w:instrText>
      </w:r>
      <w:r w:rsidR="0053560A" w:rsidRPr="002821DC">
        <w:rPr>
          <w:rFonts w:ascii="Arial" w:hAnsi="Arial" w:cs="Arial"/>
          <w:sz w:val="22"/>
          <w:szCs w:val="22"/>
          <w:rPrChange w:id="114" w:author="Guo, Shicheng" w:date="2019-03-09T01:59:00Z">
            <w:rPr>
              <w:rFonts w:ascii="Times New Roman" w:hAnsi="Times New Roman" w:cs="Times New Roman"/>
            </w:rPr>
          </w:rPrChange>
        </w:rPr>
        <w:fldChar w:fldCharType="begin">
          <w:fldData xml:space="preserve">PEVuZE5vdGU+PENpdGU+PEF1dGhvcj5TaWV3ZXJ0PC9BdXRob3I+PFllYXI+MjAwNzwvWWVhcj48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</w:fldData>
        </w:fldChar>
      </w:r>
      <w:r w:rsidR="0053560A" w:rsidRPr="002821DC">
        <w:rPr>
          <w:rFonts w:ascii="Arial" w:hAnsi="Arial" w:cs="Arial"/>
          <w:sz w:val="22"/>
          <w:szCs w:val="22"/>
          <w:rPrChange w:id="115" w:author="Guo, Shicheng" w:date="2019-03-09T01:59:00Z">
            <w:rPr>
              <w:rFonts w:ascii="Times New Roman" w:hAnsi="Times New Roman" w:cs="Times New Roman"/>
            </w:rPr>
          </w:rPrChange>
        </w:rPr>
        <w:instrText xml:space="preserve"> ADDIN EN.CITE.DATA </w:instrText>
      </w:r>
      <w:r w:rsidR="0053560A" w:rsidRPr="002821DC">
        <w:rPr>
          <w:rFonts w:ascii="Arial" w:hAnsi="Arial" w:cs="Arial"/>
          <w:sz w:val="22"/>
          <w:szCs w:val="22"/>
          <w:rPrChange w:id="116" w:author="Guo, Shicheng" w:date="2019-03-09T01:59:00Z">
            <w:rPr>
              <w:rFonts w:ascii="Times New Roman" w:hAnsi="Times New Roman" w:cs="Times New Roman"/>
            </w:rPr>
          </w:rPrChange>
        </w:rPr>
      </w:r>
      <w:r w:rsidR="0053560A" w:rsidRPr="002821DC">
        <w:rPr>
          <w:rFonts w:ascii="Arial" w:hAnsi="Arial" w:cs="Arial"/>
          <w:sz w:val="22"/>
          <w:szCs w:val="22"/>
          <w:rPrChange w:id="117" w:author="Guo, Shicheng" w:date="2019-03-09T01:59:00Z">
            <w:rPr>
              <w:rFonts w:ascii="Times New Roman" w:hAnsi="Times New Roman" w:cs="Times New Roman"/>
            </w:rPr>
          </w:rPrChange>
        </w:rPr>
        <w:fldChar w:fldCharType="end"/>
      </w:r>
      <w:r w:rsidR="001D48CF" w:rsidRPr="002821DC">
        <w:rPr>
          <w:rFonts w:ascii="Arial" w:hAnsi="Arial" w:cs="Arial"/>
          <w:sz w:val="22"/>
          <w:szCs w:val="22"/>
          <w:rPrChange w:id="118" w:author="Guo, Shicheng" w:date="2019-03-09T01:59:00Z">
            <w:rPr>
              <w:rFonts w:ascii="Times New Roman" w:hAnsi="Times New Roman" w:cs="Times New Roman"/>
            </w:rPr>
          </w:rPrChange>
        </w:rPr>
      </w:r>
      <w:r w:rsidR="001D48CF" w:rsidRPr="002821DC">
        <w:rPr>
          <w:rFonts w:ascii="Arial" w:hAnsi="Arial" w:cs="Arial"/>
          <w:sz w:val="22"/>
          <w:szCs w:val="22"/>
          <w:rPrChange w:id="119" w:author="Guo, Shicheng" w:date="2019-03-09T01:59:00Z">
            <w:rPr>
              <w:rFonts w:ascii="Times New Roman" w:hAnsi="Times New Roman" w:cs="Times New Roman"/>
            </w:rPr>
          </w:rPrChange>
        </w:rPr>
        <w:fldChar w:fldCharType="separate"/>
      </w:r>
      <w:r w:rsidR="0053560A" w:rsidRPr="002821DC">
        <w:rPr>
          <w:rFonts w:ascii="Arial" w:hAnsi="Arial" w:cs="Arial"/>
          <w:noProof/>
          <w:sz w:val="22"/>
          <w:szCs w:val="22"/>
          <w:rPrChange w:id="120" w:author="Guo, Shicheng" w:date="2019-03-09T01:59:00Z">
            <w:rPr>
              <w:rFonts w:ascii="Times New Roman" w:hAnsi="Times New Roman" w:cs="Times New Roman"/>
              <w:noProof/>
            </w:rPr>
          </w:rPrChange>
        </w:rPr>
        <w:t>[4, 5]</w:t>
      </w:r>
      <w:r w:rsidR="001D48CF" w:rsidRPr="002821DC">
        <w:rPr>
          <w:rFonts w:ascii="Arial" w:hAnsi="Arial" w:cs="Arial"/>
          <w:sz w:val="22"/>
          <w:szCs w:val="22"/>
          <w:rPrChange w:id="121" w:author="Guo, Shicheng" w:date="2019-03-09T01:59:00Z">
            <w:rPr>
              <w:rFonts w:ascii="Times New Roman" w:hAnsi="Times New Roman" w:cs="Times New Roman"/>
            </w:rPr>
          </w:rPrChange>
        </w:rPr>
        <w:fldChar w:fldCharType="end"/>
      </w:r>
      <w:r w:rsidRPr="002821DC">
        <w:rPr>
          <w:rFonts w:ascii="Arial" w:hAnsi="Arial" w:cs="Arial"/>
          <w:sz w:val="22"/>
          <w:szCs w:val="22"/>
          <w:rPrChange w:id="122" w:author="Guo, Shicheng" w:date="2019-03-09T01:59:00Z">
            <w:rPr>
              <w:rFonts w:ascii="Times New Roman" w:hAnsi="Times New Roman" w:cs="Times New Roman"/>
            </w:rPr>
          </w:rPrChange>
        </w:rPr>
        <w:t>.</w:t>
      </w:r>
      <w:r w:rsidR="00671DB9" w:rsidRPr="002821DC">
        <w:rPr>
          <w:rFonts w:ascii="Arial" w:hAnsi="Arial" w:cs="Arial"/>
          <w:sz w:val="22"/>
          <w:szCs w:val="22"/>
          <w:rPrChange w:id="123" w:author="Guo, Shicheng" w:date="2019-03-09T01:59:00Z">
            <w:rPr>
              <w:rFonts w:ascii="Times New Roman" w:hAnsi="Times New Roman" w:cs="Times New Roman"/>
            </w:rPr>
          </w:rPrChange>
        </w:rPr>
        <w:t xml:space="preserve"> </w:t>
      </w:r>
      <w:r w:rsidR="006B5DB9" w:rsidRPr="002821DC">
        <w:rPr>
          <w:rFonts w:ascii="Arial" w:hAnsi="Arial" w:cs="Arial"/>
          <w:sz w:val="22"/>
          <w:szCs w:val="22"/>
          <w:rPrChange w:id="124" w:author="Guo, Shicheng" w:date="2019-03-09T01:59:00Z">
            <w:rPr>
              <w:rFonts w:ascii="Times New Roman" w:hAnsi="Times New Roman" w:cs="Times New Roman"/>
            </w:rPr>
          </w:rPrChange>
        </w:rPr>
        <w:t xml:space="preserve">Recently, through the integration of the whole-genome and </w:t>
      </w:r>
      <w:proofErr w:type="spellStart"/>
      <w:r w:rsidR="006B5DB9" w:rsidRPr="002821DC">
        <w:rPr>
          <w:rFonts w:ascii="Arial" w:hAnsi="Arial" w:cs="Arial"/>
          <w:sz w:val="22"/>
          <w:szCs w:val="22"/>
          <w:rPrChange w:id="125" w:author="Guo, Shicheng" w:date="2019-03-09T01:59:00Z">
            <w:rPr>
              <w:rFonts w:ascii="Times New Roman" w:hAnsi="Times New Roman" w:cs="Times New Roman"/>
            </w:rPr>
          </w:rPrChange>
        </w:rPr>
        <w:t>epigenome</w:t>
      </w:r>
      <w:proofErr w:type="spellEnd"/>
      <w:r w:rsidR="006B5DB9" w:rsidRPr="002821DC">
        <w:rPr>
          <w:rFonts w:ascii="Arial" w:hAnsi="Arial" w:cs="Arial"/>
          <w:sz w:val="22"/>
          <w:szCs w:val="22"/>
          <w:rPrChange w:id="126" w:author="Guo, Shicheng" w:date="2019-03-09T01:59:00Z">
            <w:rPr>
              <w:rFonts w:ascii="Times New Roman" w:hAnsi="Times New Roman" w:cs="Times New Roman"/>
            </w:rPr>
          </w:rPrChange>
        </w:rPr>
        <w:t xml:space="preserve"> datasets from TCGA, EAC and ESCC were found to be significantly differed, which </w:t>
      </w:r>
      <w:r w:rsidR="00ED767D" w:rsidRPr="002821DC">
        <w:rPr>
          <w:rFonts w:ascii="Arial" w:hAnsi="Arial" w:cs="Arial"/>
          <w:sz w:val="22"/>
          <w:szCs w:val="22"/>
          <w:rPrChange w:id="127" w:author="Guo, Shicheng" w:date="2019-03-09T01:59:00Z">
            <w:rPr>
              <w:rFonts w:ascii="Times New Roman" w:hAnsi="Times New Roman" w:cs="Times New Roman"/>
            </w:rPr>
          </w:rPrChange>
        </w:rPr>
        <w:t xml:space="preserve">suggested that the EAC and ESCC subtype should be studied separately for precision </w:t>
      </w:r>
      <w:r w:rsidR="0051496A" w:rsidRPr="002821DC">
        <w:rPr>
          <w:rFonts w:ascii="Arial" w:hAnsi="Arial" w:cs="Arial"/>
          <w:sz w:val="22"/>
          <w:szCs w:val="22"/>
          <w:rPrChange w:id="128" w:author="Guo, Shicheng" w:date="2019-03-09T01:59:00Z">
            <w:rPr>
              <w:rFonts w:ascii="Times New Roman" w:hAnsi="Times New Roman" w:cs="Times New Roman"/>
            </w:rPr>
          </w:rPrChange>
        </w:rPr>
        <w:t xml:space="preserve">cancer diagnosis and </w:t>
      </w:r>
      <w:proofErr w:type="gramStart"/>
      <w:r w:rsidR="0051496A" w:rsidRPr="002821DC">
        <w:rPr>
          <w:rFonts w:ascii="Arial" w:hAnsi="Arial" w:cs="Arial"/>
          <w:sz w:val="22"/>
          <w:szCs w:val="22"/>
          <w:rPrChange w:id="129" w:author="Guo, Shicheng" w:date="2019-03-09T01:59:00Z">
            <w:rPr>
              <w:rFonts w:ascii="Times New Roman" w:hAnsi="Times New Roman" w:cs="Times New Roman"/>
            </w:rPr>
          </w:rPrChange>
        </w:rPr>
        <w:t>treatment</w:t>
      </w:r>
      <w:proofErr w:type="gramEnd"/>
      <w:r w:rsidR="00B44408" w:rsidRPr="002821DC">
        <w:rPr>
          <w:rFonts w:ascii="Arial" w:hAnsi="Arial" w:cs="Arial"/>
          <w:sz w:val="22"/>
          <w:szCs w:val="22"/>
          <w:rPrChange w:id="130" w:author="Guo, Shicheng" w:date="2019-03-09T01:59:00Z">
            <w:rPr>
              <w:rFonts w:ascii="Times New Roman" w:hAnsi="Times New Roman" w:cs="Times New Roman"/>
            </w:rPr>
          </w:rPrChange>
        </w:rPr>
        <w:fldChar w:fldCharType="begin">
          <w:fldData xml:space="preserve">PEVuZE5vdGU+PENpdGU+PEF1dGhvcj5DYW5jZXIgR2Vub21lIEF0bGFzIFJlc2VhcmNoPC9BdXRo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=
</w:fldData>
        </w:fldChar>
      </w:r>
      <w:r w:rsidR="00B44408" w:rsidRPr="002821DC">
        <w:rPr>
          <w:rFonts w:ascii="Arial" w:hAnsi="Arial" w:cs="Arial"/>
          <w:sz w:val="22"/>
          <w:szCs w:val="22"/>
          <w:rPrChange w:id="131" w:author="Guo, Shicheng" w:date="2019-03-09T01:59:00Z">
            <w:rPr>
              <w:rFonts w:ascii="Times New Roman" w:hAnsi="Times New Roman" w:cs="Times New Roman"/>
            </w:rPr>
          </w:rPrChange>
        </w:rPr>
        <w:instrText xml:space="preserve"> ADDIN EN.CITE </w:instrText>
      </w:r>
      <w:r w:rsidR="00B44408" w:rsidRPr="002821DC">
        <w:rPr>
          <w:rFonts w:ascii="Arial" w:hAnsi="Arial" w:cs="Arial"/>
          <w:sz w:val="22"/>
          <w:szCs w:val="22"/>
          <w:rPrChange w:id="132" w:author="Guo, Shicheng" w:date="2019-03-09T01:59:00Z">
            <w:rPr>
              <w:rFonts w:ascii="Times New Roman" w:hAnsi="Times New Roman" w:cs="Times New Roman"/>
            </w:rPr>
          </w:rPrChange>
        </w:rPr>
        <w:fldChar w:fldCharType="begin">
          <w:fldData xml:space="preserve">PEVuZE5vdGU+PENpdGU+PEF1dGhvcj5DYW5jZXIgR2Vub21lIEF0bGFzIFJlc2VhcmNoPC9BdXRo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=
</w:fldData>
        </w:fldChar>
      </w:r>
      <w:r w:rsidR="00B44408" w:rsidRPr="002821DC">
        <w:rPr>
          <w:rFonts w:ascii="Arial" w:hAnsi="Arial" w:cs="Arial"/>
          <w:sz w:val="22"/>
          <w:szCs w:val="22"/>
          <w:rPrChange w:id="133" w:author="Guo, Shicheng" w:date="2019-03-09T01:59:00Z">
            <w:rPr>
              <w:rFonts w:ascii="Times New Roman" w:hAnsi="Times New Roman" w:cs="Times New Roman"/>
            </w:rPr>
          </w:rPrChange>
        </w:rPr>
        <w:instrText xml:space="preserve"> ADDIN EN.CITE.DATA </w:instrText>
      </w:r>
      <w:r w:rsidR="00B44408" w:rsidRPr="002821DC">
        <w:rPr>
          <w:rFonts w:ascii="Arial" w:hAnsi="Arial" w:cs="Arial"/>
          <w:sz w:val="22"/>
          <w:szCs w:val="22"/>
          <w:rPrChange w:id="134" w:author="Guo, Shicheng" w:date="2019-03-09T01:59:00Z">
            <w:rPr>
              <w:rFonts w:ascii="Times New Roman" w:hAnsi="Times New Roman" w:cs="Times New Roman"/>
            </w:rPr>
          </w:rPrChange>
        </w:rPr>
      </w:r>
      <w:r w:rsidR="00B44408" w:rsidRPr="002821DC">
        <w:rPr>
          <w:rFonts w:ascii="Arial" w:hAnsi="Arial" w:cs="Arial"/>
          <w:sz w:val="22"/>
          <w:szCs w:val="22"/>
          <w:rPrChange w:id="135" w:author="Guo, Shicheng" w:date="2019-03-09T01:59:00Z">
            <w:rPr>
              <w:rFonts w:ascii="Times New Roman" w:hAnsi="Times New Roman" w:cs="Times New Roman"/>
            </w:rPr>
          </w:rPrChange>
        </w:rPr>
        <w:fldChar w:fldCharType="end"/>
      </w:r>
      <w:r w:rsidR="00B44408" w:rsidRPr="002821DC">
        <w:rPr>
          <w:rFonts w:ascii="Arial" w:hAnsi="Arial" w:cs="Arial"/>
          <w:sz w:val="22"/>
          <w:szCs w:val="22"/>
          <w:rPrChange w:id="136" w:author="Guo, Shicheng" w:date="2019-03-09T01:59:00Z">
            <w:rPr>
              <w:rFonts w:ascii="Times New Roman" w:hAnsi="Times New Roman" w:cs="Times New Roman"/>
            </w:rPr>
          </w:rPrChange>
        </w:rPr>
      </w:r>
      <w:r w:rsidR="00B44408" w:rsidRPr="002821DC">
        <w:rPr>
          <w:rFonts w:ascii="Arial" w:hAnsi="Arial" w:cs="Arial"/>
          <w:sz w:val="22"/>
          <w:szCs w:val="22"/>
          <w:rPrChange w:id="137" w:author="Guo, Shicheng" w:date="2019-03-09T01:59:00Z">
            <w:rPr>
              <w:rFonts w:ascii="Times New Roman" w:hAnsi="Times New Roman" w:cs="Times New Roman"/>
            </w:rPr>
          </w:rPrChange>
        </w:rPr>
        <w:fldChar w:fldCharType="separate"/>
      </w:r>
      <w:r w:rsidR="00B44408" w:rsidRPr="002821DC">
        <w:rPr>
          <w:rFonts w:ascii="Arial" w:hAnsi="Arial" w:cs="Arial"/>
          <w:noProof/>
          <w:sz w:val="22"/>
          <w:szCs w:val="22"/>
          <w:rPrChange w:id="138" w:author="Guo, Shicheng" w:date="2019-03-09T01:59:00Z">
            <w:rPr>
              <w:rFonts w:ascii="Times New Roman" w:hAnsi="Times New Roman" w:cs="Times New Roman"/>
              <w:noProof/>
            </w:rPr>
          </w:rPrChange>
        </w:rPr>
        <w:t>[6]</w:t>
      </w:r>
      <w:r w:rsidR="00B44408" w:rsidRPr="002821DC">
        <w:rPr>
          <w:rFonts w:ascii="Arial" w:hAnsi="Arial" w:cs="Arial"/>
          <w:sz w:val="22"/>
          <w:szCs w:val="22"/>
          <w:rPrChange w:id="139" w:author="Guo, Shicheng" w:date="2019-03-09T01:59:00Z">
            <w:rPr>
              <w:rFonts w:ascii="Times New Roman" w:hAnsi="Times New Roman" w:cs="Times New Roman"/>
            </w:rPr>
          </w:rPrChange>
        </w:rPr>
        <w:fldChar w:fldCharType="end"/>
      </w:r>
      <w:r w:rsidR="00ED767D" w:rsidRPr="002821DC">
        <w:rPr>
          <w:rFonts w:ascii="Arial" w:hAnsi="Arial" w:cs="Arial"/>
          <w:sz w:val="22"/>
          <w:szCs w:val="22"/>
          <w:rPrChange w:id="140" w:author="Guo, Shicheng" w:date="2019-03-09T01:59:00Z">
            <w:rPr>
              <w:rFonts w:ascii="Times New Roman" w:hAnsi="Times New Roman" w:cs="Times New Roman"/>
            </w:rPr>
          </w:rPrChange>
        </w:rPr>
        <w:t>. Moreover, EAC and ESCC differed greatly in the demographic and geographic characteristics, risk factors as well as the pathogenesis</w:t>
      </w:r>
      <w:r w:rsidR="009D1D10" w:rsidRPr="002821DC">
        <w:rPr>
          <w:rFonts w:ascii="Arial" w:hAnsi="Arial" w:cs="Arial"/>
          <w:sz w:val="22"/>
          <w:szCs w:val="22"/>
          <w:rPrChange w:id="141" w:author="Guo, Shicheng" w:date="2019-03-09T01:59:00Z">
            <w:rPr>
              <w:rFonts w:ascii="Times New Roman" w:hAnsi="Times New Roman" w:cs="Times New Roman"/>
            </w:rPr>
          </w:rPrChange>
        </w:rPr>
        <w:fldChar w:fldCharType="begin"/>
      </w:r>
      <w:r w:rsidR="009D1D10" w:rsidRPr="002821DC">
        <w:rPr>
          <w:rFonts w:ascii="Arial" w:hAnsi="Arial" w:cs="Arial"/>
          <w:sz w:val="22"/>
          <w:szCs w:val="22"/>
          <w:rPrChange w:id="142" w:author="Guo, Shicheng" w:date="2019-03-09T01:59:00Z">
            <w:rPr>
              <w:rFonts w:ascii="Times New Roman" w:hAnsi="Times New Roman" w:cs="Times New Roman"/>
            </w:rPr>
          </w:rPrChange>
        </w:rPr>
        <w:instrText xml:space="preserve"> ADDIN EN.CITE &lt;EndNote&gt;&lt;Cite&gt;&lt;Author&gt;Enzinger&lt;/Author&gt;&lt;Year&gt;2003&lt;/Year&gt;&lt;RecNum&gt;20&lt;/RecNum&gt;&lt;DisplayText&gt;[5]&lt;/DisplayText&gt;&lt;record&gt;&lt;rec-number&gt;20&lt;/rec-number&gt;&lt;foreign-keys&gt;&lt;key app="EN" db-id="5ep0veeviww0vqev9v0vf5zmxve5f9vvfxd5" timestamp="1490346283"&gt;20&lt;/key&gt;&lt;/foreign-keys&gt;&lt;ref-type name="Journal Article"&gt;17&lt;/ref-type&gt;&lt;contributors&gt;&lt;authors&gt;&lt;author&gt;Enzinger, P. C.&lt;/author&gt;&lt;author&gt;Mayer, R. J.&lt;/author&gt;&lt;/authors&gt;&lt;/contributors&gt;&lt;auth-address&gt;Department of Medical Oncology, Dana-Farber Cancer Institute, Boston, MA 02115, USA.&lt;/auth-address&gt;&lt;titles&gt;&lt;title&gt;Esophageal cancer&lt;/title&gt;&lt;secondary-title&gt;N Engl J Med&lt;/secondary-title&gt;&lt;/titles&gt;&lt;periodical&gt;&lt;full-title&gt;N Engl J Med&lt;/full-title&gt;&lt;/periodical&gt;&lt;pages&gt;2241-52&lt;/pages&gt;&lt;volume&gt;349&lt;/volume&gt;&lt;number&gt;23&lt;/number&gt;&lt;keywords&gt;&lt;keyword&gt;Adenocarcinoma/etiology&lt;/keyword&gt;&lt;keyword&gt;Alcohol Drinking/adverse effects&lt;/keyword&gt;&lt;keyword&gt;Carcinoma, Squamous Cell/etiology&lt;/keyword&gt;&lt;keyword&gt;Combined Modality Therapy&lt;/keyword&gt;&lt;keyword&gt;Deglutition Disorders/etiology/therapy&lt;/keyword&gt;&lt;keyword&gt;Esophageal Fistula/etiology/therapy&lt;/keyword&gt;&lt;keyword&gt;*Esophageal Neoplasms/complications/diagnosis/etiology/therapy&lt;/keyword&gt;&lt;keyword&gt;Gastroesophageal Reflux/complications&lt;/keyword&gt;&lt;keyword&gt;Humans&lt;/keyword&gt;&lt;keyword&gt;Incidence&lt;/keyword&gt;&lt;keyword&gt;Neoplasm Staging&lt;/keyword&gt;&lt;keyword&gt;Preoperative Care&lt;/keyword&gt;&lt;keyword&gt;Risk Factors&lt;/keyword&gt;&lt;keyword&gt;Smoking/adverse effects&lt;/keyword&gt;&lt;/keywords&gt;&lt;dates&gt;&lt;year&gt;2003&lt;/year&gt;&lt;pub-dates&gt;&lt;date&gt;Dec 04&lt;/date&gt;&lt;/pub-dates&gt;&lt;/dates&gt;&lt;isbn&gt;1533-4406 (Electronic)&amp;#xD;0028-4793 (Linking)&lt;/isbn&gt;&lt;accession-num&gt;14657432&lt;/accession-num&gt;&lt;urls&gt;&lt;related-urls&gt;&lt;url&gt;https://www.ncbi.nlm.nih.gov/pubmed/14657432&lt;/url&gt;&lt;/related-urls&gt;&lt;/urls&gt;&lt;electronic-resource-num&gt;10.1056/NEJMra035010&lt;/electronic-resource-num&gt;&lt;/record&gt;&lt;/Cite&gt;&lt;/EndNote&gt;</w:instrText>
      </w:r>
      <w:r w:rsidR="009D1D10" w:rsidRPr="002821DC">
        <w:rPr>
          <w:rFonts w:ascii="Arial" w:hAnsi="Arial" w:cs="Arial"/>
          <w:sz w:val="22"/>
          <w:szCs w:val="22"/>
          <w:rPrChange w:id="143" w:author="Guo, Shicheng" w:date="2019-03-09T01:59:00Z">
            <w:rPr>
              <w:rFonts w:ascii="Times New Roman" w:hAnsi="Times New Roman" w:cs="Times New Roman"/>
            </w:rPr>
          </w:rPrChange>
        </w:rPr>
        <w:fldChar w:fldCharType="separate"/>
      </w:r>
      <w:r w:rsidR="009D1D10" w:rsidRPr="002821DC">
        <w:rPr>
          <w:rFonts w:ascii="Arial" w:hAnsi="Arial" w:cs="Arial"/>
          <w:noProof/>
          <w:sz w:val="22"/>
          <w:szCs w:val="22"/>
          <w:rPrChange w:id="144" w:author="Guo, Shicheng" w:date="2019-03-09T01:59:00Z">
            <w:rPr>
              <w:rFonts w:ascii="Times New Roman" w:hAnsi="Times New Roman" w:cs="Times New Roman"/>
              <w:noProof/>
            </w:rPr>
          </w:rPrChange>
        </w:rPr>
        <w:t>[5]</w:t>
      </w:r>
      <w:r w:rsidR="009D1D10" w:rsidRPr="002821DC">
        <w:rPr>
          <w:rFonts w:ascii="Arial" w:hAnsi="Arial" w:cs="Arial"/>
          <w:sz w:val="22"/>
          <w:szCs w:val="22"/>
          <w:rPrChange w:id="145" w:author="Guo, Shicheng" w:date="2019-03-09T01:59:00Z">
            <w:rPr>
              <w:rFonts w:ascii="Times New Roman" w:hAnsi="Times New Roman" w:cs="Times New Roman"/>
            </w:rPr>
          </w:rPrChange>
        </w:rPr>
        <w:fldChar w:fldCharType="end"/>
      </w:r>
      <w:r w:rsidR="00ED767D" w:rsidRPr="002821DC">
        <w:rPr>
          <w:rFonts w:ascii="Arial" w:hAnsi="Arial" w:cs="Arial"/>
          <w:sz w:val="22"/>
          <w:szCs w:val="22"/>
          <w:rPrChange w:id="146" w:author="Guo, Shicheng" w:date="2019-03-09T01:59:00Z">
            <w:rPr>
              <w:rFonts w:ascii="Times New Roman" w:hAnsi="Times New Roman" w:cs="Times New Roman"/>
            </w:rPr>
          </w:rPrChange>
        </w:rPr>
        <w:t xml:space="preserve">. The incidence of EAC is higher in the Western countries, while ESCC subtype is the predominant type in </w:t>
      </w:r>
      <w:r w:rsidR="00D54A63" w:rsidRPr="002821DC">
        <w:rPr>
          <w:rFonts w:ascii="Arial" w:hAnsi="Arial" w:cs="Arial"/>
          <w:sz w:val="22"/>
          <w:szCs w:val="22"/>
          <w:rPrChange w:id="147" w:author="Guo, Shicheng" w:date="2019-03-09T01:59:00Z">
            <w:rPr>
              <w:rFonts w:ascii="Times New Roman" w:hAnsi="Times New Roman" w:cs="Times New Roman"/>
            </w:rPr>
          </w:rPrChange>
        </w:rPr>
        <w:t>the Asians, especially in China, suggesting that the studies of ESCC in Chinese population is of great importance</w:t>
      </w:r>
      <w:r w:rsidR="00AD1101" w:rsidRPr="002821DC">
        <w:rPr>
          <w:rFonts w:ascii="Arial" w:hAnsi="Arial" w:cs="Arial"/>
          <w:sz w:val="22"/>
          <w:szCs w:val="22"/>
          <w:rPrChange w:id="148" w:author="Guo, Shicheng" w:date="2019-03-09T01:59:00Z">
            <w:rPr>
              <w:rFonts w:ascii="Times New Roman" w:hAnsi="Times New Roman" w:cs="Times New Roman"/>
            </w:rPr>
          </w:rPrChange>
        </w:rPr>
        <w:fldChar w:fldCharType="begin">
          <w:fldData xml:space="preserve">PEVuZE5vdGU+PENpdGU+PEF1dGhvcj5Ccm93bjwvQXV0aG9yPjxZZWFyPjIwMDg8L1llYXI+PFJl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</w:fldData>
        </w:fldChar>
      </w:r>
      <w:r w:rsidR="00AD1101" w:rsidRPr="002821DC">
        <w:rPr>
          <w:rFonts w:ascii="Arial" w:hAnsi="Arial" w:cs="Arial"/>
          <w:sz w:val="22"/>
          <w:szCs w:val="22"/>
          <w:rPrChange w:id="149" w:author="Guo, Shicheng" w:date="2019-03-09T01:59:00Z">
            <w:rPr>
              <w:rFonts w:ascii="Times New Roman" w:hAnsi="Times New Roman" w:cs="Times New Roman"/>
            </w:rPr>
          </w:rPrChange>
        </w:rPr>
        <w:instrText xml:space="preserve"> ADDIN EN.CITE </w:instrText>
      </w:r>
      <w:r w:rsidR="00AD1101" w:rsidRPr="002821DC">
        <w:rPr>
          <w:rFonts w:ascii="Arial" w:hAnsi="Arial" w:cs="Arial"/>
          <w:sz w:val="22"/>
          <w:szCs w:val="22"/>
          <w:rPrChange w:id="150" w:author="Guo, Shicheng" w:date="2019-03-09T01:59:00Z">
            <w:rPr>
              <w:rFonts w:ascii="Times New Roman" w:hAnsi="Times New Roman" w:cs="Times New Roman"/>
            </w:rPr>
          </w:rPrChange>
        </w:rPr>
        <w:fldChar w:fldCharType="begin">
          <w:fldData xml:space="preserve">PEVuZE5vdGU+PENpdGU+PEF1dGhvcj5Ccm93bjwvQXV0aG9yPjxZZWFyPjIwMDg8L1llYXI+PFJl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</w:fldData>
        </w:fldChar>
      </w:r>
      <w:r w:rsidR="00AD1101" w:rsidRPr="002821DC">
        <w:rPr>
          <w:rFonts w:ascii="Arial" w:hAnsi="Arial" w:cs="Arial"/>
          <w:sz w:val="22"/>
          <w:szCs w:val="22"/>
          <w:rPrChange w:id="151" w:author="Guo, Shicheng" w:date="2019-03-09T01:59:00Z">
            <w:rPr>
              <w:rFonts w:ascii="Times New Roman" w:hAnsi="Times New Roman" w:cs="Times New Roman"/>
            </w:rPr>
          </w:rPrChange>
        </w:rPr>
        <w:instrText xml:space="preserve"> ADDIN EN.CITE.DATA </w:instrText>
      </w:r>
      <w:r w:rsidR="00AD1101" w:rsidRPr="002821DC">
        <w:rPr>
          <w:rFonts w:ascii="Arial" w:hAnsi="Arial" w:cs="Arial"/>
          <w:sz w:val="22"/>
          <w:szCs w:val="22"/>
          <w:rPrChange w:id="152" w:author="Guo, Shicheng" w:date="2019-03-09T01:59:00Z">
            <w:rPr>
              <w:rFonts w:ascii="Times New Roman" w:hAnsi="Times New Roman" w:cs="Times New Roman"/>
            </w:rPr>
          </w:rPrChange>
        </w:rPr>
      </w:r>
      <w:r w:rsidR="00AD1101" w:rsidRPr="002821DC">
        <w:rPr>
          <w:rFonts w:ascii="Arial" w:hAnsi="Arial" w:cs="Arial"/>
          <w:sz w:val="22"/>
          <w:szCs w:val="22"/>
          <w:rPrChange w:id="153" w:author="Guo, Shicheng" w:date="2019-03-09T01:59:00Z">
            <w:rPr>
              <w:rFonts w:ascii="Times New Roman" w:hAnsi="Times New Roman" w:cs="Times New Roman"/>
            </w:rPr>
          </w:rPrChange>
        </w:rPr>
        <w:fldChar w:fldCharType="end"/>
      </w:r>
      <w:r w:rsidR="00AD1101" w:rsidRPr="002821DC">
        <w:rPr>
          <w:rFonts w:ascii="Arial" w:hAnsi="Arial" w:cs="Arial"/>
          <w:sz w:val="22"/>
          <w:szCs w:val="22"/>
          <w:rPrChange w:id="154" w:author="Guo, Shicheng" w:date="2019-03-09T01:59:00Z">
            <w:rPr>
              <w:rFonts w:ascii="Times New Roman" w:hAnsi="Times New Roman" w:cs="Times New Roman"/>
            </w:rPr>
          </w:rPrChange>
        </w:rPr>
      </w:r>
      <w:r w:rsidR="00AD1101" w:rsidRPr="002821DC">
        <w:rPr>
          <w:rFonts w:ascii="Arial" w:hAnsi="Arial" w:cs="Arial"/>
          <w:sz w:val="22"/>
          <w:szCs w:val="22"/>
          <w:rPrChange w:id="155" w:author="Guo, Shicheng" w:date="2019-03-09T01:59:00Z">
            <w:rPr>
              <w:rFonts w:ascii="Times New Roman" w:hAnsi="Times New Roman" w:cs="Times New Roman"/>
            </w:rPr>
          </w:rPrChange>
        </w:rPr>
        <w:fldChar w:fldCharType="separate"/>
      </w:r>
      <w:r w:rsidR="00AD1101" w:rsidRPr="002821DC">
        <w:rPr>
          <w:rFonts w:ascii="Arial" w:hAnsi="Arial" w:cs="Arial"/>
          <w:noProof/>
          <w:sz w:val="22"/>
          <w:szCs w:val="22"/>
          <w:rPrChange w:id="156" w:author="Guo, Shicheng" w:date="2019-03-09T01:59:00Z">
            <w:rPr>
              <w:rFonts w:ascii="Times New Roman" w:hAnsi="Times New Roman" w:cs="Times New Roman"/>
              <w:noProof/>
            </w:rPr>
          </w:rPrChange>
        </w:rPr>
        <w:t>[7-10]</w:t>
      </w:r>
      <w:r w:rsidR="00AD1101" w:rsidRPr="002821DC">
        <w:rPr>
          <w:rFonts w:ascii="Arial" w:hAnsi="Arial" w:cs="Arial"/>
          <w:sz w:val="22"/>
          <w:szCs w:val="22"/>
          <w:rPrChange w:id="157" w:author="Guo, Shicheng" w:date="2019-03-09T01:59:00Z">
            <w:rPr>
              <w:rFonts w:ascii="Times New Roman" w:hAnsi="Times New Roman" w:cs="Times New Roman"/>
            </w:rPr>
          </w:rPrChange>
        </w:rPr>
        <w:fldChar w:fldCharType="end"/>
      </w:r>
      <w:r w:rsidR="00D54A63" w:rsidRPr="002821DC">
        <w:rPr>
          <w:rFonts w:ascii="Arial" w:hAnsi="Arial" w:cs="Arial"/>
          <w:sz w:val="22"/>
          <w:szCs w:val="22"/>
          <w:rPrChange w:id="158" w:author="Guo, Shicheng" w:date="2019-03-09T01:59:00Z">
            <w:rPr>
              <w:rFonts w:ascii="Times New Roman" w:hAnsi="Times New Roman" w:cs="Times New Roman"/>
            </w:rPr>
          </w:rPrChange>
        </w:rPr>
        <w:t>.</w:t>
      </w:r>
      <w:r w:rsidR="00ED767D" w:rsidRPr="002821DC">
        <w:rPr>
          <w:rFonts w:ascii="Arial" w:hAnsi="Arial" w:cs="Arial"/>
          <w:sz w:val="22"/>
          <w:szCs w:val="22"/>
          <w:rPrChange w:id="159" w:author="Guo, Shicheng" w:date="2019-03-09T01:59:00Z">
            <w:rPr>
              <w:rFonts w:ascii="Times New Roman" w:hAnsi="Times New Roman" w:cs="Times New Roman"/>
            </w:rPr>
          </w:rPrChange>
        </w:rPr>
        <w:t xml:space="preserve"> Currently, </w:t>
      </w:r>
      <w:r w:rsidR="007C3761" w:rsidRPr="002821DC">
        <w:rPr>
          <w:rFonts w:ascii="Arial" w:hAnsi="Arial" w:cs="Arial"/>
          <w:sz w:val="22"/>
          <w:szCs w:val="22"/>
          <w:rPrChange w:id="160" w:author="Guo, Shicheng" w:date="2019-03-09T01:59:00Z">
            <w:rPr>
              <w:rFonts w:ascii="Times New Roman" w:hAnsi="Times New Roman" w:cs="Times New Roman" w:hint="eastAsia"/>
            </w:rPr>
          </w:rPrChange>
        </w:rPr>
        <w:t>most</w:t>
      </w:r>
      <w:r w:rsidR="00ED767D" w:rsidRPr="002821DC">
        <w:rPr>
          <w:rFonts w:ascii="Arial" w:hAnsi="Arial" w:cs="Arial"/>
          <w:sz w:val="22"/>
          <w:szCs w:val="22"/>
          <w:rPrChange w:id="161" w:author="Guo, Shicheng" w:date="2019-03-09T01:59:00Z">
            <w:rPr>
              <w:rFonts w:ascii="Times New Roman" w:hAnsi="Times New Roman" w:cs="Times New Roman"/>
            </w:rPr>
          </w:rPrChange>
        </w:rPr>
        <w:t xml:space="preserve"> of ESCCs are diagnosed at advanced stages, and studies have revealed that the 5-year survival rate is much higher in the early stage of ESCC than in the advanced stages of ESCC, indicating the strong need for </w:t>
      </w:r>
      <w:r w:rsidR="0051496A" w:rsidRPr="002821DC">
        <w:rPr>
          <w:rFonts w:ascii="Arial" w:hAnsi="Arial" w:cs="Arial"/>
          <w:sz w:val="22"/>
          <w:szCs w:val="22"/>
          <w:rPrChange w:id="162" w:author="Guo, Shicheng" w:date="2019-03-09T01:59:00Z">
            <w:rPr>
              <w:rFonts w:ascii="Times New Roman" w:hAnsi="Times New Roman" w:cs="Times New Roman"/>
            </w:rPr>
          </w:rPrChange>
        </w:rPr>
        <w:t>effective</w:t>
      </w:r>
      <w:r w:rsidR="00ED767D" w:rsidRPr="002821DC">
        <w:rPr>
          <w:rFonts w:ascii="Arial" w:hAnsi="Arial" w:cs="Arial"/>
          <w:sz w:val="22"/>
          <w:szCs w:val="22"/>
          <w:rPrChange w:id="163" w:author="Guo, Shicheng" w:date="2019-03-09T01:59:00Z">
            <w:rPr>
              <w:rFonts w:ascii="Times New Roman" w:hAnsi="Times New Roman" w:cs="Times New Roman"/>
            </w:rPr>
          </w:rPrChange>
        </w:rPr>
        <w:t xml:space="preserve"> early diagnosis </w:t>
      </w:r>
      <w:proofErr w:type="gramStart"/>
      <w:r w:rsidR="00ED767D" w:rsidRPr="002821DC">
        <w:rPr>
          <w:rFonts w:ascii="Arial" w:hAnsi="Arial" w:cs="Arial"/>
          <w:sz w:val="22"/>
          <w:szCs w:val="22"/>
          <w:rPrChange w:id="164" w:author="Guo, Shicheng" w:date="2019-03-09T01:59:00Z">
            <w:rPr>
              <w:rFonts w:ascii="Times New Roman" w:hAnsi="Times New Roman" w:cs="Times New Roman"/>
            </w:rPr>
          </w:rPrChange>
        </w:rPr>
        <w:t>method</w:t>
      </w:r>
      <w:r w:rsidR="0051496A" w:rsidRPr="002821DC">
        <w:rPr>
          <w:rFonts w:ascii="Arial" w:hAnsi="Arial" w:cs="Arial"/>
          <w:sz w:val="22"/>
          <w:szCs w:val="22"/>
          <w:rPrChange w:id="165" w:author="Guo, Shicheng" w:date="2019-03-09T01:59:00Z">
            <w:rPr>
              <w:rFonts w:ascii="Times New Roman" w:hAnsi="Times New Roman" w:cs="Times New Roman"/>
            </w:rPr>
          </w:rPrChange>
        </w:rPr>
        <w:t>s</w:t>
      </w:r>
      <w:proofErr w:type="gramEnd"/>
      <w:r w:rsidR="00FB02EE" w:rsidRPr="002821DC">
        <w:rPr>
          <w:rFonts w:ascii="Arial" w:hAnsi="Arial" w:cs="Arial"/>
          <w:sz w:val="22"/>
          <w:szCs w:val="22"/>
          <w:rPrChange w:id="166" w:author="Guo, Shicheng" w:date="2019-03-09T01:59:00Z">
            <w:rPr>
              <w:rFonts w:ascii="Times New Roman" w:hAnsi="Times New Roman" w:cs="Times New Roman"/>
            </w:rPr>
          </w:rPrChange>
        </w:rPr>
        <w:fldChar w:fldCharType="begin">
          <w:fldData xml:space="preserve">PEVuZE5vdGU+PENpdGU+PEF1dGhvcj5aZW5nPC9BdXRob3I+PFllYXI+MjAxNTwvWWVhcj48UmVj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</w:fldData>
        </w:fldChar>
      </w:r>
      <w:r w:rsidR="00504719" w:rsidRPr="002821DC">
        <w:rPr>
          <w:rFonts w:ascii="Arial" w:hAnsi="Arial" w:cs="Arial"/>
          <w:sz w:val="22"/>
          <w:szCs w:val="22"/>
          <w:rPrChange w:id="167" w:author="Guo, Shicheng" w:date="2019-03-09T01:59:00Z">
            <w:rPr>
              <w:rFonts w:ascii="Times New Roman" w:hAnsi="Times New Roman" w:cs="Times New Roman"/>
            </w:rPr>
          </w:rPrChange>
        </w:rPr>
        <w:instrText xml:space="preserve"> ADDIN EN.CITE </w:instrText>
      </w:r>
      <w:r w:rsidR="00504719" w:rsidRPr="002821DC">
        <w:rPr>
          <w:rFonts w:ascii="Arial" w:hAnsi="Arial" w:cs="Arial"/>
          <w:sz w:val="22"/>
          <w:szCs w:val="22"/>
          <w:rPrChange w:id="168" w:author="Guo, Shicheng" w:date="2019-03-09T01:59:00Z">
            <w:rPr>
              <w:rFonts w:ascii="Times New Roman" w:hAnsi="Times New Roman" w:cs="Times New Roman"/>
            </w:rPr>
          </w:rPrChange>
        </w:rPr>
        <w:fldChar w:fldCharType="begin">
          <w:fldData xml:space="preserve">PEVuZE5vdGU+PENpdGU+PEF1dGhvcj5aZW5nPC9BdXRob3I+PFllYXI+MjAxNTwvWWVhcj48UmVj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</w:fldData>
        </w:fldChar>
      </w:r>
      <w:r w:rsidR="00504719" w:rsidRPr="002821DC">
        <w:rPr>
          <w:rFonts w:ascii="Arial" w:hAnsi="Arial" w:cs="Arial"/>
          <w:sz w:val="22"/>
          <w:szCs w:val="22"/>
          <w:rPrChange w:id="169" w:author="Guo, Shicheng" w:date="2019-03-09T01:59:00Z">
            <w:rPr>
              <w:rFonts w:ascii="Times New Roman" w:hAnsi="Times New Roman" w:cs="Times New Roman"/>
            </w:rPr>
          </w:rPrChange>
        </w:rPr>
        <w:instrText xml:space="preserve"> ADDIN EN.CITE.DATA </w:instrText>
      </w:r>
      <w:r w:rsidR="00504719" w:rsidRPr="002821DC">
        <w:rPr>
          <w:rFonts w:ascii="Arial" w:hAnsi="Arial" w:cs="Arial"/>
          <w:sz w:val="22"/>
          <w:szCs w:val="22"/>
          <w:rPrChange w:id="170" w:author="Guo, Shicheng" w:date="2019-03-09T01:59:00Z">
            <w:rPr>
              <w:rFonts w:ascii="Times New Roman" w:hAnsi="Times New Roman" w:cs="Times New Roman"/>
            </w:rPr>
          </w:rPrChange>
        </w:rPr>
      </w:r>
      <w:r w:rsidR="00504719" w:rsidRPr="002821DC">
        <w:rPr>
          <w:rFonts w:ascii="Arial" w:hAnsi="Arial" w:cs="Arial"/>
          <w:sz w:val="22"/>
          <w:szCs w:val="22"/>
          <w:rPrChange w:id="171" w:author="Guo, Shicheng" w:date="2019-03-09T01:59:00Z">
            <w:rPr>
              <w:rFonts w:ascii="Times New Roman" w:hAnsi="Times New Roman" w:cs="Times New Roman"/>
            </w:rPr>
          </w:rPrChange>
        </w:rPr>
        <w:fldChar w:fldCharType="end"/>
      </w:r>
      <w:r w:rsidR="00FB02EE" w:rsidRPr="002821DC">
        <w:rPr>
          <w:rFonts w:ascii="Arial" w:hAnsi="Arial" w:cs="Arial"/>
          <w:sz w:val="22"/>
          <w:szCs w:val="22"/>
          <w:rPrChange w:id="172" w:author="Guo, Shicheng" w:date="2019-03-09T01:59:00Z">
            <w:rPr>
              <w:rFonts w:ascii="Times New Roman" w:hAnsi="Times New Roman" w:cs="Times New Roman"/>
            </w:rPr>
          </w:rPrChange>
        </w:rPr>
      </w:r>
      <w:r w:rsidR="00FB02EE" w:rsidRPr="002821DC">
        <w:rPr>
          <w:rFonts w:ascii="Arial" w:hAnsi="Arial" w:cs="Arial"/>
          <w:sz w:val="22"/>
          <w:szCs w:val="22"/>
          <w:rPrChange w:id="173" w:author="Guo, Shicheng" w:date="2019-03-09T01:59:00Z">
            <w:rPr>
              <w:rFonts w:ascii="Times New Roman" w:hAnsi="Times New Roman" w:cs="Times New Roman"/>
            </w:rPr>
          </w:rPrChange>
        </w:rPr>
        <w:fldChar w:fldCharType="separate"/>
      </w:r>
      <w:r w:rsidR="00504719" w:rsidRPr="002821DC">
        <w:rPr>
          <w:rFonts w:ascii="Arial" w:hAnsi="Arial" w:cs="Arial"/>
          <w:noProof/>
          <w:sz w:val="22"/>
          <w:szCs w:val="22"/>
          <w:rPrChange w:id="174" w:author="Guo, Shicheng" w:date="2019-03-09T01:59:00Z">
            <w:rPr>
              <w:rFonts w:ascii="Times New Roman" w:hAnsi="Times New Roman" w:cs="Times New Roman"/>
              <w:noProof/>
            </w:rPr>
          </w:rPrChange>
        </w:rPr>
        <w:t>[11-13]</w:t>
      </w:r>
      <w:r w:rsidR="00FB02EE" w:rsidRPr="002821DC">
        <w:rPr>
          <w:rFonts w:ascii="Arial" w:hAnsi="Arial" w:cs="Arial"/>
          <w:sz w:val="22"/>
          <w:szCs w:val="22"/>
          <w:rPrChange w:id="175" w:author="Guo, Shicheng" w:date="2019-03-09T01:59:00Z">
            <w:rPr>
              <w:rFonts w:ascii="Times New Roman" w:hAnsi="Times New Roman" w:cs="Times New Roman"/>
            </w:rPr>
          </w:rPrChange>
        </w:rPr>
        <w:fldChar w:fldCharType="end"/>
      </w:r>
      <w:r w:rsidR="00ED767D" w:rsidRPr="002821DC">
        <w:rPr>
          <w:rFonts w:ascii="Arial" w:hAnsi="Arial" w:cs="Arial"/>
          <w:sz w:val="22"/>
          <w:szCs w:val="22"/>
          <w:rPrChange w:id="176" w:author="Guo, Shicheng" w:date="2019-03-09T01:59:00Z">
            <w:rPr>
              <w:rFonts w:ascii="Times New Roman" w:hAnsi="Times New Roman" w:cs="Times New Roman"/>
            </w:rPr>
          </w:rPrChange>
        </w:rPr>
        <w:t xml:space="preserve">. </w:t>
      </w:r>
    </w:p>
    <w:p w14:paraId="5D843F55" w14:textId="77777777" w:rsidR="00D54A63" w:rsidRPr="002821DC" w:rsidRDefault="00D54A63">
      <w:pPr>
        <w:rPr>
          <w:rFonts w:ascii="Arial" w:hAnsi="Arial" w:cs="Arial"/>
          <w:sz w:val="22"/>
          <w:szCs w:val="22"/>
          <w:rPrChange w:id="177" w:author="Guo, Shicheng" w:date="2019-03-09T01:59:00Z">
            <w:rPr>
              <w:rFonts w:ascii="Times New Roman" w:hAnsi="Times New Roman" w:cs="Times New Roman"/>
            </w:rPr>
          </w:rPrChange>
        </w:rPr>
      </w:pPr>
    </w:p>
    <w:p w14:paraId="357E9571" w14:textId="1DCAD503" w:rsidR="00ED767D" w:rsidRPr="002821DC" w:rsidRDefault="00124EBC">
      <w:pPr>
        <w:rPr>
          <w:rFonts w:ascii="Arial" w:hAnsi="Arial" w:cs="Arial"/>
          <w:sz w:val="22"/>
          <w:szCs w:val="22"/>
          <w:rPrChange w:id="178" w:author="Guo, Shicheng" w:date="2019-03-09T01:59:00Z">
            <w:rPr>
              <w:rFonts w:ascii="Times New Roman" w:hAnsi="Times New Roman" w:cs="Times New Roman"/>
            </w:rPr>
          </w:rPrChange>
        </w:rPr>
      </w:pPr>
      <w:r w:rsidRPr="002821DC">
        <w:rPr>
          <w:rFonts w:ascii="Arial" w:hAnsi="Arial" w:cs="Arial"/>
          <w:sz w:val="22"/>
          <w:szCs w:val="22"/>
          <w:rPrChange w:id="179" w:author="Guo, Shicheng" w:date="2019-03-09T01:59:00Z">
            <w:rPr>
              <w:rFonts w:ascii="Times New Roman" w:hAnsi="Times New Roman" w:cs="Times New Roman"/>
            </w:rPr>
          </w:rPrChange>
        </w:rPr>
        <w:t xml:space="preserve">DNA methylation </w:t>
      </w:r>
      <w:r w:rsidR="00ED767D" w:rsidRPr="002821DC">
        <w:rPr>
          <w:rFonts w:ascii="Arial" w:hAnsi="Arial" w:cs="Arial"/>
          <w:sz w:val="22"/>
          <w:szCs w:val="22"/>
          <w:rPrChange w:id="180" w:author="Guo, Shicheng" w:date="2019-03-09T01:59:00Z">
            <w:rPr>
              <w:rFonts w:ascii="Times New Roman" w:hAnsi="Times New Roman" w:cs="Times New Roman"/>
            </w:rPr>
          </w:rPrChange>
        </w:rPr>
        <w:t xml:space="preserve">is </w:t>
      </w:r>
      <w:r w:rsidRPr="002821DC">
        <w:rPr>
          <w:rFonts w:ascii="Arial" w:hAnsi="Arial" w:cs="Arial"/>
          <w:sz w:val="22"/>
          <w:szCs w:val="22"/>
          <w:rPrChange w:id="181" w:author="Guo, Shicheng" w:date="2019-03-09T01:59:00Z">
            <w:rPr>
              <w:rFonts w:ascii="Times New Roman" w:hAnsi="Times New Roman" w:cs="Times New Roman"/>
            </w:rPr>
          </w:rPrChange>
        </w:rPr>
        <w:t>a key</w:t>
      </w:r>
      <w:r w:rsidR="00ED767D" w:rsidRPr="002821DC">
        <w:rPr>
          <w:rFonts w:ascii="Arial" w:hAnsi="Arial" w:cs="Arial"/>
          <w:sz w:val="22"/>
          <w:szCs w:val="22"/>
          <w:rPrChange w:id="182" w:author="Guo, Shicheng" w:date="2019-03-09T01:59:00Z">
            <w:rPr>
              <w:rFonts w:ascii="Times New Roman" w:hAnsi="Times New Roman" w:cs="Times New Roman"/>
            </w:rPr>
          </w:rPrChange>
        </w:rPr>
        <w:t xml:space="preserve"> epigenetic modifica</w:t>
      </w:r>
      <w:r w:rsidRPr="002821DC">
        <w:rPr>
          <w:rFonts w:ascii="Arial" w:hAnsi="Arial" w:cs="Arial"/>
          <w:sz w:val="22"/>
          <w:szCs w:val="22"/>
          <w:rPrChange w:id="183" w:author="Guo, Shicheng" w:date="2019-03-09T01:59:00Z">
            <w:rPr>
              <w:rFonts w:ascii="Times New Roman" w:hAnsi="Times New Roman" w:cs="Times New Roman"/>
            </w:rPr>
          </w:rPrChange>
        </w:rPr>
        <w:t>tion in the mammalian genomes with many essential functions, including the repression of gene expression, genomic imprinting etc</w:t>
      </w:r>
      <w:r w:rsidR="00D40995" w:rsidRPr="002821DC">
        <w:rPr>
          <w:rFonts w:ascii="Arial" w:hAnsi="Arial" w:cs="Arial"/>
          <w:sz w:val="22"/>
          <w:szCs w:val="22"/>
          <w:rPrChange w:id="184" w:author="Guo, Shicheng" w:date="2019-03-09T01:59:00Z">
            <w:rPr>
              <w:rFonts w:ascii="Times New Roman" w:hAnsi="Times New Roman" w:cs="Times New Roman"/>
            </w:rPr>
          </w:rPrChange>
        </w:rPr>
        <w:t>.</w:t>
      </w:r>
      <w:r w:rsidR="00263C19" w:rsidRPr="002821DC">
        <w:rPr>
          <w:rFonts w:ascii="Arial" w:hAnsi="Arial" w:cs="Arial"/>
          <w:sz w:val="22"/>
          <w:szCs w:val="22"/>
          <w:rPrChange w:id="185" w:author="Guo, Shicheng" w:date="2019-03-09T01:59:00Z">
            <w:rPr>
              <w:rFonts w:ascii="Times New Roman" w:hAnsi="Times New Roman" w:cs="Times New Roman"/>
            </w:rPr>
          </w:rPrChange>
        </w:rPr>
        <w:fldChar w:fldCharType="begin">
          <w:fldData xml:space="preserve">PEVuZE5vdGU+PENpdGU+PEF1dGhvcj5CZXJuc3RlaW48L0F1dGhvcj48WWVhcj4yMDA3PC9ZZWFy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</w:fldData>
        </w:fldChar>
      </w:r>
      <w:r w:rsidR="00504719" w:rsidRPr="002821DC">
        <w:rPr>
          <w:rFonts w:ascii="Arial" w:hAnsi="Arial" w:cs="Arial"/>
          <w:sz w:val="22"/>
          <w:szCs w:val="22"/>
          <w:rPrChange w:id="186" w:author="Guo, Shicheng" w:date="2019-03-09T01:59:00Z">
            <w:rPr>
              <w:rFonts w:ascii="Times New Roman" w:hAnsi="Times New Roman" w:cs="Times New Roman"/>
            </w:rPr>
          </w:rPrChange>
        </w:rPr>
        <w:instrText xml:space="preserve"> ADDIN EN.CITE </w:instrText>
      </w:r>
      <w:r w:rsidR="00504719" w:rsidRPr="002821DC">
        <w:rPr>
          <w:rFonts w:ascii="Arial" w:hAnsi="Arial" w:cs="Arial"/>
          <w:sz w:val="22"/>
          <w:szCs w:val="22"/>
          <w:rPrChange w:id="187" w:author="Guo, Shicheng" w:date="2019-03-09T01:59:00Z">
            <w:rPr>
              <w:rFonts w:ascii="Times New Roman" w:hAnsi="Times New Roman" w:cs="Times New Roman"/>
            </w:rPr>
          </w:rPrChange>
        </w:rPr>
        <w:fldChar w:fldCharType="begin">
          <w:fldData xml:space="preserve">PEVuZE5vdGU+PENpdGU+PEF1dGhvcj5CZXJuc3RlaW48L0F1dGhvcj48WWVhcj4yMDA3PC9ZZWFy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</w:fldData>
        </w:fldChar>
      </w:r>
      <w:r w:rsidR="00504719" w:rsidRPr="002821DC">
        <w:rPr>
          <w:rFonts w:ascii="Arial" w:hAnsi="Arial" w:cs="Arial"/>
          <w:sz w:val="22"/>
          <w:szCs w:val="22"/>
          <w:rPrChange w:id="188" w:author="Guo, Shicheng" w:date="2019-03-09T01:59:00Z">
            <w:rPr>
              <w:rFonts w:ascii="Times New Roman" w:hAnsi="Times New Roman" w:cs="Times New Roman"/>
            </w:rPr>
          </w:rPrChange>
        </w:rPr>
        <w:instrText xml:space="preserve"> ADDIN EN.CITE.DATA </w:instrText>
      </w:r>
      <w:r w:rsidR="00504719" w:rsidRPr="002821DC">
        <w:rPr>
          <w:rFonts w:ascii="Arial" w:hAnsi="Arial" w:cs="Arial"/>
          <w:sz w:val="22"/>
          <w:szCs w:val="22"/>
          <w:rPrChange w:id="189" w:author="Guo, Shicheng" w:date="2019-03-09T01:59:00Z">
            <w:rPr>
              <w:rFonts w:ascii="Times New Roman" w:hAnsi="Times New Roman" w:cs="Times New Roman"/>
            </w:rPr>
          </w:rPrChange>
        </w:rPr>
      </w:r>
      <w:r w:rsidR="00504719" w:rsidRPr="002821DC">
        <w:rPr>
          <w:rFonts w:ascii="Arial" w:hAnsi="Arial" w:cs="Arial"/>
          <w:sz w:val="22"/>
          <w:szCs w:val="22"/>
          <w:rPrChange w:id="190" w:author="Guo, Shicheng" w:date="2019-03-09T01:59:00Z">
            <w:rPr>
              <w:rFonts w:ascii="Times New Roman" w:hAnsi="Times New Roman" w:cs="Times New Roman"/>
            </w:rPr>
          </w:rPrChange>
        </w:rPr>
        <w:fldChar w:fldCharType="end"/>
      </w:r>
      <w:r w:rsidR="00263C19" w:rsidRPr="002821DC">
        <w:rPr>
          <w:rFonts w:ascii="Arial" w:hAnsi="Arial" w:cs="Arial"/>
          <w:sz w:val="22"/>
          <w:szCs w:val="22"/>
          <w:rPrChange w:id="191" w:author="Guo, Shicheng" w:date="2019-03-09T01:59:00Z">
            <w:rPr>
              <w:rFonts w:ascii="Times New Roman" w:hAnsi="Times New Roman" w:cs="Times New Roman"/>
            </w:rPr>
          </w:rPrChange>
        </w:rPr>
      </w:r>
      <w:r w:rsidR="00263C19" w:rsidRPr="002821DC">
        <w:rPr>
          <w:rFonts w:ascii="Arial" w:hAnsi="Arial" w:cs="Arial"/>
          <w:sz w:val="22"/>
          <w:szCs w:val="22"/>
          <w:rPrChange w:id="192" w:author="Guo, Shicheng" w:date="2019-03-09T01:59:00Z">
            <w:rPr>
              <w:rFonts w:ascii="Times New Roman" w:hAnsi="Times New Roman" w:cs="Times New Roman"/>
            </w:rPr>
          </w:rPrChange>
        </w:rPr>
        <w:fldChar w:fldCharType="separate"/>
      </w:r>
      <w:r w:rsidR="00504719" w:rsidRPr="002821DC">
        <w:rPr>
          <w:rFonts w:ascii="Arial" w:hAnsi="Arial" w:cs="Arial"/>
          <w:noProof/>
          <w:sz w:val="22"/>
          <w:szCs w:val="22"/>
          <w:rPrChange w:id="193" w:author="Guo, Shicheng" w:date="2019-03-09T01:59:00Z">
            <w:rPr>
              <w:rFonts w:ascii="Times New Roman" w:hAnsi="Times New Roman" w:cs="Times New Roman"/>
              <w:noProof/>
            </w:rPr>
          </w:rPrChange>
        </w:rPr>
        <w:t>[14-17]</w:t>
      </w:r>
      <w:r w:rsidR="00263C19" w:rsidRPr="002821DC">
        <w:rPr>
          <w:rFonts w:ascii="Arial" w:hAnsi="Arial" w:cs="Arial"/>
          <w:sz w:val="22"/>
          <w:szCs w:val="22"/>
          <w:rPrChange w:id="194" w:author="Guo, Shicheng" w:date="2019-03-09T01:59:00Z">
            <w:rPr>
              <w:rFonts w:ascii="Times New Roman" w:hAnsi="Times New Roman" w:cs="Times New Roman"/>
            </w:rPr>
          </w:rPrChange>
        </w:rPr>
        <w:fldChar w:fldCharType="end"/>
      </w:r>
      <w:r w:rsidRPr="002821DC">
        <w:rPr>
          <w:rFonts w:ascii="Arial" w:hAnsi="Arial" w:cs="Arial"/>
          <w:sz w:val="22"/>
          <w:szCs w:val="22"/>
          <w:rPrChange w:id="195" w:author="Guo, Shicheng" w:date="2019-03-09T01:59:00Z">
            <w:rPr>
              <w:rFonts w:ascii="Times New Roman" w:hAnsi="Times New Roman" w:cs="Times New Roman"/>
            </w:rPr>
          </w:rPrChange>
        </w:rPr>
        <w:t xml:space="preserve">. </w:t>
      </w:r>
      <w:r w:rsidR="00D40995" w:rsidRPr="002821DC">
        <w:rPr>
          <w:rFonts w:ascii="Arial" w:hAnsi="Arial" w:cs="Arial"/>
          <w:sz w:val="22"/>
          <w:szCs w:val="22"/>
          <w:rPrChange w:id="196" w:author="Guo, Shicheng" w:date="2019-03-09T01:59:00Z">
            <w:rPr>
              <w:rFonts w:ascii="Times New Roman" w:hAnsi="Times New Roman" w:cs="Times New Roman"/>
            </w:rPr>
          </w:rPrChange>
        </w:rPr>
        <w:t>Numerous</w:t>
      </w:r>
      <w:r w:rsidRPr="002821DC">
        <w:rPr>
          <w:rFonts w:ascii="Arial" w:hAnsi="Arial" w:cs="Arial"/>
          <w:sz w:val="22"/>
          <w:szCs w:val="22"/>
          <w:rPrChange w:id="197" w:author="Guo, Shicheng" w:date="2019-03-09T01:59:00Z">
            <w:rPr>
              <w:rFonts w:ascii="Times New Roman" w:hAnsi="Times New Roman" w:cs="Times New Roman"/>
            </w:rPr>
          </w:rPrChange>
        </w:rPr>
        <w:t xml:space="preserve"> studies </w:t>
      </w:r>
      <w:r w:rsidR="00D40995" w:rsidRPr="002821DC">
        <w:rPr>
          <w:rFonts w:ascii="Arial" w:hAnsi="Arial" w:cs="Arial"/>
          <w:sz w:val="22"/>
          <w:szCs w:val="22"/>
          <w:rPrChange w:id="198" w:author="Guo, Shicheng" w:date="2019-03-09T01:59:00Z">
            <w:rPr>
              <w:rFonts w:ascii="Times New Roman" w:hAnsi="Times New Roman" w:cs="Times New Roman"/>
            </w:rPr>
          </w:rPrChange>
        </w:rPr>
        <w:t>have</w:t>
      </w:r>
      <w:r w:rsidRPr="002821DC">
        <w:rPr>
          <w:rFonts w:ascii="Arial" w:hAnsi="Arial" w:cs="Arial"/>
          <w:sz w:val="22"/>
          <w:szCs w:val="22"/>
          <w:rPrChange w:id="199" w:author="Guo, Shicheng" w:date="2019-03-09T01:59:00Z">
            <w:rPr>
              <w:rFonts w:ascii="Times New Roman" w:hAnsi="Times New Roman" w:cs="Times New Roman"/>
            </w:rPr>
          </w:rPrChange>
        </w:rPr>
        <w:t xml:space="preserve"> </w:t>
      </w:r>
      <w:r w:rsidRPr="002821DC">
        <w:rPr>
          <w:rFonts w:ascii="Arial" w:hAnsi="Arial" w:cs="Arial"/>
          <w:sz w:val="22"/>
          <w:szCs w:val="22"/>
          <w:rPrChange w:id="200" w:author="Guo, Shicheng" w:date="2019-03-09T01:59:00Z">
            <w:rPr>
              <w:rFonts w:ascii="Times New Roman" w:hAnsi="Times New Roman" w:cs="Times New Roman"/>
            </w:rPr>
          </w:rPrChange>
        </w:rPr>
        <w:lastRenderedPageBreak/>
        <w:t>suggested that the altered DNA methylation patterns in tumor tissues may silence the tumor suppressor genes and activate the oncog</w:t>
      </w:r>
      <w:r w:rsidR="00CF3294" w:rsidRPr="002821DC">
        <w:rPr>
          <w:rFonts w:ascii="Arial" w:hAnsi="Arial" w:cs="Arial"/>
          <w:sz w:val="22"/>
          <w:szCs w:val="22"/>
          <w:rPrChange w:id="201" w:author="Guo, Shicheng" w:date="2019-03-09T01:59:00Z">
            <w:rPr>
              <w:rFonts w:ascii="Times New Roman" w:hAnsi="Times New Roman" w:cs="Times New Roman"/>
            </w:rPr>
          </w:rPrChange>
        </w:rPr>
        <w:t>enes through the hypo/hyper methylation</w:t>
      </w:r>
      <w:r w:rsidR="00D40995" w:rsidRPr="002821DC">
        <w:rPr>
          <w:rFonts w:ascii="Arial" w:hAnsi="Arial" w:cs="Arial"/>
          <w:sz w:val="22"/>
          <w:szCs w:val="22"/>
          <w:rPrChange w:id="202" w:author="Guo, Shicheng" w:date="2019-03-09T01:59:00Z">
            <w:rPr>
              <w:rFonts w:ascii="Times New Roman" w:hAnsi="Times New Roman" w:cs="Times New Roman"/>
            </w:rPr>
          </w:rPrChange>
        </w:rPr>
        <w:t xml:space="preserve"> </w:t>
      </w:r>
      <w:proofErr w:type="gramStart"/>
      <w:r w:rsidR="00D40995" w:rsidRPr="002821DC">
        <w:rPr>
          <w:rFonts w:ascii="Arial" w:hAnsi="Arial" w:cs="Arial"/>
          <w:sz w:val="22"/>
          <w:szCs w:val="22"/>
          <w:rPrChange w:id="203" w:author="Guo, Shicheng" w:date="2019-03-09T01:59:00Z">
            <w:rPr>
              <w:rFonts w:ascii="Times New Roman" w:hAnsi="Times New Roman" w:cs="Times New Roman"/>
            </w:rPr>
          </w:rPrChange>
        </w:rPr>
        <w:t>status</w:t>
      </w:r>
      <w:proofErr w:type="gramEnd"/>
      <w:r w:rsidR="00263C19" w:rsidRPr="002821DC">
        <w:rPr>
          <w:rFonts w:ascii="Arial" w:hAnsi="Arial" w:cs="Arial"/>
          <w:sz w:val="22"/>
          <w:szCs w:val="22"/>
          <w:rPrChange w:id="204" w:author="Guo, Shicheng" w:date="2019-03-09T01:59:00Z">
            <w:rPr>
              <w:rFonts w:ascii="Times New Roman" w:hAnsi="Times New Roman" w:cs="Times New Roman"/>
            </w:rPr>
          </w:rPrChange>
        </w:rPr>
        <w:fldChar w:fldCharType="begin">
          <w:fldData xml:space="preserve">PEVuZE5vdGU+PENpdGU+PEF1dGhvcj5Kb25lczwvQXV0aG9yPjxZZWFyPjIwMDE8L1llYXI+PFJl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</w:fldData>
        </w:fldChar>
      </w:r>
      <w:r w:rsidR="00504719" w:rsidRPr="002821DC">
        <w:rPr>
          <w:rFonts w:ascii="Arial" w:hAnsi="Arial" w:cs="Arial"/>
          <w:sz w:val="22"/>
          <w:szCs w:val="22"/>
          <w:rPrChange w:id="205" w:author="Guo, Shicheng" w:date="2019-03-09T01:59:00Z">
            <w:rPr>
              <w:rFonts w:ascii="Times New Roman" w:hAnsi="Times New Roman" w:cs="Times New Roman"/>
            </w:rPr>
          </w:rPrChange>
        </w:rPr>
        <w:instrText xml:space="preserve"> ADDIN EN.CITE </w:instrText>
      </w:r>
      <w:r w:rsidR="00504719" w:rsidRPr="002821DC">
        <w:rPr>
          <w:rFonts w:ascii="Arial" w:hAnsi="Arial" w:cs="Arial"/>
          <w:sz w:val="22"/>
          <w:szCs w:val="22"/>
          <w:rPrChange w:id="206" w:author="Guo, Shicheng" w:date="2019-03-09T01:59:00Z">
            <w:rPr>
              <w:rFonts w:ascii="Times New Roman" w:hAnsi="Times New Roman" w:cs="Times New Roman"/>
            </w:rPr>
          </w:rPrChange>
        </w:rPr>
        <w:fldChar w:fldCharType="begin">
          <w:fldData xml:space="preserve">PEVuZE5vdGU+PENpdGU+PEF1dGhvcj5Kb25lczwvQXV0aG9yPjxZZWFyPjIwMDE8L1llYXI+PFJl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</w:fldData>
        </w:fldChar>
      </w:r>
      <w:r w:rsidR="00504719" w:rsidRPr="002821DC">
        <w:rPr>
          <w:rFonts w:ascii="Arial" w:hAnsi="Arial" w:cs="Arial"/>
          <w:sz w:val="22"/>
          <w:szCs w:val="22"/>
          <w:rPrChange w:id="207" w:author="Guo, Shicheng" w:date="2019-03-09T01:59:00Z">
            <w:rPr>
              <w:rFonts w:ascii="Times New Roman" w:hAnsi="Times New Roman" w:cs="Times New Roman"/>
            </w:rPr>
          </w:rPrChange>
        </w:rPr>
        <w:instrText xml:space="preserve"> ADDIN EN.CITE.DATA </w:instrText>
      </w:r>
      <w:r w:rsidR="00504719" w:rsidRPr="002821DC">
        <w:rPr>
          <w:rFonts w:ascii="Arial" w:hAnsi="Arial" w:cs="Arial"/>
          <w:sz w:val="22"/>
          <w:szCs w:val="22"/>
          <w:rPrChange w:id="208" w:author="Guo, Shicheng" w:date="2019-03-09T01:59:00Z">
            <w:rPr>
              <w:rFonts w:ascii="Times New Roman" w:hAnsi="Times New Roman" w:cs="Times New Roman"/>
            </w:rPr>
          </w:rPrChange>
        </w:rPr>
      </w:r>
      <w:r w:rsidR="00504719" w:rsidRPr="002821DC">
        <w:rPr>
          <w:rFonts w:ascii="Arial" w:hAnsi="Arial" w:cs="Arial"/>
          <w:sz w:val="22"/>
          <w:szCs w:val="22"/>
          <w:rPrChange w:id="209" w:author="Guo, Shicheng" w:date="2019-03-09T01:59:00Z">
            <w:rPr>
              <w:rFonts w:ascii="Times New Roman" w:hAnsi="Times New Roman" w:cs="Times New Roman"/>
            </w:rPr>
          </w:rPrChange>
        </w:rPr>
        <w:fldChar w:fldCharType="end"/>
      </w:r>
      <w:r w:rsidR="00263C19" w:rsidRPr="002821DC">
        <w:rPr>
          <w:rFonts w:ascii="Arial" w:hAnsi="Arial" w:cs="Arial"/>
          <w:sz w:val="22"/>
          <w:szCs w:val="22"/>
          <w:rPrChange w:id="210" w:author="Guo, Shicheng" w:date="2019-03-09T01:59:00Z">
            <w:rPr>
              <w:rFonts w:ascii="Times New Roman" w:hAnsi="Times New Roman" w:cs="Times New Roman"/>
            </w:rPr>
          </w:rPrChange>
        </w:rPr>
      </w:r>
      <w:r w:rsidR="00263C19" w:rsidRPr="002821DC">
        <w:rPr>
          <w:rFonts w:ascii="Arial" w:hAnsi="Arial" w:cs="Arial"/>
          <w:sz w:val="22"/>
          <w:szCs w:val="22"/>
          <w:rPrChange w:id="211" w:author="Guo, Shicheng" w:date="2019-03-09T01:59:00Z">
            <w:rPr>
              <w:rFonts w:ascii="Times New Roman" w:hAnsi="Times New Roman" w:cs="Times New Roman"/>
            </w:rPr>
          </w:rPrChange>
        </w:rPr>
        <w:fldChar w:fldCharType="separate"/>
      </w:r>
      <w:r w:rsidR="00504719" w:rsidRPr="002821DC">
        <w:rPr>
          <w:rFonts w:ascii="Arial" w:hAnsi="Arial" w:cs="Arial"/>
          <w:noProof/>
          <w:sz w:val="22"/>
          <w:szCs w:val="22"/>
          <w:rPrChange w:id="212" w:author="Guo, Shicheng" w:date="2019-03-09T01:59:00Z">
            <w:rPr>
              <w:rFonts w:ascii="Times New Roman" w:hAnsi="Times New Roman" w:cs="Times New Roman"/>
              <w:noProof/>
            </w:rPr>
          </w:rPrChange>
        </w:rPr>
        <w:t>[18, 19]</w:t>
      </w:r>
      <w:r w:rsidR="00263C19" w:rsidRPr="002821DC">
        <w:rPr>
          <w:rFonts w:ascii="Arial" w:hAnsi="Arial" w:cs="Arial"/>
          <w:sz w:val="22"/>
          <w:szCs w:val="22"/>
          <w:rPrChange w:id="213" w:author="Guo, Shicheng" w:date="2019-03-09T01:59:00Z">
            <w:rPr>
              <w:rFonts w:ascii="Times New Roman" w:hAnsi="Times New Roman" w:cs="Times New Roman"/>
            </w:rPr>
          </w:rPrChange>
        </w:rPr>
        <w:fldChar w:fldCharType="end"/>
      </w:r>
      <w:r w:rsidR="00CF3294" w:rsidRPr="002821DC">
        <w:rPr>
          <w:rFonts w:ascii="Arial" w:hAnsi="Arial" w:cs="Arial"/>
          <w:sz w:val="22"/>
          <w:szCs w:val="22"/>
          <w:rPrChange w:id="214" w:author="Guo, Shicheng" w:date="2019-03-09T01:59:00Z">
            <w:rPr>
              <w:rFonts w:ascii="Times New Roman" w:hAnsi="Times New Roman" w:cs="Times New Roman"/>
            </w:rPr>
          </w:rPrChange>
        </w:rPr>
        <w:t xml:space="preserve">. In addition to its key functions in the </w:t>
      </w:r>
      <w:r w:rsidR="004332FE" w:rsidRPr="002821DC">
        <w:rPr>
          <w:rFonts w:ascii="Arial" w:hAnsi="Arial" w:cs="Arial"/>
          <w:sz w:val="22"/>
          <w:szCs w:val="22"/>
          <w:rPrChange w:id="215" w:author="Guo, Shicheng" w:date="2019-03-09T01:59:00Z">
            <w:rPr>
              <w:rFonts w:ascii="Times New Roman" w:hAnsi="Times New Roman" w:cs="Times New Roman"/>
            </w:rPr>
          </w:rPrChange>
        </w:rPr>
        <w:t>tumorigenesis</w:t>
      </w:r>
      <w:r w:rsidR="00CF3294" w:rsidRPr="002821DC">
        <w:rPr>
          <w:rFonts w:ascii="Arial" w:hAnsi="Arial" w:cs="Arial"/>
          <w:sz w:val="22"/>
          <w:szCs w:val="22"/>
          <w:rPrChange w:id="216" w:author="Guo, Shicheng" w:date="2019-03-09T01:59:00Z">
            <w:rPr>
              <w:rFonts w:ascii="Times New Roman" w:hAnsi="Times New Roman" w:cs="Times New Roman"/>
            </w:rPr>
          </w:rPrChange>
        </w:rPr>
        <w:t xml:space="preserve">, it is also found that DNA methylation patterns were significantly different in each cancer types, indicating that DNA methylation could be applied as the promising biomarkers for cancer early </w:t>
      </w:r>
      <w:proofErr w:type="gramStart"/>
      <w:r w:rsidR="00CF3294" w:rsidRPr="002821DC">
        <w:rPr>
          <w:rFonts w:ascii="Arial" w:hAnsi="Arial" w:cs="Arial"/>
          <w:sz w:val="22"/>
          <w:szCs w:val="22"/>
          <w:rPrChange w:id="217" w:author="Guo, Shicheng" w:date="2019-03-09T01:59:00Z">
            <w:rPr>
              <w:rFonts w:ascii="Times New Roman" w:hAnsi="Times New Roman" w:cs="Times New Roman"/>
            </w:rPr>
          </w:rPrChange>
        </w:rPr>
        <w:t>detection</w:t>
      </w:r>
      <w:proofErr w:type="gramEnd"/>
      <w:r w:rsidR="00775CA4" w:rsidRPr="002821DC">
        <w:rPr>
          <w:rFonts w:ascii="Arial" w:hAnsi="Arial" w:cs="Arial"/>
          <w:sz w:val="22"/>
          <w:szCs w:val="22"/>
          <w:rPrChange w:id="218" w:author="Guo, Shicheng" w:date="2019-03-09T01:59:00Z">
            <w:rPr>
              <w:rFonts w:ascii="Times New Roman" w:hAnsi="Times New Roman" w:cs="Times New Roman"/>
            </w:rPr>
          </w:rPrChange>
        </w:rPr>
        <w:fldChar w:fldCharType="begin">
          <w:fldData xml:space="preserve">PEVuZE5vdGU+PENpdGU+PEF1dGhvcj5XaXR0ZTwvQXV0aG9yPjxZZWFyPjIwMTQ8L1llYXI+PFJl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</w:fldData>
        </w:fldChar>
      </w:r>
      <w:r w:rsidR="00504719" w:rsidRPr="002821DC">
        <w:rPr>
          <w:rFonts w:ascii="Arial" w:hAnsi="Arial" w:cs="Arial"/>
          <w:sz w:val="22"/>
          <w:szCs w:val="22"/>
          <w:rPrChange w:id="219" w:author="Guo, Shicheng" w:date="2019-03-09T01:59:00Z">
            <w:rPr>
              <w:rFonts w:ascii="Times New Roman" w:hAnsi="Times New Roman" w:cs="Times New Roman"/>
            </w:rPr>
          </w:rPrChange>
        </w:rPr>
        <w:instrText xml:space="preserve"> ADDIN EN.CITE </w:instrText>
      </w:r>
      <w:r w:rsidR="00504719" w:rsidRPr="002821DC">
        <w:rPr>
          <w:rFonts w:ascii="Arial" w:hAnsi="Arial" w:cs="Arial"/>
          <w:sz w:val="22"/>
          <w:szCs w:val="22"/>
          <w:rPrChange w:id="220" w:author="Guo, Shicheng" w:date="2019-03-09T01:59:00Z">
            <w:rPr>
              <w:rFonts w:ascii="Times New Roman" w:hAnsi="Times New Roman" w:cs="Times New Roman"/>
            </w:rPr>
          </w:rPrChange>
        </w:rPr>
        <w:fldChar w:fldCharType="begin">
          <w:fldData xml:space="preserve">PEVuZE5vdGU+PENpdGU+PEF1dGhvcj5XaXR0ZTwvQXV0aG9yPjxZZWFyPjIwMTQ8L1llYXI+PFJl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</w:fldData>
        </w:fldChar>
      </w:r>
      <w:r w:rsidR="00504719" w:rsidRPr="002821DC">
        <w:rPr>
          <w:rFonts w:ascii="Arial" w:hAnsi="Arial" w:cs="Arial"/>
          <w:sz w:val="22"/>
          <w:szCs w:val="22"/>
          <w:rPrChange w:id="221" w:author="Guo, Shicheng" w:date="2019-03-09T01:59:00Z">
            <w:rPr>
              <w:rFonts w:ascii="Times New Roman" w:hAnsi="Times New Roman" w:cs="Times New Roman"/>
            </w:rPr>
          </w:rPrChange>
        </w:rPr>
        <w:instrText xml:space="preserve"> ADDIN EN.CITE.DATA </w:instrText>
      </w:r>
      <w:r w:rsidR="00504719" w:rsidRPr="002821DC">
        <w:rPr>
          <w:rFonts w:ascii="Arial" w:hAnsi="Arial" w:cs="Arial"/>
          <w:sz w:val="22"/>
          <w:szCs w:val="22"/>
          <w:rPrChange w:id="222" w:author="Guo, Shicheng" w:date="2019-03-09T01:59:00Z">
            <w:rPr>
              <w:rFonts w:ascii="Times New Roman" w:hAnsi="Times New Roman" w:cs="Times New Roman"/>
            </w:rPr>
          </w:rPrChange>
        </w:rPr>
      </w:r>
      <w:r w:rsidR="00504719" w:rsidRPr="002821DC">
        <w:rPr>
          <w:rFonts w:ascii="Arial" w:hAnsi="Arial" w:cs="Arial"/>
          <w:sz w:val="22"/>
          <w:szCs w:val="22"/>
          <w:rPrChange w:id="223" w:author="Guo, Shicheng" w:date="2019-03-09T01:59:00Z">
            <w:rPr>
              <w:rFonts w:ascii="Times New Roman" w:hAnsi="Times New Roman" w:cs="Times New Roman"/>
            </w:rPr>
          </w:rPrChange>
        </w:rPr>
        <w:fldChar w:fldCharType="end"/>
      </w:r>
      <w:r w:rsidR="00775CA4" w:rsidRPr="002821DC">
        <w:rPr>
          <w:rFonts w:ascii="Arial" w:hAnsi="Arial" w:cs="Arial"/>
          <w:sz w:val="22"/>
          <w:szCs w:val="22"/>
          <w:rPrChange w:id="224" w:author="Guo, Shicheng" w:date="2019-03-09T01:59:00Z">
            <w:rPr>
              <w:rFonts w:ascii="Times New Roman" w:hAnsi="Times New Roman" w:cs="Times New Roman"/>
            </w:rPr>
          </w:rPrChange>
        </w:rPr>
      </w:r>
      <w:r w:rsidR="00775CA4" w:rsidRPr="002821DC">
        <w:rPr>
          <w:rFonts w:ascii="Arial" w:hAnsi="Arial" w:cs="Arial"/>
          <w:sz w:val="22"/>
          <w:szCs w:val="22"/>
          <w:rPrChange w:id="225" w:author="Guo, Shicheng" w:date="2019-03-09T01:59:00Z">
            <w:rPr>
              <w:rFonts w:ascii="Times New Roman" w:hAnsi="Times New Roman" w:cs="Times New Roman"/>
            </w:rPr>
          </w:rPrChange>
        </w:rPr>
        <w:fldChar w:fldCharType="separate"/>
      </w:r>
      <w:r w:rsidR="00504719" w:rsidRPr="002821DC">
        <w:rPr>
          <w:rFonts w:ascii="Arial" w:hAnsi="Arial" w:cs="Arial"/>
          <w:noProof/>
          <w:sz w:val="22"/>
          <w:szCs w:val="22"/>
          <w:rPrChange w:id="226" w:author="Guo, Shicheng" w:date="2019-03-09T01:59:00Z">
            <w:rPr>
              <w:rFonts w:ascii="Times New Roman" w:hAnsi="Times New Roman" w:cs="Times New Roman"/>
              <w:noProof/>
            </w:rPr>
          </w:rPrChange>
        </w:rPr>
        <w:t>[20-22]</w:t>
      </w:r>
      <w:r w:rsidR="00775CA4" w:rsidRPr="002821DC">
        <w:rPr>
          <w:rFonts w:ascii="Arial" w:hAnsi="Arial" w:cs="Arial"/>
          <w:sz w:val="22"/>
          <w:szCs w:val="22"/>
          <w:rPrChange w:id="227" w:author="Guo, Shicheng" w:date="2019-03-09T01:59:00Z">
            <w:rPr>
              <w:rFonts w:ascii="Times New Roman" w:hAnsi="Times New Roman" w:cs="Times New Roman"/>
            </w:rPr>
          </w:rPrChange>
        </w:rPr>
        <w:fldChar w:fldCharType="end"/>
      </w:r>
      <w:r w:rsidR="00CF3294" w:rsidRPr="002821DC">
        <w:rPr>
          <w:rFonts w:ascii="Arial" w:hAnsi="Arial" w:cs="Arial"/>
          <w:sz w:val="22"/>
          <w:szCs w:val="22"/>
          <w:rPrChange w:id="228" w:author="Guo, Shicheng" w:date="2019-03-09T01:59:00Z">
            <w:rPr>
              <w:rFonts w:ascii="Times New Roman" w:hAnsi="Times New Roman" w:cs="Times New Roman"/>
            </w:rPr>
          </w:rPrChange>
        </w:rPr>
        <w:t xml:space="preserve">. However, despite </w:t>
      </w:r>
      <w:r w:rsidR="00A150EF" w:rsidRPr="002821DC">
        <w:rPr>
          <w:rFonts w:ascii="Arial" w:hAnsi="Arial" w:cs="Arial"/>
          <w:sz w:val="22"/>
          <w:szCs w:val="22"/>
          <w:rPrChange w:id="229" w:author="Guo, Shicheng" w:date="2019-03-09T01:59:00Z">
            <w:rPr>
              <w:rFonts w:ascii="Times New Roman" w:hAnsi="Times New Roman" w:cs="Times New Roman"/>
            </w:rPr>
          </w:rPrChange>
        </w:rPr>
        <w:t xml:space="preserve">of </w:t>
      </w:r>
      <w:r w:rsidR="00CF3294" w:rsidRPr="002821DC">
        <w:rPr>
          <w:rFonts w:ascii="Arial" w:hAnsi="Arial" w:cs="Arial"/>
          <w:sz w:val="22"/>
          <w:szCs w:val="22"/>
          <w:rPrChange w:id="230" w:author="Guo, Shicheng" w:date="2019-03-09T01:59:00Z">
            <w:rPr>
              <w:rFonts w:ascii="Times New Roman" w:hAnsi="Times New Roman" w:cs="Times New Roman"/>
            </w:rPr>
          </w:rPrChange>
        </w:rPr>
        <w:t xml:space="preserve">several diagnostic panels </w:t>
      </w:r>
      <w:r w:rsidR="00A150EF" w:rsidRPr="002821DC">
        <w:rPr>
          <w:rFonts w:ascii="Arial" w:hAnsi="Arial" w:cs="Arial"/>
          <w:sz w:val="22"/>
          <w:szCs w:val="22"/>
          <w:rPrChange w:id="231" w:author="Guo, Shicheng" w:date="2019-03-09T01:59:00Z">
            <w:rPr>
              <w:rFonts w:ascii="Times New Roman" w:hAnsi="Times New Roman" w:cs="Times New Roman"/>
            </w:rPr>
          </w:rPrChange>
        </w:rPr>
        <w:t>for</w:t>
      </w:r>
      <w:r w:rsidR="00CF3294" w:rsidRPr="002821DC">
        <w:rPr>
          <w:rFonts w:ascii="Arial" w:hAnsi="Arial" w:cs="Arial"/>
          <w:sz w:val="22"/>
          <w:szCs w:val="22"/>
          <w:rPrChange w:id="232" w:author="Guo, Shicheng" w:date="2019-03-09T01:59:00Z">
            <w:rPr>
              <w:rFonts w:ascii="Times New Roman" w:hAnsi="Times New Roman" w:cs="Times New Roman"/>
            </w:rPr>
          </w:rPrChange>
        </w:rPr>
        <w:t xml:space="preserve"> ESCC</w:t>
      </w:r>
      <w:r w:rsidR="00A150EF" w:rsidRPr="002821DC">
        <w:rPr>
          <w:rFonts w:ascii="Arial" w:hAnsi="Arial" w:cs="Arial"/>
          <w:sz w:val="22"/>
          <w:szCs w:val="22"/>
          <w:rPrChange w:id="233" w:author="Guo, Shicheng" w:date="2019-03-09T01:59:00Z">
            <w:rPr>
              <w:rFonts w:ascii="Times New Roman" w:hAnsi="Times New Roman" w:cs="Times New Roman"/>
            </w:rPr>
          </w:rPrChange>
        </w:rPr>
        <w:t xml:space="preserve"> detection</w:t>
      </w:r>
      <w:r w:rsidR="00CF3294" w:rsidRPr="002821DC">
        <w:rPr>
          <w:rFonts w:ascii="Arial" w:hAnsi="Arial" w:cs="Arial"/>
          <w:sz w:val="22"/>
          <w:szCs w:val="22"/>
          <w:rPrChange w:id="234" w:author="Guo, Shicheng" w:date="2019-03-09T01:59:00Z">
            <w:rPr>
              <w:rFonts w:ascii="Times New Roman" w:hAnsi="Times New Roman" w:cs="Times New Roman"/>
            </w:rPr>
          </w:rPrChange>
        </w:rPr>
        <w:t xml:space="preserve">, these studies were limited by the relatively small sample size, inaccurate methylation detection </w:t>
      </w:r>
      <w:r w:rsidR="00A150EF" w:rsidRPr="002821DC">
        <w:rPr>
          <w:rFonts w:ascii="Arial" w:hAnsi="Arial" w:cs="Arial"/>
          <w:sz w:val="22"/>
          <w:szCs w:val="22"/>
          <w:rPrChange w:id="235" w:author="Guo, Shicheng" w:date="2019-03-09T01:59:00Z">
            <w:rPr>
              <w:rFonts w:ascii="Times New Roman" w:hAnsi="Times New Roman" w:cs="Times New Roman"/>
            </w:rPr>
          </w:rPrChange>
        </w:rPr>
        <w:t xml:space="preserve">method </w:t>
      </w:r>
      <w:r w:rsidR="00CF3294" w:rsidRPr="002821DC">
        <w:rPr>
          <w:rFonts w:ascii="Arial" w:hAnsi="Arial" w:cs="Arial"/>
          <w:sz w:val="22"/>
          <w:szCs w:val="22"/>
          <w:rPrChange w:id="236" w:author="Guo, Shicheng" w:date="2019-03-09T01:59:00Z">
            <w:rPr>
              <w:rFonts w:ascii="Times New Roman" w:hAnsi="Times New Roman" w:cs="Times New Roman"/>
            </w:rPr>
          </w:rPrChange>
        </w:rPr>
        <w:t xml:space="preserve">and lack of validation </w:t>
      </w:r>
      <w:r w:rsidR="00A150EF" w:rsidRPr="002821DC">
        <w:rPr>
          <w:rFonts w:ascii="Arial" w:hAnsi="Arial" w:cs="Arial"/>
          <w:sz w:val="22"/>
          <w:szCs w:val="22"/>
          <w:rPrChange w:id="237" w:author="Guo, Shicheng" w:date="2019-03-09T01:59:00Z">
            <w:rPr>
              <w:rFonts w:ascii="Times New Roman" w:hAnsi="Times New Roman" w:cs="Times New Roman"/>
            </w:rPr>
          </w:rPrChange>
        </w:rPr>
        <w:t xml:space="preserve">dataset </w:t>
      </w:r>
      <w:r w:rsidR="00CF3294" w:rsidRPr="002821DC">
        <w:rPr>
          <w:rFonts w:ascii="Arial" w:hAnsi="Arial" w:cs="Arial"/>
          <w:sz w:val="22"/>
          <w:szCs w:val="22"/>
          <w:rPrChange w:id="238" w:author="Guo, Shicheng" w:date="2019-03-09T01:59:00Z">
            <w:rPr>
              <w:rFonts w:ascii="Times New Roman" w:hAnsi="Times New Roman" w:cs="Times New Roman"/>
            </w:rPr>
          </w:rPrChange>
        </w:rPr>
        <w:t xml:space="preserve">etc. The biomarkers with these limitations may </w:t>
      </w:r>
      <w:r w:rsidR="004332FE" w:rsidRPr="002821DC">
        <w:rPr>
          <w:rFonts w:ascii="Arial" w:hAnsi="Arial" w:cs="Arial"/>
          <w:sz w:val="22"/>
          <w:szCs w:val="22"/>
          <w:rPrChange w:id="239" w:author="Guo, Shicheng" w:date="2019-03-09T01:59:00Z">
            <w:rPr>
              <w:rFonts w:ascii="Times New Roman" w:hAnsi="Times New Roman" w:cs="Times New Roman"/>
            </w:rPr>
          </w:rPrChange>
        </w:rPr>
        <w:t xml:space="preserve">pose a burden for the further prospective studies with large sample sizes. </w:t>
      </w:r>
    </w:p>
    <w:p w14:paraId="5437E9AA" w14:textId="77777777" w:rsidR="004332FE" w:rsidRPr="002821DC" w:rsidRDefault="004332FE">
      <w:pPr>
        <w:rPr>
          <w:rFonts w:ascii="Arial" w:hAnsi="Arial" w:cs="Arial"/>
          <w:sz w:val="22"/>
          <w:szCs w:val="22"/>
          <w:rPrChange w:id="240" w:author="Guo, Shicheng" w:date="2019-03-09T01:59:00Z">
            <w:rPr>
              <w:rFonts w:ascii="Times New Roman" w:hAnsi="Times New Roman" w:cs="Times New Roman"/>
            </w:rPr>
          </w:rPrChange>
        </w:rPr>
      </w:pPr>
    </w:p>
    <w:p w14:paraId="000C01E4" w14:textId="55068276" w:rsidR="004332FE" w:rsidRPr="002821DC" w:rsidRDefault="004332FE">
      <w:pPr>
        <w:rPr>
          <w:rFonts w:ascii="Arial" w:hAnsi="Arial" w:cs="Arial"/>
          <w:sz w:val="22"/>
          <w:szCs w:val="22"/>
          <w:rPrChange w:id="241" w:author="Guo, Shicheng" w:date="2019-03-09T01:59:00Z">
            <w:rPr>
              <w:rFonts w:ascii="Times New Roman" w:hAnsi="Times New Roman" w:cs="Times New Roman"/>
            </w:rPr>
          </w:rPrChange>
        </w:rPr>
      </w:pPr>
      <w:r w:rsidRPr="002821DC">
        <w:rPr>
          <w:rFonts w:ascii="Arial" w:hAnsi="Arial" w:cs="Arial"/>
          <w:sz w:val="22"/>
          <w:szCs w:val="22"/>
          <w:rPrChange w:id="242" w:author="Guo, Shicheng" w:date="2019-03-09T01:59:00Z">
            <w:rPr>
              <w:rFonts w:ascii="Times New Roman" w:hAnsi="Times New Roman" w:cs="Times New Roman"/>
            </w:rPr>
          </w:rPrChange>
        </w:rPr>
        <w:t>Therefore, in the current study we firstly integrated the ESCC methylation datasets from GEO database and TCGA project</w:t>
      </w:r>
      <w:r w:rsidR="00A150EF" w:rsidRPr="002821DC">
        <w:rPr>
          <w:rFonts w:ascii="Arial" w:hAnsi="Arial" w:cs="Arial"/>
          <w:sz w:val="22"/>
          <w:szCs w:val="22"/>
          <w:rPrChange w:id="243" w:author="Guo, Shicheng" w:date="2019-03-09T01:59:00Z">
            <w:rPr>
              <w:rFonts w:ascii="Times New Roman" w:hAnsi="Times New Roman" w:cs="Times New Roman"/>
            </w:rPr>
          </w:rPrChange>
        </w:rPr>
        <w:t xml:space="preserve"> for biomarker screening</w:t>
      </w:r>
      <w:r w:rsidR="003B2EAE" w:rsidRPr="002821DC">
        <w:rPr>
          <w:rFonts w:ascii="Arial" w:hAnsi="Arial" w:cs="Arial"/>
          <w:sz w:val="22"/>
          <w:szCs w:val="22"/>
          <w:rPrChange w:id="244" w:author="Guo, Shicheng" w:date="2019-03-09T01:59:00Z">
            <w:rPr>
              <w:rFonts w:ascii="Times New Roman" w:hAnsi="Times New Roman" w:cs="Times New Roman"/>
            </w:rPr>
          </w:rPrChange>
        </w:rPr>
        <w:t>.</w:t>
      </w:r>
      <w:r w:rsidR="00A150EF" w:rsidRPr="002821DC">
        <w:rPr>
          <w:rFonts w:ascii="Arial" w:hAnsi="Arial" w:cs="Arial"/>
          <w:sz w:val="22"/>
          <w:szCs w:val="22"/>
          <w:rPrChange w:id="245" w:author="Guo, Shicheng" w:date="2019-03-09T01:59:00Z">
            <w:rPr>
              <w:rFonts w:ascii="Times New Roman" w:hAnsi="Times New Roman" w:cs="Times New Roman"/>
            </w:rPr>
          </w:rPrChange>
        </w:rPr>
        <w:t xml:space="preserve"> After stringent selection procedures</w:t>
      </w:r>
      <w:ins w:id="246" w:author="weilin pu" w:date="2017-04-01T10:34:00Z">
        <w:r w:rsidR="00FA118D" w:rsidRPr="002821DC">
          <w:rPr>
            <w:rFonts w:ascii="Arial" w:hAnsi="Arial" w:cs="Arial"/>
            <w:sz w:val="22"/>
            <w:szCs w:val="22"/>
            <w:rPrChange w:id="247" w:author="Guo, Shicheng" w:date="2019-03-09T01:59:00Z">
              <w:rPr>
                <w:rFonts w:ascii="Times New Roman" w:hAnsi="Times New Roman" w:cs="Times New Roman" w:hint="eastAsia"/>
              </w:rPr>
            </w:rPrChange>
          </w:rPr>
          <w:t xml:space="preserve">, several </w:t>
        </w:r>
        <w:proofErr w:type="spellStart"/>
        <w:r w:rsidR="00FA118D" w:rsidRPr="002821DC">
          <w:rPr>
            <w:rFonts w:ascii="Arial" w:hAnsi="Arial" w:cs="Arial"/>
            <w:sz w:val="22"/>
            <w:szCs w:val="22"/>
            <w:rPrChange w:id="248" w:author="Guo, Shicheng" w:date="2019-03-09T01:59:00Z">
              <w:rPr>
                <w:rFonts w:ascii="Times New Roman" w:hAnsi="Times New Roman" w:cs="Times New Roman" w:hint="eastAsia"/>
              </w:rPr>
            </w:rPrChange>
          </w:rPr>
          <w:t>CpGsites</w:t>
        </w:r>
        <w:proofErr w:type="spellEnd"/>
        <w:r w:rsidR="00FA118D" w:rsidRPr="002821DC">
          <w:rPr>
            <w:rFonts w:ascii="Arial" w:hAnsi="Arial" w:cs="Arial"/>
            <w:sz w:val="22"/>
            <w:szCs w:val="22"/>
            <w:rPrChange w:id="249" w:author="Guo, Shicheng" w:date="2019-03-09T01:59:00Z">
              <w:rPr>
                <w:rFonts w:ascii="Times New Roman" w:hAnsi="Times New Roman" w:cs="Times New Roman" w:hint="eastAsia"/>
              </w:rPr>
            </w:rPrChange>
          </w:rPr>
          <w:t xml:space="preserve"> were selected. </w:t>
        </w:r>
      </w:ins>
      <w:moveToRangeStart w:id="250" w:author="weilin pu" w:date="2017-04-01T10:35:00Z" w:name="move478806235"/>
      <w:moveTo w:id="251" w:author="weilin pu" w:date="2017-04-01T10:35:00Z">
        <w:r w:rsidR="00FA118D" w:rsidRPr="002821DC">
          <w:rPr>
            <w:rFonts w:ascii="Arial" w:hAnsi="Arial" w:cs="Arial"/>
            <w:sz w:val="22"/>
            <w:szCs w:val="22"/>
            <w:rPrChange w:id="252" w:author="Guo, Shicheng" w:date="2019-03-09T01:59:00Z">
              <w:rPr>
                <w:rFonts w:ascii="Times New Roman" w:hAnsi="Times New Roman" w:cs="Times New Roman"/>
              </w:rPr>
            </w:rPrChange>
          </w:rPr>
          <w:t xml:space="preserve">With the fast development of the next generation sequencing (NGS), the targeted bisulfite sequencing method has been emerging to be the recommended method for methylation detection with the characteristics of high accuracy and high-throughout. </w:t>
        </w:r>
      </w:moveTo>
      <w:moveToRangeEnd w:id="250"/>
      <w:ins w:id="253" w:author="weilin pu" w:date="2017-04-01T10:35:00Z">
        <w:r w:rsidR="00FA118D" w:rsidRPr="002821DC">
          <w:rPr>
            <w:rFonts w:ascii="Arial" w:hAnsi="Arial" w:cs="Arial"/>
            <w:sz w:val="22"/>
            <w:szCs w:val="22"/>
            <w:rPrChange w:id="254" w:author="Guo, Shicheng" w:date="2019-03-09T01:59:00Z">
              <w:rPr>
                <w:rFonts w:ascii="Times New Roman" w:hAnsi="Times New Roman" w:cs="Times New Roman" w:hint="eastAsia"/>
              </w:rPr>
            </w:rPrChange>
          </w:rPr>
          <w:t xml:space="preserve">As a result, we then constructed the multiplex PCR </w:t>
        </w:r>
      </w:ins>
      <w:ins w:id="255" w:author="weilin pu" w:date="2017-04-01T10:36:00Z">
        <w:r w:rsidR="00FA118D" w:rsidRPr="002821DC">
          <w:rPr>
            <w:rFonts w:ascii="Arial" w:hAnsi="Arial" w:cs="Arial"/>
            <w:sz w:val="22"/>
            <w:szCs w:val="22"/>
            <w:rPrChange w:id="256" w:author="Guo, Shicheng" w:date="2019-03-09T01:59:00Z">
              <w:rPr>
                <w:rFonts w:ascii="Times New Roman" w:hAnsi="Times New Roman" w:cs="Times New Roman" w:hint="eastAsia"/>
              </w:rPr>
            </w:rPrChange>
          </w:rPr>
          <w:t xml:space="preserve">reaction system </w:t>
        </w:r>
      </w:ins>
      <w:del w:id="257" w:author="weilin pu" w:date="2017-04-01T10:34:00Z">
        <w:r w:rsidR="00A150EF" w:rsidRPr="002821DC" w:rsidDel="00FA118D">
          <w:rPr>
            <w:rFonts w:ascii="Arial" w:hAnsi="Arial" w:cs="Arial"/>
            <w:sz w:val="22"/>
            <w:szCs w:val="22"/>
            <w:rPrChange w:id="258" w:author="Guo, Shicheng" w:date="2019-03-09T01:59:00Z">
              <w:rPr>
                <w:rFonts w:ascii="Times New Roman" w:hAnsi="Times New Roman" w:cs="Times New Roman"/>
              </w:rPr>
            </w:rPrChange>
          </w:rPr>
          <w:delText xml:space="preserve"> </w:delText>
        </w:r>
      </w:del>
      <w:r w:rsidR="00A150EF" w:rsidRPr="002821DC">
        <w:rPr>
          <w:rFonts w:ascii="Arial" w:hAnsi="Arial" w:cs="Arial"/>
          <w:sz w:val="22"/>
          <w:szCs w:val="22"/>
          <w:rPrChange w:id="259" w:author="Guo, Shicheng" w:date="2019-03-09T01:59:00Z">
            <w:rPr>
              <w:rFonts w:ascii="Times New Roman" w:hAnsi="Times New Roman" w:cs="Times New Roman"/>
            </w:rPr>
          </w:rPrChange>
        </w:rPr>
        <w:t>and</w:t>
      </w:r>
      <w:ins w:id="260" w:author="weilin pu" w:date="2017-04-01T10:34:00Z">
        <w:r w:rsidR="00FA118D" w:rsidRPr="002821DC">
          <w:rPr>
            <w:rFonts w:ascii="Arial" w:hAnsi="Arial" w:cs="Arial"/>
            <w:sz w:val="22"/>
            <w:szCs w:val="22"/>
            <w:rPrChange w:id="261" w:author="Guo, Shicheng" w:date="2019-03-09T01:59:00Z">
              <w:rPr>
                <w:rFonts w:ascii="Times New Roman" w:hAnsi="Times New Roman" w:cs="Times New Roman" w:hint="eastAsia"/>
              </w:rPr>
            </w:rPrChange>
          </w:rPr>
          <w:t xml:space="preserve"> </w:t>
        </w:r>
      </w:ins>
      <w:ins w:id="262" w:author="weilin pu" w:date="2017-04-01T10:36:00Z">
        <w:r w:rsidR="00FA118D" w:rsidRPr="002821DC">
          <w:rPr>
            <w:rFonts w:ascii="Arial" w:hAnsi="Arial" w:cs="Arial"/>
            <w:sz w:val="22"/>
            <w:szCs w:val="22"/>
            <w:rPrChange w:id="263" w:author="Guo, Shicheng" w:date="2019-03-09T01:59:00Z">
              <w:rPr>
                <w:rFonts w:ascii="Times New Roman" w:hAnsi="Times New Roman" w:cs="Times New Roman" w:hint="eastAsia"/>
              </w:rPr>
            </w:rPrChange>
          </w:rPr>
          <w:t xml:space="preserve">designed the primers for each </w:t>
        </w:r>
        <w:proofErr w:type="spellStart"/>
        <w:r w:rsidR="00FA118D" w:rsidRPr="002821DC">
          <w:rPr>
            <w:rFonts w:ascii="Arial" w:hAnsi="Arial" w:cs="Arial"/>
            <w:sz w:val="22"/>
            <w:szCs w:val="22"/>
            <w:rPrChange w:id="264" w:author="Guo, Shicheng" w:date="2019-03-09T01:59:00Z">
              <w:rPr>
                <w:rFonts w:ascii="Times New Roman" w:hAnsi="Times New Roman" w:cs="Times New Roman" w:hint="eastAsia"/>
              </w:rPr>
            </w:rPrChange>
          </w:rPr>
          <w:t>CpGsite</w:t>
        </w:r>
        <w:proofErr w:type="spellEnd"/>
        <w:r w:rsidR="00FA118D" w:rsidRPr="002821DC">
          <w:rPr>
            <w:rFonts w:ascii="Arial" w:hAnsi="Arial" w:cs="Arial"/>
            <w:sz w:val="22"/>
            <w:szCs w:val="22"/>
            <w:rPrChange w:id="265" w:author="Guo, Shicheng" w:date="2019-03-09T01:59:00Z">
              <w:rPr>
                <w:rFonts w:ascii="Times New Roman" w:hAnsi="Times New Roman" w:cs="Times New Roman" w:hint="eastAsia"/>
              </w:rPr>
            </w:rPrChange>
          </w:rPr>
          <w:t xml:space="preserve">. Due to the technical limitations of multiplex PCR, we finally </w:t>
        </w:r>
      </w:ins>
      <w:ins w:id="266" w:author="weilin pu" w:date="2017-04-01T10:37:00Z">
        <w:r w:rsidR="00FA118D" w:rsidRPr="002821DC">
          <w:rPr>
            <w:rFonts w:ascii="Arial" w:hAnsi="Arial" w:cs="Arial"/>
            <w:sz w:val="22"/>
            <w:szCs w:val="22"/>
            <w:rPrChange w:id="267" w:author="Guo, Shicheng" w:date="2019-03-09T01:59:00Z">
              <w:rPr>
                <w:rFonts w:ascii="Times New Roman" w:hAnsi="Times New Roman" w:cs="Times New Roman" w:hint="eastAsia"/>
              </w:rPr>
            </w:rPrChange>
          </w:rPr>
          <w:t>selected</w:t>
        </w:r>
      </w:ins>
      <w:del w:id="268" w:author="weilin pu" w:date="2017-04-01T10:33:00Z">
        <w:r w:rsidR="00A150EF" w:rsidRPr="002821DC" w:rsidDel="00FA118D">
          <w:rPr>
            <w:rFonts w:ascii="Arial" w:hAnsi="Arial" w:cs="Arial"/>
            <w:sz w:val="22"/>
            <w:szCs w:val="22"/>
            <w:rPrChange w:id="269" w:author="Guo, Shicheng" w:date="2019-03-09T01:59:00Z">
              <w:rPr>
                <w:rFonts w:ascii="Times New Roman" w:hAnsi="Times New Roman" w:cs="Times New Roman"/>
              </w:rPr>
            </w:rPrChange>
          </w:rPr>
          <w:delText xml:space="preserve"> manual check</w:delText>
        </w:r>
      </w:del>
      <w:del w:id="270" w:author="weilin pu" w:date="2017-04-01T10:36:00Z">
        <w:r w:rsidR="00A150EF" w:rsidRPr="002821DC" w:rsidDel="00FA118D">
          <w:rPr>
            <w:rFonts w:ascii="Arial" w:hAnsi="Arial" w:cs="Arial"/>
            <w:sz w:val="22"/>
            <w:szCs w:val="22"/>
            <w:rPrChange w:id="271" w:author="Guo, Shicheng" w:date="2019-03-09T01:59:00Z">
              <w:rPr>
                <w:rFonts w:ascii="Times New Roman" w:hAnsi="Times New Roman" w:cs="Times New Roman"/>
              </w:rPr>
            </w:rPrChange>
          </w:rPr>
          <w:delText>,</w:delText>
        </w:r>
      </w:del>
      <w:r w:rsidR="00A150EF" w:rsidRPr="002821DC">
        <w:rPr>
          <w:rFonts w:ascii="Arial" w:hAnsi="Arial" w:cs="Arial"/>
          <w:sz w:val="22"/>
          <w:szCs w:val="22"/>
          <w:rPrChange w:id="272" w:author="Guo, Shicheng" w:date="2019-03-09T01:59:00Z">
            <w:rPr>
              <w:rFonts w:ascii="Times New Roman" w:hAnsi="Times New Roman" w:cs="Times New Roman"/>
            </w:rPr>
          </w:rPrChange>
        </w:rPr>
        <w:t xml:space="preserve"> five candidate </w:t>
      </w:r>
      <w:proofErr w:type="spellStart"/>
      <w:r w:rsidR="00A150EF" w:rsidRPr="002821DC">
        <w:rPr>
          <w:rFonts w:ascii="Arial" w:hAnsi="Arial" w:cs="Arial"/>
          <w:sz w:val="22"/>
          <w:szCs w:val="22"/>
          <w:rPrChange w:id="273" w:author="Guo, Shicheng" w:date="2019-03-09T01:59:00Z">
            <w:rPr>
              <w:rFonts w:ascii="Times New Roman" w:hAnsi="Times New Roman" w:cs="Times New Roman"/>
            </w:rPr>
          </w:rPrChange>
        </w:rPr>
        <w:t>CpGsites</w:t>
      </w:r>
      <w:proofErr w:type="spellEnd"/>
      <w:r w:rsidR="00A150EF" w:rsidRPr="002821DC">
        <w:rPr>
          <w:rFonts w:ascii="Arial" w:hAnsi="Arial" w:cs="Arial"/>
          <w:sz w:val="22"/>
          <w:szCs w:val="22"/>
          <w:rPrChange w:id="274" w:author="Guo, Shicheng" w:date="2019-03-09T01:59:00Z">
            <w:rPr>
              <w:rFonts w:ascii="Times New Roman" w:hAnsi="Times New Roman" w:cs="Times New Roman"/>
            </w:rPr>
          </w:rPrChange>
        </w:rPr>
        <w:t xml:space="preserve"> </w:t>
      </w:r>
      <w:r w:rsidR="00672905" w:rsidRPr="002821DC">
        <w:rPr>
          <w:rFonts w:ascii="Arial" w:hAnsi="Arial" w:cs="Arial"/>
          <w:sz w:val="22"/>
          <w:szCs w:val="22"/>
          <w:rPrChange w:id="275" w:author="Guo, Shicheng" w:date="2019-03-09T01:59:00Z">
            <w:rPr>
              <w:rFonts w:ascii="Times New Roman" w:hAnsi="Times New Roman" w:cs="Times New Roman"/>
            </w:rPr>
          </w:rPrChange>
        </w:rPr>
        <w:t xml:space="preserve">including cg05249644 (STK3), cg15830431, cg20655070, cg26671652 (ZNF418) and cg27062795 (ZNF542) </w:t>
      </w:r>
      <w:del w:id="276" w:author="weilin pu" w:date="2017-04-01T10:37:00Z">
        <w:r w:rsidR="00A150EF" w:rsidRPr="002821DC" w:rsidDel="00FA118D">
          <w:rPr>
            <w:rFonts w:ascii="Arial" w:hAnsi="Arial" w:cs="Arial"/>
            <w:sz w:val="22"/>
            <w:szCs w:val="22"/>
            <w:rPrChange w:id="277" w:author="Guo, Shicheng" w:date="2019-03-09T01:59:00Z">
              <w:rPr>
                <w:rFonts w:ascii="Times New Roman" w:hAnsi="Times New Roman" w:cs="Times New Roman"/>
              </w:rPr>
            </w:rPrChange>
          </w:rPr>
          <w:delText xml:space="preserve">were selected </w:delText>
        </w:r>
      </w:del>
      <w:r w:rsidR="00A150EF" w:rsidRPr="002821DC">
        <w:rPr>
          <w:rFonts w:ascii="Arial" w:hAnsi="Arial" w:cs="Arial"/>
          <w:sz w:val="22"/>
          <w:szCs w:val="22"/>
          <w:rPrChange w:id="278" w:author="Guo, Shicheng" w:date="2019-03-09T01:59:00Z">
            <w:rPr>
              <w:rFonts w:ascii="Times New Roman" w:hAnsi="Times New Roman" w:cs="Times New Roman"/>
            </w:rPr>
          </w:rPrChange>
        </w:rPr>
        <w:t xml:space="preserve">for further validation. </w:t>
      </w:r>
      <w:moveFromRangeStart w:id="279" w:author="weilin pu" w:date="2017-04-01T10:35:00Z" w:name="move478806235"/>
      <w:moveFrom w:id="280" w:author="weilin pu" w:date="2017-04-01T10:35:00Z">
        <w:r w:rsidR="003B2EAE" w:rsidRPr="002821DC" w:rsidDel="00FA118D">
          <w:rPr>
            <w:rFonts w:ascii="Arial" w:hAnsi="Arial" w:cs="Arial"/>
            <w:sz w:val="22"/>
            <w:szCs w:val="22"/>
            <w:rPrChange w:id="281" w:author="Guo, Shicheng" w:date="2019-03-09T01:59:00Z">
              <w:rPr>
                <w:rFonts w:ascii="Times New Roman" w:hAnsi="Times New Roman" w:cs="Times New Roman"/>
              </w:rPr>
            </w:rPrChange>
          </w:rPr>
          <w:t xml:space="preserve">With the fast development of the next generation sequencing (NGS), the targeted bisulfite sequencing </w:t>
        </w:r>
        <w:r w:rsidR="00A150EF" w:rsidRPr="002821DC" w:rsidDel="00FA118D">
          <w:rPr>
            <w:rFonts w:ascii="Arial" w:hAnsi="Arial" w:cs="Arial"/>
            <w:sz w:val="22"/>
            <w:szCs w:val="22"/>
            <w:rPrChange w:id="282" w:author="Guo, Shicheng" w:date="2019-03-09T01:59:00Z">
              <w:rPr>
                <w:rFonts w:ascii="Times New Roman" w:hAnsi="Times New Roman" w:cs="Times New Roman"/>
              </w:rPr>
            </w:rPrChange>
          </w:rPr>
          <w:t xml:space="preserve">method </w:t>
        </w:r>
        <w:r w:rsidR="003B2EAE" w:rsidRPr="002821DC" w:rsidDel="00FA118D">
          <w:rPr>
            <w:rFonts w:ascii="Arial" w:hAnsi="Arial" w:cs="Arial"/>
            <w:sz w:val="22"/>
            <w:szCs w:val="22"/>
            <w:rPrChange w:id="283" w:author="Guo, Shicheng" w:date="2019-03-09T01:59:00Z">
              <w:rPr>
                <w:rFonts w:ascii="Times New Roman" w:hAnsi="Times New Roman" w:cs="Times New Roman"/>
              </w:rPr>
            </w:rPrChange>
          </w:rPr>
          <w:t xml:space="preserve">has </w:t>
        </w:r>
        <w:r w:rsidR="00A150EF" w:rsidRPr="002821DC" w:rsidDel="00FA118D">
          <w:rPr>
            <w:rFonts w:ascii="Arial" w:hAnsi="Arial" w:cs="Arial"/>
            <w:sz w:val="22"/>
            <w:szCs w:val="22"/>
            <w:rPrChange w:id="284" w:author="Guo, Shicheng" w:date="2019-03-09T01:59:00Z">
              <w:rPr>
                <w:rFonts w:ascii="Times New Roman" w:hAnsi="Times New Roman" w:cs="Times New Roman"/>
              </w:rPr>
            </w:rPrChange>
          </w:rPr>
          <w:t>been emerging</w:t>
        </w:r>
        <w:r w:rsidR="003B2EAE" w:rsidRPr="002821DC" w:rsidDel="00FA118D">
          <w:rPr>
            <w:rFonts w:ascii="Arial" w:hAnsi="Arial" w:cs="Arial"/>
            <w:sz w:val="22"/>
            <w:szCs w:val="22"/>
            <w:rPrChange w:id="285" w:author="Guo, Shicheng" w:date="2019-03-09T01:59:00Z">
              <w:rPr>
                <w:rFonts w:ascii="Times New Roman" w:hAnsi="Times New Roman" w:cs="Times New Roman"/>
              </w:rPr>
            </w:rPrChange>
          </w:rPr>
          <w:t xml:space="preserve"> to be the recommended method for methylation detection with </w:t>
        </w:r>
        <w:r w:rsidR="00A150EF" w:rsidRPr="002821DC" w:rsidDel="00FA118D">
          <w:rPr>
            <w:rFonts w:ascii="Arial" w:hAnsi="Arial" w:cs="Arial"/>
            <w:sz w:val="22"/>
            <w:szCs w:val="22"/>
            <w:rPrChange w:id="286" w:author="Guo, Shicheng" w:date="2019-03-09T01:59:00Z">
              <w:rPr>
                <w:rFonts w:ascii="Times New Roman" w:hAnsi="Times New Roman" w:cs="Times New Roman"/>
              </w:rPr>
            </w:rPrChange>
          </w:rPr>
          <w:t xml:space="preserve">the characteristics of </w:t>
        </w:r>
        <w:r w:rsidR="003B2EAE" w:rsidRPr="002821DC" w:rsidDel="00FA118D">
          <w:rPr>
            <w:rFonts w:ascii="Arial" w:hAnsi="Arial" w:cs="Arial"/>
            <w:sz w:val="22"/>
            <w:szCs w:val="22"/>
            <w:rPrChange w:id="287" w:author="Guo, Shicheng" w:date="2019-03-09T01:59:00Z">
              <w:rPr>
                <w:rFonts w:ascii="Times New Roman" w:hAnsi="Times New Roman" w:cs="Times New Roman"/>
              </w:rPr>
            </w:rPrChange>
          </w:rPr>
          <w:t xml:space="preserve">high accuracy </w:t>
        </w:r>
        <w:r w:rsidR="00A150EF" w:rsidRPr="002821DC" w:rsidDel="00FA118D">
          <w:rPr>
            <w:rFonts w:ascii="Arial" w:hAnsi="Arial" w:cs="Arial"/>
            <w:sz w:val="22"/>
            <w:szCs w:val="22"/>
            <w:rPrChange w:id="288" w:author="Guo, Shicheng" w:date="2019-03-09T01:59:00Z">
              <w:rPr>
                <w:rFonts w:ascii="Times New Roman" w:hAnsi="Times New Roman" w:cs="Times New Roman"/>
              </w:rPr>
            </w:rPrChange>
          </w:rPr>
          <w:t>and high-</w:t>
        </w:r>
        <w:r w:rsidR="003B2EAE" w:rsidRPr="002821DC" w:rsidDel="00FA118D">
          <w:rPr>
            <w:rFonts w:ascii="Arial" w:hAnsi="Arial" w:cs="Arial"/>
            <w:sz w:val="22"/>
            <w:szCs w:val="22"/>
            <w:rPrChange w:id="289" w:author="Guo, Shicheng" w:date="2019-03-09T01:59:00Z">
              <w:rPr>
                <w:rFonts w:ascii="Times New Roman" w:hAnsi="Times New Roman" w:cs="Times New Roman"/>
              </w:rPr>
            </w:rPrChange>
          </w:rPr>
          <w:t xml:space="preserve">throughout. </w:t>
        </w:r>
      </w:moveFrom>
      <w:moveFromRangeEnd w:id="279"/>
      <w:ins w:id="290" w:author="weilin pu" w:date="2017-04-01T10:37:00Z">
        <w:r w:rsidR="00F77038" w:rsidRPr="002821DC">
          <w:rPr>
            <w:rFonts w:ascii="Arial" w:hAnsi="Arial" w:cs="Arial"/>
            <w:sz w:val="22"/>
            <w:szCs w:val="22"/>
            <w:rPrChange w:id="291" w:author="Guo, Shicheng" w:date="2019-03-09T01:59:00Z">
              <w:rPr>
                <w:rFonts w:ascii="Times New Roman" w:hAnsi="Times New Roman" w:cs="Times New Roman" w:hint="eastAsia"/>
              </w:rPr>
            </w:rPrChange>
          </w:rPr>
          <w:t>W</w:t>
        </w:r>
      </w:ins>
      <w:del w:id="292" w:author="weilin pu" w:date="2017-04-01T10:37:00Z">
        <w:r w:rsidR="003B2EAE" w:rsidRPr="002821DC" w:rsidDel="00F77038">
          <w:rPr>
            <w:rFonts w:ascii="Arial" w:hAnsi="Arial" w:cs="Arial"/>
            <w:sz w:val="22"/>
            <w:szCs w:val="22"/>
            <w:rPrChange w:id="293" w:author="Guo, Shicheng" w:date="2019-03-09T01:59:00Z">
              <w:rPr>
                <w:rFonts w:ascii="Times New Roman" w:hAnsi="Times New Roman" w:cs="Times New Roman"/>
              </w:rPr>
            </w:rPrChange>
          </w:rPr>
          <w:delText>As a result,</w:delText>
        </w:r>
        <w:r w:rsidR="00672905" w:rsidRPr="002821DC" w:rsidDel="00F77038">
          <w:rPr>
            <w:rFonts w:ascii="Arial" w:hAnsi="Arial" w:cs="Arial"/>
            <w:sz w:val="22"/>
            <w:szCs w:val="22"/>
            <w:rPrChange w:id="294" w:author="Guo, Shicheng" w:date="2019-03-09T01:59:00Z">
              <w:rPr>
                <w:rFonts w:ascii="Times New Roman" w:hAnsi="Times New Roman" w:cs="Times New Roman"/>
              </w:rPr>
            </w:rPrChange>
          </w:rPr>
          <w:delText xml:space="preserve"> w</w:delText>
        </w:r>
      </w:del>
      <w:r w:rsidR="00672905" w:rsidRPr="002821DC">
        <w:rPr>
          <w:rFonts w:ascii="Arial" w:hAnsi="Arial" w:cs="Arial"/>
          <w:sz w:val="22"/>
          <w:szCs w:val="22"/>
          <w:rPrChange w:id="295" w:author="Guo, Shicheng" w:date="2019-03-09T01:59:00Z">
            <w:rPr>
              <w:rFonts w:ascii="Times New Roman" w:hAnsi="Times New Roman" w:cs="Times New Roman"/>
            </w:rPr>
          </w:rPrChange>
        </w:rPr>
        <w:t>e</w:t>
      </w:r>
      <w:ins w:id="296" w:author="weilin pu" w:date="2017-04-01T10:37:00Z">
        <w:r w:rsidR="00F77038" w:rsidRPr="002821DC">
          <w:rPr>
            <w:rFonts w:ascii="Arial" w:hAnsi="Arial" w:cs="Arial"/>
            <w:sz w:val="22"/>
            <w:szCs w:val="22"/>
            <w:rPrChange w:id="297" w:author="Guo, Shicheng" w:date="2019-03-09T01:59:00Z">
              <w:rPr>
                <w:rFonts w:ascii="Times New Roman" w:hAnsi="Times New Roman" w:cs="Times New Roman" w:hint="eastAsia"/>
              </w:rPr>
            </w:rPrChange>
          </w:rPr>
          <w:t xml:space="preserve"> then</w:t>
        </w:r>
      </w:ins>
      <w:r w:rsidR="00672905" w:rsidRPr="002821DC">
        <w:rPr>
          <w:rFonts w:ascii="Arial" w:hAnsi="Arial" w:cs="Arial"/>
          <w:sz w:val="22"/>
          <w:szCs w:val="22"/>
          <w:rPrChange w:id="298" w:author="Guo, Shicheng" w:date="2019-03-09T01:59:00Z">
            <w:rPr>
              <w:rFonts w:ascii="Times New Roman" w:hAnsi="Times New Roman" w:cs="Times New Roman"/>
            </w:rPr>
          </w:rPrChange>
        </w:rPr>
        <w:t xml:space="preserve"> applied the targeted bisulfite sequencing method for quantifying the methylation status of these five </w:t>
      </w:r>
      <w:proofErr w:type="spellStart"/>
      <w:r w:rsidR="00672905" w:rsidRPr="002821DC">
        <w:rPr>
          <w:rFonts w:ascii="Arial" w:hAnsi="Arial" w:cs="Arial"/>
          <w:sz w:val="22"/>
          <w:szCs w:val="22"/>
          <w:rPrChange w:id="299" w:author="Guo, Shicheng" w:date="2019-03-09T01:59:00Z">
            <w:rPr>
              <w:rFonts w:ascii="Times New Roman" w:hAnsi="Times New Roman" w:cs="Times New Roman"/>
            </w:rPr>
          </w:rPrChange>
        </w:rPr>
        <w:t>CpGsites</w:t>
      </w:r>
      <w:proofErr w:type="spellEnd"/>
      <w:r w:rsidR="00672905" w:rsidRPr="002821DC">
        <w:rPr>
          <w:rFonts w:ascii="Arial" w:hAnsi="Arial" w:cs="Arial"/>
          <w:sz w:val="22"/>
          <w:szCs w:val="22"/>
          <w:rPrChange w:id="300" w:author="Guo, Shicheng" w:date="2019-03-09T01:59:00Z">
            <w:rPr>
              <w:rFonts w:ascii="Times New Roman" w:hAnsi="Times New Roman" w:cs="Times New Roman"/>
            </w:rPr>
          </w:rPrChange>
        </w:rPr>
        <w:t xml:space="preserve"> as well as its nearby genomic regions</w:t>
      </w:r>
      <w:r w:rsidR="00D54A63" w:rsidRPr="002821DC">
        <w:rPr>
          <w:rFonts w:ascii="Arial" w:hAnsi="Arial" w:cs="Arial"/>
          <w:sz w:val="22"/>
          <w:szCs w:val="22"/>
          <w:rPrChange w:id="301" w:author="Guo, Shicheng" w:date="2019-03-09T01:59:00Z">
            <w:rPr>
              <w:rFonts w:ascii="Times New Roman" w:hAnsi="Times New Roman" w:cs="Times New Roman"/>
            </w:rPr>
          </w:rPrChange>
        </w:rPr>
        <w:t xml:space="preserve"> in </w:t>
      </w:r>
      <w:r w:rsidR="00C12375" w:rsidRPr="002821DC">
        <w:rPr>
          <w:rFonts w:ascii="Arial" w:hAnsi="Arial" w:cs="Arial"/>
          <w:color w:val="000000" w:themeColor="text1"/>
          <w:sz w:val="22"/>
          <w:szCs w:val="22"/>
          <w:rPrChange w:id="302" w:author="Guo, Shicheng" w:date="2019-03-09T01:59:00Z">
            <w:rPr>
              <w:rFonts w:ascii="Times New Roman" w:hAnsi="Times New Roman" w:cs="Times New Roman"/>
              <w:color w:val="000000" w:themeColor="text1"/>
            </w:rPr>
          </w:rPrChange>
        </w:rPr>
        <w:t>94</w:t>
      </w:r>
      <w:r w:rsidR="00D54A63" w:rsidRPr="002821DC">
        <w:rPr>
          <w:rFonts w:ascii="Arial" w:hAnsi="Arial" w:cs="Arial"/>
          <w:color w:val="000000" w:themeColor="text1"/>
          <w:sz w:val="22"/>
          <w:szCs w:val="22"/>
          <w:rPrChange w:id="303" w:author="Guo, Shicheng" w:date="2019-03-09T01:59:00Z">
            <w:rPr>
              <w:rFonts w:ascii="Times New Roman" w:hAnsi="Times New Roman" w:cs="Times New Roman"/>
              <w:color w:val="000000" w:themeColor="text1"/>
            </w:rPr>
          </w:rPrChange>
        </w:rPr>
        <w:t xml:space="preserve"> pairs </w:t>
      </w:r>
      <w:r w:rsidR="00D54A63" w:rsidRPr="002821DC">
        <w:rPr>
          <w:rFonts w:ascii="Arial" w:hAnsi="Arial" w:cs="Arial"/>
          <w:sz w:val="22"/>
          <w:szCs w:val="22"/>
          <w:rPrChange w:id="304" w:author="Guo, Shicheng" w:date="2019-03-09T01:59:00Z">
            <w:rPr>
              <w:rFonts w:ascii="Times New Roman" w:hAnsi="Times New Roman" w:cs="Times New Roman"/>
            </w:rPr>
          </w:rPrChange>
        </w:rPr>
        <w:t xml:space="preserve">of ESCC and normal tissues from Chinese Han population. </w:t>
      </w:r>
    </w:p>
    <w:p w14:paraId="67B14737" w14:textId="77777777" w:rsidR="00D54A63" w:rsidRPr="002821DC" w:rsidRDefault="00D54A63">
      <w:pPr>
        <w:rPr>
          <w:rFonts w:ascii="Arial" w:hAnsi="Arial" w:cs="Arial"/>
          <w:sz w:val="22"/>
          <w:szCs w:val="22"/>
          <w:rPrChange w:id="305" w:author="Guo, Shicheng" w:date="2019-03-09T01:59:00Z">
            <w:rPr>
              <w:rFonts w:ascii="Times New Roman" w:hAnsi="Times New Roman" w:cs="Times New Roman"/>
            </w:rPr>
          </w:rPrChange>
        </w:rPr>
      </w:pPr>
    </w:p>
    <w:p w14:paraId="5BB2855E" w14:textId="0E3CA812" w:rsidR="00D54A63" w:rsidRPr="002821DC" w:rsidRDefault="00D54A63">
      <w:pPr>
        <w:rPr>
          <w:rFonts w:ascii="Arial" w:hAnsi="Arial" w:cs="Arial"/>
          <w:b/>
          <w:sz w:val="22"/>
          <w:szCs w:val="22"/>
          <w:rPrChange w:id="306" w:author="Guo, Shicheng" w:date="2019-03-09T01:59:00Z">
            <w:rPr>
              <w:rFonts w:ascii="Times New Roman" w:hAnsi="Times New Roman" w:cs="Times New Roman"/>
              <w:b/>
              <w:sz w:val="36"/>
            </w:rPr>
          </w:rPrChange>
        </w:rPr>
      </w:pPr>
      <w:r w:rsidRPr="002821DC">
        <w:rPr>
          <w:rFonts w:ascii="Arial" w:hAnsi="Arial" w:cs="Arial"/>
          <w:b/>
          <w:sz w:val="22"/>
          <w:szCs w:val="22"/>
          <w:rPrChange w:id="307" w:author="Guo, Shicheng" w:date="2019-03-09T01:59:00Z">
            <w:rPr>
              <w:rFonts w:ascii="Times New Roman" w:hAnsi="Times New Roman" w:cs="Times New Roman"/>
              <w:b/>
              <w:sz w:val="36"/>
            </w:rPr>
          </w:rPrChange>
        </w:rPr>
        <w:t>Results</w:t>
      </w:r>
    </w:p>
    <w:p w14:paraId="6AB34CD3" w14:textId="36AC9BAF" w:rsidR="00D54A63" w:rsidRPr="002821DC" w:rsidRDefault="00D54A63">
      <w:pPr>
        <w:rPr>
          <w:rFonts w:ascii="Arial" w:hAnsi="Arial" w:cs="Arial"/>
          <w:b/>
          <w:sz w:val="22"/>
          <w:szCs w:val="22"/>
          <w:rPrChange w:id="308" w:author="Guo, Shicheng" w:date="2019-03-09T01:59:00Z">
            <w:rPr>
              <w:rFonts w:ascii="Times New Roman" w:hAnsi="Times New Roman" w:cs="Times New Roman"/>
              <w:b/>
              <w:sz w:val="28"/>
            </w:rPr>
          </w:rPrChange>
        </w:rPr>
      </w:pPr>
      <w:r w:rsidRPr="002821DC">
        <w:rPr>
          <w:rFonts w:ascii="Arial" w:hAnsi="Arial" w:cs="Arial"/>
          <w:b/>
          <w:sz w:val="22"/>
          <w:szCs w:val="22"/>
          <w:rPrChange w:id="309" w:author="Guo, Shicheng" w:date="2019-03-09T01:59:00Z">
            <w:rPr>
              <w:rFonts w:ascii="Times New Roman" w:hAnsi="Times New Roman" w:cs="Times New Roman"/>
              <w:b/>
              <w:sz w:val="28"/>
            </w:rPr>
          </w:rPrChange>
        </w:rPr>
        <w:t>Integration of TCGA datasets and GEO datasets</w:t>
      </w:r>
      <w:r w:rsidR="00F273A9" w:rsidRPr="002821DC">
        <w:rPr>
          <w:rFonts w:ascii="Arial" w:hAnsi="Arial" w:cs="Arial"/>
          <w:b/>
          <w:sz w:val="22"/>
          <w:szCs w:val="22"/>
          <w:rPrChange w:id="310" w:author="Guo, Shicheng" w:date="2019-03-09T01:59:00Z">
            <w:rPr>
              <w:rFonts w:ascii="Times New Roman" w:hAnsi="Times New Roman" w:cs="Times New Roman"/>
              <w:b/>
              <w:sz w:val="28"/>
            </w:rPr>
          </w:rPrChange>
        </w:rPr>
        <w:t xml:space="preserve"> for biomarker discovery</w:t>
      </w:r>
    </w:p>
    <w:p w14:paraId="51009736" w14:textId="4E088967" w:rsidR="007330F5" w:rsidRPr="002821DC" w:rsidRDefault="00106A59">
      <w:pPr>
        <w:rPr>
          <w:rFonts w:ascii="Arial" w:hAnsi="Arial" w:cs="Arial"/>
          <w:sz w:val="22"/>
          <w:szCs w:val="22"/>
          <w:rPrChange w:id="311" w:author="Guo, Shicheng" w:date="2019-03-09T01:59:00Z">
            <w:rPr>
              <w:rFonts w:ascii="Times New Roman" w:hAnsi="Times New Roman" w:cs="Times New Roman"/>
            </w:rPr>
          </w:rPrChange>
        </w:rPr>
      </w:pPr>
      <w:r w:rsidRPr="002821DC">
        <w:rPr>
          <w:rFonts w:ascii="Arial" w:hAnsi="Arial" w:cs="Arial"/>
          <w:sz w:val="22"/>
          <w:szCs w:val="22"/>
          <w:rPrChange w:id="312" w:author="Guo, Shicheng" w:date="2019-03-09T01:59:00Z">
            <w:rPr>
              <w:rFonts w:ascii="Times New Roman" w:hAnsi="Times New Roman" w:cs="Times New Roman"/>
            </w:rPr>
          </w:rPrChange>
        </w:rPr>
        <w:t>Public DNA methylation microarray datasets of ESCC were carefully searched</w:t>
      </w:r>
      <w:r w:rsidR="00D44C03" w:rsidRPr="002821DC">
        <w:rPr>
          <w:rFonts w:ascii="Arial" w:hAnsi="Arial" w:cs="Arial"/>
          <w:sz w:val="22"/>
          <w:szCs w:val="22"/>
          <w:rPrChange w:id="313" w:author="Guo, Shicheng" w:date="2019-03-09T01:59:00Z">
            <w:rPr>
              <w:rFonts w:ascii="Times New Roman" w:hAnsi="Times New Roman" w:cs="Times New Roman"/>
            </w:rPr>
          </w:rPrChange>
        </w:rPr>
        <w:t>.</w:t>
      </w:r>
      <w:r w:rsidR="002E7D42" w:rsidRPr="002821DC">
        <w:rPr>
          <w:rFonts w:ascii="Arial" w:hAnsi="Arial" w:cs="Arial"/>
          <w:sz w:val="22"/>
          <w:szCs w:val="22"/>
          <w:rPrChange w:id="314" w:author="Guo, Shicheng" w:date="2019-03-09T01:59:00Z">
            <w:rPr>
              <w:rFonts w:ascii="Times New Roman" w:hAnsi="Times New Roman" w:cs="Times New Roman"/>
            </w:rPr>
          </w:rPrChange>
        </w:rPr>
        <w:t xml:space="preserve"> The esophageal carcinoma methylation dataset from TCGA was firstly identified</w:t>
      </w:r>
      <w:r w:rsidR="00500A0A" w:rsidRPr="002821DC">
        <w:rPr>
          <w:rFonts w:ascii="Arial" w:hAnsi="Arial" w:cs="Arial"/>
          <w:sz w:val="22"/>
          <w:szCs w:val="22"/>
          <w:rPrChange w:id="315" w:author="Guo, Shicheng" w:date="2019-03-09T01:59:00Z">
            <w:rPr>
              <w:rFonts w:ascii="Times New Roman" w:hAnsi="Times New Roman" w:cs="Times New Roman"/>
            </w:rPr>
          </w:rPrChange>
        </w:rPr>
        <w:t>, with 84</w:t>
      </w:r>
      <w:r w:rsidR="00D72777" w:rsidRPr="002821DC">
        <w:rPr>
          <w:rFonts w:ascii="Arial" w:hAnsi="Arial" w:cs="Arial"/>
          <w:sz w:val="22"/>
          <w:szCs w:val="22"/>
          <w:rPrChange w:id="316" w:author="Guo, Shicheng" w:date="2019-03-09T01:59:00Z">
            <w:rPr>
              <w:rFonts w:ascii="Times New Roman" w:hAnsi="Times New Roman" w:cs="Times New Roman"/>
            </w:rPr>
          </w:rPrChange>
        </w:rPr>
        <w:t xml:space="preserve"> ESCC tumors and 3 ESCC adjacent normal tissues, as well as </w:t>
      </w:r>
      <w:r w:rsidR="007D7795" w:rsidRPr="002821DC">
        <w:rPr>
          <w:rFonts w:ascii="Arial" w:hAnsi="Arial" w:cs="Arial"/>
          <w:sz w:val="22"/>
          <w:szCs w:val="22"/>
          <w:rPrChange w:id="317" w:author="Guo, Shicheng" w:date="2019-03-09T01:59:00Z">
            <w:rPr>
              <w:rFonts w:ascii="Times New Roman" w:hAnsi="Times New Roman" w:cs="Times New Roman"/>
            </w:rPr>
          </w:rPrChange>
        </w:rPr>
        <w:t>78</w:t>
      </w:r>
      <w:r w:rsidR="00D72777" w:rsidRPr="002821DC">
        <w:rPr>
          <w:rFonts w:ascii="Arial" w:hAnsi="Arial" w:cs="Arial"/>
          <w:sz w:val="22"/>
          <w:szCs w:val="22"/>
          <w:rPrChange w:id="318" w:author="Guo, Shicheng" w:date="2019-03-09T01:59:00Z">
            <w:rPr>
              <w:rFonts w:ascii="Times New Roman" w:hAnsi="Times New Roman" w:cs="Times New Roman"/>
            </w:rPr>
          </w:rPrChange>
        </w:rPr>
        <w:t xml:space="preserve"> EAC tumors and 13 EAC adjacent normal tissues.</w:t>
      </w:r>
      <w:r w:rsidR="00500A0A" w:rsidRPr="002821DC">
        <w:rPr>
          <w:rFonts w:ascii="Arial" w:hAnsi="Arial" w:cs="Arial"/>
          <w:sz w:val="22"/>
          <w:szCs w:val="22"/>
          <w:rPrChange w:id="319" w:author="Guo, Shicheng" w:date="2019-03-09T01:59:00Z">
            <w:rPr>
              <w:rFonts w:ascii="Times New Roman" w:hAnsi="Times New Roman" w:cs="Times New Roman"/>
            </w:rPr>
          </w:rPrChange>
        </w:rPr>
        <w:t xml:space="preserve"> In order to achieve better statistical power, we combined the ESCC and EAC adjacent normal tissues together as the control samples due to its similarity,</w:t>
      </w:r>
      <w:r w:rsidR="00D72777" w:rsidRPr="002821DC">
        <w:rPr>
          <w:rFonts w:ascii="Arial" w:hAnsi="Arial" w:cs="Arial"/>
          <w:sz w:val="22"/>
          <w:szCs w:val="22"/>
          <w:rPrChange w:id="320" w:author="Guo, Shicheng" w:date="2019-03-09T01:59:00Z">
            <w:rPr>
              <w:rFonts w:ascii="Times New Roman" w:hAnsi="Times New Roman" w:cs="Times New Roman"/>
            </w:rPr>
          </w:rPrChange>
        </w:rPr>
        <w:t xml:space="preserve"> which can be </w:t>
      </w:r>
      <w:r w:rsidR="002249DF" w:rsidRPr="002821DC">
        <w:rPr>
          <w:rFonts w:ascii="Arial" w:hAnsi="Arial" w:cs="Arial"/>
          <w:sz w:val="22"/>
          <w:szCs w:val="22"/>
          <w:rPrChange w:id="321" w:author="Guo, Shicheng" w:date="2019-03-09T01:59:00Z">
            <w:rPr>
              <w:rFonts w:ascii="Times New Roman" w:hAnsi="Times New Roman" w:cs="Times New Roman"/>
            </w:rPr>
          </w:rPrChange>
        </w:rPr>
        <w:t>validated</w:t>
      </w:r>
      <w:r w:rsidR="00500A0A" w:rsidRPr="002821DC">
        <w:rPr>
          <w:rFonts w:ascii="Arial" w:hAnsi="Arial" w:cs="Arial"/>
          <w:sz w:val="22"/>
          <w:szCs w:val="22"/>
          <w:rPrChange w:id="322" w:author="Guo, Shicheng" w:date="2019-03-09T01:59:00Z">
            <w:rPr>
              <w:rFonts w:ascii="Times New Roman" w:hAnsi="Times New Roman" w:cs="Times New Roman"/>
            </w:rPr>
          </w:rPrChange>
        </w:rPr>
        <w:t xml:space="preserve"> </w:t>
      </w:r>
      <w:r w:rsidR="00D72777" w:rsidRPr="002821DC">
        <w:rPr>
          <w:rFonts w:ascii="Arial" w:hAnsi="Arial" w:cs="Arial"/>
          <w:sz w:val="22"/>
          <w:szCs w:val="22"/>
          <w:rPrChange w:id="323" w:author="Guo, Shicheng" w:date="2019-03-09T01:59:00Z">
            <w:rPr>
              <w:rFonts w:ascii="Times New Roman" w:hAnsi="Times New Roman" w:cs="Times New Roman"/>
            </w:rPr>
          </w:rPrChange>
        </w:rPr>
        <w:t>from PCA analysis (</w:t>
      </w:r>
      <w:r w:rsidR="00D72777" w:rsidRPr="002821DC">
        <w:rPr>
          <w:rFonts w:ascii="Arial" w:hAnsi="Arial" w:cs="Arial"/>
          <w:color w:val="FF0000"/>
          <w:sz w:val="22"/>
          <w:szCs w:val="22"/>
          <w:rPrChange w:id="324" w:author="Guo, Shicheng" w:date="2019-03-09T01:59:00Z">
            <w:rPr>
              <w:rFonts w:ascii="Times New Roman" w:hAnsi="Times New Roman" w:cs="Times New Roman"/>
              <w:color w:val="FF0000"/>
            </w:rPr>
          </w:rPrChange>
        </w:rPr>
        <w:t xml:space="preserve">Supplementary Figure </w:t>
      </w:r>
      <w:r w:rsidR="00500A0A" w:rsidRPr="002821DC">
        <w:rPr>
          <w:rFonts w:ascii="Arial" w:hAnsi="Arial" w:cs="Arial"/>
          <w:color w:val="FF0000"/>
          <w:sz w:val="22"/>
          <w:szCs w:val="22"/>
          <w:rPrChange w:id="325" w:author="Guo, Shicheng" w:date="2019-03-09T01:59:00Z">
            <w:rPr>
              <w:rFonts w:ascii="Times New Roman" w:hAnsi="Times New Roman" w:cs="Times New Roman"/>
              <w:color w:val="FF0000"/>
            </w:rPr>
          </w:rPrChange>
        </w:rPr>
        <w:t>1</w:t>
      </w:r>
      <w:r w:rsidR="00D72777" w:rsidRPr="002821DC">
        <w:rPr>
          <w:rFonts w:ascii="Arial" w:hAnsi="Arial" w:cs="Arial"/>
          <w:sz w:val="22"/>
          <w:szCs w:val="22"/>
          <w:rPrChange w:id="326" w:author="Guo, Shicheng" w:date="2019-03-09T01:59:00Z">
            <w:rPr>
              <w:rFonts w:ascii="Times New Roman" w:hAnsi="Times New Roman" w:cs="Times New Roman"/>
            </w:rPr>
          </w:rPrChange>
        </w:rPr>
        <w:t xml:space="preserve">). As a result, </w:t>
      </w:r>
      <w:r w:rsidR="00500A0A" w:rsidRPr="002821DC">
        <w:rPr>
          <w:rFonts w:ascii="Arial" w:hAnsi="Arial" w:cs="Arial"/>
          <w:sz w:val="22"/>
          <w:szCs w:val="22"/>
          <w:rPrChange w:id="327" w:author="Guo, Shicheng" w:date="2019-03-09T01:59:00Z">
            <w:rPr>
              <w:rFonts w:ascii="Times New Roman" w:hAnsi="Times New Roman" w:cs="Times New Roman"/>
            </w:rPr>
          </w:rPrChange>
        </w:rPr>
        <w:t>84</w:t>
      </w:r>
      <w:r w:rsidR="00D72777" w:rsidRPr="002821DC">
        <w:rPr>
          <w:rFonts w:ascii="Arial" w:hAnsi="Arial" w:cs="Arial"/>
          <w:sz w:val="22"/>
          <w:szCs w:val="22"/>
          <w:rPrChange w:id="328" w:author="Guo, Shicheng" w:date="2019-03-09T01:59:00Z">
            <w:rPr>
              <w:rFonts w:ascii="Times New Roman" w:hAnsi="Times New Roman" w:cs="Times New Roman"/>
            </w:rPr>
          </w:rPrChange>
        </w:rPr>
        <w:t xml:space="preserve"> ESCC tumors tissues as well as 16 adjacent normal tissues were included for the discovery stage analysis. In addition,</w:t>
      </w:r>
      <w:r w:rsidR="00500A0A" w:rsidRPr="002821DC">
        <w:rPr>
          <w:rFonts w:ascii="Arial" w:hAnsi="Arial" w:cs="Arial"/>
          <w:sz w:val="22"/>
          <w:szCs w:val="22"/>
          <w:rPrChange w:id="329" w:author="Guo, Shicheng" w:date="2019-03-09T01:59:00Z">
            <w:rPr>
              <w:rFonts w:ascii="Times New Roman" w:hAnsi="Times New Roman" w:cs="Times New Roman"/>
            </w:rPr>
          </w:rPrChange>
        </w:rPr>
        <w:t xml:space="preserve"> GSE52826 dataset from GEO database, </w:t>
      </w:r>
      <w:r w:rsidR="00D72777" w:rsidRPr="002821DC">
        <w:rPr>
          <w:rFonts w:ascii="Arial" w:hAnsi="Arial" w:cs="Arial"/>
          <w:sz w:val="22"/>
          <w:szCs w:val="22"/>
          <w:rPrChange w:id="330" w:author="Guo, Shicheng" w:date="2019-03-09T01:59:00Z">
            <w:rPr>
              <w:rFonts w:ascii="Times New Roman" w:hAnsi="Times New Roman" w:cs="Times New Roman"/>
            </w:rPr>
          </w:rPrChange>
        </w:rPr>
        <w:t xml:space="preserve">with </w:t>
      </w:r>
      <w:r w:rsidR="00500A0A" w:rsidRPr="002821DC">
        <w:rPr>
          <w:rFonts w:ascii="Arial" w:hAnsi="Arial" w:cs="Arial"/>
          <w:sz w:val="22"/>
          <w:szCs w:val="22"/>
          <w:rPrChange w:id="331" w:author="Guo, Shicheng" w:date="2019-03-09T01:59:00Z">
            <w:rPr>
              <w:rFonts w:ascii="Times New Roman" w:hAnsi="Times New Roman" w:cs="Times New Roman"/>
            </w:rPr>
          </w:rPrChange>
        </w:rPr>
        <w:t xml:space="preserve">relatively </w:t>
      </w:r>
      <w:r w:rsidR="00D72777" w:rsidRPr="002821DC">
        <w:rPr>
          <w:rFonts w:ascii="Arial" w:hAnsi="Arial" w:cs="Arial"/>
          <w:sz w:val="22"/>
          <w:szCs w:val="22"/>
          <w:rPrChange w:id="332" w:author="Guo, Shicheng" w:date="2019-03-09T01:59:00Z">
            <w:rPr>
              <w:rFonts w:ascii="Times New Roman" w:hAnsi="Times New Roman" w:cs="Times New Roman"/>
            </w:rPr>
          </w:rPrChange>
        </w:rPr>
        <w:t xml:space="preserve">small sample size (4 ESCC tumors and 8 adjacent normal tissues) </w:t>
      </w:r>
      <w:r w:rsidR="00500A0A" w:rsidRPr="002821DC">
        <w:rPr>
          <w:rFonts w:ascii="Arial" w:hAnsi="Arial" w:cs="Arial"/>
          <w:sz w:val="22"/>
          <w:szCs w:val="22"/>
          <w:rPrChange w:id="333" w:author="Guo, Shicheng" w:date="2019-03-09T01:59:00Z">
            <w:rPr>
              <w:rFonts w:ascii="Times New Roman" w:hAnsi="Times New Roman" w:cs="Times New Roman"/>
            </w:rPr>
          </w:rPrChange>
        </w:rPr>
        <w:t>was</w:t>
      </w:r>
      <w:r w:rsidR="00D72777" w:rsidRPr="002821DC">
        <w:rPr>
          <w:rFonts w:ascii="Arial" w:hAnsi="Arial" w:cs="Arial"/>
          <w:sz w:val="22"/>
          <w:szCs w:val="22"/>
          <w:rPrChange w:id="334" w:author="Guo, Shicheng" w:date="2019-03-09T01:59:00Z">
            <w:rPr>
              <w:rFonts w:ascii="Times New Roman" w:hAnsi="Times New Roman" w:cs="Times New Roman"/>
            </w:rPr>
          </w:rPrChange>
        </w:rPr>
        <w:t xml:space="preserve"> also utilized as the validation </w:t>
      </w:r>
      <w:proofErr w:type="gramStart"/>
      <w:r w:rsidR="00D72777" w:rsidRPr="002821DC">
        <w:rPr>
          <w:rFonts w:ascii="Arial" w:hAnsi="Arial" w:cs="Arial"/>
          <w:sz w:val="22"/>
          <w:szCs w:val="22"/>
          <w:rPrChange w:id="335" w:author="Guo, Shicheng" w:date="2019-03-09T01:59:00Z">
            <w:rPr>
              <w:rFonts w:ascii="Times New Roman" w:hAnsi="Times New Roman" w:cs="Times New Roman"/>
            </w:rPr>
          </w:rPrChange>
        </w:rPr>
        <w:t>dataset</w:t>
      </w:r>
      <w:proofErr w:type="gramEnd"/>
      <w:r w:rsidR="00FE494C" w:rsidRPr="002821DC">
        <w:rPr>
          <w:rFonts w:ascii="Arial" w:hAnsi="Arial" w:cs="Arial"/>
          <w:sz w:val="22"/>
          <w:szCs w:val="22"/>
          <w:rPrChange w:id="336" w:author="Guo, Shicheng" w:date="2019-03-09T01:59:00Z">
            <w:rPr>
              <w:rFonts w:ascii="Times New Roman" w:hAnsi="Times New Roman" w:cs="Times New Roman"/>
            </w:rPr>
          </w:rPrChange>
        </w:rPr>
        <w:fldChar w:fldCharType="begin">
          <w:fldData xml:space="preserve">PEVuZE5vdGU+PENpdGU+PEF1dGhvcj5MaTwvQXV0aG9yPjxZZWFyPjIwMTQ8L1llYXI+PFJlY051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</w:fldData>
        </w:fldChar>
      </w:r>
      <w:r w:rsidR="00FE494C" w:rsidRPr="002821DC">
        <w:rPr>
          <w:rFonts w:ascii="Arial" w:hAnsi="Arial" w:cs="Arial"/>
          <w:sz w:val="22"/>
          <w:szCs w:val="22"/>
          <w:rPrChange w:id="337" w:author="Guo, Shicheng" w:date="2019-03-09T01:59:00Z">
            <w:rPr>
              <w:rFonts w:ascii="Times New Roman" w:hAnsi="Times New Roman" w:cs="Times New Roman"/>
            </w:rPr>
          </w:rPrChange>
        </w:rPr>
        <w:instrText xml:space="preserve"> ADDIN EN.CITE </w:instrText>
      </w:r>
      <w:r w:rsidR="00FE494C" w:rsidRPr="002821DC">
        <w:rPr>
          <w:rFonts w:ascii="Arial" w:hAnsi="Arial" w:cs="Arial"/>
          <w:sz w:val="22"/>
          <w:szCs w:val="22"/>
          <w:rPrChange w:id="338" w:author="Guo, Shicheng" w:date="2019-03-09T01:59:00Z">
            <w:rPr>
              <w:rFonts w:ascii="Times New Roman" w:hAnsi="Times New Roman" w:cs="Times New Roman"/>
            </w:rPr>
          </w:rPrChange>
        </w:rPr>
        <w:fldChar w:fldCharType="begin">
          <w:fldData xml:space="preserve">PEVuZE5vdGU+PENpdGU+PEF1dGhvcj5MaTwvQXV0aG9yPjxZZWFyPjIwMTQ8L1llYXI+PFJlY051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</w:fldData>
        </w:fldChar>
      </w:r>
      <w:r w:rsidR="00FE494C" w:rsidRPr="002821DC">
        <w:rPr>
          <w:rFonts w:ascii="Arial" w:hAnsi="Arial" w:cs="Arial"/>
          <w:sz w:val="22"/>
          <w:szCs w:val="22"/>
          <w:rPrChange w:id="339" w:author="Guo, Shicheng" w:date="2019-03-09T01:59:00Z">
            <w:rPr>
              <w:rFonts w:ascii="Times New Roman" w:hAnsi="Times New Roman" w:cs="Times New Roman"/>
            </w:rPr>
          </w:rPrChange>
        </w:rPr>
        <w:instrText xml:space="preserve"> ADDIN EN.CITE.DATA </w:instrText>
      </w:r>
      <w:r w:rsidR="00FE494C" w:rsidRPr="002821DC">
        <w:rPr>
          <w:rFonts w:ascii="Arial" w:hAnsi="Arial" w:cs="Arial"/>
          <w:sz w:val="22"/>
          <w:szCs w:val="22"/>
          <w:rPrChange w:id="340" w:author="Guo, Shicheng" w:date="2019-03-09T01:59:00Z">
            <w:rPr>
              <w:rFonts w:ascii="Times New Roman" w:hAnsi="Times New Roman" w:cs="Times New Roman"/>
            </w:rPr>
          </w:rPrChange>
        </w:rPr>
      </w:r>
      <w:r w:rsidR="00FE494C" w:rsidRPr="002821DC">
        <w:rPr>
          <w:rFonts w:ascii="Arial" w:hAnsi="Arial" w:cs="Arial"/>
          <w:sz w:val="22"/>
          <w:szCs w:val="22"/>
          <w:rPrChange w:id="341" w:author="Guo, Shicheng" w:date="2019-03-09T01:59:00Z">
            <w:rPr>
              <w:rFonts w:ascii="Times New Roman" w:hAnsi="Times New Roman" w:cs="Times New Roman"/>
            </w:rPr>
          </w:rPrChange>
        </w:rPr>
        <w:fldChar w:fldCharType="end"/>
      </w:r>
      <w:r w:rsidR="00FE494C" w:rsidRPr="002821DC">
        <w:rPr>
          <w:rFonts w:ascii="Arial" w:hAnsi="Arial" w:cs="Arial"/>
          <w:sz w:val="22"/>
          <w:szCs w:val="22"/>
          <w:rPrChange w:id="342" w:author="Guo, Shicheng" w:date="2019-03-09T01:59:00Z">
            <w:rPr>
              <w:rFonts w:ascii="Times New Roman" w:hAnsi="Times New Roman" w:cs="Times New Roman"/>
            </w:rPr>
          </w:rPrChange>
        </w:rPr>
      </w:r>
      <w:r w:rsidR="00FE494C" w:rsidRPr="002821DC">
        <w:rPr>
          <w:rFonts w:ascii="Arial" w:hAnsi="Arial" w:cs="Arial"/>
          <w:sz w:val="22"/>
          <w:szCs w:val="22"/>
          <w:rPrChange w:id="343" w:author="Guo, Shicheng" w:date="2019-03-09T01:59:00Z">
            <w:rPr>
              <w:rFonts w:ascii="Times New Roman" w:hAnsi="Times New Roman" w:cs="Times New Roman"/>
            </w:rPr>
          </w:rPrChange>
        </w:rPr>
        <w:fldChar w:fldCharType="separate"/>
      </w:r>
      <w:r w:rsidR="00FE494C" w:rsidRPr="002821DC">
        <w:rPr>
          <w:rFonts w:ascii="Arial" w:hAnsi="Arial" w:cs="Arial"/>
          <w:noProof/>
          <w:sz w:val="22"/>
          <w:szCs w:val="22"/>
          <w:rPrChange w:id="344" w:author="Guo, Shicheng" w:date="2019-03-09T01:59:00Z">
            <w:rPr>
              <w:rFonts w:ascii="Times New Roman" w:hAnsi="Times New Roman" w:cs="Times New Roman"/>
              <w:noProof/>
            </w:rPr>
          </w:rPrChange>
        </w:rPr>
        <w:t>[23]</w:t>
      </w:r>
      <w:r w:rsidR="00FE494C" w:rsidRPr="002821DC">
        <w:rPr>
          <w:rFonts w:ascii="Arial" w:hAnsi="Arial" w:cs="Arial"/>
          <w:sz w:val="22"/>
          <w:szCs w:val="22"/>
          <w:rPrChange w:id="345" w:author="Guo, Shicheng" w:date="2019-03-09T01:59:00Z">
            <w:rPr>
              <w:rFonts w:ascii="Times New Roman" w:hAnsi="Times New Roman" w:cs="Times New Roman"/>
            </w:rPr>
          </w:rPrChange>
        </w:rPr>
        <w:fldChar w:fldCharType="end"/>
      </w:r>
      <w:r w:rsidR="00D72777" w:rsidRPr="002821DC">
        <w:rPr>
          <w:rFonts w:ascii="Arial" w:hAnsi="Arial" w:cs="Arial"/>
          <w:sz w:val="22"/>
          <w:szCs w:val="22"/>
          <w:rPrChange w:id="346" w:author="Guo, Shicheng" w:date="2019-03-09T01:59:00Z">
            <w:rPr>
              <w:rFonts w:ascii="Times New Roman" w:hAnsi="Times New Roman" w:cs="Times New Roman"/>
            </w:rPr>
          </w:rPrChange>
        </w:rPr>
        <w:t xml:space="preserve">. </w:t>
      </w:r>
      <w:r w:rsidR="007169C0" w:rsidRPr="002821DC">
        <w:rPr>
          <w:rFonts w:ascii="Arial" w:hAnsi="Arial" w:cs="Arial"/>
          <w:sz w:val="22"/>
          <w:szCs w:val="22"/>
          <w:rPrChange w:id="347" w:author="Guo, Shicheng" w:date="2019-03-09T01:59:00Z">
            <w:rPr>
              <w:rFonts w:ascii="Times New Roman" w:hAnsi="Times New Roman" w:cs="Times New Roman"/>
            </w:rPr>
          </w:rPrChange>
        </w:rPr>
        <w:t xml:space="preserve">Based on our robust feature selection procedure </w:t>
      </w:r>
      <w:ins w:id="348" w:author="weilin pu" w:date="2017-04-01T10:38:00Z">
        <w:r w:rsidR="00975FC7" w:rsidRPr="002821DC">
          <w:rPr>
            <w:rFonts w:ascii="Arial" w:hAnsi="Arial" w:cs="Arial"/>
            <w:sz w:val="22"/>
            <w:szCs w:val="22"/>
            <w:rPrChange w:id="349" w:author="Guo, Shicheng" w:date="2019-03-09T01:59:00Z">
              <w:rPr>
                <w:rFonts w:ascii="Times New Roman" w:hAnsi="Times New Roman" w:cs="Times New Roman" w:hint="eastAsia"/>
              </w:rPr>
            </w:rPrChange>
          </w:rPr>
          <w:t xml:space="preserve">and the primer design filtering </w:t>
        </w:r>
        <w:r w:rsidR="00663B45" w:rsidRPr="002821DC">
          <w:rPr>
            <w:rFonts w:ascii="Arial" w:hAnsi="Arial" w:cs="Arial"/>
            <w:sz w:val="22"/>
            <w:szCs w:val="22"/>
            <w:rPrChange w:id="350" w:author="Guo, Shicheng" w:date="2019-03-09T01:59:00Z">
              <w:rPr>
                <w:rFonts w:ascii="Times New Roman" w:hAnsi="Times New Roman" w:cs="Times New Roman" w:hint="eastAsia"/>
              </w:rPr>
            </w:rPrChange>
          </w:rPr>
          <w:t>for constructing the multiplex PCR reaction system</w:t>
        </w:r>
      </w:ins>
      <w:ins w:id="351" w:author="weilin pu" w:date="2017-04-01T10:39:00Z">
        <w:r w:rsidR="00663B45" w:rsidRPr="002821DC">
          <w:rPr>
            <w:rFonts w:ascii="Arial" w:hAnsi="Arial" w:cs="Arial"/>
            <w:sz w:val="22"/>
            <w:szCs w:val="22"/>
            <w:rPrChange w:id="352" w:author="Guo, Shicheng" w:date="2019-03-09T01:59:00Z">
              <w:rPr>
                <w:rFonts w:ascii="Times New Roman" w:hAnsi="Times New Roman" w:cs="Times New Roman" w:hint="eastAsia"/>
              </w:rPr>
            </w:rPrChange>
          </w:rPr>
          <w:t xml:space="preserve">, which was </w:t>
        </w:r>
      </w:ins>
      <w:r w:rsidR="007169C0" w:rsidRPr="002821DC">
        <w:rPr>
          <w:rFonts w:ascii="Arial" w:hAnsi="Arial" w:cs="Arial"/>
          <w:sz w:val="22"/>
          <w:szCs w:val="22"/>
          <w:rPrChange w:id="353" w:author="Guo, Shicheng" w:date="2019-03-09T01:59:00Z">
            <w:rPr>
              <w:rFonts w:ascii="Times New Roman" w:hAnsi="Times New Roman" w:cs="Times New Roman"/>
            </w:rPr>
          </w:rPrChange>
        </w:rPr>
        <w:t>described in Methods (</w:t>
      </w:r>
      <w:r w:rsidR="007169C0" w:rsidRPr="002821DC">
        <w:rPr>
          <w:rFonts w:ascii="Arial" w:hAnsi="Arial" w:cs="Arial"/>
          <w:color w:val="FF0000"/>
          <w:sz w:val="22"/>
          <w:szCs w:val="22"/>
          <w:rPrChange w:id="354" w:author="Guo, Shicheng" w:date="2019-03-09T01:59:00Z">
            <w:rPr>
              <w:rFonts w:ascii="Times New Roman" w:hAnsi="Times New Roman" w:cs="Times New Roman"/>
              <w:color w:val="FF0000"/>
            </w:rPr>
          </w:rPrChange>
        </w:rPr>
        <w:t>Figure 1</w:t>
      </w:r>
      <w:r w:rsidR="007169C0" w:rsidRPr="002821DC">
        <w:rPr>
          <w:rFonts w:ascii="Arial" w:hAnsi="Arial" w:cs="Arial"/>
          <w:sz w:val="22"/>
          <w:szCs w:val="22"/>
          <w:rPrChange w:id="355" w:author="Guo, Shicheng" w:date="2019-03-09T01:59:00Z">
            <w:rPr>
              <w:rFonts w:ascii="Times New Roman" w:hAnsi="Times New Roman" w:cs="Times New Roman"/>
            </w:rPr>
          </w:rPrChange>
        </w:rPr>
        <w:t xml:space="preserve">), </w:t>
      </w:r>
      <w:r w:rsidR="00500A0A" w:rsidRPr="002821DC">
        <w:rPr>
          <w:rFonts w:ascii="Arial" w:hAnsi="Arial" w:cs="Arial"/>
          <w:sz w:val="22"/>
          <w:szCs w:val="22"/>
          <w:rPrChange w:id="356" w:author="Guo, Shicheng" w:date="2019-03-09T01:59:00Z">
            <w:rPr>
              <w:rFonts w:ascii="Times New Roman" w:hAnsi="Times New Roman" w:cs="Times New Roman"/>
            </w:rPr>
          </w:rPrChange>
        </w:rPr>
        <w:t>cg15830431</w:t>
      </w:r>
      <w:r w:rsidR="00E54532" w:rsidRPr="002821DC">
        <w:rPr>
          <w:rFonts w:ascii="Arial" w:hAnsi="Arial" w:cs="Arial"/>
          <w:sz w:val="22"/>
          <w:szCs w:val="22"/>
          <w:rPrChange w:id="357" w:author="Guo, Shicheng" w:date="2019-03-09T01:59:00Z">
            <w:rPr>
              <w:rFonts w:ascii="Times New Roman" w:hAnsi="Times New Roman" w:cs="Times New Roman"/>
            </w:rPr>
          </w:rPrChange>
        </w:rPr>
        <w:t xml:space="preserve"> </w:t>
      </w:r>
      <w:r w:rsidR="00E16BA9" w:rsidRPr="002821DC">
        <w:rPr>
          <w:rFonts w:ascii="Arial" w:hAnsi="Arial" w:cs="Arial"/>
          <w:sz w:val="22"/>
          <w:szCs w:val="22"/>
          <w:rPrChange w:id="358" w:author="Guo, Shicheng" w:date="2019-03-09T01:59:00Z">
            <w:rPr>
              <w:rFonts w:ascii="Times New Roman" w:hAnsi="Times New Roman" w:cs="Times New Roman"/>
            </w:rPr>
          </w:rPrChange>
        </w:rPr>
        <w:t>(</w:t>
      </w:r>
      <w:r w:rsidR="00E16BA9" w:rsidRPr="002821DC">
        <w:rPr>
          <w:rFonts w:ascii="Arial" w:hAnsi="Arial" w:cs="Arial"/>
          <w:i/>
          <w:sz w:val="22"/>
          <w:szCs w:val="22"/>
          <w:rPrChange w:id="359" w:author="Guo, Shicheng" w:date="2019-03-09T01:59:00Z">
            <w:rPr>
              <w:rFonts w:ascii="Times New Roman" w:hAnsi="Times New Roman" w:cs="Times New Roman"/>
              <w:i/>
            </w:rPr>
          </w:rPrChange>
        </w:rPr>
        <w:t>P</w:t>
      </w:r>
      <w:r w:rsidR="00E16BA9" w:rsidRPr="002821DC">
        <w:rPr>
          <w:rFonts w:ascii="Arial" w:hAnsi="Arial" w:cs="Arial"/>
          <w:sz w:val="22"/>
          <w:szCs w:val="22"/>
          <w:rPrChange w:id="360" w:author="Guo, Shicheng" w:date="2019-03-09T01:59:00Z">
            <w:rPr>
              <w:rFonts w:ascii="Times New Roman" w:hAnsi="Times New Roman" w:cs="Times New Roman"/>
            </w:rPr>
          </w:rPrChange>
        </w:rPr>
        <w:t>=2.20</w:t>
      </w:r>
      <w:r w:rsidR="00E54532" w:rsidRPr="002821DC">
        <w:rPr>
          <w:rFonts w:ascii="Arial" w:hAnsi="Arial" w:cs="Arial"/>
          <w:sz w:val="22"/>
          <w:szCs w:val="22"/>
          <w:rPrChange w:id="361" w:author="Guo, Shicheng" w:date="2019-03-09T01:59:00Z">
            <w:rPr>
              <w:rFonts w:ascii="Times New Roman" w:hAnsi="Times New Roman" w:cs="Times New Roman"/>
            </w:rPr>
          </w:rPrChange>
        </w:rPr>
        <w:t xml:space="preserve"> × </w:t>
      </w:r>
      <w:r w:rsidR="00E16BA9" w:rsidRPr="002821DC">
        <w:rPr>
          <w:rFonts w:ascii="Arial" w:hAnsi="Arial" w:cs="Arial"/>
          <w:sz w:val="22"/>
          <w:szCs w:val="22"/>
          <w:rPrChange w:id="362" w:author="Guo, Shicheng" w:date="2019-03-09T01:59:00Z">
            <w:rPr>
              <w:rFonts w:ascii="Times New Roman" w:hAnsi="Times New Roman" w:cs="Times New Roman"/>
            </w:rPr>
          </w:rPrChange>
        </w:rPr>
        <w:t>10</w:t>
      </w:r>
      <w:r w:rsidR="00E16BA9" w:rsidRPr="002821DC">
        <w:rPr>
          <w:rFonts w:ascii="Arial" w:hAnsi="Arial" w:cs="Arial"/>
          <w:sz w:val="22"/>
          <w:szCs w:val="22"/>
          <w:vertAlign w:val="superscript"/>
          <w:rPrChange w:id="363" w:author="Guo, Shicheng" w:date="2019-03-09T01:59:00Z">
            <w:rPr>
              <w:rFonts w:ascii="Times New Roman" w:hAnsi="Times New Roman" w:cs="Times New Roman"/>
              <w:vertAlign w:val="superscript"/>
            </w:rPr>
          </w:rPrChange>
        </w:rPr>
        <w:t>-4</w:t>
      </w:r>
      <w:r w:rsidR="00E16BA9" w:rsidRPr="002821DC">
        <w:rPr>
          <w:rFonts w:ascii="Arial" w:hAnsi="Arial" w:cs="Arial"/>
          <w:sz w:val="22"/>
          <w:szCs w:val="22"/>
          <w:rPrChange w:id="364" w:author="Guo, Shicheng" w:date="2019-03-09T01:59:00Z">
            <w:rPr>
              <w:rFonts w:ascii="Times New Roman" w:hAnsi="Times New Roman" w:cs="Times New Roman"/>
            </w:rPr>
          </w:rPrChange>
        </w:rPr>
        <w:t>)</w:t>
      </w:r>
      <w:r w:rsidR="00500A0A" w:rsidRPr="002821DC">
        <w:rPr>
          <w:rFonts w:ascii="Arial" w:hAnsi="Arial" w:cs="Arial"/>
          <w:sz w:val="22"/>
          <w:szCs w:val="22"/>
          <w:rPrChange w:id="365" w:author="Guo, Shicheng" w:date="2019-03-09T01:59:00Z">
            <w:rPr>
              <w:rFonts w:ascii="Times New Roman" w:hAnsi="Times New Roman" w:cs="Times New Roman"/>
            </w:rPr>
          </w:rPrChange>
        </w:rPr>
        <w:t>, cg19396867</w:t>
      </w:r>
      <w:r w:rsidR="00E54532" w:rsidRPr="002821DC">
        <w:rPr>
          <w:rFonts w:ascii="Arial" w:hAnsi="Arial" w:cs="Arial"/>
          <w:sz w:val="22"/>
          <w:szCs w:val="22"/>
          <w:rPrChange w:id="366" w:author="Guo, Shicheng" w:date="2019-03-09T01:59:00Z">
            <w:rPr>
              <w:rFonts w:ascii="Times New Roman" w:hAnsi="Times New Roman" w:cs="Times New Roman"/>
            </w:rPr>
          </w:rPrChange>
        </w:rPr>
        <w:t xml:space="preserve"> (</w:t>
      </w:r>
      <w:r w:rsidR="00E54532" w:rsidRPr="002821DC">
        <w:rPr>
          <w:rFonts w:ascii="Arial" w:hAnsi="Arial" w:cs="Arial"/>
          <w:i/>
          <w:sz w:val="22"/>
          <w:szCs w:val="22"/>
          <w:rPrChange w:id="367" w:author="Guo, Shicheng" w:date="2019-03-09T01:59:00Z">
            <w:rPr>
              <w:rFonts w:ascii="Times New Roman" w:hAnsi="Times New Roman" w:cs="Times New Roman"/>
              <w:i/>
            </w:rPr>
          </w:rPrChange>
        </w:rPr>
        <w:t>P</w:t>
      </w:r>
      <w:r w:rsidR="00E54532" w:rsidRPr="002821DC">
        <w:rPr>
          <w:rFonts w:ascii="Arial" w:hAnsi="Arial" w:cs="Arial"/>
          <w:sz w:val="22"/>
          <w:szCs w:val="22"/>
          <w:rPrChange w:id="368" w:author="Guo, Shicheng" w:date="2019-03-09T01:59:00Z">
            <w:rPr>
              <w:rFonts w:ascii="Times New Roman" w:hAnsi="Times New Roman" w:cs="Times New Roman"/>
            </w:rPr>
          </w:rPrChange>
        </w:rPr>
        <w:t>=3.60 × 10</w:t>
      </w:r>
      <w:r w:rsidR="00E54532" w:rsidRPr="002821DC">
        <w:rPr>
          <w:rFonts w:ascii="Arial" w:hAnsi="Arial" w:cs="Arial"/>
          <w:sz w:val="22"/>
          <w:szCs w:val="22"/>
          <w:vertAlign w:val="superscript"/>
          <w:rPrChange w:id="369" w:author="Guo, Shicheng" w:date="2019-03-09T01:59:00Z">
            <w:rPr>
              <w:rFonts w:ascii="Times New Roman" w:hAnsi="Times New Roman" w:cs="Times New Roman"/>
              <w:vertAlign w:val="superscript"/>
            </w:rPr>
          </w:rPrChange>
        </w:rPr>
        <w:t>-4</w:t>
      </w:r>
      <w:r w:rsidR="00E54532" w:rsidRPr="002821DC">
        <w:rPr>
          <w:rFonts w:ascii="Arial" w:hAnsi="Arial" w:cs="Arial"/>
          <w:sz w:val="22"/>
          <w:szCs w:val="22"/>
          <w:rPrChange w:id="370" w:author="Guo, Shicheng" w:date="2019-03-09T01:59:00Z">
            <w:rPr>
              <w:rFonts w:ascii="Times New Roman" w:hAnsi="Times New Roman" w:cs="Times New Roman"/>
            </w:rPr>
          </w:rPrChange>
        </w:rPr>
        <w:t>)</w:t>
      </w:r>
      <w:r w:rsidR="00500A0A" w:rsidRPr="002821DC">
        <w:rPr>
          <w:rFonts w:ascii="Arial" w:hAnsi="Arial" w:cs="Arial"/>
          <w:sz w:val="22"/>
          <w:szCs w:val="22"/>
          <w:rPrChange w:id="371" w:author="Guo, Shicheng" w:date="2019-03-09T01:59:00Z">
            <w:rPr>
              <w:rFonts w:ascii="Times New Roman" w:hAnsi="Times New Roman" w:cs="Times New Roman"/>
            </w:rPr>
          </w:rPrChange>
        </w:rPr>
        <w:t>, cg20655070</w:t>
      </w:r>
      <w:r w:rsidR="00E54532" w:rsidRPr="002821DC">
        <w:rPr>
          <w:rFonts w:ascii="Arial" w:hAnsi="Arial" w:cs="Arial"/>
          <w:sz w:val="22"/>
          <w:szCs w:val="22"/>
          <w:rPrChange w:id="372" w:author="Guo, Shicheng" w:date="2019-03-09T01:59:00Z">
            <w:rPr>
              <w:rFonts w:ascii="Times New Roman" w:hAnsi="Times New Roman" w:cs="Times New Roman"/>
            </w:rPr>
          </w:rPrChange>
        </w:rPr>
        <w:t xml:space="preserve"> (</w:t>
      </w:r>
      <w:r w:rsidR="00E54532" w:rsidRPr="002821DC">
        <w:rPr>
          <w:rFonts w:ascii="Arial" w:hAnsi="Arial" w:cs="Arial"/>
          <w:i/>
          <w:sz w:val="22"/>
          <w:szCs w:val="22"/>
          <w:rPrChange w:id="373" w:author="Guo, Shicheng" w:date="2019-03-09T01:59:00Z">
            <w:rPr>
              <w:rFonts w:ascii="Times New Roman" w:hAnsi="Times New Roman" w:cs="Times New Roman"/>
              <w:i/>
            </w:rPr>
          </w:rPrChange>
        </w:rPr>
        <w:t>P</w:t>
      </w:r>
      <w:r w:rsidR="00E54532" w:rsidRPr="002821DC">
        <w:rPr>
          <w:rFonts w:ascii="Arial" w:hAnsi="Arial" w:cs="Arial"/>
          <w:sz w:val="22"/>
          <w:szCs w:val="22"/>
          <w:rPrChange w:id="374" w:author="Guo, Shicheng" w:date="2019-03-09T01:59:00Z">
            <w:rPr>
              <w:rFonts w:ascii="Times New Roman" w:hAnsi="Times New Roman" w:cs="Times New Roman"/>
            </w:rPr>
          </w:rPrChange>
        </w:rPr>
        <w:t>=1.71 × 10</w:t>
      </w:r>
      <w:r w:rsidR="00E54532" w:rsidRPr="002821DC">
        <w:rPr>
          <w:rFonts w:ascii="Arial" w:hAnsi="Arial" w:cs="Arial"/>
          <w:sz w:val="22"/>
          <w:szCs w:val="22"/>
          <w:vertAlign w:val="superscript"/>
          <w:rPrChange w:id="375" w:author="Guo, Shicheng" w:date="2019-03-09T01:59:00Z">
            <w:rPr>
              <w:rFonts w:ascii="Times New Roman" w:hAnsi="Times New Roman" w:cs="Times New Roman"/>
              <w:vertAlign w:val="superscript"/>
            </w:rPr>
          </w:rPrChange>
        </w:rPr>
        <w:t>-3</w:t>
      </w:r>
      <w:r w:rsidR="00E54532" w:rsidRPr="002821DC">
        <w:rPr>
          <w:rFonts w:ascii="Arial" w:hAnsi="Arial" w:cs="Arial"/>
          <w:sz w:val="22"/>
          <w:szCs w:val="22"/>
          <w:rPrChange w:id="376" w:author="Guo, Shicheng" w:date="2019-03-09T01:59:00Z">
            <w:rPr>
              <w:rFonts w:ascii="Times New Roman" w:hAnsi="Times New Roman" w:cs="Times New Roman"/>
            </w:rPr>
          </w:rPrChange>
        </w:rPr>
        <w:t>)</w:t>
      </w:r>
      <w:r w:rsidR="00500A0A" w:rsidRPr="002821DC">
        <w:rPr>
          <w:rFonts w:ascii="Arial" w:hAnsi="Arial" w:cs="Arial"/>
          <w:sz w:val="22"/>
          <w:szCs w:val="22"/>
          <w:rPrChange w:id="377" w:author="Guo, Shicheng" w:date="2019-03-09T01:59:00Z">
            <w:rPr>
              <w:rFonts w:ascii="Times New Roman" w:hAnsi="Times New Roman" w:cs="Times New Roman"/>
            </w:rPr>
          </w:rPrChange>
        </w:rPr>
        <w:t>, cg26671652</w:t>
      </w:r>
      <w:r w:rsidR="00E54532" w:rsidRPr="002821DC">
        <w:rPr>
          <w:rFonts w:ascii="Arial" w:hAnsi="Arial" w:cs="Arial"/>
          <w:sz w:val="22"/>
          <w:szCs w:val="22"/>
          <w:rPrChange w:id="378" w:author="Guo, Shicheng" w:date="2019-03-09T01:59:00Z">
            <w:rPr>
              <w:rFonts w:ascii="Times New Roman" w:hAnsi="Times New Roman" w:cs="Times New Roman"/>
            </w:rPr>
          </w:rPrChange>
        </w:rPr>
        <w:t xml:space="preserve"> (</w:t>
      </w:r>
      <w:r w:rsidR="00E54532" w:rsidRPr="002821DC">
        <w:rPr>
          <w:rFonts w:ascii="Arial" w:hAnsi="Arial" w:cs="Arial"/>
          <w:i/>
          <w:sz w:val="22"/>
          <w:szCs w:val="22"/>
          <w:rPrChange w:id="379" w:author="Guo, Shicheng" w:date="2019-03-09T01:59:00Z">
            <w:rPr>
              <w:rFonts w:ascii="Times New Roman" w:hAnsi="Times New Roman" w:cs="Times New Roman"/>
              <w:i/>
            </w:rPr>
          </w:rPrChange>
        </w:rPr>
        <w:t>P</w:t>
      </w:r>
      <w:r w:rsidR="00E54532" w:rsidRPr="002821DC">
        <w:rPr>
          <w:rFonts w:ascii="Arial" w:hAnsi="Arial" w:cs="Arial"/>
          <w:sz w:val="22"/>
          <w:szCs w:val="22"/>
          <w:rPrChange w:id="380" w:author="Guo, Shicheng" w:date="2019-03-09T01:59:00Z">
            <w:rPr>
              <w:rFonts w:ascii="Times New Roman" w:hAnsi="Times New Roman" w:cs="Times New Roman"/>
            </w:rPr>
          </w:rPrChange>
        </w:rPr>
        <w:t>=5.77 × 10</w:t>
      </w:r>
      <w:r w:rsidR="00E54532" w:rsidRPr="002821DC">
        <w:rPr>
          <w:rFonts w:ascii="Arial" w:hAnsi="Arial" w:cs="Arial"/>
          <w:sz w:val="22"/>
          <w:szCs w:val="22"/>
          <w:vertAlign w:val="superscript"/>
          <w:rPrChange w:id="381" w:author="Guo, Shicheng" w:date="2019-03-09T01:59:00Z">
            <w:rPr>
              <w:rFonts w:ascii="Times New Roman" w:hAnsi="Times New Roman" w:cs="Times New Roman"/>
              <w:vertAlign w:val="superscript"/>
            </w:rPr>
          </w:rPrChange>
        </w:rPr>
        <w:t>-4</w:t>
      </w:r>
      <w:r w:rsidR="00E54532" w:rsidRPr="002821DC">
        <w:rPr>
          <w:rFonts w:ascii="Arial" w:hAnsi="Arial" w:cs="Arial"/>
          <w:sz w:val="22"/>
          <w:szCs w:val="22"/>
          <w:rPrChange w:id="382" w:author="Guo, Shicheng" w:date="2019-03-09T01:59:00Z">
            <w:rPr>
              <w:rFonts w:ascii="Times New Roman" w:hAnsi="Times New Roman" w:cs="Times New Roman"/>
            </w:rPr>
          </w:rPrChange>
        </w:rPr>
        <w:t>)</w:t>
      </w:r>
      <w:r w:rsidR="00FC46A2" w:rsidRPr="002821DC">
        <w:rPr>
          <w:rFonts w:ascii="Arial" w:hAnsi="Arial" w:cs="Arial"/>
          <w:sz w:val="22"/>
          <w:szCs w:val="22"/>
          <w:rPrChange w:id="383" w:author="Guo, Shicheng" w:date="2019-03-09T01:59:00Z">
            <w:rPr>
              <w:rFonts w:ascii="Times New Roman" w:hAnsi="Times New Roman" w:cs="Times New Roman"/>
            </w:rPr>
          </w:rPrChange>
        </w:rPr>
        <w:t xml:space="preserve">, </w:t>
      </w:r>
      <w:r w:rsidR="00500A0A" w:rsidRPr="002821DC">
        <w:rPr>
          <w:rFonts w:ascii="Arial" w:hAnsi="Arial" w:cs="Arial"/>
          <w:sz w:val="22"/>
          <w:szCs w:val="22"/>
          <w:rPrChange w:id="384" w:author="Guo, Shicheng" w:date="2019-03-09T01:59:00Z">
            <w:rPr>
              <w:rFonts w:ascii="Times New Roman" w:hAnsi="Times New Roman" w:cs="Times New Roman"/>
            </w:rPr>
          </w:rPrChange>
        </w:rPr>
        <w:t>cg27062795</w:t>
      </w:r>
      <w:r w:rsidR="00E54532" w:rsidRPr="002821DC">
        <w:rPr>
          <w:rFonts w:ascii="Arial" w:hAnsi="Arial" w:cs="Arial"/>
          <w:sz w:val="22"/>
          <w:szCs w:val="22"/>
          <w:rPrChange w:id="385" w:author="Guo, Shicheng" w:date="2019-03-09T01:59:00Z">
            <w:rPr>
              <w:rFonts w:ascii="Times New Roman" w:hAnsi="Times New Roman" w:cs="Times New Roman"/>
            </w:rPr>
          </w:rPrChange>
        </w:rPr>
        <w:t xml:space="preserve"> </w:t>
      </w:r>
      <w:r w:rsidR="00FC46A2" w:rsidRPr="002821DC">
        <w:rPr>
          <w:rFonts w:ascii="Arial" w:hAnsi="Arial" w:cs="Arial"/>
          <w:sz w:val="22"/>
          <w:szCs w:val="22"/>
          <w:rPrChange w:id="386" w:author="Guo, Shicheng" w:date="2019-03-09T01:59:00Z">
            <w:rPr>
              <w:rFonts w:ascii="Times New Roman" w:hAnsi="Times New Roman" w:cs="Times New Roman"/>
            </w:rPr>
          </w:rPrChange>
        </w:rPr>
        <w:t>(</w:t>
      </w:r>
      <w:r w:rsidR="00FC46A2" w:rsidRPr="002821DC">
        <w:rPr>
          <w:rFonts w:ascii="Arial" w:hAnsi="Arial" w:cs="Arial"/>
          <w:i/>
          <w:sz w:val="22"/>
          <w:szCs w:val="22"/>
          <w:rPrChange w:id="387" w:author="Guo, Shicheng" w:date="2019-03-09T01:59:00Z">
            <w:rPr>
              <w:rFonts w:ascii="Times New Roman" w:hAnsi="Times New Roman" w:cs="Times New Roman"/>
              <w:i/>
            </w:rPr>
          </w:rPrChange>
        </w:rPr>
        <w:t>P</w:t>
      </w:r>
      <w:r w:rsidR="00FC46A2" w:rsidRPr="002821DC">
        <w:rPr>
          <w:rFonts w:ascii="Arial" w:hAnsi="Arial" w:cs="Arial"/>
          <w:sz w:val="22"/>
          <w:szCs w:val="22"/>
          <w:rPrChange w:id="388" w:author="Guo, Shicheng" w:date="2019-03-09T01:59:00Z">
            <w:rPr>
              <w:rFonts w:ascii="Times New Roman" w:hAnsi="Times New Roman" w:cs="Times New Roman"/>
            </w:rPr>
          </w:rPrChange>
        </w:rPr>
        <w:t>=3.60 × 10</w:t>
      </w:r>
      <w:r w:rsidR="00FC46A2" w:rsidRPr="002821DC">
        <w:rPr>
          <w:rFonts w:ascii="Arial" w:hAnsi="Arial" w:cs="Arial"/>
          <w:sz w:val="22"/>
          <w:szCs w:val="22"/>
          <w:vertAlign w:val="superscript"/>
          <w:rPrChange w:id="389" w:author="Guo, Shicheng" w:date="2019-03-09T01:59:00Z">
            <w:rPr>
              <w:rFonts w:ascii="Times New Roman" w:hAnsi="Times New Roman" w:cs="Times New Roman"/>
              <w:vertAlign w:val="superscript"/>
            </w:rPr>
          </w:rPrChange>
        </w:rPr>
        <w:t>-4</w:t>
      </w:r>
      <w:r w:rsidR="00FC46A2" w:rsidRPr="002821DC">
        <w:rPr>
          <w:rFonts w:ascii="Arial" w:hAnsi="Arial" w:cs="Arial"/>
          <w:sz w:val="22"/>
          <w:szCs w:val="22"/>
          <w:rPrChange w:id="390" w:author="Guo, Shicheng" w:date="2019-03-09T01:59:00Z">
            <w:rPr>
              <w:rFonts w:ascii="Times New Roman" w:hAnsi="Times New Roman" w:cs="Times New Roman"/>
            </w:rPr>
          </w:rPrChange>
        </w:rPr>
        <w:t>)</w:t>
      </w:r>
      <w:r w:rsidR="007169C0" w:rsidRPr="002821DC">
        <w:rPr>
          <w:rFonts w:ascii="Arial" w:hAnsi="Arial" w:cs="Arial"/>
          <w:sz w:val="22"/>
          <w:szCs w:val="22"/>
          <w:rPrChange w:id="391" w:author="Guo, Shicheng" w:date="2019-03-09T01:59:00Z">
            <w:rPr>
              <w:rFonts w:ascii="Times New Roman" w:hAnsi="Times New Roman" w:cs="Times New Roman"/>
            </w:rPr>
          </w:rPrChange>
        </w:rPr>
        <w:t xml:space="preserve"> were</w:t>
      </w:r>
      <w:r w:rsidR="00FC46A2" w:rsidRPr="002821DC">
        <w:rPr>
          <w:rFonts w:ascii="Arial" w:hAnsi="Arial" w:cs="Arial"/>
          <w:sz w:val="22"/>
          <w:szCs w:val="22"/>
          <w:rPrChange w:id="392" w:author="Guo, Shicheng" w:date="2019-03-09T01:59:00Z">
            <w:rPr>
              <w:rFonts w:ascii="Times New Roman" w:hAnsi="Times New Roman" w:cs="Times New Roman"/>
            </w:rPr>
          </w:rPrChange>
        </w:rPr>
        <w:t xml:space="preserve"> selected for further validation</w:t>
      </w:r>
      <w:r w:rsidR="007169C0" w:rsidRPr="002821DC">
        <w:rPr>
          <w:rFonts w:ascii="Arial" w:hAnsi="Arial" w:cs="Arial"/>
          <w:sz w:val="22"/>
          <w:szCs w:val="22"/>
          <w:rPrChange w:id="393" w:author="Guo, Shicheng" w:date="2019-03-09T01:59:00Z">
            <w:rPr>
              <w:rFonts w:ascii="Times New Roman" w:hAnsi="Times New Roman" w:cs="Times New Roman"/>
            </w:rPr>
          </w:rPrChange>
        </w:rPr>
        <w:t xml:space="preserve">. </w:t>
      </w:r>
      <w:r w:rsidR="00500A0A" w:rsidRPr="002821DC">
        <w:rPr>
          <w:rFonts w:ascii="Arial" w:hAnsi="Arial" w:cs="Arial"/>
          <w:sz w:val="22"/>
          <w:szCs w:val="22"/>
          <w:rPrChange w:id="394" w:author="Guo, Shicheng" w:date="2019-03-09T01:59:00Z">
            <w:rPr>
              <w:rFonts w:ascii="Times New Roman" w:hAnsi="Times New Roman" w:cs="Times New Roman"/>
            </w:rPr>
          </w:rPrChange>
        </w:rPr>
        <w:t>It is shown that these</w:t>
      </w:r>
      <w:r w:rsidR="007169C0" w:rsidRPr="002821DC">
        <w:rPr>
          <w:rFonts w:ascii="Arial" w:hAnsi="Arial" w:cs="Arial"/>
          <w:sz w:val="22"/>
          <w:szCs w:val="22"/>
          <w:rPrChange w:id="395" w:author="Guo, Shicheng" w:date="2019-03-09T01:59:00Z">
            <w:rPr>
              <w:rFonts w:ascii="Times New Roman" w:hAnsi="Times New Roman" w:cs="Times New Roman"/>
            </w:rPr>
          </w:rPrChange>
        </w:rPr>
        <w:t xml:space="preserve"> five </w:t>
      </w:r>
      <w:r w:rsidR="00500A0A" w:rsidRPr="002821DC">
        <w:rPr>
          <w:rFonts w:ascii="Arial" w:hAnsi="Arial" w:cs="Arial"/>
          <w:sz w:val="22"/>
          <w:szCs w:val="22"/>
          <w:rPrChange w:id="396" w:author="Guo, Shicheng" w:date="2019-03-09T01:59:00Z">
            <w:rPr>
              <w:rFonts w:ascii="Times New Roman" w:hAnsi="Times New Roman" w:cs="Times New Roman"/>
            </w:rPr>
          </w:rPrChange>
        </w:rPr>
        <w:t xml:space="preserve">selected </w:t>
      </w:r>
      <w:proofErr w:type="spellStart"/>
      <w:r w:rsidR="007169C0" w:rsidRPr="002821DC">
        <w:rPr>
          <w:rFonts w:ascii="Arial" w:hAnsi="Arial" w:cs="Arial"/>
          <w:sz w:val="22"/>
          <w:szCs w:val="22"/>
          <w:rPrChange w:id="397" w:author="Guo, Shicheng" w:date="2019-03-09T01:59:00Z">
            <w:rPr>
              <w:rFonts w:ascii="Times New Roman" w:hAnsi="Times New Roman" w:cs="Times New Roman"/>
            </w:rPr>
          </w:rPrChange>
        </w:rPr>
        <w:t>CpGsites</w:t>
      </w:r>
      <w:proofErr w:type="spellEnd"/>
      <w:r w:rsidR="007169C0" w:rsidRPr="002821DC">
        <w:rPr>
          <w:rFonts w:ascii="Arial" w:hAnsi="Arial" w:cs="Arial"/>
          <w:sz w:val="22"/>
          <w:szCs w:val="22"/>
          <w:rPrChange w:id="398" w:author="Guo, Shicheng" w:date="2019-03-09T01:59:00Z">
            <w:rPr>
              <w:rFonts w:ascii="Times New Roman" w:hAnsi="Times New Roman" w:cs="Times New Roman"/>
            </w:rPr>
          </w:rPrChange>
        </w:rPr>
        <w:t xml:space="preserve"> were significantly </w:t>
      </w:r>
      <w:r w:rsidR="00FC46A2" w:rsidRPr="002821DC">
        <w:rPr>
          <w:rFonts w:ascii="Arial" w:hAnsi="Arial" w:cs="Arial"/>
          <w:sz w:val="22"/>
          <w:szCs w:val="22"/>
          <w:rPrChange w:id="399" w:author="Guo, Shicheng" w:date="2019-03-09T01:59:00Z">
            <w:rPr>
              <w:rFonts w:ascii="Times New Roman" w:hAnsi="Times New Roman" w:cs="Times New Roman"/>
            </w:rPr>
          </w:rPrChange>
        </w:rPr>
        <w:t>hyper-</w:t>
      </w:r>
      <w:r w:rsidR="007169C0" w:rsidRPr="002821DC">
        <w:rPr>
          <w:rFonts w:ascii="Arial" w:hAnsi="Arial" w:cs="Arial"/>
          <w:sz w:val="22"/>
          <w:szCs w:val="22"/>
          <w:rPrChange w:id="400" w:author="Guo, Shicheng" w:date="2019-03-09T01:59:00Z">
            <w:rPr>
              <w:rFonts w:ascii="Times New Roman" w:hAnsi="Times New Roman" w:cs="Times New Roman"/>
            </w:rPr>
          </w:rPrChange>
        </w:rPr>
        <w:t>methylated between the ESCC and adjacent normal tissues (</w:t>
      </w:r>
      <w:r w:rsidR="00500A0A" w:rsidRPr="002821DC">
        <w:rPr>
          <w:rFonts w:ascii="Arial" w:hAnsi="Arial" w:cs="Arial"/>
          <w:color w:val="FF0000"/>
          <w:sz w:val="22"/>
          <w:szCs w:val="22"/>
          <w:rPrChange w:id="401" w:author="Guo, Shicheng" w:date="2019-03-09T01:59:00Z">
            <w:rPr>
              <w:rFonts w:ascii="Times New Roman" w:hAnsi="Times New Roman" w:cs="Times New Roman"/>
              <w:color w:val="FF0000"/>
            </w:rPr>
          </w:rPrChange>
        </w:rPr>
        <w:t>Table 1</w:t>
      </w:r>
      <w:r w:rsidR="007169C0" w:rsidRPr="002821DC">
        <w:rPr>
          <w:rFonts w:ascii="Arial" w:hAnsi="Arial" w:cs="Arial"/>
          <w:sz w:val="22"/>
          <w:szCs w:val="22"/>
          <w:rPrChange w:id="402" w:author="Guo, Shicheng" w:date="2019-03-09T01:59:00Z">
            <w:rPr>
              <w:rFonts w:ascii="Times New Roman" w:hAnsi="Times New Roman" w:cs="Times New Roman"/>
            </w:rPr>
          </w:rPrChange>
        </w:rPr>
        <w:t>).</w:t>
      </w:r>
      <w:r w:rsidR="00500A0A" w:rsidRPr="002821DC">
        <w:rPr>
          <w:rFonts w:ascii="Arial" w:hAnsi="Arial" w:cs="Arial"/>
          <w:sz w:val="22"/>
          <w:szCs w:val="22"/>
          <w:rPrChange w:id="403" w:author="Guo, Shicheng" w:date="2019-03-09T01:59:00Z">
            <w:rPr>
              <w:rFonts w:ascii="Times New Roman" w:hAnsi="Times New Roman" w:cs="Times New Roman"/>
            </w:rPr>
          </w:rPrChange>
        </w:rPr>
        <w:t xml:space="preserve"> Moreover</w:t>
      </w:r>
      <w:r w:rsidR="007169C0" w:rsidRPr="002821DC">
        <w:rPr>
          <w:rFonts w:ascii="Arial" w:hAnsi="Arial" w:cs="Arial"/>
          <w:sz w:val="22"/>
          <w:szCs w:val="22"/>
          <w:rPrChange w:id="404" w:author="Guo, Shicheng" w:date="2019-03-09T01:59:00Z">
            <w:rPr>
              <w:rFonts w:ascii="Times New Roman" w:hAnsi="Times New Roman" w:cs="Times New Roman"/>
            </w:rPr>
          </w:rPrChange>
        </w:rPr>
        <w:t xml:space="preserve">, the methylation status of these 5 </w:t>
      </w:r>
      <w:proofErr w:type="spellStart"/>
      <w:r w:rsidR="007169C0" w:rsidRPr="002821DC">
        <w:rPr>
          <w:rFonts w:ascii="Arial" w:hAnsi="Arial" w:cs="Arial"/>
          <w:sz w:val="22"/>
          <w:szCs w:val="22"/>
          <w:rPrChange w:id="405" w:author="Guo, Shicheng" w:date="2019-03-09T01:59:00Z">
            <w:rPr>
              <w:rFonts w:ascii="Times New Roman" w:hAnsi="Times New Roman" w:cs="Times New Roman"/>
            </w:rPr>
          </w:rPrChange>
        </w:rPr>
        <w:t>CpGsites</w:t>
      </w:r>
      <w:proofErr w:type="spellEnd"/>
      <w:r w:rsidR="007169C0" w:rsidRPr="002821DC">
        <w:rPr>
          <w:rFonts w:ascii="Arial" w:hAnsi="Arial" w:cs="Arial"/>
          <w:sz w:val="22"/>
          <w:szCs w:val="22"/>
          <w:rPrChange w:id="406" w:author="Guo, Shicheng" w:date="2019-03-09T01:59:00Z">
            <w:rPr>
              <w:rFonts w:ascii="Times New Roman" w:hAnsi="Times New Roman" w:cs="Times New Roman"/>
            </w:rPr>
          </w:rPrChange>
        </w:rPr>
        <w:t xml:space="preserve"> were also validated in another independent GEO dataset </w:t>
      </w:r>
      <w:r w:rsidR="006C6127" w:rsidRPr="002821DC">
        <w:rPr>
          <w:rFonts w:ascii="Arial" w:hAnsi="Arial" w:cs="Arial"/>
          <w:sz w:val="22"/>
          <w:szCs w:val="22"/>
          <w:rPrChange w:id="407" w:author="Guo, Shicheng" w:date="2019-03-09T01:59:00Z">
            <w:rPr>
              <w:rFonts w:ascii="Times New Roman" w:hAnsi="Times New Roman" w:cs="Times New Roman"/>
            </w:rPr>
          </w:rPrChange>
        </w:rPr>
        <w:t xml:space="preserve">and showed similar results as in the TCGA dataset </w:t>
      </w:r>
      <w:r w:rsidR="007169C0" w:rsidRPr="002821DC">
        <w:rPr>
          <w:rFonts w:ascii="Arial" w:hAnsi="Arial" w:cs="Arial"/>
          <w:sz w:val="22"/>
          <w:szCs w:val="22"/>
          <w:rPrChange w:id="408" w:author="Guo, Shicheng" w:date="2019-03-09T01:59:00Z">
            <w:rPr>
              <w:rFonts w:ascii="Times New Roman" w:hAnsi="Times New Roman" w:cs="Times New Roman"/>
            </w:rPr>
          </w:rPrChange>
        </w:rPr>
        <w:t>(</w:t>
      </w:r>
      <w:r w:rsidR="00500A0A" w:rsidRPr="002821DC">
        <w:rPr>
          <w:rFonts w:ascii="Arial" w:hAnsi="Arial" w:cs="Arial"/>
          <w:color w:val="FF0000"/>
          <w:sz w:val="22"/>
          <w:szCs w:val="22"/>
          <w:rPrChange w:id="409" w:author="Guo, Shicheng" w:date="2019-03-09T01:59:00Z">
            <w:rPr>
              <w:rFonts w:ascii="Times New Roman" w:hAnsi="Times New Roman" w:cs="Times New Roman"/>
              <w:color w:val="FF0000"/>
            </w:rPr>
          </w:rPrChange>
        </w:rPr>
        <w:t>Supplementary Table 1</w:t>
      </w:r>
      <w:r w:rsidR="007169C0" w:rsidRPr="002821DC">
        <w:rPr>
          <w:rFonts w:ascii="Arial" w:hAnsi="Arial" w:cs="Arial"/>
          <w:sz w:val="22"/>
          <w:szCs w:val="22"/>
          <w:rPrChange w:id="410" w:author="Guo, Shicheng" w:date="2019-03-09T01:59:00Z">
            <w:rPr>
              <w:rFonts w:ascii="Times New Roman" w:hAnsi="Times New Roman" w:cs="Times New Roman"/>
            </w:rPr>
          </w:rPrChange>
        </w:rPr>
        <w:t xml:space="preserve">). In addition, </w:t>
      </w:r>
      <w:r w:rsidR="002249DF" w:rsidRPr="002821DC">
        <w:rPr>
          <w:rFonts w:ascii="Arial" w:hAnsi="Arial" w:cs="Arial"/>
          <w:sz w:val="22"/>
          <w:szCs w:val="22"/>
          <w:rPrChange w:id="411" w:author="Guo, Shicheng" w:date="2019-03-09T01:59:00Z">
            <w:rPr>
              <w:rFonts w:ascii="Times New Roman" w:hAnsi="Times New Roman" w:cs="Times New Roman"/>
            </w:rPr>
          </w:rPrChange>
        </w:rPr>
        <w:t xml:space="preserve">all of </w:t>
      </w:r>
      <w:r w:rsidR="007169C0" w:rsidRPr="002821DC">
        <w:rPr>
          <w:rFonts w:ascii="Arial" w:hAnsi="Arial" w:cs="Arial"/>
          <w:sz w:val="22"/>
          <w:szCs w:val="22"/>
          <w:rPrChange w:id="412" w:author="Guo, Shicheng" w:date="2019-03-09T01:59:00Z">
            <w:rPr>
              <w:rFonts w:ascii="Times New Roman" w:hAnsi="Times New Roman" w:cs="Times New Roman"/>
            </w:rPr>
          </w:rPrChange>
        </w:rPr>
        <w:t xml:space="preserve">these 5 </w:t>
      </w:r>
      <w:proofErr w:type="spellStart"/>
      <w:r w:rsidR="007169C0" w:rsidRPr="002821DC">
        <w:rPr>
          <w:rFonts w:ascii="Arial" w:hAnsi="Arial" w:cs="Arial"/>
          <w:sz w:val="22"/>
          <w:szCs w:val="22"/>
          <w:rPrChange w:id="413" w:author="Guo, Shicheng" w:date="2019-03-09T01:59:00Z">
            <w:rPr>
              <w:rFonts w:ascii="Times New Roman" w:hAnsi="Times New Roman" w:cs="Times New Roman"/>
            </w:rPr>
          </w:rPrChange>
        </w:rPr>
        <w:t>CpGsites</w:t>
      </w:r>
      <w:proofErr w:type="spellEnd"/>
      <w:r w:rsidR="007169C0" w:rsidRPr="002821DC">
        <w:rPr>
          <w:rFonts w:ascii="Arial" w:hAnsi="Arial" w:cs="Arial"/>
          <w:sz w:val="22"/>
          <w:szCs w:val="22"/>
          <w:rPrChange w:id="414" w:author="Guo, Shicheng" w:date="2019-03-09T01:59:00Z">
            <w:rPr>
              <w:rFonts w:ascii="Times New Roman" w:hAnsi="Times New Roman" w:cs="Times New Roman"/>
            </w:rPr>
          </w:rPrChange>
        </w:rPr>
        <w:t xml:space="preserve"> showed hypo-methylated state in the </w:t>
      </w:r>
      <w:r w:rsidR="002249DF" w:rsidRPr="002821DC">
        <w:rPr>
          <w:rFonts w:ascii="Arial" w:hAnsi="Arial" w:cs="Arial"/>
          <w:sz w:val="22"/>
          <w:szCs w:val="22"/>
          <w:rPrChange w:id="415" w:author="Guo, Shicheng" w:date="2019-03-09T01:59:00Z">
            <w:rPr>
              <w:rFonts w:ascii="Times New Roman" w:hAnsi="Times New Roman" w:cs="Times New Roman" w:hint="eastAsia"/>
            </w:rPr>
          </w:rPrChange>
        </w:rPr>
        <w:t>CD4</w:t>
      </w:r>
      <w:r w:rsidR="002249DF" w:rsidRPr="002821DC">
        <w:rPr>
          <w:rFonts w:ascii="Arial" w:hAnsi="Arial" w:cs="Arial"/>
          <w:sz w:val="22"/>
          <w:szCs w:val="22"/>
          <w:vertAlign w:val="superscript"/>
          <w:rPrChange w:id="416" w:author="Guo, Shicheng" w:date="2019-03-09T01:59:00Z">
            <w:rPr>
              <w:rFonts w:ascii="Times New Roman" w:hAnsi="Times New Roman" w:cs="Times New Roman" w:hint="eastAsia"/>
              <w:vertAlign w:val="superscript"/>
            </w:rPr>
          </w:rPrChange>
        </w:rPr>
        <w:t>+</w:t>
      </w:r>
      <w:r w:rsidR="002249DF" w:rsidRPr="002821DC">
        <w:rPr>
          <w:rFonts w:ascii="Arial" w:hAnsi="Arial" w:cs="Arial"/>
          <w:sz w:val="22"/>
          <w:szCs w:val="22"/>
          <w:rPrChange w:id="417" w:author="Guo, Shicheng" w:date="2019-03-09T01:59:00Z">
            <w:rPr>
              <w:rFonts w:ascii="Times New Roman" w:hAnsi="Times New Roman" w:cs="Times New Roman" w:hint="eastAsia"/>
            </w:rPr>
          </w:rPrChange>
        </w:rPr>
        <w:t xml:space="preserve"> and CD8</w:t>
      </w:r>
      <w:r w:rsidR="002249DF" w:rsidRPr="002821DC">
        <w:rPr>
          <w:rFonts w:ascii="Arial" w:hAnsi="Arial" w:cs="Arial"/>
          <w:sz w:val="22"/>
          <w:szCs w:val="22"/>
          <w:vertAlign w:val="superscript"/>
          <w:rPrChange w:id="418" w:author="Guo, Shicheng" w:date="2019-03-09T01:59:00Z">
            <w:rPr>
              <w:rFonts w:ascii="Times New Roman" w:hAnsi="Times New Roman" w:cs="Times New Roman" w:hint="eastAsia"/>
              <w:vertAlign w:val="superscript"/>
            </w:rPr>
          </w:rPrChange>
        </w:rPr>
        <w:t>+</w:t>
      </w:r>
      <w:r w:rsidR="002249DF" w:rsidRPr="002821DC">
        <w:rPr>
          <w:rFonts w:ascii="Arial" w:hAnsi="Arial" w:cs="Arial"/>
          <w:sz w:val="22"/>
          <w:szCs w:val="22"/>
          <w:rPrChange w:id="419" w:author="Guo, Shicheng" w:date="2019-03-09T01:59:00Z">
            <w:rPr>
              <w:rFonts w:ascii="Times New Roman" w:hAnsi="Times New Roman" w:cs="Times New Roman" w:hint="eastAsia"/>
            </w:rPr>
          </w:rPrChange>
        </w:rPr>
        <w:t xml:space="preserve"> T cells</w:t>
      </w:r>
      <w:r w:rsidR="002249DF" w:rsidRPr="002821DC">
        <w:rPr>
          <w:rFonts w:ascii="Arial" w:hAnsi="Arial" w:cs="Arial"/>
          <w:sz w:val="22"/>
          <w:szCs w:val="22"/>
          <w:rPrChange w:id="420" w:author="Guo, Shicheng" w:date="2019-03-09T01:59:00Z">
            <w:rPr>
              <w:rFonts w:ascii="Times New Roman" w:hAnsi="Times New Roman" w:cs="Times New Roman"/>
            </w:rPr>
          </w:rPrChange>
        </w:rPr>
        <w:t xml:space="preserve"> from healthy samples</w:t>
      </w:r>
      <w:r w:rsidR="007169C0" w:rsidRPr="002821DC">
        <w:rPr>
          <w:rFonts w:ascii="Arial" w:hAnsi="Arial" w:cs="Arial"/>
          <w:sz w:val="22"/>
          <w:szCs w:val="22"/>
          <w:rPrChange w:id="421" w:author="Guo, Shicheng" w:date="2019-03-09T01:59:00Z">
            <w:rPr>
              <w:rFonts w:ascii="Times New Roman" w:hAnsi="Times New Roman" w:cs="Times New Roman"/>
            </w:rPr>
          </w:rPrChange>
        </w:rPr>
        <w:t xml:space="preserve"> </w:t>
      </w:r>
      <w:r w:rsidR="00500A0A" w:rsidRPr="002821DC">
        <w:rPr>
          <w:rFonts w:ascii="Arial" w:hAnsi="Arial" w:cs="Arial"/>
          <w:sz w:val="22"/>
          <w:szCs w:val="22"/>
          <w:rPrChange w:id="422" w:author="Guo, Shicheng" w:date="2019-03-09T01:59:00Z">
            <w:rPr>
              <w:rFonts w:ascii="Times New Roman" w:hAnsi="Times New Roman" w:cs="Times New Roman"/>
            </w:rPr>
          </w:rPrChange>
        </w:rPr>
        <w:t>(</w:t>
      </w:r>
      <w:r w:rsidR="00500A0A" w:rsidRPr="002821DC">
        <w:rPr>
          <w:rFonts w:ascii="Arial" w:hAnsi="Arial" w:cs="Arial"/>
          <w:color w:val="FF0000"/>
          <w:sz w:val="22"/>
          <w:szCs w:val="22"/>
          <w:rPrChange w:id="423" w:author="Guo, Shicheng" w:date="2019-03-09T01:59:00Z">
            <w:rPr>
              <w:rFonts w:ascii="Times New Roman" w:hAnsi="Times New Roman" w:cs="Times New Roman"/>
              <w:color w:val="FF0000"/>
            </w:rPr>
          </w:rPrChange>
        </w:rPr>
        <w:t>Supplementary Table 1</w:t>
      </w:r>
      <w:r w:rsidR="00500A0A" w:rsidRPr="002821DC">
        <w:rPr>
          <w:rFonts w:ascii="Arial" w:hAnsi="Arial" w:cs="Arial"/>
          <w:sz w:val="22"/>
          <w:szCs w:val="22"/>
          <w:rPrChange w:id="424" w:author="Guo, Shicheng" w:date="2019-03-09T01:59:00Z">
            <w:rPr>
              <w:rFonts w:ascii="Times New Roman" w:hAnsi="Times New Roman" w:cs="Times New Roman"/>
            </w:rPr>
          </w:rPrChange>
        </w:rPr>
        <w:t>)</w:t>
      </w:r>
      <w:r w:rsidR="007169C0" w:rsidRPr="002821DC">
        <w:rPr>
          <w:rFonts w:ascii="Arial" w:hAnsi="Arial" w:cs="Arial"/>
          <w:sz w:val="22"/>
          <w:szCs w:val="22"/>
          <w:rPrChange w:id="425" w:author="Guo, Shicheng" w:date="2019-03-09T01:59:00Z">
            <w:rPr>
              <w:rFonts w:ascii="Times New Roman" w:hAnsi="Times New Roman" w:cs="Times New Roman"/>
            </w:rPr>
          </w:rPrChange>
        </w:rPr>
        <w:t xml:space="preserve">. Based on the above analysis, we believed that these 5 </w:t>
      </w:r>
      <w:proofErr w:type="spellStart"/>
      <w:r w:rsidR="007169C0" w:rsidRPr="002821DC">
        <w:rPr>
          <w:rFonts w:ascii="Arial" w:hAnsi="Arial" w:cs="Arial"/>
          <w:sz w:val="22"/>
          <w:szCs w:val="22"/>
          <w:rPrChange w:id="426" w:author="Guo, Shicheng" w:date="2019-03-09T01:59:00Z">
            <w:rPr>
              <w:rFonts w:ascii="Times New Roman" w:hAnsi="Times New Roman" w:cs="Times New Roman"/>
            </w:rPr>
          </w:rPrChange>
        </w:rPr>
        <w:t>CpGsites</w:t>
      </w:r>
      <w:proofErr w:type="spellEnd"/>
      <w:r w:rsidR="007169C0" w:rsidRPr="002821DC">
        <w:rPr>
          <w:rFonts w:ascii="Arial" w:hAnsi="Arial" w:cs="Arial"/>
          <w:sz w:val="22"/>
          <w:szCs w:val="22"/>
          <w:rPrChange w:id="427" w:author="Guo, Shicheng" w:date="2019-03-09T01:59:00Z">
            <w:rPr>
              <w:rFonts w:ascii="Times New Roman" w:hAnsi="Times New Roman" w:cs="Times New Roman"/>
            </w:rPr>
          </w:rPrChange>
        </w:rPr>
        <w:t xml:space="preserve"> </w:t>
      </w:r>
      <w:r w:rsidR="00041D6C" w:rsidRPr="002821DC">
        <w:rPr>
          <w:rFonts w:ascii="Arial" w:hAnsi="Arial" w:cs="Arial"/>
          <w:sz w:val="22"/>
          <w:szCs w:val="22"/>
          <w:rPrChange w:id="428" w:author="Guo, Shicheng" w:date="2019-03-09T01:59:00Z">
            <w:rPr>
              <w:rFonts w:ascii="Times New Roman" w:hAnsi="Times New Roman" w:cs="Times New Roman"/>
            </w:rPr>
          </w:rPrChange>
        </w:rPr>
        <w:t>would</w:t>
      </w:r>
      <w:r w:rsidR="007169C0" w:rsidRPr="002821DC">
        <w:rPr>
          <w:rFonts w:ascii="Arial" w:hAnsi="Arial" w:cs="Arial"/>
          <w:sz w:val="22"/>
          <w:szCs w:val="22"/>
          <w:rPrChange w:id="429" w:author="Guo, Shicheng" w:date="2019-03-09T01:59:00Z">
            <w:rPr>
              <w:rFonts w:ascii="Times New Roman" w:hAnsi="Times New Roman" w:cs="Times New Roman"/>
            </w:rPr>
          </w:rPrChange>
        </w:rPr>
        <w:t xml:space="preserve"> be potential biomarkers for the ESCC </w:t>
      </w:r>
      <w:r w:rsidR="00370A17" w:rsidRPr="002821DC">
        <w:rPr>
          <w:rFonts w:ascii="Arial" w:hAnsi="Arial" w:cs="Arial"/>
          <w:sz w:val="22"/>
          <w:szCs w:val="22"/>
          <w:rPrChange w:id="430" w:author="Guo, Shicheng" w:date="2019-03-09T01:59:00Z">
            <w:rPr>
              <w:rFonts w:ascii="Times New Roman" w:hAnsi="Times New Roman" w:cs="Times New Roman"/>
            </w:rPr>
          </w:rPrChange>
        </w:rPr>
        <w:t xml:space="preserve">non-invasive </w:t>
      </w:r>
      <w:r w:rsidR="007169C0" w:rsidRPr="002821DC">
        <w:rPr>
          <w:rFonts w:ascii="Arial" w:hAnsi="Arial" w:cs="Arial"/>
          <w:sz w:val="22"/>
          <w:szCs w:val="22"/>
          <w:rPrChange w:id="431" w:author="Guo, Shicheng" w:date="2019-03-09T01:59:00Z">
            <w:rPr>
              <w:rFonts w:ascii="Times New Roman" w:hAnsi="Times New Roman" w:cs="Times New Roman"/>
            </w:rPr>
          </w:rPrChange>
        </w:rPr>
        <w:t xml:space="preserve">diagnosis. As a result, we built </w:t>
      </w:r>
      <w:r w:rsidR="00CC519B" w:rsidRPr="002821DC">
        <w:rPr>
          <w:rFonts w:ascii="Arial" w:hAnsi="Arial" w:cs="Arial"/>
          <w:sz w:val="22"/>
          <w:szCs w:val="22"/>
          <w:rPrChange w:id="432" w:author="Guo, Shicheng" w:date="2019-03-09T01:59:00Z">
            <w:rPr>
              <w:rFonts w:ascii="Times New Roman" w:hAnsi="Times New Roman" w:cs="Times New Roman"/>
            </w:rPr>
          </w:rPrChange>
        </w:rPr>
        <w:t>a</w:t>
      </w:r>
      <w:r w:rsidR="007169C0" w:rsidRPr="002821DC">
        <w:rPr>
          <w:rFonts w:ascii="Arial" w:hAnsi="Arial" w:cs="Arial"/>
          <w:sz w:val="22"/>
          <w:szCs w:val="22"/>
          <w:rPrChange w:id="433" w:author="Guo, Shicheng" w:date="2019-03-09T01:59:00Z">
            <w:rPr>
              <w:rFonts w:ascii="Times New Roman" w:hAnsi="Times New Roman" w:cs="Times New Roman"/>
            </w:rPr>
          </w:rPrChange>
        </w:rPr>
        <w:t xml:space="preserve"> prediction model based on the logistic regression using </w:t>
      </w:r>
      <w:r w:rsidR="00CC519B" w:rsidRPr="002821DC">
        <w:rPr>
          <w:rFonts w:ascii="Arial" w:hAnsi="Arial" w:cs="Arial"/>
          <w:sz w:val="22"/>
          <w:szCs w:val="22"/>
          <w:rPrChange w:id="434" w:author="Guo, Shicheng" w:date="2019-03-09T01:59:00Z">
            <w:rPr>
              <w:rFonts w:ascii="Times New Roman" w:hAnsi="Times New Roman" w:cs="Times New Roman"/>
            </w:rPr>
          </w:rPrChange>
        </w:rPr>
        <w:t>all of the five</w:t>
      </w:r>
      <w:r w:rsidR="007169C0" w:rsidRPr="002821DC">
        <w:rPr>
          <w:rFonts w:ascii="Arial" w:hAnsi="Arial" w:cs="Arial"/>
          <w:sz w:val="22"/>
          <w:szCs w:val="22"/>
          <w:rPrChange w:id="435" w:author="Guo, Shicheng" w:date="2019-03-09T01:59:00Z">
            <w:rPr>
              <w:rFonts w:ascii="Times New Roman" w:hAnsi="Times New Roman" w:cs="Times New Roman"/>
            </w:rPr>
          </w:rPrChange>
        </w:rPr>
        <w:t xml:space="preserve"> predictors</w:t>
      </w:r>
      <w:r w:rsidR="00CC519B" w:rsidRPr="002821DC">
        <w:rPr>
          <w:rFonts w:ascii="Arial" w:hAnsi="Arial" w:cs="Arial"/>
          <w:sz w:val="22"/>
          <w:szCs w:val="22"/>
          <w:rPrChange w:id="436" w:author="Guo, Shicheng" w:date="2019-03-09T01:59:00Z">
            <w:rPr>
              <w:rFonts w:ascii="Times New Roman" w:hAnsi="Times New Roman" w:cs="Times New Roman"/>
            </w:rPr>
          </w:rPrChange>
        </w:rPr>
        <w:t xml:space="preserve"> without adjustment for age, gender and other covariates, and </w:t>
      </w:r>
      <w:r w:rsidR="00505625" w:rsidRPr="002821DC">
        <w:rPr>
          <w:rFonts w:ascii="Arial" w:hAnsi="Arial" w:cs="Arial"/>
          <w:sz w:val="22"/>
          <w:szCs w:val="22"/>
          <w:rPrChange w:id="437" w:author="Guo, Shicheng" w:date="2019-03-09T01:59:00Z">
            <w:rPr>
              <w:rFonts w:ascii="Times New Roman" w:hAnsi="Times New Roman" w:cs="Times New Roman"/>
            </w:rPr>
          </w:rPrChange>
        </w:rPr>
        <w:t>yield</w:t>
      </w:r>
      <w:r w:rsidR="00CC519B" w:rsidRPr="002821DC">
        <w:rPr>
          <w:rFonts w:ascii="Arial" w:hAnsi="Arial" w:cs="Arial"/>
          <w:sz w:val="22"/>
          <w:szCs w:val="22"/>
          <w:rPrChange w:id="438" w:author="Guo, Shicheng" w:date="2019-03-09T01:59:00Z">
            <w:rPr>
              <w:rFonts w:ascii="Times New Roman" w:hAnsi="Times New Roman" w:cs="Times New Roman"/>
            </w:rPr>
          </w:rPrChange>
        </w:rPr>
        <w:t>ing</w:t>
      </w:r>
      <w:r w:rsidR="00505625" w:rsidRPr="002821DC">
        <w:rPr>
          <w:rFonts w:ascii="Arial" w:hAnsi="Arial" w:cs="Arial"/>
          <w:sz w:val="22"/>
          <w:szCs w:val="22"/>
          <w:rPrChange w:id="439" w:author="Guo, Shicheng" w:date="2019-03-09T01:59:00Z">
            <w:rPr>
              <w:rFonts w:ascii="Times New Roman" w:hAnsi="Times New Roman" w:cs="Times New Roman"/>
            </w:rPr>
          </w:rPrChange>
        </w:rPr>
        <w:t xml:space="preserve"> a great discrimination between ESCC and normal tissues</w:t>
      </w:r>
      <w:r w:rsidR="00CC519B" w:rsidRPr="002821DC">
        <w:rPr>
          <w:rFonts w:ascii="Arial" w:hAnsi="Arial" w:cs="Arial"/>
          <w:sz w:val="22"/>
          <w:szCs w:val="22"/>
          <w:rPrChange w:id="440" w:author="Guo, Shicheng" w:date="2019-03-09T01:59:00Z">
            <w:rPr>
              <w:rFonts w:ascii="Times New Roman" w:hAnsi="Times New Roman" w:cs="Times New Roman"/>
            </w:rPr>
          </w:rPrChange>
        </w:rPr>
        <w:t xml:space="preserve"> (</w:t>
      </w:r>
      <w:r w:rsidR="00D34AAE" w:rsidRPr="002821DC">
        <w:rPr>
          <w:rFonts w:ascii="Arial" w:hAnsi="Arial" w:cs="Arial"/>
          <w:sz w:val="22"/>
          <w:szCs w:val="22"/>
          <w:rPrChange w:id="441" w:author="Guo, Shicheng" w:date="2019-03-09T01:59:00Z">
            <w:rPr>
              <w:rFonts w:ascii="Times New Roman" w:hAnsi="Times New Roman" w:cs="Times New Roman"/>
            </w:rPr>
          </w:rPrChange>
        </w:rPr>
        <w:t>Sensitivity = 0.89</w:t>
      </w:r>
      <w:r w:rsidR="00CC519B" w:rsidRPr="002821DC">
        <w:rPr>
          <w:rFonts w:ascii="Arial" w:hAnsi="Arial" w:cs="Arial"/>
          <w:sz w:val="22"/>
          <w:szCs w:val="22"/>
          <w:rPrChange w:id="442" w:author="Guo, Shicheng" w:date="2019-03-09T01:59:00Z">
            <w:rPr>
              <w:rFonts w:ascii="Times New Roman" w:hAnsi="Times New Roman" w:cs="Times New Roman"/>
            </w:rPr>
          </w:rPrChange>
        </w:rPr>
        <w:t>, Specificity =</w:t>
      </w:r>
      <w:r w:rsidR="00D34AAE" w:rsidRPr="002821DC">
        <w:rPr>
          <w:rFonts w:ascii="Arial" w:hAnsi="Arial" w:cs="Arial"/>
          <w:sz w:val="22"/>
          <w:szCs w:val="22"/>
          <w:rPrChange w:id="443" w:author="Guo, Shicheng" w:date="2019-03-09T01:59:00Z">
            <w:rPr>
              <w:rFonts w:ascii="Times New Roman" w:hAnsi="Times New Roman" w:cs="Times New Roman"/>
            </w:rPr>
          </w:rPrChange>
        </w:rPr>
        <w:t xml:space="preserve"> 0.81</w:t>
      </w:r>
      <w:r w:rsidR="00CC519B" w:rsidRPr="002821DC">
        <w:rPr>
          <w:rFonts w:ascii="Arial" w:hAnsi="Arial" w:cs="Arial"/>
          <w:sz w:val="22"/>
          <w:szCs w:val="22"/>
          <w:rPrChange w:id="444" w:author="Guo, Shicheng" w:date="2019-03-09T01:59:00Z">
            <w:rPr>
              <w:rFonts w:ascii="Times New Roman" w:hAnsi="Times New Roman" w:cs="Times New Roman"/>
            </w:rPr>
          </w:rPrChange>
        </w:rPr>
        <w:t>, AUC =</w:t>
      </w:r>
      <w:r w:rsidR="00D34AAE" w:rsidRPr="002821DC">
        <w:rPr>
          <w:rFonts w:ascii="Arial" w:hAnsi="Arial" w:cs="Arial"/>
          <w:sz w:val="22"/>
          <w:szCs w:val="22"/>
          <w:rPrChange w:id="445" w:author="Guo, Shicheng" w:date="2019-03-09T01:59:00Z">
            <w:rPr>
              <w:rFonts w:ascii="Times New Roman" w:hAnsi="Times New Roman" w:cs="Times New Roman"/>
            </w:rPr>
          </w:rPrChange>
        </w:rPr>
        <w:t xml:space="preserve"> 0.87</w:t>
      </w:r>
      <w:r w:rsidR="00CC519B" w:rsidRPr="002821DC">
        <w:rPr>
          <w:rFonts w:ascii="Arial" w:hAnsi="Arial" w:cs="Arial"/>
          <w:sz w:val="22"/>
          <w:szCs w:val="22"/>
          <w:rPrChange w:id="446" w:author="Guo, Shicheng" w:date="2019-03-09T01:59:00Z">
            <w:rPr>
              <w:rFonts w:ascii="Times New Roman" w:hAnsi="Times New Roman" w:cs="Times New Roman"/>
            </w:rPr>
          </w:rPrChange>
        </w:rPr>
        <w:t>)</w:t>
      </w:r>
      <w:r w:rsidR="00835F33" w:rsidRPr="002821DC">
        <w:rPr>
          <w:rFonts w:ascii="Arial" w:hAnsi="Arial" w:cs="Arial"/>
          <w:sz w:val="22"/>
          <w:szCs w:val="22"/>
          <w:rPrChange w:id="447" w:author="Guo, Shicheng" w:date="2019-03-09T01:59:00Z">
            <w:rPr>
              <w:rFonts w:ascii="Times New Roman" w:hAnsi="Times New Roman" w:cs="Times New Roman"/>
            </w:rPr>
          </w:rPrChange>
        </w:rPr>
        <w:t xml:space="preserve">. To further evaluate and validate the diagnostic ability of these five </w:t>
      </w:r>
      <w:proofErr w:type="spellStart"/>
      <w:r w:rsidR="00835F33" w:rsidRPr="002821DC">
        <w:rPr>
          <w:rFonts w:ascii="Arial" w:hAnsi="Arial" w:cs="Arial"/>
          <w:sz w:val="22"/>
          <w:szCs w:val="22"/>
          <w:rPrChange w:id="448" w:author="Guo, Shicheng" w:date="2019-03-09T01:59:00Z">
            <w:rPr>
              <w:rFonts w:ascii="Times New Roman" w:hAnsi="Times New Roman" w:cs="Times New Roman"/>
            </w:rPr>
          </w:rPrChange>
        </w:rPr>
        <w:t>CpGsites</w:t>
      </w:r>
      <w:proofErr w:type="spellEnd"/>
      <w:r w:rsidR="00835F33" w:rsidRPr="002821DC">
        <w:rPr>
          <w:rFonts w:ascii="Arial" w:hAnsi="Arial" w:cs="Arial"/>
          <w:sz w:val="22"/>
          <w:szCs w:val="22"/>
          <w:rPrChange w:id="449" w:author="Guo, Shicheng" w:date="2019-03-09T01:59:00Z">
            <w:rPr>
              <w:rFonts w:ascii="Times New Roman" w:hAnsi="Times New Roman" w:cs="Times New Roman"/>
            </w:rPr>
          </w:rPrChange>
        </w:rPr>
        <w:t xml:space="preserve">, we then conducted the validation study in another independent </w:t>
      </w:r>
      <w:r w:rsidR="00CC519B" w:rsidRPr="002821DC">
        <w:rPr>
          <w:rFonts w:ascii="Arial" w:hAnsi="Arial" w:cs="Arial"/>
          <w:sz w:val="22"/>
          <w:szCs w:val="22"/>
          <w:rPrChange w:id="450" w:author="Guo, Shicheng" w:date="2019-03-09T01:59:00Z">
            <w:rPr>
              <w:rFonts w:ascii="Times New Roman" w:hAnsi="Times New Roman" w:cs="Times New Roman"/>
            </w:rPr>
          </w:rPrChange>
        </w:rPr>
        <w:t>94</w:t>
      </w:r>
      <w:r w:rsidR="00835F33" w:rsidRPr="002821DC">
        <w:rPr>
          <w:rFonts w:ascii="Arial" w:hAnsi="Arial" w:cs="Arial"/>
          <w:sz w:val="22"/>
          <w:szCs w:val="22"/>
          <w:rPrChange w:id="451" w:author="Guo, Shicheng" w:date="2019-03-09T01:59:00Z">
            <w:rPr>
              <w:rFonts w:ascii="Times New Roman" w:hAnsi="Times New Roman" w:cs="Times New Roman"/>
            </w:rPr>
          </w:rPrChange>
        </w:rPr>
        <w:t xml:space="preserve"> paired ESCC and adjacent normal tissue samples in Chinese Han population. </w:t>
      </w:r>
    </w:p>
    <w:p w14:paraId="66DD6B18" w14:textId="77777777" w:rsidR="00835F33" w:rsidRPr="002821DC" w:rsidRDefault="00835F33">
      <w:pPr>
        <w:rPr>
          <w:rFonts w:ascii="Arial" w:hAnsi="Arial" w:cs="Arial"/>
          <w:sz w:val="22"/>
          <w:szCs w:val="22"/>
          <w:rPrChange w:id="452" w:author="Guo, Shicheng" w:date="2019-03-09T01:59:00Z">
            <w:rPr>
              <w:rFonts w:ascii="Times New Roman" w:hAnsi="Times New Roman" w:cs="Times New Roman"/>
            </w:rPr>
          </w:rPrChange>
        </w:rPr>
      </w:pPr>
    </w:p>
    <w:p w14:paraId="7726AFD6" w14:textId="55C8CAC4" w:rsidR="00835F33" w:rsidRPr="002821DC" w:rsidRDefault="00835F33">
      <w:pPr>
        <w:rPr>
          <w:rFonts w:ascii="Arial" w:hAnsi="Arial" w:cs="Arial"/>
          <w:b/>
          <w:sz w:val="22"/>
          <w:szCs w:val="22"/>
          <w:rPrChange w:id="453" w:author="Guo, Shicheng" w:date="2019-03-09T01:59:00Z">
            <w:rPr>
              <w:rFonts w:ascii="Times New Roman" w:hAnsi="Times New Roman" w:cs="Times New Roman"/>
              <w:b/>
              <w:sz w:val="28"/>
            </w:rPr>
          </w:rPrChange>
        </w:rPr>
      </w:pPr>
      <w:r w:rsidRPr="002821DC">
        <w:rPr>
          <w:rFonts w:ascii="Arial" w:hAnsi="Arial" w:cs="Arial"/>
          <w:b/>
          <w:sz w:val="22"/>
          <w:szCs w:val="22"/>
          <w:rPrChange w:id="454" w:author="Guo, Shicheng" w:date="2019-03-09T01:59:00Z">
            <w:rPr>
              <w:rFonts w:ascii="Times New Roman" w:hAnsi="Times New Roman" w:cs="Times New Roman"/>
              <w:b/>
              <w:sz w:val="28"/>
            </w:rPr>
          </w:rPrChange>
        </w:rPr>
        <w:t xml:space="preserve">Methylation status validation of the 5 </w:t>
      </w:r>
      <w:proofErr w:type="spellStart"/>
      <w:r w:rsidRPr="002821DC">
        <w:rPr>
          <w:rFonts w:ascii="Arial" w:hAnsi="Arial" w:cs="Arial"/>
          <w:b/>
          <w:sz w:val="22"/>
          <w:szCs w:val="22"/>
          <w:rPrChange w:id="455" w:author="Guo, Shicheng" w:date="2019-03-09T01:59:00Z">
            <w:rPr>
              <w:rFonts w:ascii="Times New Roman" w:hAnsi="Times New Roman" w:cs="Times New Roman"/>
              <w:b/>
              <w:sz w:val="28"/>
            </w:rPr>
          </w:rPrChange>
        </w:rPr>
        <w:t>CpGsites</w:t>
      </w:r>
      <w:proofErr w:type="spellEnd"/>
      <w:r w:rsidRPr="002821DC">
        <w:rPr>
          <w:rFonts w:ascii="Arial" w:hAnsi="Arial" w:cs="Arial"/>
          <w:b/>
          <w:sz w:val="22"/>
          <w:szCs w:val="22"/>
          <w:rPrChange w:id="456" w:author="Guo, Shicheng" w:date="2019-03-09T01:59:00Z">
            <w:rPr>
              <w:rFonts w:ascii="Times New Roman" w:hAnsi="Times New Roman" w:cs="Times New Roman"/>
              <w:b/>
              <w:sz w:val="28"/>
            </w:rPr>
          </w:rPrChange>
        </w:rPr>
        <w:t xml:space="preserve"> with targeted bisulfite sequencing</w:t>
      </w:r>
    </w:p>
    <w:p w14:paraId="058822B5" w14:textId="2EF7990F" w:rsidR="00576948" w:rsidRPr="002821DC" w:rsidRDefault="009404F9">
      <w:pPr>
        <w:rPr>
          <w:rFonts w:ascii="Arial" w:hAnsi="Arial" w:cs="Arial"/>
          <w:sz w:val="22"/>
          <w:szCs w:val="22"/>
          <w:rPrChange w:id="457" w:author="Guo, Shicheng" w:date="2019-03-09T01:59:00Z">
            <w:rPr>
              <w:rFonts w:ascii="Times New Roman" w:hAnsi="Times New Roman" w:cs="Times New Roman"/>
            </w:rPr>
          </w:rPrChange>
        </w:rPr>
      </w:pPr>
      <w:r w:rsidRPr="002821DC">
        <w:rPr>
          <w:rFonts w:ascii="Arial" w:hAnsi="Arial" w:cs="Arial"/>
          <w:sz w:val="22"/>
          <w:szCs w:val="22"/>
          <w:rPrChange w:id="458" w:author="Guo, Shicheng" w:date="2019-03-09T01:59:00Z">
            <w:rPr>
              <w:rFonts w:ascii="Times New Roman" w:hAnsi="Times New Roman" w:cs="Times New Roman"/>
            </w:rPr>
          </w:rPrChange>
        </w:rPr>
        <w:t xml:space="preserve">In order to validate the results from the previous analysis, we performed the study to detect the methylation </w:t>
      </w:r>
      <w:r w:rsidRPr="002821DC">
        <w:rPr>
          <w:rFonts w:ascii="Arial" w:hAnsi="Arial" w:cs="Arial"/>
          <w:sz w:val="22"/>
          <w:szCs w:val="22"/>
          <w:rPrChange w:id="459" w:author="Guo, Shicheng" w:date="2019-03-09T01:59:00Z">
            <w:rPr>
              <w:rFonts w:ascii="Times New Roman" w:hAnsi="Times New Roman" w:cs="Times New Roman"/>
            </w:rPr>
          </w:rPrChange>
        </w:rPr>
        <w:lastRenderedPageBreak/>
        <w:t xml:space="preserve">status of the above five </w:t>
      </w:r>
      <w:proofErr w:type="spellStart"/>
      <w:r w:rsidRPr="002821DC">
        <w:rPr>
          <w:rFonts w:ascii="Arial" w:hAnsi="Arial" w:cs="Arial"/>
          <w:sz w:val="22"/>
          <w:szCs w:val="22"/>
          <w:rPrChange w:id="460" w:author="Guo, Shicheng" w:date="2019-03-09T01:59:00Z">
            <w:rPr>
              <w:rFonts w:ascii="Times New Roman" w:hAnsi="Times New Roman" w:cs="Times New Roman"/>
            </w:rPr>
          </w:rPrChange>
        </w:rPr>
        <w:t>CpGsites</w:t>
      </w:r>
      <w:proofErr w:type="spellEnd"/>
      <w:r w:rsidRPr="002821DC">
        <w:rPr>
          <w:rFonts w:ascii="Arial" w:hAnsi="Arial" w:cs="Arial"/>
          <w:sz w:val="22"/>
          <w:szCs w:val="22"/>
          <w:rPrChange w:id="461" w:author="Guo, Shicheng" w:date="2019-03-09T01:59:00Z">
            <w:rPr>
              <w:rFonts w:ascii="Times New Roman" w:hAnsi="Times New Roman" w:cs="Times New Roman"/>
            </w:rPr>
          </w:rPrChange>
        </w:rPr>
        <w:t xml:space="preserve"> with targeted bisulfite sequencing method in </w:t>
      </w:r>
      <w:r w:rsidR="00D34AAE" w:rsidRPr="002821DC">
        <w:rPr>
          <w:rFonts w:ascii="Arial" w:hAnsi="Arial" w:cs="Arial"/>
          <w:sz w:val="22"/>
          <w:szCs w:val="22"/>
          <w:rPrChange w:id="462" w:author="Guo, Shicheng" w:date="2019-03-09T01:59:00Z">
            <w:rPr>
              <w:rFonts w:ascii="Times New Roman" w:hAnsi="Times New Roman" w:cs="Times New Roman"/>
            </w:rPr>
          </w:rPrChange>
        </w:rPr>
        <w:t>94</w:t>
      </w:r>
      <w:r w:rsidRPr="002821DC">
        <w:rPr>
          <w:rFonts w:ascii="Arial" w:hAnsi="Arial" w:cs="Arial"/>
          <w:sz w:val="22"/>
          <w:szCs w:val="22"/>
          <w:rPrChange w:id="463" w:author="Guo, Shicheng" w:date="2019-03-09T01:59:00Z">
            <w:rPr>
              <w:rFonts w:ascii="Times New Roman" w:hAnsi="Times New Roman" w:cs="Times New Roman"/>
            </w:rPr>
          </w:rPrChange>
        </w:rPr>
        <w:t xml:space="preserve"> pairs of ESCC and adjacent normal tissues. The characteristics of the ESCC patients were shown in </w:t>
      </w:r>
      <w:r w:rsidRPr="002821DC">
        <w:rPr>
          <w:rFonts w:ascii="Arial" w:hAnsi="Arial" w:cs="Arial"/>
          <w:color w:val="FF0000"/>
          <w:sz w:val="22"/>
          <w:szCs w:val="22"/>
          <w:rPrChange w:id="464" w:author="Guo, Shicheng" w:date="2019-03-09T01:59:00Z">
            <w:rPr>
              <w:rFonts w:ascii="Times New Roman" w:hAnsi="Times New Roman" w:cs="Times New Roman"/>
              <w:color w:val="FF0000"/>
            </w:rPr>
          </w:rPrChange>
        </w:rPr>
        <w:t>Table 1</w:t>
      </w:r>
      <w:r w:rsidRPr="002821DC">
        <w:rPr>
          <w:rFonts w:ascii="Arial" w:hAnsi="Arial" w:cs="Arial"/>
          <w:sz w:val="22"/>
          <w:szCs w:val="22"/>
          <w:rPrChange w:id="465" w:author="Guo, Shicheng" w:date="2019-03-09T01:59:00Z">
            <w:rPr>
              <w:rFonts w:ascii="Times New Roman" w:hAnsi="Times New Roman" w:cs="Times New Roman"/>
            </w:rPr>
          </w:rPrChange>
        </w:rPr>
        <w:t xml:space="preserve">. Targeted bisulfite sequencing method is an </w:t>
      </w:r>
      <w:r w:rsidR="00D34AAE" w:rsidRPr="002821DC">
        <w:rPr>
          <w:rFonts w:ascii="Arial" w:hAnsi="Arial" w:cs="Arial"/>
          <w:sz w:val="22"/>
          <w:szCs w:val="22"/>
          <w:rPrChange w:id="466" w:author="Guo, Shicheng" w:date="2019-03-09T01:59:00Z">
            <w:rPr>
              <w:rFonts w:ascii="Times New Roman" w:hAnsi="Times New Roman" w:cs="Times New Roman"/>
            </w:rPr>
          </w:rPrChange>
        </w:rPr>
        <w:t>accurate and cost-effective method</w:t>
      </w:r>
      <w:r w:rsidRPr="002821DC">
        <w:rPr>
          <w:rFonts w:ascii="Arial" w:hAnsi="Arial" w:cs="Arial"/>
          <w:sz w:val="22"/>
          <w:szCs w:val="22"/>
          <w:rPrChange w:id="467" w:author="Guo, Shicheng" w:date="2019-03-09T01:59:00Z">
            <w:rPr>
              <w:rFonts w:ascii="Times New Roman" w:hAnsi="Times New Roman" w:cs="Times New Roman"/>
            </w:rPr>
          </w:rPrChange>
        </w:rPr>
        <w:t xml:space="preserve"> </w:t>
      </w:r>
      <w:r w:rsidR="00D34AAE" w:rsidRPr="002821DC">
        <w:rPr>
          <w:rFonts w:ascii="Arial" w:hAnsi="Arial" w:cs="Arial"/>
          <w:sz w:val="22"/>
          <w:szCs w:val="22"/>
          <w:rPrChange w:id="468" w:author="Guo, Shicheng" w:date="2019-03-09T01:59:00Z">
            <w:rPr>
              <w:rFonts w:ascii="Times New Roman" w:hAnsi="Times New Roman" w:cs="Times New Roman"/>
            </w:rPr>
          </w:rPrChange>
        </w:rPr>
        <w:t xml:space="preserve">for </w:t>
      </w:r>
      <w:r w:rsidRPr="002821DC">
        <w:rPr>
          <w:rFonts w:ascii="Arial" w:hAnsi="Arial" w:cs="Arial"/>
          <w:sz w:val="22"/>
          <w:szCs w:val="22"/>
          <w:rPrChange w:id="469" w:author="Guo, Shicheng" w:date="2019-03-09T01:59:00Z">
            <w:rPr>
              <w:rFonts w:ascii="Times New Roman" w:hAnsi="Times New Roman" w:cs="Times New Roman"/>
            </w:rPr>
          </w:rPrChange>
        </w:rPr>
        <w:t>detect</w:t>
      </w:r>
      <w:r w:rsidR="00D34AAE" w:rsidRPr="002821DC">
        <w:rPr>
          <w:rFonts w:ascii="Arial" w:hAnsi="Arial" w:cs="Arial"/>
          <w:sz w:val="22"/>
          <w:szCs w:val="22"/>
          <w:rPrChange w:id="470" w:author="Guo, Shicheng" w:date="2019-03-09T01:59:00Z">
            <w:rPr>
              <w:rFonts w:ascii="Times New Roman" w:hAnsi="Times New Roman" w:cs="Times New Roman"/>
            </w:rPr>
          </w:rPrChange>
        </w:rPr>
        <w:t>ing</w:t>
      </w:r>
      <w:r w:rsidRPr="002821DC">
        <w:rPr>
          <w:rFonts w:ascii="Arial" w:hAnsi="Arial" w:cs="Arial"/>
          <w:sz w:val="22"/>
          <w:szCs w:val="22"/>
          <w:rPrChange w:id="471" w:author="Guo, Shicheng" w:date="2019-03-09T01:59:00Z">
            <w:rPr>
              <w:rFonts w:ascii="Times New Roman" w:hAnsi="Times New Roman" w:cs="Times New Roman"/>
            </w:rPr>
          </w:rPrChange>
        </w:rPr>
        <w:t xml:space="preserve"> the methylation status of one or several selected regions with high coverage and </w:t>
      </w:r>
      <w:proofErr w:type="gramStart"/>
      <w:r w:rsidRPr="002821DC">
        <w:rPr>
          <w:rFonts w:ascii="Arial" w:hAnsi="Arial" w:cs="Arial"/>
          <w:sz w:val="22"/>
          <w:szCs w:val="22"/>
          <w:rPrChange w:id="472" w:author="Guo, Shicheng" w:date="2019-03-09T01:59:00Z">
            <w:rPr>
              <w:rFonts w:ascii="Times New Roman" w:hAnsi="Times New Roman" w:cs="Times New Roman"/>
            </w:rPr>
          </w:rPrChange>
        </w:rPr>
        <w:t>efficiency</w:t>
      </w:r>
      <w:proofErr w:type="gramEnd"/>
      <w:r w:rsidR="0002251A" w:rsidRPr="002821DC">
        <w:rPr>
          <w:rFonts w:ascii="Arial" w:hAnsi="Arial" w:cs="Arial"/>
          <w:sz w:val="22"/>
          <w:szCs w:val="22"/>
          <w:rPrChange w:id="473" w:author="Guo, Shicheng" w:date="2019-03-09T01:59:00Z">
            <w:rPr>
              <w:rFonts w:ascii="Times New Roman" w:hAnsi="Times New Roman" w:cs="Times New Roman"/>
            </w:rPr>
          </w:rPrChange>
        </w:rPr>
        <w:fldChar w:fldCharType="begin">
          <w:fldData xml:space="preserve">PEVuZE5vdGU+PENpdGU+PEF1dGhvcj5IZWJlc3RyZWl0PC9BdXRob3I+PFllYXI+MjAxMzwvWWVh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</w:fldData>
        </w:fldChar>
      </w:r>
      <w:r w:rsidR="0002251A" w:rsidRPr="002821DC">
        <w:rPr>
          <w:rFonts w:ascii="Arial" w:hAnsi="Arial" w:cs="Arial"/>
          <w:sz w:val="22"/>
          <w:szCs w:val="22"/>
          <w:rPrChange w:id="474" w:author="Guo, Shicheng" w:date="2019-03-09T01:59:00Z">
            <w:rPr>
              <w:rFonts w:ascii="Times New Roman" w:hAnsi="Times New Roman" w:cs="Times New Roman"/>
            </w:rPr>
          </w:rPrChange>
        </w:rPr>
        <w:instrText xml:space="preserve"> ADDIN EN.CITE </w:instrText>
      </w:r>
      <w:r w:rsidR="0002251A" w:rsidRPr="002821DC">
        <w:rPr>
          <w:rFonts w:ascii="Arial" w:hAnsi="Arial" w:cs="Arial"/>
          <w:sz w:val="22"/>
          <w:szCs w:val="22"/>
          <w:rPrChange w:id="475" w:author="Guo, Shicheng" w:date="2019-03-09T01:59:00Z">
            <w:rPr>
              <w:rFonts w:ascii="Times New Roman" w:hAnsi="Times New Roman" w:cs="Times New Roman"/>
            </w:rPr>
          </w:rPrChange>
        </w:rPr>
        <w:fldChar w:fldCharType="begin">
          <w:fldData xml:space="preserve">PEVuZE5vdGU+PENpdGU+PEF1dGhvcj5IZWJlc3RyZWl0PC9BdXRob3I+PFllYXI+MjAxMzwvWWVh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</w:fldData>
        </w:fldChar>
      </w:r>
      <w:r w:rsidR="0002251A" w:rsidRPr="002821DC">
        <w:rPr>
          <w:rFonts w:ascii="Arial" w:hAnsi="Arial" w:cs="Arial"/>
          <w:sz w:val="22"/>
          <w:szCs w:val="22"/>
          <w:rPrChange w:id="476" w:author="Guo, Shicheng" w:date="2019-03-09T01:59:00Z">
            <w:rPr>
              <w:rFonts w:ascii="Times New Roman" w:hAnsi="Times New Roman" w:cs="Times New Roman"/>
            </w:rPr>
          </w:rPrChange>
        </w:rPr>
        <w:instrText xml:space="preserve"> ADDIN EN.CITE.DATA </w:instrText>
      </w:r>
      <w:r w:rsidR="0002251A" w:rsidRPr="002821DC">
        <w:rPr>
          <w:rFonts w:ascii="Arial" w:hAnsi="Arial" w:cs="Arial"/>
          <w:sz w:val="22"/>
          <w:szCs w:val="22"/>
          <w:rPrChange w:id="477" w:author="Guo, Shicheng" w:date="2019-03-09T01:59:00Z">
            <w:rPr>
              <w:rFonts w:ascii="Times New Roman" w:hAnsi="Times New Roman" w:cs="Times New Roman"/>
            </w:rPr>
          </w:rPrChange>
        </w:rPr>
      </w:r>
      <w:r w:rsidR="0002251A" w:rsidRPr="002821DC">
        <w:rPr>
          <w:rFonts w:ascii="Arial" w:hAnsi="Arial" w:cs="Arial"/>
          <w:sz w:val="22"/>
          <w:szCs w:val="22"/>
          <w:rPrChange w:id="478" w:author="Guo, Shicheng" w:date="2019-03-09T01:59:00Z">
            <w:rPr>
              <w:rFonts w:ascii="Times New Roman" w:hAnsi="Times New Roman" w:cs="Times New Roman"/>
            </w:rPr>
          </w:rPrChange>
        </w:rPr>
        <w:fldChar w:fldCharType="end"/>
      </w:r>
      <w:r w:rsidR="0002251A" w:rsidRPr="002821DC">
        <w:rPr>
          <w:rFonts w:ascii="Arial" w:hAnsi="Arial" w:cs="Arial"/>
          <w:sz w:val="22"/>
          <w:szCs w:val="22"/>
          <w:rPrChange w:id="479" w:author="Guo, Shicheng" w:date="2019-03-09T01:59:00Z">
            <w:rPr>
              <w:rFonts w:ascii="Times New Roman" w:hAnsi="Times New Roman" w:cs="Times New Roman"/>
            </w:rPr>
          </w:rPrChange>
        </w:rPr>
      </w:r>
      <w:r w:rsidR="0002251A" w:rsidRPr="002821DC">
        <w:rPr>
          <w:rFonts w:ascii="Arial" w:hAnsi="Arial" w:cs="Arial"/>
          <w:sz w:val="22"/>
          <w:szCs w:val="22"/>
          <w:rPrChange w:id="480" w:author="Guo, Shicheng" w:date="2019-03-09T01:59:00Z">
            <w:rPr>
              <w:rFonts w:ascii="Times New Roman" w:hAnsi="Times New Roman" w:cs="Times New Roman"/>
            </w:rPr>
          </w:rPrChange>
        </w:rPr>
        <w:fldChar w:fldCharType="separate"/>
      </w:r>
      <w:r w:rsidR="0002251A" w:rsidRPr="002821DC">
        <w:rPr>
          <w:rFonts w:ascii="Arial" w:hAnsi="Arial" w:cs="Arial"/>
          <w:noProof/>
          <w:sz w:val="22"/>
          <w:szCs w:val="22"/>
          <w:rPrChange w:id="481" w:author="Guo, Shicheng" w:date="2019-03-09T01:59:00Z">
            <w:rPr>
              <w:rFonts w:ascii="Times New Roman" w:hAnsi="Times New Roman" w:cs="Times New Roman"/>
              <w:noProof/>
            </w:rPr>
          </w:rPrChange>
        </w:rPr>
        <w:t>[24-26]</w:t>
      </w:r>
      <w:r w:rsidR="0002251A" w:rsidRPr="002821DC">
        <w:rPr>
          <w:rFonts w:ascii="Arial" w:hAnsi="Arial" w:cs="Arial"/>
          <w:sz w:val="22"/>
          <w:szCs w:val="22"/>
          <w:rPrChange w:id="482" w:author="Guo, Shicheng" w:date="2019-03-09T01:59:00Z">
            <w:rPr>
              <w:rFonts w:ascii="Times New Roman" w:hAnsi="Times New Roman" w:cs="Times New Roman"/>
            </w:rPr>
          </w:rPrChange>
        </w:rPr>
        <w:fldChar w:fldCharType="end"/>
      </w:r>
      <w:r w:rsidRPr="002821DC">
        <w:rPr>
          <w:rFonts w:ascii="Arial" w:hAnsi="Arial" w:cs="Arial"/>
          <w:sz w:val="22"/>
          <w:szCs w:val="22"/>
          <w:rPrChange w:id="483" w:author="Guo, Shicheng" w:date="2019-03-09T01:59:00Z">
            <w:rPr>
              <w:rFonts w:ascii="Times New Roman" w:hAnsi="Times New Roman" w:cs="Times New Roman"/>
            </w:rPr>
          </w:rPrChange>
        </w:rPr>
        <w:t xml:space="preserve">. </w:t>
      </w:r>
      <w:r w:rsidR="00D34AAE" w:rsidRPr="002821DC">
        <w:rPr>
          <w:rFonts w:ascii="Arial" w:hAnsi="Arial" w:cs="Arial"/>
          <w:sz w:val="22"/>
          <w:szCs w:val="22"/>
          <w:rPrChange w:id="484" w:author="Guo, Shicheng" w:date="2019-03-09T01:59:00Z">
            <w:rPr>
              <w:rFonts w:ascii="Times New Roman" w:hAnsi="Times New Roman" w:cs="Times New Roman"/>
            </w:rPr>
          </w:rPrChange>
        </w:rPr>
        <w:t>By using the targeted bisulfite sequencing</w:t>
      </w:r>
      <w:r w:rsidRPr="002821DC">
        <w:rPr>
          <w:rFonts w:ascii="Arial" w:hAnsi="Arial" w:cs="Arial"/>
          <w:sz w:val="22"/>
          <w:szCs w:val="22"/>
          <w:rPrChange w:id="485" w:author="Guo, Shicheng" w:date="2019-03-09T01:59:00Z">
            <w:rPr>
              <w:rFonts w:ascii="Times New Roman" w:hAnsi="Times New Roman" w:cs="Times New Roman"/>
            </w:rPr>
          </w:rPrChange>
        </w:rPr>
        <w:t xml:space="preserve">, </w:t>
      </w:r>
      <w:r w:rsidR="00D34AAE" w:rsidRPr="002821DC">
        <w:rPr>
          <w:rFonts w:ascii="Arial" w:hAnsi="Arial" w:cs="Arial"/>
          <w:sz w:val="22"/>
          <w:szCs w:val="22"/>
          <w:rPrChange w:id="486" w:author="Guo, Shicheng" w:date="2019-03-09T01:59:00Z">
            <w:rPr>
              <w:rFonts w:ascii="Times New Roman" w:hAnsi="Times New Roman" w:cs="Times New Roman"/>
            </w:rPr>
          </w:rPrChange>
        </w:rPr>
        <w:t>we can test not only the</w:t>
      </w:r>
      <w:r w:rsidRPr="002821DC">
        <w:rPr>
          <w:rFonts w:ascii="Arial" w:hAnsi="Arial" w:cs="Arial"/>
          <w:sz w:val="22"/>
          <w:szCs w:val="22"/>
          <w:rPrChange w:id="487" w:author="Guo, Shicheng" w:date="2019-03-09T01:59:00Z">
            <w:rPr>
              <w:rFonts w:ascii="Times New Roman" w:hAnsi="Times New Roman" w:cs="Times New Roman"/>
            </w:rPr>
          </w:rPrChange>
        </w:rPr>
        <w:t xml:space="preserve"> </w:t>
      </w:r>
      <w:r w:rsidR="00D34AAE" w:rsidRPr="002821DC">
        <w:rPr>
          <w:rFonts w:ascii="Arial" w:hAnsi="Arial" w:cs="Arial"/>
          <w:sz w:val="22"/>
          <w:szCs w:val="22"/>
          <w:rPrChange w:id="488" w:author="Guo, Shicheng" w:date="2019-03-09T01:59:00Z">
            <w:rPr>
              <w:rFonts w:ascii="Times New Roman" w:hAnsi="Times New Roman" w:cs="Times New Roman"/>
            </w:rPr>
          </w:rPrChange>
        </w:rPr>
        <w:t xml:space="preserve">five selected </w:t>
      </w:r>
      <w:proofErr w:type="spellStart"/>
      <w:r w:rsidRPr="002821DC">
        <w:rPr>
          <w:rFonts w:ascii="Arial" w:hAnsi="Arial" w:cs="Arial"/>
          <w:sz w:val="22"/>
          <w:szCs w:val="22"/>
          <w:rPrChange w:id="489" w:author="Guo, Shicheng" w:date="2019-03-09T01:59:00Z">
            <w:rPr>
              <w:rFonts w:ascii="Times New Roman" w:hAnsi="Times New Roman" w:cs="Times New Roman"/>
            </w:rPr>
          </w:rPrChange>
        </w:rPr>
        <w:t>CpGsites</w:t>
      </w:r>
      <w:proofErr w:type="spellEnd"/>
      <w:r w:rsidRPr="002821DC">
        <w:rPr>
          <w:rFonts w:ascii="Arial" w:hAnsi="Arial" w:cs="Arial"/>
          <w:sz w:val="22"/>
          <w:szCs w:val="22"/>
          <w:rPrChange w:id="490" w:author="Guo, Shicheng" w:date="2019-03-09T01:59:00Z">
            <w:rPr>
              <w:rFonts w:ascii="Times New Roman" w:hAnsi="Times New Roman" w:cs="Times New Roman"/>
            </w:rPr>
          </w:rPrChange>
        </w:rPr>
        <w:t xml:space="preserve"> but many more nearby </w:t>
      </w:r>
      <w:proofErr w:type="spellStart"/>
      <w:r w:rsidRPr="002821DC">
        <w:rPr>
          <w:rFonts w:ascii="Arial" w:hAnsi="Arial" w:cs="Arial"/>
          <w:sz w:val="22"/>
          <w:szCs w:val="22"/>
          <w:rPrChange w:id="491" w:author="Guo, Shicheng" w:date="2019-03-09T01:59:00Z">
            <w:rPr>
              <w:rFonts w:ascii="Times New Roman" w:hAnsi="Times New Roman" w:cs="Times New Roman"/>
            </w:rPr>
          </w:rPrChange>
        </w:rPr>
        <w:t>CpGsites</w:t>
      </w:r>
      <w:proofErr w:type="spellEnd"/>
      <w:r w:rsidR="00D34AAE" w:rsidRPr="002821DC">
        <w:rPr>
          <w:rFonts w:ascii="Arial" w:hAnsi="Arial" w:cs="Arial"/>
          <w:sz w:val="22"/>
          <w:szCs w:val="22"/>
          <w:rPrChange w:id="492" w:author="Guo, Shicheng" w:date="2019-03-09T01:59:00Z">
            <w:rPr>
              <w:rFonts w:ascii="Times New Roman" w:hAnsi="Times New Roman" w:cs="Times New Roman"/>
            </w:rPr>
          </w:rPrChange>
        </w:rPr>
        <w:t xml:space="preserve"> because of the read length</w:t>
      </w:r>
      <w:r w:rsidRPr="002821DC">
        <w:rPr>
          <w:rFonts w:ascii="Arial" w:hAnsi="Arial" w:cs="Arial"/>
          <w:sz w:val="22"/>
          <w:szCs w:val="22"/>
          <w:rPrChange w:id="493" w:author="Guo, Shicheng" w:date="2019-03-09T01:59:00Z">
            <w:rPr>
              <w:rFonts w:ascii="Times New Roman" w:hAnsi="Times New Roman" w:cs="Times New Roman"/>
            </w:rPr>
          </w:rPrChange>
        </w:rPr>
        <w:t xml:space="preserve">. </w:t>
      </w:r>
      <w:r w:rsidR="0028672E" w:rsidRPr="002821DC">
        <w:rPr>
          <w:rFonts w:ascii="Arial" w:hAnsi="Arial" w:cs="Arial"/>
          <w:sz w:val="22"/>
          <w:szCs w:val="22"/>
          <w:rPrChange w:id="494" w:author="Guo, Shicheng" w:date="2019-03-09T01:59:00Z">
            <w:rPr>
              <w:rFonts w:ascii="Times New Roman" w:hAnsi="Times New Roman" w:cs="Times New Roman"/>
            </w:rPr>
          </w:rPrChange>
        </w:rPr>
        <w:t xml:space="preserve">Quality control procedures were firstly applied to the bisulfite sequencing data. </w:t>
      </w:r>
      <w:r w:rsidR="005E7B85" w:rsidRPr="002821DC">
        <w:rPr>
          <w:rFonts w:ascii="Arial" w:hAnsi="Arial" w:cs="Arial"/>
          <w:sz w:val="22"/>
          <w:szCs w:val="22"/>
          <w:rPrChange w:id="495" w:author="Guo, Shicheng" w:date="2019-03-09T01:59:00Z">
            <w:rPr>
              <w:rFonts w:ascii="Times New Roman" w:hAnsi="Times New Roman" w:cs="Times New Roman"/>
            </w:rPr>
          </w:rPrChange>
        </w:rPr>
        <w:t>W</w:t>
      </w:r>
      <w:r w:rsidR="0028672E" w:rsidRPr="002821DC">
        <w:rPr>
          <w:rFonts w:ascii="Arial" w:hAnsi="Arial" w:cs="Arial"/>
          <w:sz w:val="22"/>
          <w:szCs w:val="22"/>
          <w:rPrChange w:id="496" w:author="Guo, Shicheng" w:date="2019-03-09T01:59:00Z">
            <w:rPr>
              <w:rFonts w:ascii="Times New Roman" w:hAnsi="Times New Roman" w:cs="Times New Roman"/>
            </w:rPr>
          </w:rPrChange>
        </w:rPr>
        <w:t>e found that the bisulfite conversion rate of each sample</w:t>
      </w:r>
      <w:r w:rsidR="006D1F83" w:rsidRPr="002821DC">
        <w:rPr>
          <w:rFonts w:ascii="Arial" w:hAnsi="Arial" w:cs="Arial"/>
          <w:sz w:val="22"/>
          <w:szCs w:val="22"/>
          <w:rPrChange w:id="497" w:author="Guo, Shicheng" w:date="2019-03-09T01:59:00Z">
            <w:rPr>
              <w:rFonts w:ascii="Times New Roman" w:hAnsi="Times New Roman" w:cs="Times New Roman"/>
            </w:rPr>
          </w:rPrChange>
        </w:rPr>
        <w:t xml:space="preserve"> was </w:t>
      </w:r>
      <w:r w:rsidR="005E7B85" w:rsidRPr="002821DC">
        <w:rPr>
          <w:rFonts w:ascii="Arial" w:hAnsi="Arial" w:cs="Arial"/>
          <w:sz w:val="22"/>
          <w:szCs w:val="22"/>
          <w:rPrChange w:id="498" w:author="Guo, Shicheng" w:date="2019-03-09T01:59:00Z">
            <w:rPr>
              <w:rFonts w:ascii="Times New Roman" w:hAnsi="Times New Roman" w:cs="Times New Roman"/>
            </w:rPr>
          </w:rPrChange>
        </w:rPr>
        <w:t>higher than 98%, and no significant difference was found between the tumor and adjacent normal tissues,</w:t>
      </w:r>
      <w:r w:rsidR="006D1F83" w:rsidRPr="002821DC">
        <w:rPr>
          <w:rFonts w:ascii="Arial" w:hAnsi="Arial" w:cs="Arial"/>
          <w:sz w:val="22"/>
          <w:szCs w:val="22"/>
          <w:rPrChange w:id="499" w:author="Guo, Shicheng" w:date="2019-03-09T01:59:00Z">
            <w:rPr>
              <w:rFonts w:ascii="Times New Roman" w:hAnsi="Times New Roman" w:cs="Times New Roman"/>
            </w:rPr>
          </w:rPrChange>
        </w:rPr>
        <w:t xml:space="preserve"> indicating the bisulfite conversion is efficient</w:t>
      </w:r>
      <w:r w:rsidR="005E7B85" w:rsidRPr="002821DC">
        <w:rPr>
          <w:rFonts w:ascii="Arial" w:hAnsi="Arial" w:cs="Arial"/>
          <w:sz w:val="22"/>
          <w:szCs w:val="22"/>
          <w:rPrChange w:id="500" w:author="Guo, Shicheng" w:date="2019-03-09T01:59:00Z">
            <w:rPr>
              <w:rFonts w:ascii="Times New Roman" w:hAnsi="Times New Roman" w:cs="Times New Roman"/>
            </w:rPr>
          </w:rPrChange>
        </w:rPr>
        <w:t xml:space="preserve"> and reliable (</w:t>
      </w:r>
      <w:ins w:id="501" w:author="weilin pu" w:date="2017-04-01T11:37:00Z">
        <w:r w:rsidR="00BB1A9A" w:rsidRPr="002821DC">
          <w:rPr>
            <w:rFonts w:ascii="Arial" w:hAnsi="Arial" w:cs="Arial"/>
            <w:sz w:val="22"/>
            <w:szCs w:val="22"/>
            <w:rPrChange w:id="502" w:author="Guo, Shicheng" w:date="2019-03-09T01:59:00Z">
              <w:rPr>
                <w:rFonts w:ascii="Times New Roman" w:hAnsi="Times New Roman" w:cs="Times New Roman" w:hint="eastAsia"/>
              </w:rPr>
            </w:rPrChange>
          </w:rPr>
          <w:t>Figure 3F</w:t>
        </w:r>
      </w:ins>
      <w:del w:id="503" w:author="weilin pu" w:date="2017-04-01T11:37:00Z">
        <w:r w:rsidR="005E7B85" w:rsidRPr="002821DC" w:rsidDel="00BB1A9A">
          <w:rPr>
            <w:rFonts w:ascii="Arial" w:hAnsi="Arial" w:cs="Arial"/>
            <w:color w:val="FF0000"/>
            <w:sz w:val="22"/>
            <w:szCs w:val="22"/>
            <w:rPrChange w:id="504" w:author="Guo, Shicheng" w:date="2019-03-09T01:59:00Z">
              <w:rPr>
                <w:rFonts w:ascii="Times New Roman" w:hAnsi="Times New Roman" w:cs="Times New Roman"/>
                <w:color w:val="FF0000"/>
              </w:rPr>
            </w:rPrChange>
          </w:rPr>
          <w:delText>Supplementary Figure4</w:delText>
        </w:r>
      </w:del>
      <w:r w:rsidR="005E7B85" w:rsidRPr="002821DC">
        <w:rPr>
          <w:rFonts w:ascii="Arial" w:hAnsi="Arial" w:cs="Arial"/>
          <w:sz w:val="22"/>
          <w:szCs w:val="22"/>
          <w:rPrChange w:id="505" w:author="Guo, Shicheng" w:date="2019-03-09T01:59:00Z">
            <w:rPr>
              <w:rFonts w:ascii="Times New Roman" w:hAnsi="Times New Roman" w:cs="Times New Roman"/>
            </w:rPr>
          </w:rPrChange>
        </w:rPr>
        <w:t>)</w:t>
      </w:r>
      <w:r w:rsidR="006D1F83" w:rsidRPr="002821DC">
        <w:rPr>
          <w:rFonts w:ascii="Arial" w:hAnsi="Arial" w:cs="Arial"/>
          <w:sz w:val="22"/>
          <w:szCs w:val="22"/>
          <w:rPrChange w:id="506" w:author="Guo, Shicheng" w:date="2019-03-09T01:59:00Z">
            <w:rPr>
              <w:rFonts w:ascii="Times New Roman" w:hAnsi="Times New Roman" w:cs="Times New Roman"/>
            </w:rPr>
          </w:rPrChange>
        </w:rPr>
        <w:t xml:space="preserve">. In addition, the </w:t>
      </w:r>
      <w:r w:rsidR="009410E2" w:rsidRPr="002821DC">
        <w:rPr>
          <w:rFonts w:ascii="Arial" w:hAnsi="Arial" w:cs="Arial"/>
          <w:sz w:val="22"/>
          <w:szCs w:val="22"/>
          <w:rPrChange w:id="507" w:author="Guo, Shicheng" w:date="2019-03-09T01:59:00Z">
            <w:rPr>
              <w:rFonts w:ascii="Times New Roman" w:hAnsi="Times New Roman" w:cs="Times New Roman"/>
            </w:rPr>
          </w:rPrChange>
        </w:rPr>
        <w:t xml:space="preserve">samples as well as the </w:t>
      </w:r>
      <w:proofErr w:type="spellStart"/>
      <w:r w:rsidR="009410E2" w:rsidRPr="002821DC">
        <w:rPr>
          <w:rFonts w:ascii="Arial" w:hAnsi="Arial" w:cs="Arial"/>
          <w:sz w:val="22"/>
          <w:szCs w:val="22"/>
          <w:rPrChange w:id="508" w:author="Guo, Shicheng" w:date="2019-03-09T01:59:00Z">
            <w:rPr>
              <w:rFonts w:ascii="Times New Roman" w:hAnsi="Times New Roman" w:cs="Times New Roman"/>
            </w:rPr>
          </w:rPrChange>
        </w:rPr>
        <w:t>CpGsites</w:t>
      </w:r>
      <w:proofErr w:type="spellEnd"/>
      <w:r w:rsidR="009410E2" w:rsidRPr="002821DC">
        <w:rPr>
          <w:rFonts w:ascii="Arial" w:hAnsi="Arial" w:cs="Arial"/>
          <w:sz w:val="22"/>
          <w:szCs w:val="22"/>
          <w:rPrChange w:id="509" w:author="Guo, Shicheng" w:date="2019-03-09T01:59:00Z">
            <w:rPr>
              <w:rFonts w:ascii="Times New Roman" w:hAnsi="Times New Roman" w:cs="Times New Roman"/>
            </w:rPr>
          </w:rPrChange>
        </w:rPr>
        <w:t xml:space="preserve"> with high missing rate and low coverage were also filtered out as described in Materials and Methods. After the quality control procedures, 174 samples were remained for further study.</w:t>
      </w:r>
      <w:r w:rsidR="0028672E" w:rsidRPr="002821DC">
        <w:rPr>
          <w:rFonts w:ascii="Arial" w:hAnsi="Arial" w:cs="Arial"/>
          <w:sz w:val="22"/>
          <w:szCs w:val="22"/>
          <w:rPrChange w:id="510" w:author="Guo, Shicheng" w:date="2019-03-09T01:59:00Z">
            <w:rPr>
              <w:rFonts w:ascii="Times New Roman" w:hAnsi="Times New Roman" w:cs="Times New Roman"/>
            </w:rPr>
          </w:rPrChange>
        </w:rPr>
        <w:t xml:space="preserve"> </w:t>
      </w:r>
      <w:r w:rsidR="009410E2" w:rsidRPr="002821DC">
        <w:rPr>
          <w:rFonts w:ascii="Arial" w:hAnsi="Arial" w:cs="Arial"/>
          <w:sz w:val="22"/>
          <w:szCs w:val="22"/>
          <w:rPrChange w:id="511" w:author="Guo, Shicheng" w:date="2019-03-09T01:59:00Z">
            <w:rPr>
              <w:rFonts w:ascii="Times New Roman" w:hAnsi="Times New Roman" w:cs="Times New Roman"/>
            </w:rPr>
          </w:rPrChange>
        </w:rPr>
        <w:t xml:space="preserve">The differential methylation analyzes were conducted for </w:t>
      </w:r>
      <w:r w:rsidRPr="002821DC">
        <w:rPr>
          <w:rFonts w:ascii="Arial" w:hAnsi="Arial" w:cs="Arial"/>
          <w:sz w:val="22"/>
          <w:szCs w:val="22"/>
          <w:rPrChange w:id="512" w:author="Guo, Shicheng" w:date="2019-03-09T01:59:00Z">
            <w:rPr>
              <w:rFonts w:ascii="Times New Roman" w:hAnsi="Times New Roman" w:cs="Times New Roman"/>
            </w:rPr>
          </w:rPrChange>
        </w:rPr>
        <w:t xml:space="preserve">the five </w:t>
      </w:r>
      <w:proofErr w:type="spellStart"/>
      <w:r w:rsidRPr="002821DC">
        <w:rPr>
          <w:rFonts w:ascii="Arial" w:hAnsi="Arial" w:cs="Arial"/>
          <w:sz w:val="22"/>
          <w:szCs w:val="22"/>
          <w:rPrChange w:id="513" w:author="Guo, Shicheng" w:date="2019-03-09T01:59:00Z">
            <w:rPr>
              <w:rFonts w:ascii="Times New Roman" w:hAnsi="Times New Roman" w:cs="Times New Roman"/>
            </w:rPr>
          </w:rPrChange>
        </w:rPr>
        <w:t>CpGsites</w:t>
      </w:r>
      <w:proofErr w:type="spellEnd"/>
      <w:r w:rsidRPr="002821DC">
        <w:rPr>
          <w:rFonts w:ascii="Arial" w:hAnsi="Arial" w:cs="Arial"/>
          <w:sz w:val="22"/>
          <w:szCs w:val="22"/>
          <w:rPrChange w:id="514" w:author="Guo, Shicheng" w:date="2019-03-09T01:59:00Z">
            <w:rPr>
              <w:rFonts w:ascii="Times New Roman" w:hAnsi="Times New Roman" w:cs="Times New Roman"/>
            </w:rPr>
          </w:rPrChange>
        </w:rPr>
        <w:t xml:space="preserve"> as well as its nearby </w:t>
      </w:r>
      <w:proofErr w:type="spellStart"/>
      <w:r w:rsidRPr="002821DC">
        <w:rPr>
          <w:rFonts w:ascii="Arial" w:hAnsi="Arial" w:cs="Arial"/>
          <w:sz w:val="22"/>
          <w:szCs w:val="22"/>
          <w:rPrChange w:id="515" w:author="Guo, Shicheng" w:date="2019-03-09T01:59:00Z">
            <w:rPr>
              <w:rFonts w:ascii="Times New Roman" w:hAnsi="Times New Roman" w:cs="Times New Roman"/>
            </w:rPr>
          </w:rPrChange>
        </w:rPr>
        <w:t>CpGsites</w:t>
      </w:r>
      <w:proofErr w:type="spellEnd"/>
      <w:r w:rsidR="009410E2" w:rsidRPr="002821DC">
        <w:rPr>
          <w:rFonts w:ascii="Arial" w:hAnsi="Arial" w:cs="Arial"/>
          <w:sz w:val="22"/>
          <w:szCs w:val="22"/>
          <w:rPrChange w:id="516" w:author="Guo, Shicheng" w:date="2019-03-09T01:59:00Z">
            <w:rPr>
              <w:rFonts w:ascii="Times New Roman" w:hAnsi="Times New Roman" w:cs="Times New Roman"/>
            </w:rPr>
          </w:rPrChange>
        </w:rPr>
        <w:t xml:space="preserve">, suggesting </w:t>
      </w:r>
      <w:r w:rsidR="00085D92" w:rsidRPr="002821DC">
        <w:rPr>
          <w:rFonts w:ascii="Arial" w:hAnsi="Arial" w:cs="Arial"/>
          <w:sz w:val="22"/>
          <w:szCs w:val="22"/>
          <w:rPrChange w:id="517" w:author="Guo, Shicheng" w:date="2019-03-09T01:59:00Z">
            <w:rPr>
              <w:rFonts w:ascii="Times New Roman" w:hAnsi="Times New Roman" w:cs="Times New Roman"/>
            </w:rPr>
          </w:rPrChange>
        </w:rPr>
        <w:t xml:space="preserve">a </w:t>
      </w:r>
      <w:r w:rsidR="009410E2" w:rsidRPr="002821DC">
        <w:rPr>
          <w:rFonts w:ascii="Arial" w:hAnsi="Arial" w:cs="Arial"/>
          <w:sz w:val="22"/>
          <w:szCs w:val="22"/>
          <w:rPrChange w:id="518" w:author="Guo, Shicheng" w:date="2019-03-09T01:59:00Z">
            <w:rPr>
              <w:rFonts w:ascii="Times New Roman" w:hAnsi="Times New Roman" w:cs="Times New Roman"/>
            </w:rPr>
          </w:rPrChange>
        </w:rPr>
        <w:t>strong difference between the ESCC and adjacent normal tissues (</w:t>
      </w:r>
      <w:r w:rsidR="009410E2" w:rsidRPr="002821DC">
        <w:rPr>
          <w:rFonts w:ascii="Arial" w:hAnsi="Arial" w:cs="Arial"/>
          <w:color w:val="FF0000"/>
          <w:sz w:val="22"/>
          <w:szCs w:val="22"/>
          <w:rPrChange w:id="519" w:author="Guo, Shicheng" w:date="2019-03-09T01:59:00Z">
            <w:rPr>
              <w:rFonts w:ascii="Times New Roman" w:hAnsi="Times New Roman" w:cs="Times New Roman"/>
              <w:color w:val="FF0000"/>
            </w:rPr>
          </w:rPrChange>
        </w:rPr>
        <w:t>Figure 2</w:t>
      </w:r>
      <w:r w:rsidR="003C3AEA" w:rsidRPr="002821DC">
        <w:rPr>
          <w:rFonts w:ascii="Arial" w:hAnsi="Arial" w:cs="Arial"/>
          <w:color w:val="FF0000"/>
          <w:sz w:val="22"/>
          <w:szCs w:val="22"/>
          <w:rPrChange w:id="520" w:author="Guo, Shicheng" w:date="2019-03-09T01:59:00Z">
            <w:rPr>
              <w:rFonts w:ascii="Times New Roman" w:hAnsi="Times New Roman" w:cs="Times New Roman"/>
              <w:color w:val="FF0000"/>
            </w:rPr>
          </w:rPrChange>
        </w:rPr>
        <w:t>A-E</w:t>
      </w:r>
      <w:r w:rsidR="009410E2" w:rsidRPr="002821DC">
        <w:rPr>
          <w:rFonts w:ascii="Arial" w:hAnsi="Arial" w:cs="Arial"/>
          <w:sz w:val="22"/>
          <w:szCs w:val="22"/>
          <w:rPrChange w:id="521" w:author="Guo, Shicheng" w:date="2019-03-09T01:59:00Z">
            <w:rPr>
              <w:rFonts w:ascii="Times New Roman" w:hAnsi="Times New Roman" w:cs="Times New Roman"/>
            </w:rPr>
          </w:rPrChange>
        </w:rPr>
        <w:t xml:space="preserve">). </w:t>
      </w:r>
      <w:r w:rsidRPr="002821DC">
        <w:rPr>
          <w:rFonts w:ascii="Arial" w:hAnsi="Arial" w:cs="Arial"/>
          <w:sz w:val="22"/>
          <w:szCs w:val="22"/>
          <w:rPrChange w:id="522" w:author="Guo, Shicheng" w:date="2019-03-09T01:59:00Z">
            <w:rPr>
              <w:rFonts w:ascii="Times New Roman" w:hAnsi="Times New Roman" w:cs="Times New Roman"/>
            </w:rPr>
          </w:rPrChange>
        </w:rPr>
        <w:t xml:space="preserve">Logistic regression </w:t>
      </w:r>
      <w:r w:rsidR="009410E2" w:rsidRPr="002821DC">
        <w:rPr>
          <w:rFonts w:ascii="Arial" w:hAnsi="Arial" w:cs="Arial"/>
          <w:sz w:val="22"/>
          <w:szCs w:val="22"/>
          <w:rPrChange w:id="523" w:author="Guo, Shicheng" w:date="2019-03-09T01:59:00Z">
            <w:rPr>
              <w:rFonts w:ascii="Times New Roman" w:hAnsi="Times New Roman" w:cs="Times New Roman"/>
            </w:rPr>
          </w:rPrChange>
        </w:rPr>
        <w:t xml:space="preserve">model </w:t>
      </w:r>
      <w:r w:rsidRPr="002821DC">
        <w:rPr>
          <w:rFonts w:ascii="Arial" w:hAnsi="Arial" w:cs="Arial"/>
          <w:sz w:val="22"/>
          <w:szCs w:val="22"/>
          <w:rPrChange w:id="524" w:author="Guo, Shicheng" w:date="2019-03-09T01:59:00Z">
            <w:rPr>
              <w:rFonts w:ascii="Times New Roman" w:hAnsi="Times New Roman" w:cs="Times New Roman"/>
            </w:rPr>
          </w:rPrChange>
        </w:rPr>
        <w:t xml:space="preserve">was </w:t>
      </w:r>
      <w:r w:rsidR="009410E2" w:rsidRPr="002821DC">
        <w:rPr>
          <w:rFonts w:ascii="Arial" w:hAnsi="Arial" w:cs="Arial"/>
          <w:sz w:val="22"/>
          <w:szCs w:val="22"/>
          <w:rPrChange w:id="525" w:author="Guo, Shicheng" w:date="2019-03-09T01:59:00Z">
            <w:rPr>
              <w:rFonts w:ascii="Times New Roman" w:hAnsi="Times New Roman" w:cs="Times New Roman"/>
            </w:rPr>
          </w:rPrChange>
        </w:rPr>
        <w:t xml:space="preserve">then </w:t>
      </w:r>
      <w:r w:rsidRPr="002821DC">
        <w:rPr>
          <w:rFonts w:ascii="Arial" w:hAnsi="Arial" w:cs="Arial"/>
          <w:sz w:val="22"/>
          <w:szCs w:val="22"/>
          <w:rPrChange w:id="526" w:author="Guo, Shicheng" w:date="2019-03-09T01:59:00Z">
            <w:rPr>
              <w:rFonts w:ascii="Times New Roman" w:hAnsi="Times New Roman" w:cs="Times New Roman"/>
            </w:rPr>
          </w:rPrChange>
        </w:rPr>
        <w:t xml:space="preserve">applied and showed a significant </w:t>
      </w:r>
      <w:r w:rsidR="003200EA" w:rsidRPr="002821DC">
        <w:rPr>
          <w:rFonts w:ascii="Arial" w:hAnsi="Arial" w:cs="Arial"/>
          <w:sz w:val="22"/>
          <w:szCs w:val="22"/>
          <w:rPrChange w:id="527" w:author="Guo, Shicheng" w:date="2019-03-09T01:59:00Z">
            <w:rPr>
              <w:rFonts w:ascii="Times New Roman" w:hAnsi="Times New Roman" w:cs="Times New Roman"/>
            </w:rPr>
          </w:rPrChange>
        </w:rPr>
        <w:t>hyper</w:t>
      </w:r>
      <w:r w:rsidR="00A776E8" w:rsidRPr="002821DC">
        <w:rPr>
          <w:rFonts w:ascii="Arial" w:hAnsi="Arial" w:cs="Arial"/>
          <w:sz w:val="22"/>
          <w:szCs w:val="22"/>
          <w:rPrChange w:id="528" w:author="Guo, Shicheng" w:date="2019-03-09T01:59:00Z">
            <w:rPr>
              <w:rFonts w:ascii="Times New Roman" w:hAnsi="Times New Roman" w:cs="Times New Roman"/>
            </w:rPr>
          </w:rPrChange>
        </w:rPr>
        <w:t>-</w:t>
      </w:r>
      <w:r w:rsidR="003200EA" w:rsidRPr="002821DC">
        <w:rPr>
          <w:rFonts w:ascii="Arial" w:hAnsi="Arial" w:cs="Arial"/>
          <w:sz w:val="22"/>
          <w:szCs w:val="22"/>
          <w:rPrChange w:id="529" w:author="Guo, Shicheng" w:date="2019-03-09T01:59:00Z">
            <w:rPr>
              <w:rFonts w:ascii="Times New Roman" w:hAnsi="Times New Roman" w:cs="Times New Roman"/>
            </w:rPr>
          </w:rPrChange>
        </w:rPr>
        <w:t xml:space="preserve">methylation status of the five selected </w:t>
      </w:r>
      <w:proofErr w:type="spellStart"/>
      <w:r w:rsidR="003200EA" w:rsidRPr="002821DC">
        <w:rPr>
          <w:rFonts w:ascii="Arial" w:hAnsi="Arial" w:cs="Arial"/>
          <w:sz w:val="22"/>
          <w:szCs w:val="22"/>
          <w:rPrChange w:id="530" w:author="Guo, Shicheng" w:date="2019-03-09T01:59:00Z">
            <w:rPr>
              <w:rFonts w:ascii="Times New Roman" w:hAnsi="Times New Roman" w:cs="Times New Roman"/>
            </w:rPr>
          </w:rPrChange>
        </w:rPr>
        <w:t>CpGsites</w:t>
      </w:r>
      <w:proofErr w:type="spellEnd"/>
      <w:r w:rsidR="003200EA" w:rsidRPr="002821DC">
        <w:rPr>
          <w:rFonts w:ascii="Arial" w:hAnsi="Arial" w:cs="Arial"/>
          <w:sz w:val="22"/>
          <w:szCs w:val="22"/>
          <w:rPrChange w:id="531" w:author="Guo, Shicheng" w:date="2019-03-09T01:59:00Z">
            <w:rPr>
              <w:rFonts w:ascii="Times New Roman" w:hAnsi="Times New Roman" w:cs="Times New Roman"/>
            </w:rPr>
          </w:rPrChange>
        </w:rPr>
        <w:t xml:space="preserve"> in the ESCC tissues (</w:t>
      </w:r>
      <w:r w:rsidR="003200EA" w:rsidRPr="002821DC">
        <w:rPr>
          <w:rFonts w:ascii="Arial" w:hAnsi="Arial" w:cs="Arial"/>
          <w:color w:val="FF0000"/>
          <w:sz w:val="22"/>
          <w:szCs w:val="22"/>
          <w:rPrChange w:id="532" w:author="Guo, Shicheng" w:date="2019-03-09T01:59:00Z">
            <w:rPr>
              <w:rFonts w:ascii="Times New Roman" w:hAnsi="Times New Roman" w:cs="Times New Roman"/>
              <w:color w:val="FF0000"/>
            </w:rPr>
          </w:rPrChange>
        </w:rPr>
        <w:t xml:space="preserve">Table </w:t>
      </w:r>
      <w:r w:rsidR="003C3AEA" w:rsidRPr="002821DC">
        <w:rPr>
          <w:rFonts w:ascii="Arial" w:hAnsi="Arial" w:cs="Arial"/>
          <w:color w:val="FF0000"/>
          <w:sz w:val="22"/>
          <w:szCs w:val="22"/>
          <w:rPrChange w:id="533" w:author="Guo, Shicheng" w:date="2019-03-09T01:59:00Z">
            <w:rPr>
              <w:rFonts w:ascii="Times New Roman" w:hAnsi="Times New Roman" w:cs="Times New Roman"/>
              <w:color w:val="FF0000"/>
            </w:rPr>
          </w:rPrChange>
        </w:rPr>
        <w:t>2</w:t>
      </w:r>
      <w:r w:rsidR="003200EA" w:rsidRPr="002821DC">
        <w:rPr>
          <w:rFonts w:ascii="Arial" w:hAnsi="Arial" w:cs="Arial"/>
          <w:sz w:val="22"/>
          <w:szCs w:val="22"/>
          <w:rPrChange w:id="534" w:author="Guo, Shicheng" w:date="2019-03-09T01:59:00Z">
            <w:rPr>
              <w:rFonts w:ascii="Times New Roman" w:hAnsi="Times New Roman" w:cs="Times New Roman"/>
            </w:rPr>
          </w:rPrChange>
        </w:rPr>
        <w:t xml:space="preserve">). </w:t>
      </w:r>
      <w:r w:rsidR="00085D92" w:rsidRPr="002821DC">
        <w:rPr>
          <w:rFonts w:ascii="Arial" w:hAnsi="Arial" w:cs="Arial"/>
          <w:sz w:val="22"/>
          <w:szCs w:val="22"/>
          <w:rPrChange w:id="535" w:author="Guo, Shicheng" w:date="2019-03-09T01:59:00Z">
            <w:rPr>
              <w:rFonts w:ascii="Times New Roman" w:hAnsi="Times New Roman" w:cs="Times New Roman"/>
            </w:rPr>
          </w:rPrChange>
        </w:rPr>
        <w:t>Previous s</w:t>
      </w:r>
      <w:r w:rsidR="003200EA" w:rsidRPr="002821DC">
        <w:rPr>
          <w:rFonts w:ascii="Arial" w:hAnsi="Arial" w:cs="Arial"/>
          <w:sz w:val="22"/>
          <w:szCs w:val="22"/>
          <w:rPrChange w:id="536" w:author="Guo, Shicheng" w:date="2019-03-09T01:59:00Z">
            <w:rPr>
              <w:rFonts w:ascii="Times New Roman" w:hAnsi="Times New Roman" w:cs="Times New Roman"/>
            </w:rPr>
          </w:rPrChange>
        </w:rPr>
        <w:t xml:space="preserve">tudies have revealed that the </w:t>
      </w:r>
      <w:r w:rsidR="00ED0B72" w:rsidRPr="002821DC">
        <w:rPr>
          <w:rFonts w:ascii="Arial" w:hAnsi="Arial" w:cs="Arial"/>
          <w:sz w:val="22"/>
          <w:szCs w:val="22"/>
          <w:rPrChange w:id="537" w:author="Guo, Shicheng" w:date="2019-03-09T01:59:00Z">
            <w:rPr>
              <w:rFonts w:ascii="Times New Roman" w:hAnsi="Times New Roman" w:cs="Times New Roman" w:hint="eastAsia"/>
            </w:rPr>
          </w:rPrChange>
        </w:rPr>
        <w:t xml:space="preserve">adjacent </w:t>
      </w:r>
      <w:proofErr w:type="spellStart"/>
      <w:r w:rsidR="00ED0B72" w:rsidRPr="002821DC">
        <w:rPr>
          <w:rFonts w:ascii="Arial" w:hAnsi="Arial" w:cs="Arial"/>
          <w:sz w:val="22"/>
          <w:szCs w:val="22"/>
          <w:rPrChange w:id="538" w:author="Guo, Shicheng" w:date="2019-03-09T01:59:00Z">
            <w:rPr>
              <w:rFonts w:ascii="Times New Roman" w:hAnsi="Times New Roman" w:cs="Times New Roman" w:hint="eastAsia"/>
            </w:rPr>
          </w:rPrChange>
        </w:rPr>
        <w:t>CpGsites</w:t>
      </w:r>
      <w:proofErr w:type="spellEnd"/>
      <w:r w:rsidR="00ED0B72" w:rsidRPr="002821DC">
        <w:rPr>
          <w:rFonts w:ascii="Arial" w:hAnsi="Arial" w:cs="Arial"/>
          <w:sz w:val="22"/>
          <w:szCs w:val="22"/>
          <w:rPrChange w:id="539" w:author="Guo, Shicheng" w:date="2019-03-09T01:59:00Z">
            <w:rPr>
              <w:rFonts w:ascii="Times New Roman" w:hAnsi="Times New Roman" w:cs="Times New Roman" w:hint="eastAsia"/>
            </w:rPr>
          </w:rPrChange>
        </w:rPr>
        <w:t xml:space="preserve"> on the same DNA molecules</w:t>
      </w:r>
      <w:r w:rsidR="003200EA" w:rsidRPr="002821DC">
        <w:rPr>
          <w:rFonts w:ascii="Arial" w:hAnsi="Arial" w:cs="Arial"/>
          <w:sz w:val="22"/>
          <w:szCs w:val="22"/>
          <w:rPrChange w:id="540" w:author="Guo, Shicheng" w:date="2019-03-09T01:59:00Z">
            <w:rPr>
              <w:rFonts w:ascii="Times New Roman" w:hAnsi="Times New Roman" w:cs="Times New Roman"/>
            </w:rPr>
          </w:rPrChange>
        </w:rPr>
        <w:t xml:space="preserve"> </w:t>
      </w:r>
      <w:r w:rsidR="00ED0B72" w:rsidRPr="002821DC">
        <w:rPr>
          <w:rFonts w:ascii="Arial" w:hAnsi="Arial" w:cs="Arial"/>
          <w:sz w:val="22"/>
          <w:szCs w:val="22"/>
          <w:rPrChange w:id="541" w:author="Guo, Shicheng" w:date="2019-03-09T01:59:00Z">
            <w:rPr>
              <w:rFonts w:ascii="Times New Roman" w:hAnsi="Times New Roman" w:cs="Times New Roman" w:hint="eastAsia"/>
            </w:rPr>
          </w:rPrChange>
        </w:rPr>
        <w:t xml:space="preserve">would share similar </w:t>
      </w:r>
      <w:r w:rsidR="003200EA" w:rsidRPr="002821DC">
        <w:rPr>
          <w:rFonts w:ascii="Arial" w:hAnsi="Arial" w:cs="Arial"/>
          <w:sz w:val="22"/>
          <w:szCs w:val="22"/>
          <w:rPrChange w:id="542" w:author="Guo, Shicheng" w:date="2019-03-09T01:59:00Z">
            <w:rPr>
              <w:rFonts w:ascii="Times New Roman" w:hAnsi="Times New Roman" w:cs="Times New Roman"/>
            </w:rPr>
          </w:rPrChange>
        </w:rPr>
        <w:t xml:space="preserve">methylation </w:t>
      </w:r>
      <w:r w:rsidR="00ED0B72" w:rsidRPr="002821DC">
        <w:rPr>
          <w:rFonts w:ascii="Arial" w:hAnsi="Arial" w:cs="Arial"/>
          <w:sz w:val="22"/>
          <w:szCs w:val="22"/>
          <w:rPrChange w:id="543" w:author="Guo, Shicheng" w:date="2019-03-09T01:59:00Z">
            <w:rPr>
              <w:rFonts w:ascii="Times New Roman" w:hAnsi="Times New Roman" w:cs="Times New Roman" w:hint="eastAsia"/>
            </w:rPr>
          </w:rPrChange>
        </w:rPr>
        <w:t>patterns due to the locally coordinated activities of the DNMTs or TETs,</w:t>
      </w:r>
      <w:r w:rsidR="003200EA" w:rsidRPr="002821DC">
        <w:rPr>
          <w:rFonts w:ascii="Arial" w:hAnsi="Arial" w:cs="Arial"/>
          <w:sz w:val="22"/>
          <w:szCs w:val="22"/>
          <w:rPrChange w:id="544" w:author="Guo, Shicheng" w:date="2019-03-09T01:59:00Z">
            <w:rPr>
              <w:rFonts w:ascii="Times New Roman" w:hAnsi="Times New Roman" w:cs="Times New Roman"/>
            </w:rPr>
          </w:rPrChange>
        </w:rPr>
        <w:t xml:space="preserve"> whic</w:t>
      </w:r>
      <w:r w:rsidR="00FF13AF" w:rsidRPr="002821DC">
        <w:rPr>
          <w:rFonts w:ascii="Arial" w:hAnsi="Arial" w:cs="Arial"/>
          <w:sz w:val="22"/>
          <w:szCs w:val="22"/>
          <w:rPrChange w:id="545" w:author="Guo, Shicheng" w:date="2019-03-09T01:59:00Z">
            <w:rPr>
              <w:rFonts w:ascii="Times New Roman" w:hAnsi="Times New Roman" w:cs="Times New Roman"/>
            </w:rPr>
          </w:rPrChange>
        </w:rPr>
        <w:t xml:space="preserve">h </w:t>
      </w:r>
      <w:r w:rsidR="00ED0B72" w:rsidRPr="002821DC">
        <w:rPr>
          <w:rFonts w:ascii="Arial" w:hAnsi="Arial" w:cs="Arial"/>
          <w:sz w:val="22"/>
          <w:szCs w:val="22"/>
          <w:rPrChange w:id="546" w:author="Guo, Shicheng" w:date="2019-03-09T01:59:00Z">
            <w:rPr>
              <w:rFonts w:ascii="Times New Roman" w:hAnsi="Times New Roman" w:cs="Times New Roman"/>
            </w:rPr>
          </w:rPrChange>
        </w:rPr>
        <w:t xml:space="preserve">have been named as </w:t>
      </w:r>
      <w:r w:rsidR="004708B5" w:rsidRPr="002821DC">
        <w:rPr>
          <w:rFonts w:ascii="Arial" w:hAnsi="Arial" w:cs="Arial"/>
          <w:sz w:val="22"/>
          <w:szCs w:val="22"/>
          <w:rPrChange w:id="547" w:author="Guo, Shicheng" w:date="2019-03-09T01:59:00Z">
            <w:rPr>
              <w:rFonts w:ascii="Times New Roman" w:hAnsi="Times New Roman" w:cs="Times New Roman"/>
            </w:rPr>
          </w:rPrChange>
        </w:rPr>
        <w:t>methylation haplotypes, epi-alleles or epi-</w:t>
      </w:r>
      <w:proofErr w:type="gramStart"/>
      <w:r w:rsidR="004708B5" w:rsidRPr="002821DC">
        <w:rPr>
          <w:rFonts w:ascii="Arial" w:hAnsi="Arial" w:cs="Arial"/>
          <w:sz w:val="22"/>
          <w:szCs w:val="22"/>
          <w:rPrChange w:id="548" w:author="Guo, Shicheng" w:date="2019-03-09T01:59:00Z">
            <w:rPr>
              <w:rFonts w:ascii="Times New Roman" w:hAnsi="Times New Roman" w:cs="Times New Roman"/>
            </w:rPr>
          </w:rPrChange>
        </w:rPr>
        <w:t>haplotypes</w:t>
      </w:r>
      <w:proofErr w:type="gramEnd"/>
      <w:r w:rsidR="00ED0B72" w:rsidRPr="002821DC">
        <w:rPr>
          <w:rFonts w:ascii="Arial" w:hAnsi="Arial" w:cs="Arial"/>
          <w:sz w:val="22"/>
          <w:szCs w:val="22"/>
          <w:rPrChange w:id="549" w:author="Guo, Shicheng" w:date="2019-03-09T01:59:00Z">
            <w:rPr>
              <w:rFonts w:ascii="Times New Roman" w:hAnsi="Times New Roman" w:cs="Times New Roman"/>
            </w:rPr>
          </w:rPrChange>
        </w:rPr>
        <w:fldChar w:fldCharType="begin">
          <w:fldData xml:space="preserve">PEVuZE5vdGU+PENpdGU+PEF1dGhvcj5TaG9lbWFrZXI8L0F1dGhvcj48WWVhcj4yMDEwPC9ZZWFy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</w:fldData>
        </w:fldChar>
      </w:r>
      <w:r w:rsidR="004708B5" w:rsidRPr="002821DC">
        <w:rPr>
          <w:rFonts w:ascii="Arial" w:hAnsi="Arial" w:cs="Arial"/>
          <w:sz w:val="22"/>
          <w:szCs w:val="22"/>
          <w:rPrChange w:id="550" w:author="Guo, Shicheng" w:date="2019-03-09T01:59:00Z">
            <w:rPr>
              <w:rFonts w:ascii="Times New Roman" w:hAnsi="Times New Roman" w:cs="Times New Roman"/>
            </w:rPr>
          </w:rPrChange>
        </w:rPr>
        <w:instrText xml:space="preserve"> ADDIN EN.CITE </w:instrText>
      </w:r>
      <w:r w:rsidR="004708B5" w:rsidRPr="002821DC">
        <w:rPr>
          <w:rFonts w:ascii="Arial" w:hAnsi="Arial" w:cs="Arial"/>
          <w:sz w:val="22"/>
          <w:szCs w:val="22"/>
          <w:rPrChange w:id="551" w:author="Guo, Shicheng" w:date="2019-03-09T01:59:00Z">
            <w:rPr>
              <w:rFonts w:ascii="Times New Roman" w:hAnsi="Times New Roman" w:cs="Times New Roman"/>
            </w:rPr>
          </w:rPrChange>
        </w:rPr>
        <w:fldChar w:fldCharType="begin">
          <w:fldData xml:space="preserve">PEVuZE5vdGU+PENpdGU+PEF1dGhvcj5TaG9lbWFrZXI8L0F1dGhvcj48WWVhcj4yMDEwPC9ZZWFy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</w:fldData>
        </w:fldChar>
      </w:r>
      <w:r w:rsidR="004708B5" w:rsidRPr="002821DC">
        <w:rPr>
          <w:rFonts w:ascii="Arial" w:hAnsi="Arial" w:cs="Arial"/>
          <w:sz w:val="22"/>
          <w:szCs w:val="22"/>
          <w:rPrChange w:id="552" w:author="Guo, Shicheng" w:date="2019-03-09T01:59:00Z">
            <w:rPr>
              <w:rFonts w:ascii="Times New Roman" w:hAnsi="Times New Roman" w:cs="Times New Roman"/>
            </w:rPr>
          </w:rPrChange>
        </w:rPr>
        <w:instrText xml:space="preserve"> ADDIN EN.CITE.DATA </w:instrText>
      </w:r>
      <w:r w:rsidR="004708B5" w:rsidRPr="002821DC">
        <w:rPr>
          <w:rFonts w:ascii="Arial" w:hAnsi="Arial" w:cs="Arial"/>
          <w:sz w:val="22"/>
          <w:szCs w:val="22"/>
          <w:rPrChange w:id="553" w:author="Guo, Shicheng" w:date="2019-03-09T01:59:00Z">
            <w:rPr>
              <w:rFonts w:ascii="Times New Roman" w:hAnsi="Times New Roman" w:cs="Times New Roman"/>
            </w:rPr>
          </w:rPrChange>
        </w:rPr>
      </w:r>
      <w:r w:rsidR="004708B5" w:rsidRPr="002821DC">
        <w:rPr>
          <w:rFonts w:ascii="Arial" w:hAnsi="Arial" w:cs="Arial"/>
          <w:sz w:val="22"/>
          <w:szCs w:val="22"/>
          <w:rPrChange w:id="554" w:author="Guo, Shicheng" w:date="2019-03-09T01:59:00Z">
            <w:rPr>
              <w:rFonts w:ascii="Times New Roman" w:hAnsi="Times New Roman" w:cs="Times New Roman"/>
            </w:rPr>
          </w:rPrChange>
        </w:rPr>
        <w:fldChar w:fldCharType="end"/>
      </w:r>
      <w:r w:rsidR="00ED0B72" w:rsidRPr="002821DC">
        <w:rPr>
          <w:rFonts w:ascii="Arial" w:hAnsi="Arial" w:cs="Arial"/>
          <w:sz w:val="22"/>
          <w:szCs w:val="22"/>
          <w:rPrChange w:id="555" w:author="Guo, Shicheng" w:date="2019-03-09T01:59:00Z">
            <w:rPr>
              <w:rFonts w:ascii="Times New Roman" w:hAnsi="Times New Roman" w:cs="Times New Roman"/>
            </w:rPr>
          </w:rPrChange>
        </w:rPr>
      </w:r>
      <w:r w:rsidR="00ED0B72" w:rsidRPr="002821DC">
        <w:rPr>
          <w:rFonts w:ascii="Arial" w:hAnsi="Arial" w:cs="Arial"/>
          <w:sz w:val="22"/>
          <w:szCs w:val="22"/>
          <w:rPrChange w:id="556" w:author="Guo, Shicheng" w:date="2019-03-09T01:59:00Z">
            <w:rPr>
              <w:rFonts w:ascii="Times New Roman" w:hAnsi="Times New Roman" w:cs="Times New Roman"/>
            </w:rPr>
          </w:rPrChange>
        </w:rPr>
        <w:fldChar w:fldCharType="separate"/>
      </w:r>
      <w:r w:rsidR="004708B5" w:rsidRPr="002821DC">
        <w:rPr>
          <w:rFonts w:ascii="Arial" w:hAnsi="Arial" w:cs="Arial"/>
          <w:noProof/>
          <w:sz w:val="22"/>
          <w:szCs w:val="22"/>
          <w:rPrChange w:id="557" w:author="Guo, Shicheng" w:date="2019-03-09T01:59:00Z">
            <w:rPr>
              <w:rFonts w:ascii="Times New Roman" w:hAnsi="Times New Roman" w:cs="Times New Roman"/>
              <w:noProof/>
            </w:rPr>
          </w:rPrChange>
        </w:rPr>
        <w:t>[27-29]</w:t>
      </w:r>
      <w:r w:rsidR="00ED0B72" w:rsidRPr="002821DC">
        <w:rPr>
          <w:rFonts w:ascii="Arial" w:hAnsi="Arial" w:cs="Arial"/>
          <w:sz w:val="22"/>
          <w:szCs w:val="22"/>
          <w:rPrChange w:id="558" w:author="Guo, Shicheng" w:date="2019-03-09T01:59:00Z">
            <w:rPr>
              <w:rFonts w:ascii="Times New Roman" w:hAnsi="Times New Roman" w:cs="Times New Roman"/>
            </w:rPr>
          </w:rPrChange>
        </w:rPr>
        <w:fldChar w:fldCharType="end"/>
      </w:r>
      <w:r w:rsidR="00FF13AF" w:rsidRPr="002821DC">
        <w:rPr>
          <w:rFonts w:ascii="Arial" w:hAnsi="Arial" w:cs="Arial"/>
          <w:sz w:val="22"/>
          <w:szCs w:val="22"/>
          <w:rPrChange w:id="559" w:author="Guo, Shicheng" w:date="2019-03-09T01:59:00Z">
            <w:rPr>
              <w:rFonts w:ascii="Times New Roman" w:hAnsi="Times New Roman" w:cs="Times New Roman"/>
            </w:rPr>
          </w:rPrChange>
        </w:rPr>
        <w:t xml:space="preserve">. </w:t>
      </w:r>
      <w:r w:rsidR="004708B5" w:rsidRPr="002821DC">
        <w:rPr>
          <w:rFonts w:ascii="Arial" w:hAnsi="Arial" w:cs="Arial"/>
          <w:sz w:val="22"/>
          <w:szCs w:val="22"/>
          <w:rPrChange w:id="560" w:author="Guo, Shicheng" w:date="2019-03-09T01:59:00Z">
            <w:rPr>
              <w:rFonts w:ascii="Times New Roman" w:hAnsi="Times New Roman" w:cs="Times New Roman" w:hint="eastAsia"/>
            </w:rPr>
          </w:rPrChange>
        </w:rPr>
        <w:t xml:space="preserve">Due to the increased </w:t>
      </w:r>
      <w:proofErr w:type="spellStart"/>
      <w:r w:rsidR="004708B5" w:rsidRPr="002821DC">
        <w:rPr>
          <w:rFonts w:ascii="Arial" w:hAnsi="Arial" w:cs="Arial"/>
          <w:sz w:val="22"/>
          <w:szCs w:val="22"/>
          <w:rPrChange w:id="561" w:author="Guo, Shicheng" w:date="2019-03-09T01:59:00Z">
            <w:rPr>
              <w:rFonts w:ascii="Times New Roman" w:hAnsi="Times New Roman" w:cs="Times New Roman" w:hint="eastAsia"/>
            </w:rPr>
          </w:rPrChange>
        </w:rPr>
        <w:t>CpGsites</w:t>
      </w:r>
      <w:proofErr w:type="spellEnd"/>
      <w:r w:rsidR="004708B5" w:rsidRPr="002821DC">
        <w:rPr>
          <w:rFonts w:ascii="Arial" w:hAnsi="Arial" w:cs="Arial"/>
          <w:sz w:val="22"/>
          <w:szCs w:val="22"/>
          <w:rPrChange w:id="562" w:author="Guo, Shicheng" w:date="2019-03-09T01:59:00Z">
            <w:rPr>
              <w:rFonts w:ascii="Times New Roman" w:hAnsi="Times New Roman" w:cs="Times New Roman" w:hint="eastAsia"/>
            </w:rPr>
          </w:rPrChange>
        </w:rPr>
        <w:t xml:space="preserve"> in the region, the methylation haplotypes</w:t>
      </w:r>
      <w:r w:rsidR="004708B5" w:rsidRPr="002821DC">
        <w:rPr>
          <w:rFonts w:ascii="Arial" w:hAnsi="Arial" w:cs="Arial"/>
          <w:sz w:val="22"/>
          <w:szCs w:val="22"/>
          <w:rPrChange w:id="563" w:author="Guo, Shicheng" w:date="2019-03-09T01:59:00Z">
            <w:rPr>
              <w:rFonts w:ascii="Times New Roman" w:hAnsi="Times New Roman" w:cs="Times New Roman"/>
            </w:rPr>
          </w:rPrChange>
        </w:rPr>
        <w:t xml:space="preserve"> may be </w:t>
      </w:r>
      <w:r w:rsidR="004708B5" w:rsidRPr="002821DC">
        <w:rPr>
          <w:rFonts w:ascii="Arial" w:hAnsi="Arial" w:cs="Arial"/>
          <w:sz w:val="22"/>
          <w:szCs w:val="22"/>
          <w:rPrChange w:id="564" w:author="Guo, Shicheng" w:date="2019-03-09T01:59:00Z">
            <w:rPr>
              <w:rFonts w:ascii="Times New Roman" w:hAnsi="Times New Roman" w:cs="Times New Roman" w:hint="eastAsia"/>
            </w:rPr>
          </w:rPrChange>
        </w:rPr>
        <w:t>less</w:t>
      </w:r>
      <w:r w:rsidR="004708B5" w:rsidRPr="002821DC">
        <w:rPr>
          <w:rFonts w:ascii="Arial" w:hAnsi="Arial" w:cs="Arial"/>
          <w:sz w:val="22"/>
          <w:szCs w:val="22"/>
          <w:rPrChange w:id="565" w:author="Guo, Shicheng" w:date="2019-03-09T01:59:00Z">
            <w:rPr>
              <w:rFonts w:ascii="Times New Roman" w:hAnsi="Times New Roman" w:cs="Times New Roman"/>
            </w:rPr>
          </w:rPrChange>
        </w:rPr>
        <w:t xml:space="preserve"> susceptible to the complex and random environment stimulus </w:t>
      </w:r>
      <w:r w:rsidR="004708B5" w:rsidRPr="002821DC">
        <w:rPr>
          <w:rFonts w:ascii="Arial" w:hAnsi="Arial" w:cs="Arial"/>
          <w:sz w:val="22"/>
          <w:szCs w:val="22"/>
          <w:rPrChange w:id="566" w:author="Guo, Shicheng" w:date="2019-03-09T01:59:00Z">
            <w:rPr>
              <w:rFonts w:ascii="Times New Roman" w:hAnsi="Times New Roman" w:cs="Times New Roman" w:hint="eastAsia"/>
            </w:rPr>
          </w:rPrChange>
        </w:rPr>
        <w:t xml:space="preserve">and will be a better representative for </w:t>
      </w:r>
      <w:r w:rsidR="004708B5" w:rsidRPr="002821DC">
        <w:rPr>
          <w:rFonts w:ascii="Arial" w:hAnsi="Arial" w:cs="Arial"/>
          <w:sz w:val="22"/>
          <w:szCs w:val="22"/>
          <w:rPrChange w:id="567" w:author="Guo, Shicheng" w:date="2019-03-09T01:59:00Z">
            <w:rPr>
              <w:rFonts w:ascii="Times New Roman" w:hAnsi="Times New Roman" w:cs="Times New Roman"/>
            </w:rPr>
          </w:rPrChange>
        </w:rPr>
        <w:t>methylation</w:t>
      </w:r>
      <w:r w:rsidR="004708B5" w:rsidRPr="002821DC">
        <w:rPr>
          <w:rFonts w:ascii="Arial" w:hAnsi="Arial" w:cs="Arial"/>
          <w:sz w:val="22"/>
          <w:szCs w:val="22"/>
          <w:rPrChange w:id="568" w:author="Guo, Shicheng" w:date="2019-03-09T01:59:00Z">
            <w:rPr>
              <w:rFonts w:ascii="Times New Roman" w:hAnsi="Times New Roman" w:cs="Times New Roman" w:hint="eastAsia"/>
            </w:rPr>
          </w:rPrChange>
        </w:rPr>
        <w:t xml:space="preserve"> quantification</w:t>
      </w:r>
      <w:r w:rsidR="004708B5" w:rsidRPr="002821DC">
        <w:rPr>
          <w:rFonts w:ascii="Arial" w:hAnsi="Arial" w:cs="Arial"/>
          <w:sz w:val="22"/>
          <w:szCs w:val="22"/>
          <w:rPrChange w:id="569" w:author="Guo, Shicheng" w:date="2019-03-09T01:59:00Z">
            <w:rPr>
              <w:rFonts w:ascii="Times New Roman" w:hAnsi="Times New Roman" w:cs="Times New Roman"/>
            </w:rPr>
          </w:rPrChange>
        </w:rPr>
        <w:fldChar w:fldCharType="begin"/>
      </w:r>
      <w:r w:rsidR="004708B5" w:rsidRPr="002821DC">
        <w:rPr>
          <w:rFonts w:ascii="Arial" w:hAnsi="Arial" w:cs="Arial"/>
          <w:sz w:val="22"/>
          <w:szCs w:val="22"/>
          <w:rPrChange w:id="570" w:author="Guo, Shicheng" w:date="2019-03-09T01:59:00Z">
            <w:rPr>
              <w:rFonts w:ascii="Times New Roman" w:hAnsi="Times New Roman" w:cs="Times New Roman"/>
            </w:rPr>
          </w:rPrChange>
        </w:rPr>
        <w:instrText xml:space="preserve"> ADDIN EN.CITE &lt;EndNote&gt;&lt;Cite&gt;&lt;Author&gt;Guo&lt;/Author&gt;&lt;Year&gt;2017&lt;/Year&gt;&lt;RecNum&gt;166&lt;/RecNum&gt;&lt;DisplayText&gt;[30]&lt;/DisplayText&gt;&lt;record&gt;&lt;rec-number&gt;166&lt;/rec-number&gt;&lt;foreign-keys&gt;&lt;key app="EN" db-id="5ep0veeviww0vqev9v0vf5zmxve5f9vvfxd5" timestamp="1490959351"&gt;166&lt;/key&gt;&lt;/foreign-keys&gt;&lt;ref-type name="Journal Article"&gt;17&lt;/ref-type&gt;&lt;contributors&gt;&lt;authors&gt;&lt;author&gt;Guo, S.&lt;/author&gt;&lt;author&gt;Diep, D.&lt;/author&gt;&lt;author&gt;Plongthongkum, N.&lt;/author&gt;&lt;author&gt;Fung, H. L.&lt;/author&gt;&lt;author&gt;Zhang, K.&lt;/author&gt;&lt;author&gt;Zhang, K.&lt;/author&gt;&lt;/authors&gt;&lt;/contributors&gt;&lt;auth-address&gt;Department of Bioengineering, University of California at San Diego, La Jolla, California, USA.&amp;#xD;Institute for Genomic Medicine, University of California at San Diego, La Jolla, California, USA.&amp;#xD;Shiley Eye Institute, University of California at San Diego, La Jolla, California, USA.&amp;#xD;Veterans Administration Healthcare System, San Diego, California, USA.&lt;/auth-address&gt;&lt;titles&gt;&lt;title&gt;Identification of methylation haplotype blocks aids in deconvolution of heterogeneous tissue samples and tumor tissue-of-origin mapping from plasma DNA&lt;/title&gt;&lt;secondary-title&gt;Nat Genet&lt;/secondary-title&gt;&lt;/titles&gt;&lt;periodical&gt;&lt;full-title&gt;Nat Genet&lt;/full-title&gt;&lt;/periodical&gt;&lt;pages&gt;635-642&lt;/pages&gt;&lt;volume&gt;49&lt;/volume&gt;&lt;number&gt;4&lt;/number&gt;&lt;dates&gt;&lt;year&gt;2017&lt;/year&gt;&lt;pub-dates&gt;&lt;date&gt;Apr&lt;/date&gt;&lt;/pub-dates&gt;&lt;/dates&gt;&lt;isbn&gt;1546-1718 (Electronic)&amp;#xD;1061-4036 (Linking)&lt;/isbn&gt;&lt;accession-num&gt;28263317&lt;/accession-num&gt;&lt;urls&gt;&lt;related-urls&gt;&lt;url&gt;https://www.ncbi.nlm.nih.gov/pubmed/28263317&lt;/url&gt;&lt;/related-urls&gt;&lt;/urls&gt;&lt;electronic-resource-num&gt;10.1038/ng.3805&lt;/electronic-resource-num&gt;&lt;/record&gt;&lt;/Cite&gt;&lt;/EndNote&gt;</w:instrText>
      </w:r>
      <w:r w:rsidR="004708B5" w:rsidRPr="002821DC">
        <w:rPr>
          <w:rFonts w:ascii="Arial" w:hAnsi="Arial" w:cs="Arial"/>
          <w:sz w:val="22"/>
          <w:szCs w:val="22"/>
          <w:rPrChange w:id="571" w:author="Guo, Shicheng" w:date="2019-03-09T01:59:00Z">
            <w:rPr>
              <w:rFonts w:ascii="Times New Roman" w:hAnsi="Times New Roman" w:cs="Times New Roman"/>
            </w:rPr>
          </w:rPrChange>
        </w:rPr>
        <w:fldChar w:fldCharType="separate"/>
      </w:r>
      <w:r w:rsidR="004708B5" w:rsidRPr="002821DC">
        <w:rPr>
          <w:rFonts w:ascii="Arial" w:hAnsi="Arial" w:cs="Arial"/>
          <w:noProof/>
          <w:sz w:val="22"/>
          <w:szCs w:val="22"/>
          <w:rPrChange w:id="572" w:author="Guo, Shicheng" w:date="2019-03-09T01:59:00Z">
            <w:rPr>
              <w:rFonts w:ascii="Times New Roman" w:hAnsi="Times New Roman" w:cs="Times New Roman"/>
              <w:noProof/>
            </w:rPr>
          </w:rPrChange>
        </w:rPr>
        <w:t>[30]</w:t>
      </w:r>
      <w:r w:rsidR="004708B5" w:rsidRPr="002821DC">
        <w:rPr>
          <w:rFonts w:ascii="Arial" w:hAnsi="Arial" w:cs="Arial"/>
          <w:sz w:val="22"/>
          <w:szCs w:val="22"/>
          <w:rPrChange w:id="573" w:author="Guo, Shicheng" w:date="2019-03-09T01:59:00Z">
            <w:rPr>
              <w:rFonts w:ascii="Times New Roman" w:hAnsi="Times New Roman" w:cs="Times New Roman"/>
            </w:rPr>
          </w:rPrChange>
        </w:rPr>
        <w:fldChar w:fldCharType="end"/>
      </w:r>
      <w:r w:rsidR="004708B5" w:rsidRPr="002821DC">
        <w:rPr>
          <w:rFonts w:ascii="Arial" w:hAnsi="Arial" w:cs="Arial"/>
          <w:sz w:val="22"/>
          <w:szCs w:val="22"/>
          <w:rPrChange w:id="574" w:author="Guo, Shicheng" w:date="2019-03-09T01:59:00Z">
            <w:rPr>
              <w:rFonts w:ascii="Times New Roman" w:hAnsi="Times New Roman" w:cs="Times New Roman" w:hint="eastAsia"/>
            </w:rPr>
          </w:rPrChange>
        </w:rPr>
        <w:t xml:space="preserve">. </w:t>
      </w:r>
      <w:r w:rsidR="00FF13AF" w:rsidRPr="002821DC">
        <w:rPr>
          <w:rFonts w:ascii="Arial" w:hAnsi="Arial" w:cs="Arial"/>
          <w:sz w:val="22"/>
          <w:szCs w:val="22"/>
          <w:rPrChange w:id="575" w:author="Guo, Shicheng" w:date="2019-03-09T01:59:00Z">
            <w:rPr>
              <w:rFonts w:ascii="Times New Roman" w:hAnsi="Times New Roman" w:cs="Times New Roman"/>
            </w:rPr>
          </w:rPrChange>
        </w:rPr>
        <w:t xml:space="preserve">As a result, we then </w:t>
      </w:r>
      <w:r w:rsidR="00B54C64" w:rsidRPr="002821DC">
        <w:rPr>
          <w:rFonts w:ascii="Arial" w:hAnsi="Arial" w:cs="Arial"/>
          <w:sz w:val="22"/>
          <w:szCs w:val="22"/>
          <w:rPrChange w:id="576" w:author="Guo, Shicheng" w:date="2019-03-09T01:59:00Z">
            <w:rPr>
              <w:rFonts w:ascii="Times New Roman" w:hAnsi="Times New Roman" w:cs="Times New Roman"/>
            </w:rPr>
          </w:rPrChange>
        </w:rPr>
        <w:t xml:space="preserve">averaged the methylation status of all the nearby </w:t>
      </w:r>
      <w:proofErr w:type="spellStart"/>
      <w:r w:rsidR="00B54C64" w:rsidRPr="002821DC">
        <w:rPr>
          <w:rFonts w:ascii="Arial" w:hAnsi="Arial" w:cs="Arial"/>
          <w:sz w:val="22"/>
          <w:szCs w:val="22"/>
          <w:rPrChange w:id="577" w:author="Guo, Shicheng" w:date="2019-03-09T01:59:00Z">
            <w:rPr>
              <w:rFonts w:ascii="Times New Roman" w:hAnsi="Times New Roman" w:cs="Times New Roman"/>
            </w:rPr>
          </w:rPrChange>
        </w:rPr>
        <w:t>CpGsites</w:t>
      </w:r>
      <w:proofErr w:type="spellEnd"/>
      <w:r w:rsidR="00B54C64" w:rsidRPr="002821DC">
        <w:rPr>
          <w:rFonts w:ascii="Arial" w:hAnsi="Arial" w:cs="Arial"/>
          <w:sz w:val="22"/>
          <w:szCs w:val="22"/>
          <w:rPrChange w:id="578" w:author="Guo, Shicheng" w:date="2019-03-09T01:59:00Z">
            <w:rPr>
              <w:rFonts w:ascii="Times New Roman" w:hAnsi="Times New Roman" w:cs="Times New Roman"/>
            </w:rPr>
          </w:rPrChange>
        </w:rPr>
        <w:t xml:space="preserve"> in a genomic region together as the representatives of the regions </w:t>
      </w:r>
      <w:r w:rsidR="00FF13AF" w:rsidRPr="002821DC">
        <w:rPr>
          <w:rFonts w:ascii="Arial" w:hAnsi="Arial" w:cs="Arial"/>
          <w:sz w:val="22"/>
          <w:szCs w:val="22"/>
          <w:rPrChange w:id="579" w:author="Guo, Shicheng" w:date="2019-03-09T01:59:00Z">
            <w:rPr>
              <w:rFonts w:ascii="Times New Roman" w:hAnsi="Times New Roman" w:cs="Times New Roman"/>
            </w:rPr>
          </w:rPrChange>
        </w:rPr>
        <w:t>for further analysis</w:t>
      </w:r>
      <w:r w:rsidR="003C3AEA" w:rsidRPr="002821DC">
        <w:rPr>
          <w:rFonts w:ascii="Arial" w:hAnsi="Arial" w:cs="Arial"/>
          <w:sz w:val="22"/>
          <w:szCs w:val="22"/>
          <w:rPrChange w:id="580" w:author="Guo, Shicheng" w:date="2019-03-09T01:59:00Z">
            <w:rPr>
              <w:rFonts w:ascii="Times New Roman" w:hAnsi="Times New Roman" w:cs="Times New Roman"/>
            </w:rPr>
          </w:rPrChange>
        </w:rPr>
        <w:t xml:space="preserve"> (</w:t>
      </w:r>
      <w:r w:rsidR="003C3AEA" w:rsidRPr="002821DC">
        <w:rPr>
          <w:rFonts w:ascii="Arial" w:hAnsi="Arial" w:cs="Arial"/>
          <w:color w:val="FF0000"/>
          <w:sz w:val="22"/>
          <w:szCs w:val="22"/>
          <w:rPrChange w:id="581" w:author="Guo, Shicheng" w:date="2019-03-09T01:59:00Z">
            <w:rPr>
              <w:rFonts w:ascii="Times New Roman" w:hAnsi="Times New Roman" w:cs="Times New Roman"/>
              <w:color w:val="FF0000"/>
            </w:rPr>
          </w:rPrChange>
        </w:rPr>
        <w:t>Figure 3A-E</w:t>
      </w:r>
      <w:r w:rsidR="003C3AEA" w:rsidRPr="002821DC">
        <w:rPr>
          <w:rFonts w:ascii="Arial" w:hAnsi="Arial" w:cs="Arial"/>
          <w:sz w:val="22"/>
          <w:szCs w:val="22"/>
          <w:rPrChange w:id="582" w:author="Guo, Shicheng" w:date="2019-03-09T01:59:00Z">
            <w:rPr>
              <w:rFonts w:ascii="Times New Roman" w:hAnsi="Times New Roman" w:cs="Times New Roman"/>
            </w:rPr>
          </w:rPrChange>
        </w:rPr>
        <w:t>)</w:t>
      </w:r>
      <w:r w:rsidR="00FF13AF" w:rsidRPr="002821DC">
        <w:rPr>
          <w:rFonts w:ascii="Arial" w:hAnsi="Arial" w:cs="Arial"/>
          <w:sz w:val="22"/>
          <w:szCs w:val="22"/>
          <w:rPrChange w:id="583" w:author="Guo, Shicheng" w:date="2019-03-09T01:59:00Z">
            <w:rPr>
              <w:rFonts w:ascii="Times New Roman" w:hAnsi="Times New Roman" w:cs="Times New Roman"/>
            </w:rPr>
          </w:rPrChange>
        </w:rPr>
        <w:t xml:space="preserve">. </w:t>
      </w:r>
      <w:r w:rsidR="00C9179E" w:rsidRPr="002821DC">
        <w:rPr>
          <w:rFonts w:ascii="Arial" w:hAnsi="Arial" w:cs="Arial"/>
          <w:sz w:val="22"/>
          <w:szCs w:val="22"/>
          <w:rPrChange w:id="584" w:author="Guo, Shicheng" w:date="2019-03-09T01:59:00Z">
            <w:rPr>
              <w:rFonts w:ascii="Times New Roman" w:hAnsi="Times New Roman" w:cs="Times New Roman"/>
            </w:rPr>
          </w:rPrChange>
        </w:rPr>
        <w:t>Based on the mean methylation status</w:t>
      </w:r>
      <w:r w:rsidR="00B54C64" w:rsidRPr="002821DC">
        <w:rPr>
          <w:rFonts w:ascii="Arial" w:hAnsi="Arial" w:cs="Arial"/>
          <w:sz w:val="22"/>
          <w:szCs w:val="22"/>
          <w:rPrChange w:id="585" w:author="Guo, Shicheng" w:date="2019-03-09T01:59:00Z">
            <w:rPr>
              <w:rFonts w:ascii="Times New Roman" w:hAnsi="Times New Roman" w:cs="Times New Roman"/>
            </w:rPr>
          </w:rPrChange>
        </w:rPr>
        <w:t xml:space="preserve"> of the five genomic regions</w:t>
      </w:r>
      <w:r w:rsidR="00C9179E" w:rsidRPr="002821DC">
        <w:rPr>
          <w:rFonts w:ascii="Arial" w:hAnsi="Arial" w:cs="Arial"/>
          <w:sz w:val="22"/>
          <w:szCs w:val="22"/>
          <w:rPrChange w:id="586" w:author="Guo, Shicheng" w:date="2019-03-09T01:59:00Z">
            <w:rPr>
              <w:rFonts w:ascii="Times New Roman" w:hAnsi="Times New Roman" w:cs="Times New Roman"/>
            </w:rPr>
          </w:rPrChange>
        </w:rPr>
        <w:t xml:space="preserve">, the </w:t>
      </w:r>
      <w:r w:rsidR="00FF13AF" w:rsidRPr="002821DC">
        <w:rPr>
          <w:rFonts w:ascii="Arial" w:hAnsi="Arial" w:cs="Arial"/>
          <w:sz w:val="22"/>
          <w:szCs w:val="22"/>
          <w:rPrChange w:id="587" w:author="Guo, Shicheng" w:date="2019-03-09T01:59:00Z">
            <w:rPr>
              <w:rFonts w:ascii="Times New Roman" w:hAnsi="Times New Roman" w:cs="Times New Roman"/>
            </w:rPr>
          </w:rPrChange>
        </w:rPr>
        <w:t xml:space="preserve">prediction ability </w:t>
      </w:r>
      <w:r w:rsidR="00B54C64" w:rsidRPr="002821DC">
        <w:rPr>
          <w:rFonts w:ascii="Arial" w:hAnsi="Arial" w:cs="Arial"/>
          <w:sz w:val="22"/>
          <w:szCs w:val="22"/>
          <w:rPrChange w:id="588" w:author="Guo, Shicheng" w:date="2019-03-09T01:59:00Z">
            <w:rPr>
              <w:rFonts w:ascii="Times New Roman" w:hAnsi="Times New Roman" w:cs="Times New Roman"/>
            </w:rPr>
          </w:rPrChange>
        </w:rPr>
        <w:t>of</w:t>
      </w:r>
      <w:r w:rsidR="00FF13AF" w:rsidRPr="002821DC">
        <w:rPr>
          <w:rFonts w:ascii="Arial" w:hAnsi="Arial" w:cs="Arial"/>
          <w:sz w:val="22"/>
          <w:szCs w:val="22"/>
          <w:rPrChange w:id="589" w:author="Guo, Shicheng" w:date="2019-03-09T01:59:00Z">
            <w:rPr>
              <w:rFonts w:ascii="Times New Roman" w:hAnsi="Times New Roman" w:cs="Times New Roman"/>
            </w:rPr>
          </w:rPrChange>
        </w:rPr>
        <w:t xml:space="preserve"> each region separately was evaluated </w:t>
      </w:r>
      <w:r w:rsidR="00085D92" w:rsidRPr="002821DC">
        <w:rPr>
          <w:rFonts w:ascii="Arial" w:hAnsi="Arial" w:cs="Arial"/>
          <w:sz w:val="22"/>
          <w:szCs w:val="22"/>
          <w:rPrChange w:id="590" w:author="Guo, Shicheng" w:date="2019-03-09T01:59:00Z">
            <w:rPr>
              <w:rFonts w:ascii="Times New Roman" w:hAnsi="Times New Roman" w:cs="Times New Roman"/>
            </w:rPr>
          </w:rPrChange>
        </w:rPr>
        <w:t>through</w:t>
      </w:r>
      <w:r w:rsidR="00FF13AF" w:rsidRPr="002821DC">
        <w:rPr>
          <w:rFonts w:ascii="Arial" w:hAnsi="Arial" w:cs="Arial"/>
          <w:sz w:val="22"/>
          <w:szCs w:val="22"/>
          <w:rPrChange w:id="591" w:author="Guo, Shicheng" w:date="2019-03-09T01:59:00Z">
            <w:rPr>
              <w:rFonts w:ascii="Times New Roman" w:hAnsi="Times New Roman" w:cs="Times New Roman"/>
            </w:rPr>
          </w:rPrChange>
        </w:rPr>
        <w:t xml:space="preserve"> </w:t>
      </w:r>
      <w:r w:rsidR="00C9179E" w:rsidRPr="002821DC">
        <w:rPr>
          <w:rFonts w:ascii="Arial" w:hAnsi="Arial" w:cs="Arial"/>
          <w:sz w:val="22"/>
          <w:szCs w:val="22"/>
          <w:rPrChange w:id="592" w:author="Guo, Shicheng" w:date="2019-03-09T01:59:00Z">
            <w:rPr>
              <w:rFonts w:ascii="Times New Roman" w:hAnsi="Times New Roman" w:cs="Times New Roman"/>
            </w:rPr>
          </w:rPrChange>
        </w:rPr>
        <w:t xml:space="preserve">logistic regression </w:t>
      </w:r>
      <w:r w:rsidR="00B54C64" w:rsidRPr="002821DC">
        <w:rPr>
          <w:rFonts w:ascii="Arial" w:hAnsi="Arial" w:cs="Arial"/>
          <w:sz w:val="22"/>
          <w:szCs w:val="22"/>
          <w:rPrChange w:id="593" w:author="Guo, Shicheng" w:date="2019-03-09T01:59:00Z">
            <w:rPr>
              <w:rFonts w:ascii="Times New Roman" w:hAnsi="Times New Roman" w:cs="Times New Roman"/>
            </w:rPr>
          </w:rPrChange>
        </w:rPr>
        <w:t>without adjustment for age, gender and other covariates</w:t>
      </w:r>
      <w:r w:rsidR="00C9179E" w:rsidRPr="002821DC">
        <w:rPr>
          <w:rFonts w:ascii="Arial" w:hAnsi="Arial" w:cs="Arial"/>
          <w:sz w:val="22"/>
          <w:szCs w:val="22"/>
          <w:rPrChange w:id="594" w:author="Guo, Shicheng" w:date="2019-03-09T01:59:00Z">
            <w:rPr>
              <w:rFonts w:ascii="Times New Roman" w:hAnsi="Times New Roman" w:cs="Times New Roman"/>
            </w:rPr>
          </w:rPrChange>
        </w:rPr>
        <w:t xml:space="preserve">. The sensitivity </w:t>
      </w:r>
      <w:r w:rsidR="00B54C64" w:rsidRPr="002821DC">
        <w:rPr>
          <w:rFonts w:ascii="Arial" w:hAnsi="Arial" w:cs="Arial"/>
          <w:sz w:val="22"/>
          <w:szCs w:val="22"/>
          <w:rPrChange w:id="595" w:author="Guo, Shicheng" w:date="2019-03-09T01:59:00Z">
            <w:rPr>
              <w:rFonts w:ascii="Times New Roman" w:hAnsi="Times New Roman" w:cs="Times New Roman"/>
            </w:rPr>
          </w:rPrChange>
        </w:rPr>
        <w:t xml:space="preserve">of each region </w:t>
      </w:r>
      <w:r w:rsidR="00C9179E" w:rsidRPr="002821DC">
        <w:rPr>
          <w:rFonts w:ascii="Arial" w:hAnsi="Arial" w:cs="Arial"/>
          <w:sz w:val="22"/>
          <w:szCs w:val="22"/>
          <w:rPrChange w:id="596" w:author="Guo, Shicheng" w:date="2019-03-09T01:59:00Z">
            <w:rPr>
              <w:rFonts w:ascii="Times New Roman" w:hAnsi="Times New Roman" w:cs="Times New Roman"/>
            </w:rPr>
          </w:rPrChange>
        </w:rPr>
        <w:t xml:space="preserve">ranges from </w:t>
      </w:r>
      <w:r w:rsidR="00B54C64" w:rsidRPr="002821DC">
        <w:rPr>
          <w:rFonts w:ascii="Arial" w:hAnsi="Arial" w:cs="Arial"/>
          <w:sz w:val="22"/>
          <w:szCs w:val="22"/>
          <w:rPrChange w:id="597" w:author="Guo, Shicheng" w:date="2019-03-09T01:59:00Z">
            <w:rPr>
              <w:rFonts w:ascii="Times New Roman" w:hAnsi="Times New Roman" w:cs="Times New Roman"/>
            </w:rPr>
          </w:rPrChange>
        </w:rPr>
        <w:t>0.64</w:t>
      </w:r>
      <w:r w:rsidR="00C9179E" w:rsidRPr="002821DC">
        <w:rPr>
          <w:rFonts w:ascii="Arial" w:hAnsi="Arial" w:cs="Arial"/>
          <w:sz w:val="22"/>
          <w:szCs w:val="22"/>
          <w:rPrChange w:id="598" w:author="Guo, Shicheng" w:date="2019-03-09T01:59:00Z">
            <w:rPr>
              <w:rFonts w:ascii="Times New Roman" w:hAnsi="Times New Roman" w:cs="Times New Roman"/>
            </w:rPr>
          </w:rPrChange>
        </w:rPr>
        <w:t xml:space="preserve"> to </w:t>
      </w:r>
      <w:r w:rsidR="00B54C64" w:rsidRPr="002821DC">
        <w:rPr>
          <w:rFonts w:ascii="Arial" w:hAnsi="Arial" w:cs="Arial"/>
          <w:sz w:val="22"/>
          <w:szCs w:val="22"/>
          <w:rPrChange w:id="599" w:author="Guo, Shicheng" w:date="2019-03-09T01:59:00Z">
            <w:rPr>
              <w:rFonts w:ascii="Times New Roman" w:hAnsi="Times New Roman" w:cs="Times New Roman"/>
            </w:rPr>
          </w:rPrChange>
        </w:rPr>
        <w:t>0.74</w:t>
      </w:r>
      <w:r w:rsidR="00C9179E" w:rsidRPr="002821DC">
        <w:rPr>
          <w:rFonts w:ascii="Arial" w:hAnsi="Arial" w:cs="Arial"/>
          <w:sz w:val="22"/>
          <w:szCs w:val="22"/>
          <w:rPrChange w:id="600" w:author="Guo, Shicheng" w:date="2019-03-09T01:59:00Z">
            <w:rPr>
              <w:rFonts w:ascii="Times New Roman" w:hAnsi="Times New Roman" w:cs="Times New Roman"/>
            </w:rPr>
          </w:rPrChange>
        </w:rPr>
        <w:t xml:space="preserve">, while the specificity ranges from </w:t>
      </w:r>
      <w:r w:rsidR="00B54C64" w:rsidRPr="002821DC">
        <w:rPr>
          <w:rFonts w:ascii="Arial" w:hAnsi="Arial" w:cs="Arial"/>
          <w:sz w:val="22"/>
          <w:szCs w:val="22"/>
          <w:rPrChange w:id="601" w:author="Guo, Shicheng" w:date="2019-03-09T01:59:00Z">
            <w:rPr>
              <w:rFonts w:ascii="Times New Roman" w:hAnsi="Times New Roman" w:cs="Times New Roman"/>
            </w:rPr>
          </w:rPrChange>
        </w:rPr>
        <w:t>0.82</w:t>
      </w:r>
      <w:r w:rsidR="00C9179E" w:rsidRPr="002821DC">
        <w:rPr>
          <w:rFonts w:ascii="Arial" w:hAnsi="Arial" w:cs="Arial"/>
          <w:sz w:val="22"/>
          <w:szCs w:val="22"/>
          <w:rPrChange w:id="602" w:author="Guo, Shicheng" w:date="2019-03-09T01:59:00Z">
            <w:rPr>
              <w:rFonts w:ascii="Times New Roman" w:hAnsi="Times New Roman" w:cs="Times New Roman"/>
            </w:rPr>
          </w:rPrChange>
        </w:rPr>
        <w:t xml:space="preserve"> to </w:t>
      </w:r>
      <w:r w:rsidR="00B54C64" w:rsidRPr="002821DC">
        <w:rPr>
          <w:rFonts w:ascii="Arial" w:hAnsi="Arial" w:cs="Arial"/>
          <w:sz w:val="22"/>
          <w:szCs w:val="22"/>
          <w:rPrChange w:id="603" w:author="Guo, Shicheng" w:date="2019-03-09T01:59:00Z">
            <w:rPr>
              <w:rFonts w:ascii="Times New Roman" w:hAnsi="Times New Roman" w:cs="Times New Roman"/>
            </w:rPr>
          </w:rPrChange>
        </w:rPr>
        <w:t>0.90</w:t>
      </w:r>
      <w:r w:rsidR="00C9179E" w:rsidRPr="002821DC">
        <w:rPr>
          <w:rFonts w:ascii="Arial" w:hAnsi="Arial" w:cs="Arial"/>
          <w:sz w:val="22"/>
          <w:szCs w:val="22"/>
          <w:rPrChange w:id="604" w:author="Guo, Shicheng" w:date="2019-03-09T01:59:00Z">
            <w:rPr>
              <w:rFonts w:ascii="Times New Roman" w:hAnsi="Times New Roman" w:cs="Times New Roman"/>
            </w:rPr>
          </w:rPrChange>
        </w:rPr>
        <w:t xml:space="preserve">, and the AUC ranges from </w:t>
      </w:r>
      <w:r w:rsidR="00B54C64" w:rsidRPr="002821DC">
        <w:rPr>
          <w:rFonts w:ascii="Arial" w:hAnsi="Arial" w:cs="Arial"/>
          <w:sz w:val="22"/>
          <w:szCs w:val="22"/>
          <w:rPrChange w:id="605" w:author="Guo, Shicheng" w:date="2019-03-09T01:59:00Z">
            <w:rPr>
              <w:rFonts w:ascii="Times New Roman" w:hAnsi="Times New Roman" w:cs="Times New Roman"/>
            </w:rPr>
          </w:rPrChange>
        </w:rPr>
        <w:t>0.76</w:t>
      </w:r>
      <w:r w:rsidR="00C9179E" w:rsidRPr="002821DC">
        <w:rPr>
          <w:rFonts w:ascii="Arial" w:hAnsi="Arial" w:cs="Arial"/>
          <w:sz w:val="22"/>
          <w:szCs w:val="22"/>
          <w:rPrChange w:id="606" w:author="Guo, Shicheng" w:date="2019-03-09T01:59:00Z">
            <w:rPr>
              <w:rFonts w:ascii="Times New Roman" w:hAnsi="Times New Roman" w:cs="Times New Roman"/>
            </w:rPr>
          </w:rPrChange>
        </w:rPr>
        <w:t xml:space="preserve"> to </w:t>
      </w:r>
      <w:r w:rsidR="00B54C64" w:rsidRPr="002821DC">
        <w:rPr>
          <w:rFonts w:ascii="Arial" w:hAnsi="Arial" w:cs="Arial"/>
          <w:sz w:val="22"/>
          <w:szCs w:val="22"/>
          <w:rPrChange w:id="607" w:author="Guo, Shicheng" w:date="2019-03-09T01:59:00Z">
            <w:rPr>
              <w:rFonts w:ascii="Times New Roman" w:hAnsi="Times New Roman" w:cs="Times New Roman"/>
            </w:rPr>
          </w:rPrChange>
        </w:rPr>
        <w:t>0.84</w:t>
      </w:r>
      <w:r w:rsidR="00C9179E" w:rsidRPr="002821DC">
        <w:rPr>
          <w:rFonts w:ascii="Arial" w:hAnsi="Arial" w:cs="Arial"/>
          <w:sz w:val="22"/>
          <w:szCs w:val="22"/>
          <w:rPrChange w:id="608" w:author="Guo, Shicheng" w:date="2019-03-09T01:59:00Z">
            <w:rPr>
              <w:rFonts w:ascii="Times New Roman" w:hAnsi="Times New Roman" w:cs="Times New Roman"/>
            </w:rPr>
          </w:rPrChange>
        </w:rPr>
        <w:t xml:space="preserve"> (</w:t>
      </w:r>
      <w:r w:rsidR="00C9179E" w:rsidRPr="002821DC">
        <w:rPr>
          <w:rFonts w:ascii="Arial" w:hAnsi="Arial" w:cs="Arial"/>
          <w:color w:val="FF0000"/>
          <w:sz w:val="22"/>
          <w:szCs w:val="22"/>
          <w:rPrChange w:id="609" w:author="Guo, Shicheng" w:date="2019-03-09T01:59:00Z">
            <w:rPr>
              <w:rFonts w:ascii="Times New Roman" w:hAnsi="Times New Roman" w:cs="Times New Roman"/>
              <w:color w:val="FF0000"/>
            </w:rPr>
          </w:rPrChange>
        </w:rPr>
        <w:t xml:space="preserve">Table </w:t>
      </w:r>
      <w:r w:rsidR="00B54C64" w:rsidRPr="002821DC">
        <w:rPr>
          <w:rFonts w:ascii="Arial" w:hAnsi="Arial" w:cs="Arial"/>
          <w:color w:val="FF0000"/>
          <w:sz w:val="22"/>
          <w:szCs w:val="22"/>
          <w:rPrChange w:id="610" w:author="Guo, Shicheng" w:date="2019-03-09T01:59:00Z">
            <w:rPr>
              <w:rFonts w:ascii="Times New Roman" w:hAnsi="Times New Roman" w:cs="Times New Roman"/>
              <w:color w:val="FF0000"/>
            </w:rPr>
          </w:rPrChange>
        </w:rPr>
        <w:t>3</w:t>
      </w:r>
      <w:r w:rsidR="00C9179E" w:rsidRPr="002821DC">
        <w:rPr>
          <w:rFonts w:ascii="Arial" w:hAnsi="Arial" w:cs="Arial"/>
          <w:sz w:val="22"/>
          <w:szCs w:val="22"/>
          <w:rPrChange w:id="611" w:author="Guo, Shicheng" w:date="2019-03-09T01:59:00Z">
            <w:rPr>
              <w:rFonts w:ascii="Times New Roman" w:hAnsi="Times New Roman" w:cs="Times New Roman"/>
            </w:rPr>
          </w:rPrChange>
        </w:rPr>
        <w:t xml:space="preserve">). </w:t>
      </w:r>
      <w:r w:rsidR="00704ECA" w:rsidRPr="002821DC">
        <w:rPr>
          <w:rFonts w:ascii="Arial" w:hAnsi="Arial" w:cs="Arial"/>
          <w:sz w:val="22"/>
          <w:szCs w:val="22"/>
          <w:rPrChange w:id="612" w:author="Guo, Shicheng" w:date="2019-03-09T01:59:00Z">
            <w:rPr>
              <w:rFonts w:ascii="Times New Roman" w:hAnsi="Times New Roman" w:cs="Times New Roman"/>
            </w:rPr>
          </w:rPrChange>
        </w:rPr>
        <w:t xml:space="preserve">Moreover, in the logistic model taking all </w:t>
      </w:r>
      <w:r w:rsidR="00B54C64" w:rsidRPr="002821DC">
        <w:rPr>
          <w:rFonts w:ascii="Arial" w:hAnsi="Arial" w:cs="Arial"/>
          <w:sz w:val="22"/>
          <w:szCs w:val="22"/>
          <w:rPrChange w:id="613" w:author="Guo, Shicheng" w:date="2019-03-09T01:59:00Z">
            <w:rPr>
              <w:rFonts w:ascii="Times New Roman" w:hAnsi="Times New Roman" w:cs="Times New Roman"/>
            </w:rPr>
          </w:rPrChange>
        </w:rPr>
        <w:t>of</w:t>
      </w:r>
      <w:r w:rsidR="00576948" w:rsidRPr="002821DC">
        <w:rPr>
          <w:rFonts w:ascii="Arial" w:hAnsi="Arial" w:cs="Arial"/>
          <w:sz w:val="22"/>
          <w:szCs w:val="22"/>
          <w:rPrChange w:id="614" w:author="Guo, Shicheng" w:date="2019-03-09T01:59:00Z">
            <w:rPr>
              <w:rFonts w:ascii="Times New Roman" w:hAnsi="Times New Roman" w:cs="Times New Roman"/>
            </w:rPr>
          </w:rPrChange>
        </w:rPr>
        <w:t xml:space="preserve"> the five </w:t>
      </w:r>
      <w:r w:rsidR="00704ECA" w:rsidRPr="002821DC">
        <w:rPr>
          <w:rFonts w:ascii="Arial" w:hAnsi="Arial" w:cs="Arial"/>
          <w:sz w:val="22"/>
          <w:szCs w:val="22"/>
          <w:rPrChange w:id="615" w:author="Guo, Shicheng" w:date="2019-03-09T01:59:00Z">
            <w:rPr>
              <w:rFonts w:ascii="Times New Roman" w:hAnsi="Times New Roman" w:cs="Times New Roman"/>
            </w:rPr>
          </w:rPrChange>
        </w:rPr>
        <w:t>regions as predictors,</w:t>
      </w:r>
      <w:r w:rsidR="00576948" w:rsidRPr="002821DC">
        <w:rPr>
          <w:rFonts w:ascii="Arial" w:hAnsi="Arial" w:cs="Arial"/>
          <w:sz w:val="22"/>
          <w:szCs w:val="22"/>
          <w:rPrChange w:id="616" w:author="Guo, Shicheng" w:date="2019-03-09T01:59:00Z">
            <w:rPr>
              <w:rFonts w:ascii="Times New Roman" w:hAnsi="Times New Roman" w:cs="Times New Roman"/>
            </w:rPr>
          </w:rPrChange>
        </w:rPr>
        <w:t xml:space="preserve"> </w:t>
      </w:r>
      <w:r w:rsidR="00704ECA" w:rsidRPr="002821DC">
        <w:rPr>
          <w:rFonts w:ascii="Arial" w:hAnsi="Arial" w:cs="Arial"/>
          <w:sz w:val="22"/>
          <w:szCs w:val="22"/>
          <w:rPrChange w:id="617" w:author="Guo, Shicheng" w:date="2019-03-09T01:59:00Z">
            <w:rPr>
              <w:rFonts w:ascii="Times New Roman" w:hAnsi="Times New Roman" w:cs="Times New Roman"/>
            </w:rPr>
          </w:rPrChange>
        </w:rPr>
        <w:t>we obtained</w:t>
      </w:r>
      <w:r w:rsidR="00576948" w:rsidRPr="002821DC">
        <w:rPr>
          <w:rFonts w:ascii="Arial" w:hAnsi="Arial" w:cs="Arial"/>
          <w:sz w:val="22"/>
          <w:szCs w:val="22"/>
          <w:rPrChange w:id="618" w:author="Guo, Shicheng" w:date="2019-03-09T01:59:00Z">
            <w:rPr>
              <w:rFonts w:ascii="Times New Roman" w:hAnsi="Times New Roman" w:cs="Times New Roman"/>
            </w:rPr>
          </w:rPrChange>
        </w:rPr>
        <w:t xml:space="preserve"> the sensitivity of </w:t>
      </w:r>
      <w:r w:rsidR="00704ECA" w:rsidRPr="002821DC">
        <w:rPr>
          <w:rFonts w:ascii="Arial" w:hAnsi="Arial" w:cs="Arial"/>
          <w:sz w:val="22"/>
          <w:szCs w:val="22"/>
          <w:rPrChange w:id="619" w:author="Guo, Shicheng" w:date="2019-03-09T01:59:00Z">
            <w:rPr>
              <w:rFonts w:ascii="Times New Roman" w:hAnsi="Times New Roman" w:cs="Times New Roman"/>
            </w:rPr>
          </w:rPrChange>
        </w:rPr>
        <w:t>0.75</w:t>
      </w:r>
      <w:r w:rsidR="00576948" w:rsidRPr="002821DC">
        <w:rPr>
          <w:rFonts w:ascii="Arial" w:hAnsi="Arial" w:cs="Arial"/>
          <w:sz w:val="22"/>
          <w:szCs w:val="22"/>
          <w:rPrChange w:id="620" w:author="Guo, Shicheng" w:date="2019-03-09T01:59:00Z">
            <w:rPr>
              <w:rFonts w:ascii="Times New Roman" w:hAnsi="Times New Roman" w:cs="Times New Roman"/>
            </w:rPr>
          </w:rPrChange>
        </w:rPr>
        <w:t xml:space="preserve"> and specificity of </w:t>
      </w:r>
      <w:r w:rsidR="00704ECA" w:rsidRPr="002821DC">
        <w:rPr>
          <w:rFonts w:ascii="Arial" w:hAnsi="Arial" w:cs="Arial"/>
          <w:sz w:val="22"/>
          <w:szCs w:val="22"/>
          <w:rPrChange w:id="621" w:author="Guo, Shicheng" w:date="2019-03-09T01:59:00Z">
            <w:rPr>
              <w:rFonts w:ascii="Times New Roman" w:hAnsi="Times New Roman" w:cs="Times New Roman"/>
            </w:rPr>
          </w:rPrChange>
        </w:rPr>
        <w:t>0.88</w:t>
      </w:r>
      <w:r w:rsidR="00576948" w:rsidRPr="002821DC">
        <w:rPr>
          <w:rFonts w:ascii="Arial" w:hAnsi="Arial" w:cs="Arial"/>
          <w:sz w:val="22"/>
          <w:szCs w:val="22"/>
          <w:rPrChange w:id="622" w:author="Guo, Shicheng" w:date="2019-03-09T01:59:00Z">
            <w:rPr>
              <w:rFonts w:ascii="Times New Roman" w:hAnsi="Times New Roman" w:cs="Times New Roman"/>
            </w:rPr>
          </w:rPrChange>
        </w:rPr>
        <w:t xml:space="preserve">, as well as the AUC of </w:t>
      </w:r>
      <w:r w:rsidR="00704ECA" w:rsidRPr="002821DC">
        <w:rPr>
          <w:rFonts w:ascii="Arial" w:hAnsi="Arial" w:cs="Arial"/>
          <w:sz w:val="22"/>
          <w:szCs w:val="22"/>
          <w:rPrChange w:id="623" w:author="Guo, Shicheng" w:date="2019-03-09T01:59:00Z">
            <w:rPr>
              <w:rFonts w:ascii="Times New Roman" w:hAnsi="Times New Roman" w:cs="Times New Roman"/>
            </w:rPr>
          </w:rPrChange>
        </w:rPr>
        <w:t>0.85</w:t>
      </w:r>
      <w:r w:rsidR="003C3AEA" w:rsidRPr="002821DC">
        <w:rPr>
          <w:rFonts w:ascii="Arial" w:hAnsi="Arial" w:cs="Arial"/>
          <w:sz w:val="22"/>
          <w:szCs w:val="22"/>
          <w:rPrChange w:id="624" w:author="Guo, Shicheng" w:date="2019-03-09T01:59:00Z">
            <w:rPr>
              <w:rFonts w:ascii="Times New Roman" w:hAnsi="Times New Roman" w:cs="Times New Roman"/>
            </w:rPr>
          </w:rPrChange>
        </w:rPr>
        <w:t xml:space="preserve"> (</w:t>
      </w:r>
      <w:r w:rsidR="003C3AEA" w:rsidRPr="002821DC">
        <w:rPr>
          <w:rFonts w:ascii="Arial" w:hAnsi="Arial" w:cs="Arial"/>
          <w:color w:val="FF0000"/>
          <w:sz w:val="22"/>
          <w:szCs w:val="22"/>
          <w:rPrChange w:id="625" w:author="Guo, Shicheng" w:date="2019-03-09T01:59:00Z">
            <w:rPr>
              <w:rFonts w:ascii="Times New Roman" w:hAnsi="Times New Roman" w:cs="Times New Roman"/>
              <w:color w:val="FF0000"/>
            </w:rPr>
          </w:rPrChange>
        </w:rPr>
        <w:t>Figure 3</w:t>
      </w:r>
      <w:ins w:id="626" w:author="weilin pu" w:date="2017-04-01T11:39:00Z">
        <w:r w:rsidR="00BB1A9A" w:rsidRPr="002821DC">
          <w:rPr>
            <w:rFonts w:ascii="Arial" w:hAnsi="Arial" w:cs="Arial"/>
            <w:color w:val="FF0000"/>
            <w:sz w:val="22"/>
            <w:szCs w:val="22"/>
            <w:rPrChange w:id="627" w:author="Guo, Shicheng" w:date="2019-03-09T01:59:00Z">
              <w:rPr>
                <w:rFonts w:ascii="Times New Roman" w:hAnsi="Times New Roman" w:cs="Times New Roman" w:hint="eastAsia"/>
                <w:color w:val="FF0000"/>
              </w:rPr>
            </w:rPrChange>
          </w:rPr>
          <w:t>G</w:t>
        </w:r>
      </w:ins>
      <w:del w:id="628" w:author="weilin pu" w:date="2017-04-01T11:39:00Z">
        <w:r w:rsidR="003C3AEA" w:rsidRPr="002821DC" w:rsidDel="00BB1A9A">
          <w:rPr>
            <w:rFonts w:ascii="Arial" w:hAnsi="Arial" w:cs="Arial"/>
            <w:color w:val="FF0000"/>
            <w:sz w:val="22"/>
            <w:szCs w:val="22"/>
            <w:rPrChange w:id="629" w:author="Guo, Shicheng" w:date="2019-03-09T01:59:00Z">
              <w:rPr>
                <w:rFonts w:ascii="Times New Roman" w:hAnsi="Times New Roman" w:cs="Times New Roman"/>
                <w:color w:val="FF0000"/>
              </w:rPr>
            </w:rPrChange>
          </w:rPr>
          <w:delText>F</w:delText>
        </w:r>
      </w:del>
      <w:r w:rsidR="003C3AEA" w:rsidRPr="002821DC">
        <w:rPr>
          <w:rFonts w:ascii="Arial" w:hAnsi="Arial" w:cs="Arial"/>
          <w:sz w:val="22"/>
          <w:szCs w:val="22"/>
          <w:rPrChange w:id="630" w:author="Guo, Shicheng" w:date="2019-03-09T01:59:00Z">
            <w:rPr>
              <w:rFonts w:ascii="Times New Roman" w:hAnsi="Times New Roman" w:cs="Times New Roman"/>
            </w:rPr>
          </w:rPrChange>
        </w:rPr>
        <w:t>)</w:t>
      </w:r>
      <w:r w:rsidR="00576948" w:rsidRPr="002821DC">
        <w:rPr>
          <w:rFonts w:ascii="Arial" w:hAnsi="Arial" w:cs="Arial"/>
          <w:sz w:val="22"/>
          <w:szCs w:val="22"/>
          <w:rPrChange w:id="631" w:author="Guo, Shicheng" w:date="2019-03-09T01:59:00Z">
            <w:rPr>
              <w:rFonts w:ascii="Times New Roman" w:hAnsi="Times New Roman" w:cs="Times New Roman"/>
            </w:rPr>
          </w:rPrChange>
        </w:rPr>
        <w:t xml:space="preserve">. </w:t>
      </w:r>
    </w:p>
    <w:p w14:paraId="1BB62142" w14:textId="77777777" w:rsidR="00576948" w:rsidRPr="002821DC" w:rsidRDefault="00576948">
      <w:pPr>
        <w:rPr>
          <w:rFonts w:ascii="Arial" w:hAnsi="Arial" w:cs="Arial"/>
          <w:sz w:val="22"/>
          <w:szCs w:val="22"/>
          <w:rPrChange w:id="632" w:author="Guo, Shicheng" w:date="2019-03-09T01:59:00Z">
            <w:rPr>
              <w:rFonts w:ascii="Times New Roman" w:hAnsi="Times New Roman" w:cs="Times New Roman"/>
            </w:rPr>
          </w:rPrChange>
        </w:rPr>
      </w:pPr>
    </w:p>
    <w:p w14:paraId="72D58ADC" w14:textId="65599563" w:rsidR="00576948" w:rsidRPr="002821DC" w:rsidRDefault="00576948">
      <w:pPr>
        <w:rPr>
          <w:rFonts w:ascii="Arial" w:hAnsi="Arial" w:cs="Arial"/>
          <w:b/>
          <w:sz w:val="22"/>
          <w:szCs w:val="22"/>
          <w:rPrChange w:id="633" w:author="Guo, Shicheng" w:date="2019-03-09T01:59:00Z">
            <w:rPr>
              <w:rFonts w:ascii="Times New Roman" w:hAnsi="Times New Roman" w:cs="Times New Roman"/>
              <w:b/>
              <w:sz w:val="28"/>
            </w:rPr>
          </w:rPrChange>
        </w:rPr>
      </w:pPr>
      <w:r w:rsidRPr="002821DC">
        <w:rPr>
          <w:rFonts w:ascii="Arial" w:hAnsi="Arial" w:cs="Arial"/>
          <w:b/>
          <w:sz w:val="22"/>
          <w:szCs w:val="22"/>
          <w:rPrChange w:id="634" w:author="Guo, Shicheng" w:date="2019-03-09T01:59:00Z">
            <w:rPr>
              <w:rFonts w:ascii="Times New Roman" w:hAnsi="Times New Roman" w:cs="Times New Roman"/>
              <w:b/>
              <w:sz w:val="28"/>
            </w:rPr>
          </w:rPrChange>
        </w:rPr>
        <w:t>The diagnostic ability of the five genomic regions based on machine learning methods</w:t>
      </w:r>
    </w:p>
    <w:p w14:paraId="69C3C6BD" w14:textId="25CEF87B" w:rsidR="00085360" w:rsidRPr="002821DC" w:rsidRDefault="00576948" w:rsidP="00085360">
      <w:pPr>
        <w:rPr>
          <w:rFonts w:ascii="Arial" w:hAnsi="Arial" w:cs="Arial"/>
          <w:sz w:val="22"/>
          <w:szCs w:val="22"/>
          <w:rPrChange w:id="635" w:author="Guo, Shicheng" w:date="2019-03-09T01:59:00Z">
            <w:rPr>
              <w:rFonts w:ascii="Times New Roman" w:hAnsi="Times New Roman" w:cs="Times New Roman"/>
            </w:rPr>
          </w:rPrChange>
        </w:rPr>
      </w:pPr>
      <w:r w:rsidRPr="002821DC">
        <w:rPr>
          <w:rFonts w:ascii="Arial" w:hAnsi="Arial" w:cs="Arial"/>
          <w:sz w:val="22"/>
          <w:szCs w:val="22"/>
          <w:rPrChange w:id="636" w:author="Guo, Shicheng" w:date="2019-03-09T01:59:00Z">
            <w:rPr>
              <w:rFonts w:ascii="Times New Roman" w:hAnsi="Times New Roman" w:cs="Times New Roman"/>
            </w:rPr>
          </w:rPrChange>
        </w:rPr>
        <w:t>In order to get a better estimation of the diagnostic ability of the selected biomarker, several machine learning methods, including logistic regression, random forest</w:t>
      </w:r>
      <w:r w:rsidR="00820F14" w:rsidRPr="002821DC">
        <w:rPr>
          <w:rFonts w:ascii="Arial" w:hAnsi="Arial" w:cs="Arial"/>
          <w:sz w:val="22"/>
          <w:szCs w:val="22"/>
          <w:rPrChange w:id="637" w:author="Guo, Shicheng" w:date="2019-03-09T01:59:00Z">
            <w:rPr>
              <w:rFonts w:ascii="Times New Roman" w:hAnsi="Times New Roman" w:cs="Times New Roman"/>
            </w:rPr>
          </w:rPrChange>
        </w:rPr>
        <w:t xml:space="preserve"> (RF)</w:t>
      </w:r>
      <w:r w:rsidRPr="002821DC">
        <w:rPr>
          <w:rFonts w:ascii="Arial" w:hAnsi="Arial" w:cs="Arial"/>
          <w:sz w:val="22"/>
          <w:szCs w:val="22"/>
          <w:rPrChange w:id="638" w:author="Guo, Shicheng" w:date="2019-03-09T01:59:00Z">
            <w:rPr>
              <w:rFonts w:ascii="Times New Roman" w:hAnsi="Times New Roman" w:cs="Times New Roman"/>
            </w:rPr>
          </w:rPrChange>
        </w:rPr>
        <w:t>, supporting vector machine</w:t>
      </w:r>
      <w:r w:rsidR="008D7A9C" w:rsidRPr="002821DC">
        <w:rPr>
          <w:rFonts w:ascii="Arial" w:hAnsi="Arial" w:cs="Arial"/>
          <w:sz w:val="22"/>
          <w:szCs w:val="22"/>
          <w:rPrChange w:id="639" w:author="Guo, Shicheng" w:date="2019-03-09T01:59:00Z">
            <w:rPr>
              <w:rFonts w:ascii="Times New Roman" w:hAnsi="Times New Roman" w:cs="Times New Roman"/>
            </w:rPr>
          </w:rPrChange>
        </w:rPr>
        <w:t xml:space="preserve"> (SVM)</w:t>
      </w:r>
      <w:r w:rsidRPr="002821DC">
        <w:rPr>
          <w:rFonts w:ascii="Arial" w:hAnsi="Arial" w:cs="Arial"/>
          <w:sz w:val="22"/>
          <w:szCs w:val="22"/>
          <w:rPrChange w:id="640" w:author="Guo, Shicheng" w:date="2019-03-09T01:59:00Z">
            <w:rPr>
              <w:rFonts w:ascii="Times New Roman" w:hAnsi="Times New Roman" w:cs="Times New Roman"/>
            </w:rPr>
          </w:rPrChange>
        </w:rPr>
        <w:t>, neural network</w:t>
      </w:r>
      <w:r w:rsidR="008D7A9C" w:rsidRPr="002821DC">
        <w:rPr>
          <w:rFonts w:ascii="Arial" w:hAnsi="Arial" w:cs="Arial"/>
          <w:sz w:val="22"/>
          <w:szCs w:val="22"/>
          <w:rPrChange w:id="641" w:author="Guo, Shicheng" w:date="2019-03-09T01:59:00Z">
            <w:rPr>
              <w:rFonts w:ascii="Times New Roman" w:hAnsi="Times New Roman" w:cs="Times New Roman"/>
            </w:rPr>
          </w:rPrChange>
        </w:rPr>
        <w:t xml:space="preserve"> (NN)</w:t>
      </w:r>
      <w:r w:rsidRPr="002821DC">
        <w:rPr>
          <w:rFonts w:ascii="Arial" w:hAnsi="Arial" w:cs="Arial"/>
          <w:sz w:val="22"/>
          <w:szCs w:val="22"/>
          <w:rPrChange w:id="642" w:author="Guo, Shicheng" w:date="2019-03-09T01:59:00Z">
            <w:rPr>
              <w:rFonts w:ascii="Times New Roman" w:hAnsi="Times New Roman" w:cs="Times New Roman"/>
            </w:rPr>
          </w:rPrChange>
        </w:rPr>
        <w:t xml:space="preserve">, </w:t>
      </w:r>
      <w:r w:rsidR="00821887" w:rsidRPr="002821DC">
        <w:rPr>
          <w:rFonts w:ascii="Arial" w:hAnsi="Arial" w:cs="Arial"/>
          <w:sz w:val="22"/>
          <w:szCs w:val="22"/>
          <w:rPrChange w:id="643" w:author="Guo, Shicheng" w:date="2019-03-09T01:59:00Z">
            <w:rPr>
              <w:rFonts w:ascii="Times New Roman" w:hAnsi="Times New Roman" w:cs="Times New Roman"/>
            </w:rPr>
          </w:rPrChange>
        </w:rPr>
        <w:t>N</w:t>
      </w:r>
      <w:r w:rsidRPr="002821DC">
        <w:rPr>
          <w:rFonts w:ascii="Arial" w:hAnsi="Arial" w:cs="Arial"/>
          <w:sz w:val="22"/>
          <w:szCs w:val="22"/>
          <w:rPrChange w:id="644" w:author="Guo, Shicheng" w:date="2019-03-09T01:59:00Z">
            <w:rPr>
              <w:rFonts w:ascii="Times New Roman" w:hAnsi="Times New Roman" w:cs="Times New Roman"/>
            </w:rPr>
          </w:rPrChange>
        </w:rPr>
        <w:t xml:space="preserve">aïve </w:t>
      </w:r>
      <w:r w:rsidR="00821887" w:rsidRPr="002821DC">
        <w:rPr>
          <w:rFonts w:ascii="Arial" w:hAnsi="Arial" w:cs="Arial"/>
          <w:sz w:val="22"/>
          <w:szCs w:val="22"/>
          <w:rPrChange w:id="645" w:author="Guo, Shicheng" w:date="2019-03-09T01:59:00Z">
            <w:rPr>
              <w:rFonts w:ascii="Times New Roman" w:hAnsi="Times New Roman" w:cs="Times New Roman"/>
            </w:rPr>
          </w:rPrChange>
        </w:rPr>
        <w:t>Bayes</w:t>
      </w:r>
      <w:r w:rsidR="008D7A9C" w:rsidRPr="002821DC">
        <w:rPr>
          <w:rFonts w:ascii="Arial" w:hAnsi="Arial" w:cs="Arial"/>
          <w:sz w:val="22"/>
          <w:szCs w:val="22"/>
          <w:rPrChange w:id="646" w:author="Guo, Shicheng" w:date="2019-03-09T01:59:00Z">
            <w:rPr>
              <w:rFonts w:ascii="Times New Roman" w:hAnsi="Times New Roman" w:cs="Times New Roman"/>
            </w:rPr>
          </w:rPrChange>
        </w:rPr>
        <w:t xml:space="preserve"> (NB)</w:t>
      </w:r>
      <w:r w:rsidRPr="002821DC">
        <w:rPr>
          <w:rFonts w:ascii="Arial" w:hAnsi="Arial" w:cs="Arial"/>
          <w:sz w:val="22"/>
          <w:szCs w:val="22"/>
          <w:rPrChange w:id="647" w:author="Guo, Shicheng" w:date="2019-03-09T01:59:00Z">
            <w:rPr>
              <w:rFonts w:ascii="Times New Roman" w:hAnsi="Times New Roman" w:cs="Times New Roman"/>
            </w:rPr>
          </w:rPrChange>
        </w:rPr>
        <w:t xml:space="preserve">, </w:t>
      </w:r>
      <w:r w:rsidR="008D7A9C" w:rsidRPr="002821DC">
        <w:rPr>
          <w:rFonts w:ascii="Arial" w:hAnsi="Arial" w:cs="Arial"/>
          <w:sz w:val="22"/>
          <w:szCs w:val="22"/>
          <w:rPrChange w:id="648" w:author="Guo, Shicheng" w:date="2019-03-09T01:59:00Z">
            <w:rPr>
              <w:rFonts w:ascii="Times New Roman" w:hAnsi="Times New Roman" w:cs="Times New Roman"/>
            </w:rPr>
          </w:rPrChange>
        </w:rPr>
        <w:t xml:space="preserve">linear discriminant analysis (LDA), mixture discriminant analysis (MDA) and flexible discriminant analysis (FDA), were utilized </w:t>
      </w:r>
      <w:r w:rsidR="00821887" w:rsidRPr="002821DC">
        <w:rPr>
          <w:rFonts w:ascii="Arial" w:hAnsi="Arial" w:cs="Arial"/>
          <w:sz w:val="22"/>
          <w:szCs w:val="22"/>
          <w:rPrChange w:id="649" w:author="Guo, Shicheng" w:date="2019-03-09T01:59:00Z">
            <w:rPr>
              <w:rFonts w:ascii="Times New Roman" w:hAnsi="Times New Roman" w:cs="Times New Roman"/>
            </w:rPr>
          </w:rPrChange>
        </w:rPr>
        <w:t>to build</w:t>
      </w:r>
      <w:r w:rsidR="008D7A9C" w:rsidRPr="002821DC">
        <w:rPr>
          <w:rFonts w:ascii="Arial" w:hAnsi="Arial" w:cs="Arial"/>
          <w:sz w:val="22"/>
          <w:szCs w:val="22"/>
          <w:rPrChange w:id="650" w:author="Guo, Shicheng" w:date="2019-03-09T01:59:00Z">
            <w:rPr>
              <w:rFonts w:ascii="Times New Roman" w:hAnsi="Times New Roman" w:cs="Times New Roman"/>
            </w:rPr>
          </w:rPrChange>
        </w:rPr>
        <w:t xml:space="preserve"> the diagnostic models for ESCC classification. The mean methylation </w:t>
      </w:r>
      <w:r w:rsidR="00821887" w:rsidRPr="002821DC">
        <w:rPr>
          <w:rFonts w:ascii="Arial" w:hAnsi="Arial" w:cs="Arial"/>
          <w:sz w:val="22"/>
          <w:szCs w:val="22"/>
          <w:rPrChange w:id="651" w:author="Guo, Shicheng" w:date="2019-03-09T01:59:00Z">
            <w:rPr>
              <w:rFonts w:ascii="Times New Roman" w:hAnsi="Times New Roman" w:cs="Times New Roman"/>
            </w:rPr>
          </w:rPrChange>
        </w:rPr>
        <w:t>percentage</w:t>
      </w:r>
      <w:r w:rsidR="008D7A9C" w:rsidRPr="002821DC">
        <w:rPr>
          <w:rFonts w:ascii="Arial" w:hAnsi="Arial" w:cs="Arial"/>
          <w:sz w:val="22"/>
          <w:szCs w:val="22"/>
          <w:rPrChange w:id="652" w:author="Guo, Shicheng" w:date="2019-03-09T01:59:00Z">
            <w:rPr>
              <w:rFonts w:ascii="Times New Roman" w:hAnsi="Times New Roman" w:cs="Times New Roman"/>
            </w:rPr>
          </w:rPrChange>
        </w:rPr>
        <w:t xml:space="preserve"> of the </w:t>
      </w:r>
      <w:proofErr w:type="spellStart"/>
      <w:r w:rsidR="00821887" w:rsidRPr="002821DC">
        <w:rPr>
          <w:rFonts w:ascii="Arial" w:hAnsi="Arial" w:cs="Arial"/>
          <w:sz w:val="22"/>
          <w:szCs w:val="22"/>
          <w:rPrChange w:id="653" w:author="Guo, Shicheng" w:date="2019-03-09T01:59:00Z">
            <w:rPr>
              <w:rFonts w:ascii="Times New Roman" w:hAnsi="Times New Roman" w:cs="Times New Roman"/>
            </w:rPr>
          </w:rPrChange>
        </w:rPr>
        <w:t>CpGsites</w:t>
      </w:r>
      <w:proofErr w:type="spellEnd"/>
      <w:r w:rsidR="00821887" w:rsidRPr="002821DC">
        <w:rPr>
          <w:rFonts w:ascii="Arial" w:hAnsi="Arial" w:cs="Arial"/>
          <w:sz w:val="22"/>
          <w:szCs w:val="22"/>
          <w:rPrChange w:id="654" w:author="Guo, Shicheng" w:date="2019-03-09T01:59:00Z">
            <w:rPr>
              <w:rFonts w:ascii="Times New Roman" w:hAnsi="Times New Roman" w:cs="Times New Roman"/>
            </w:rPr>
          </w:rPrChange>
        </w:rPr>
        <w:t xml:space="preserve"> in each genomic region were utilized for analysis</w:t>
      </w:r>
      <w:r w:rsidR="00820F14" w:rsidRPr="002821DC">
        <w:rPr>
          <w:rFonts w:ascii="Arial" w:hAnsi="Arial" w:cs="Arial"/>
          <w:sz w:val="22"/>
          <w:szCs w:val="22"/>
          <w:rPrChange w:id="655" w:author="Guo, Shicheng" w:date="2019-03-09T01:59:00Z">
            <w:rPr>
              <w:rFonts w:ascii="Times New Roman" w:hAnsi="Times New Roman" w:cs="Times New Roman"/>
            </w:rPr>
          </w:rPrChange>
        </w:rPr>
        <w:t>. Fivefold cross-</w:t>
      </w:r>
      <w:r w:rsidR="008D7A9C" w:rsidRPr="002821DC">
        <w:rPr>
          <w:rFonts w:ascii="Arial" w:hAnsi="Arial" w:cs="Arial"/>
          <w:sz w:val="22"/>
          <w:szCs w:val="22"/>
          <w:rPrChange w:id="656" w:author="Guo, Shicheng" w:date="2019-03-09T01:59:00Z">
            <w:rPr>
              <w:rFonts w:ascii="Times New Roman" w:hAnsi="Times New Roman" w:cs="Times New Roman"/>
            </w:rPr>
          </w:rPrChange>
        </w:rPr>
        <w:t xml:space="preserve">validation method was also conducted to give a robust estimation of the performance of the models. </w:t>
      </w:r>
      <w:r w:rsidR="00085360" w:rsidRPr="002821DC">
        <w:rPr>
          <w:rFonts w:ascii="Arial" w:hAnsi="Arial" w:cs="Arial"/>
          <w:sz w:val="22"/>
          <w:szCs w:val="22"/>
          <w:rPrChange w:id="657" w:author="Guo, Shicheng" w:date="2019-03-09T01:59:00Z">
            <w:rPr>
              <w:rFonts w:ascii="Times New Roman" w:hAnsi="Times New Roman" w:cs="Times New Roman"/>
            </w:rPr>
          </w:rPrChange>
        </w:rPr>
        <w:t xml:space="preserve">The results were shown in </w:t>
      </w:r>
      <w:r w:rsidR="00085360" w:rsidRPr="002821DC">
        <w:rPr>
          <w:rFonts w:ascii="Arial" w:hAnsi="Arial" w:cs="Arial"/>
          <w:color w:val="FF0000"/>
          <w:sz w:val="22"/>
          <w:szCs w:val="22"/>
          <w:rPrChange w:id="658" w:author="Guo, Shicheng" w:date="2019-03-09T01:59:00Z">
            <w:rPr>
              <w:rFonts w:ascii="Times New Roman" w:hAnsi="Times New Roman" w:cs="Times New Roman"/>
              <w:color w:val="FF0000"/>
            </w:rPr>
          </w:rPrChange>
        </w:rPr>
        <w:t xml:space="preserve">Table </w:t>
      </w:r>
      <w:r w:rsidR="00821887" w:rsidRPr="002821DC">
        <w:rPr>
          <w:rFonts w:ascii="Arial" w:hAnsi="Arial" w:cs="Arial"/>
          <w:color w:val="FF0000"/>
          <w:sz w:val="22"/>
          <w:szCs w:val="22"/>
          <w:rPrChange w:id="659" w:author="Guo, Shicheng" w:date="2019-03-09T01:59:00Z">
            <w:rPr>
              <w:rFonts w:ascii="Times New Roman" w:hAnsi="Times New Roman" w:cs="Times New Roman"/>
              <w:color w:val="FF0000"/>
            </w:rPr>
          </w:rPrChange>
        </w:rPr>
        <w:t>4</w:t>
      </w:r>
      <w:r w:rsidR="00085360" w:rsidRPr="002821DC">
        <w:rPr>
          <w:rFonts w:ascii="Arial" w:hAnsi="Arial" w:cs="Arial"/>
          <w:sz w:val="22"/>
          <w:szCs w:val="22"/>
          <w:rPrChange w:id="660" w:author="Guo, Shicheng" w:date="2019-03-09T01:59:00Z">
            <w:rPr>
              <w:rFonts w:ascii="Times New Roman" w:hAnsi="Times New Roman" w:cs="Times New Roman"/>
            </w:rPr>
          </w:rPrChange>
        </w:rPr>
        <w:t>.</w:t>
      </w:r>
      <w:r w:rsidR="00832073" w:rsidRPr="002821DC">
        <w:rPr>
          <w:rFonts w:ascii="Arial" w:hAnsi="Arial" w:cs="Arial"/>
          <w:sz w:val="22"/>
          <w:szCs w:val="22"/>
          <w:rPrChange w:id="661" w:author="Guo, Shicheng" w:date="2019-03-09T01:59:00Z">
            <w:rPr>
              <w:rFonts w:ascii="Times New Roman" w:hAnsi="Times New Roman" w:cs="Times New Roman"/>
            </w:rPr>
          </w:rPrChange>
        </w:rPr>
        <w:t xml:space="preserve"> In the train stage, the sensitivity of all the models ranged from 0.63 to 0.76, while the specificity ranged from 0.77 to 0.89. </w:t>
      </w:r>
      <w:r w:rsidR="00BD7886" w:rsidRPr="002821DC">
        <w:rPr>
          <w:rFonts w:ascii="Arial" w:hAnsi="Arial" w:cs="Arial"/>
          <w:sz w:val="22"/>
          <w:szCs w:val="22"/>
          <w:rPrChange w:id="662" w:author="Guo, Shicheng" w:date="2019-03-09T01:59:00Z">
            <w:rPr>
              <w:rFonts w:ascii="Times New Roman" w:hAnsi="Times New Roman" w:cs="Times New Roman"/>
            </w:rPr>
          </w:rPrChange>
        </w:rPr>
        <w:t>It turned out that t</w:t>
      </w:r>
      <w:r w:rsidR="00832073" w:rsidRPr="002821DC">
        <w:rPr>
          <w:rFonts w:ascii="Arial" w:hAnsi="Arial" w:cs="Arial"/>
          <w:sz w:val="22"/>
          <w:szCs w:val="22"/>
          <w:rPrChange w:id="663" w:author="Guo, Shicheng" w:date="2019-03-09T01:59:00Z">
            <w:rPr>
              <w:rFonts w:ascii="Times New Roman" w:hAnsi="Times New Roman" w:cs="Times New Roman"/>
            </w:rPr>
          </w:rPrChange>
        </w:rPr>
        <w:t xml:space="preserve">he logistic regression model and the SVM model both performed </w:t>
      </w:r>
      <w:r w:rsidR="00BD7886" w:rsidRPr="002821DC">
        <w:rPr>
          <w:rFonts w:ascii="Arial" w:hAnsi="Arial" w:cs="Arial"/>
          <w:sz w:val="22"/>
          <w:szCs w:val="22"/>
          <w:rPrChange w:id="664" w:author="Guo, Shicheng" w:date="2019-03-09T01:59:00Z">
            <w:rPr>
              <w:rFonts w:ascii="Times New Roman" w:hAnsi="Times New Roman" w:cs="Times New Roman"/>
            </w:rPr>
          </w:rPrChange>
        </w:rPr>
        <w:t>well</w:t>
      </w:r>
      <w:r w:rsidR="00832073" w:rsidRPr="002821DC">
        <w:rPr>
          <w:rFonts w:ascii="Arial" w:hAnsi="Arial" w:cs="Arial"/>
          <w:sz w:val="22"/>
          <w:szCs w:val="22"/>
          <w:rPrChange w:id="665" w:author="Guo, Shicheng" w:date="2019-03-09T01:59:00Z">
            <w:rPr>
              <w:rFonts w:ascii="Times New Roman" w:hAnsi="Times New Roman" w:cs="Times New Roman"/>
            </w:rPr>
          </w:rPrChange>
        </w:rPr>
        <w:t xml:space="preserve"> in the accuracy. In the test stage, the sensitivity of the models ranged from 0.63 to 0.73, while the specificity ranged from 0.78 to 0.88. And the SVM model again achieved the highest accuracy, indicating the robustness and </w:t>
      </w:r>
      <w:r w:rsidR="00F85339" w:rsidRPr="002821DC">
        <w:rPr>
          <w:rFonts w:ascii="Arial" w:hAnsi="Arial" w:cs="Arial"/>
          <w:sz w:val="22"/>
          <w:szCs w:val="22"/>
          <w:rPrChange w:id="666" w:author="Guo, Shicheng" w:date="2019-03-09T01:59:00Z">
            <w:rPr>
              <w:rFonts w:ascii="Times New Roman" w:hAnsi="Times New Roman" w:cs="Times New Roman"/>
            </w:rPr>
          </w:rPrChange>
        </w:rPr>
        <w:t xml:space="preserve">effectiveness of the model. In addition, we found that the diagnostic </w:t>
      </w:r>
      <w:r w:rsidR="00D457B0" w:rsidRPr="002821DC">
        <w:rPr>
          <w:rFonts w:ascii="Arial" w:hAnsi="Arial" w:cs="Arial"/>
          <w:sz w:val="22"/>
          <w:szCs w:val="22"/>
          <w:rPrChange w:id="667" w:author="Guo, Shicheng" w:date="2019-03-09T01:59:00Z">
            <w:rPr>
              <w:rFonts w:ascii="Times New Roman" w:hAnsi="Times New Roman" w:cs="Times New Roman"/>
            </w:rPr>
          </w:rPrChange>
        </w:rPr>
        <w:t>performance</w:t>
      </w:r>
      <w:r w:rsidR="00F85339" w:rsidRPr="002821DC">
        <w:rPr>
          <w:rFonts w:ascii="Arial" w:hAnsi="Arial" w:cs="Arial"/>
          <w:sz w:val="22"/>
          <w:szCs w:val="22"/>
          <w:rPrChange w:id="668" w:author="Guo, Shicheng" w:date="2019-03-09T01:59:00Z">
            <w:rPr>
              <w:rFonts w:ascii="Times New Roman" w:hAnsi="Times New Roman" w:cs="Times New Roman"/>
            </w:rPr>
          </w:rPrChange>
        </w:rPr>
        <w:t xml:space="preserve"> was similar between the train and test stage in all the models, suggesting the reliability of our results. </w:t>
      </w:r>
    </w:p>
    <w:p w14:paraId="22031109" w14:textId="77777777" w:rsidR="00085360" w:rsidRPr="002821DC" w:rsidRDefault="00085360" w:rsidP="00085360">
      <w:pPr>
        <w:rPr>
          <w:rFonts w:ascii="Arial" w:hAnsi="Arial" w:cs="Arial"/>
          <w:sz w:val="22"/>
          <w:szCs w:val="22"/>
          <w:rPrChange w:id="669" w:author="Guo, Shicheng" w:date="2019-03-09T01:59:00Z">
            <w:rPr>
              <w:rFonts w:ascii="Times New Roman" w:hAnsi="Times New Roman" w:cs="Times New Roman"/>
            </w:rPr>
          </w:rPrChange>
        </w:rPr>
      </w:pPr>
    </w:p>
    <w:p w14:paraId="00F6ED04" w14:textId="2CBF6EA5" w:rsidR="009E48E2" w:rsidRPr="002821DC" w:rsidRDefault="006B2D94" w:rsidP="00085360">
      <w:pPr>
        <w:rPr>
          <w:rFonts w:ascii="Arial" w:hAnsi="Arial" w:cs="Arial"/>
          <w:b/>
          <w:sz w:val="22"/>
          <w:szCs w:val="22"/>
          <w:rPrChange w:id="670" w:author="Guo, Shicheng" w:date="2019-03-09T01:59:00Z">
            <w:rPr>
              <w:rFonts w:ascii="Times New Roman" w:hAnsi="Times New Roman" w:cs="Times New Roman"/>
              <w:b/>
              <w:sz w:val="28"/>
            </w:rPr>
          </w:rPrChange>
        </w:rPr>
      </w:pPr>
      <w:r w:rsidRPr="002821DC">
        <w:rPr>
          <w:rFonts w:ascii="Arial" w:hAnsi="Arial" w:cs="Arial"/>
          <w:b/>
          <w:sz w:val="22"/>
          <w:szCs w:val="22"/>
          <w:rPrChange w:id="671" w:author="Guo, Shicheng" w:date="2019-03-09T01:59:00Z">
            <w:rPr>
              <w:rFonts w:ascii="Times New Roman" w:hAnsi="Times New Roman" w:cs="Times New Roman"/>
              <w:b/>
              <w:sz w:val="28"/>
            </w:rPr>
          </w:rPrChange>
        </w:rPr>
        <w:t>E</w:t>
      </w:r>
      <w:r w:rsidR="00085360" w:rsidRPr="002821DC">
        <w:rPr>
          <w:rFonts w:ascii="Arial" w:hAnsi="Arial" w:cs="Arial"/>
          <w:b/>
          <w:sz w:val="22"/>
          <w:szCs w:val="22"/>
          <w:rPrChange w:id="672" w:author="Guo, Shicheng" w:date="2019-03-09T01:59:00Z">
            <w:rPr>
              <w:rFonts w:ascii="Times New Roman" w:hAnsi="Times New Roman" w:cs="Times New Roman"/>
              <w:b/>
              <w:sz w:val="28"/>
            </w:rPr>
          </w:rPrChange>
        </w:rPr>
        <w:t xml:space="preserve">valuation of diagnostic models </w:t>
      </w:r>
      <w:r w:rsidRPr="002821DC">
        <w:rPr>
          <w:rFonts w:ascii="Arial" w:hAnsi="Arial" w:cs="Arial"/>
          <w:b/>
          <w:sz w:val="22"/>
          <w:szCs w:val="22"/>
          <w:rPrChange w:id="673" w:author="Guo, Shicheng" w:date="2019-03-09T01:59:00Z">
            <w:rPr>
              <w:rFonts w:ascii="Times New Roman" w:hAnsi="Times New Roman" w:cs="Times New Roman"/>
              <w:b/>
              <w:sz w:val="28"/>
            </w:rPr>
          </w:rPrChange>
        </w:rPr>
        <w:t xml:space="preserve">in ESCC subgroup analysis </w:t>
      </w:r>
    </w:p>
    <w:p w14:paraId="1AD24CEB" w14:textId="732F780C" w:rsidR="00085360" w:rsidRPr="002821DC" w:rsidRDefault="009E48E2" w:rsidP="00085360">
      <w:pPr>
        <w:rPr>
          <w:rFonts w:ascii="Arial" w:hAnsi="Arial" w:cs="Arial"/>
          <w:sz w:val="22"/>
          <w:szCs w:val="22"/>
          <w:rPrChange w:id="674" w:author="Guo, Shicheng" w:date="2019-03-09T01:59:00Z">
            <w:rPr>
              <w:rFonts w:ascii="Times New Roman" w:hAnsi="Times New Roman" w:cs="Times New Roman"/>
            </w:rPr>
          </w:rPrChange>
        </w:rPr>
      </w:pPr>
      <w:r w:rsidRPr="002821DC">
        <w:rPr>
          <w:rFonts w:ascii="Arial" w:hAnsi="Arial" w:cs="Arial"/>
          <w:sz w:val="22"/>
          <w:szCs w:val="22"/>
          <w:rPrChange w:id="675" w:author="Guo, Shicheng" w:date="2019-03-09T01:59:00Z">
            <w:rPr>
              <w:rFonts w:ascii="Times New Roman" w:hAnsi="Times New Roman" w:cs="Times New Roman"/>
            </w:rPr>
          </w:rPrChange>
        </w:rPr>
        <w:t xml:space="preserve">Previous studies have found several risk factors for the incidence of ESCC, including age, gender, smoking status, alcohol status </w:t>
      </w:r>
      <w:proofErr w:type="spellStart"/>
      <w:proofErr w:type="gramStart"/>
      <w:r w:rsidRPr="002821DC">
        <w:rPr>
          <w:rFonts w:ascii="Arial" w:hAnsi="Arial" w:cs="Arial"/>
          <w:sz w:val="22"/>
          <w:szCs w:val="22"/>
          <w:rPrChange w:id="676" w:author="Guo, Shicheng" w:date="2019-03-09T01:59:00Z">
            <w:rPr>
              <w:rFonts w:ascii="Times New Roman" w:hAnsi="Times New Roman" w:cs="Times New Roman"/>
            </w:rPr>
          </w:rPrChange>
        </w:rPr>
        <w:t>etc</w:t>
      </w:r>
      <w:proofErr w:type="spellEnd"/>
      <w:proofErr w:type="gramEnd"/>
      <w:r w:rsidR="00A670BE" w:rsidRPr="002821DC">
        <w:rPr>
          <w:rFonts w:ascii="Arial" w:hAnsi="Arial" w:cs="Arial"/>
          <w:sz w:val="22"/>
          <w:szCs w:val="22"/>
          <w:rPrChange w:id="677" w:author="Guo, Shicheng" w:date="2019-03-09T01:59:00Z">
            <w:rPr>
              <w:rFonts w:ascii="Times New Roman" w:hAnsi="Times New Roman" w:cs="Times New Roman"/>
            </w:rPr>
          </w:rPrChange>
        </w:rPr>
        <w:fldChar w:fldCharType="begin">
          <w:fldData xml:space="preserve">PEVuZE5vdGU+PENpdGU+PEF1dGhvcj5Nb3JpdGE8L0F1dGhvcj48WWVhcj4yMDEwPC9ZZWFyPjxS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</w:fldData>
        </w:fldChar>
      </w:r>
      <w:r w:rsidR="00A670BE" w:rsidRPr="002821DC">
        <w:rPr>
          <w:rFonts w:ascii="Arial" w:hAnsi="Arial" w:cs="Arial"/>
          <w:sz w:val="22"/>
          <w:szCs w:val="22"/>
          <w:rPrChange w:id="678" w:author="Guo, Shicheng" w:date="2019-03-09T01:59:00Z">
            <w:rPr>
              <w:rFonts w:ascii="Times New Roman" w:hAnsi="Times New Roman" w:cs="Times New Roman"/>
            </w:rPr>
          </w:rPrChange>
        </w:rPr>
        <w:instrText xml:space="preserve"> ADDIN EN.CITE </w:instrText>
      </w:r>
      <w:r w:rsidR="00A670BE" w:rsidRPr="002821DC">
        <w:rPr>
          <w:rFonts w:ascii="Arial" w:hAnsi="Arial" w:cs="Arial"/>
          <w:sz w:val="22"/>
          <w:szCs w:val="22"/>
          <w:rPrChange w:id="679" w:author="Guo, Shicheng" w:date="2019-03-09T01:59:00Z">
            <w:rPr>
              <w:rFonts w:ascii="Times New Roman" w:hAnsi="Times New Roman" w:cs="Times New Roman"/>
            </w:rPr>
          </w:rPrChange>
        </w:rPr>
        <w:fldChar w:fldCharType="begin">
          <w:fldData xml:space="preserve">PEVuZE5vdGU+PENpdGU+PEF1dGhvcj5Nb3JpdGE8L0F1dGhvcj48WWVhcj4yMDEwPC9ZZWFyPjxS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</w:fldData>
        </w:fldChar>
      </w:r>
      <w:r w:rsidR="00A670BE" w:rsidRPr="002821DC">
        <w:rPr>
          <w:rFonts w:ascii="Arial" w:hAnsi="Arial" w:cs="Arial"/>
          <w:sz w:val="22"/>
          <w:szCs w:val="22"/>
          <w:rPrChange w:id="680" w:author="Guo, Shicheng" w:date="2019-03-09T01:59:00Z">
            <w:rPr>
              <w:rFonts w:ascii="Times New Roman" w:hAnsi="Times New Roman" w:cs="Times New Roman"/>
            </w:rPr>
          </w:rPrChange>
        </w:rPr>
        <w:instrText xml:space="preserve"> ADDIN EN.CITE.DATA </w:instrText>
      </w:r>
      <w:r w:rsidR="00A670BE" w:rsidRPr="002821DC">
        <w:rPr>
          <w:rFonts w:ascii="Arial" w:hAnsi="Arial" w:cs="Arial"/>
          <w:sz w:val="22"/>
          <w:szCs w:val="22"/>
          <w:rPrChange w:id="681" w:author="Guo, Shicheng" w:date="2019-03-09T01:59:00Z">
            <w:rPr>
              <w:rFonts w:ascii="Times New Roman" w:hAnsi="Times New Roman" w:cs="Times New Roman"/>
            </w:rPr>
          </w:rPrChange>
        </w:rPr>
      </w:r>
      <w:r w:rsidR="00A670BE" w:rsidRPr="002821DC">
        <w:rPr>
          <w:rFonts w:ascii="Arial" w:hAnsi="Arial" w:cs="Arial"/>
          <w:sz w:val="22"/>
          <w:szCs w:val="22"/>
          <w:rPrChange w:id="682" w:author="Guo, Shicheng" w:date="2019-03-09T01:59:00Z">
            <w:rPr>
              <w:rFonts w:ascii="Times New Roman" w:hAnsi="Times New Roman" w:cs="Times New Roman"/>
            </w:rPr>
          </w:rPrChange>
        </w:rPr>
        <w:fldChar w:fldCharType="end"/>
      </w:r>
      <w:r w:rsidR="00A670BE" w:rsidRPr="002821DC">
        <w:rPr>
          <w:rFonts w:ascii="Arial" w:hAnsi="Arial" w:cs="Arial"/>
          <w:sz w:val="22"/>
          <w:szCs w:val="22"/>
          <w:rPrChange w:id="683" w:author="Guo, Shicheng" w:date="2019-03-09T01:59:00Z">
            <w:rPr>
              <w:rFonts w:ascii="Times New Roman" w:hAnsi="Times New Roman" w:cs="Times New Roman"/>
            </w:rPr>
          </w:rPrChange>
        </w:rPr>
      </w:r>
      <w:r w:rsidR="00A670BE" w:rsidRPr="002821DC">
        <w:rPr>
          <w:rFonts w:ascii="Arial" w:hAnsi="Arial" w:cs="Arial"/>
          <w:sz w:val="22"/>
          <w:szCs w:val="22"/>
          <w:rPrChange w:id="684" w:author="Guo, Shicheng" w:date="2019-03-09T01:59:00Z">
            <w:rPr>
              <w:rFonts w:ascii="Times New Roman" w:hAnsi="Times New Roman" w:cs="Times New Roman"/>
            </w:rPr>
          </w:rPrChange>
        </w:rPr>
        <w:fldChar w:fldCharType="separate"/>
      </w:r>
      <w:r w:rsidR="00A670BE" w:rsidRPr="002821DC">
        <w:rPr>
          <w:rFonts w:ascii="Arial" w:hAnsi="Arial" w:cs="Arial"/>
          <w:noProof/>
          <w:sz w:val="22"/>
          <w:szCs w:val="22"/>
          <w:rPrChange w:id="685" w:author="Guo, Shicheng" w:date="2019-03-09T01:59:00Z">
            <w:rPr>
              <w:rFonts w:ascii="Times New Roman" w:hAnsi="Times New Roman" w:cs="Times New Roman"/>
              <w:noProof/>
            </w:rPr>
          </w:rPrChange>
        </w:rPr>
        <w:t>[31-34]</w:t>
      </w:r>
      <w:r w:rsidR="00A670BE" w:rsidRPr="002821DC">
        <w:rPr>
          <w:rFonts w:ascii="Arial" w:hAnsi="Arial" w:cs="Arial"/>
          <w:sz w:val="22"/>
          <w:szCs w:val="22"/>
          <w:rPrChange w:id="686" w:author="Guo, Shicheng" w:date="2019-03-09T01:59:00Z">
            <w:rPr>
              <w:rFonts w:ascii="Times New Roman" w:hAnsi="Times New Roman" w:cs="Times New Roman"/>
            </w:rPr>
          </w:rPrChange>
        </w:rPr>
        <w:fldChar w:fldCharType="end"/>
      </w:r>
      <w:r w:rsidRPr="002821DC">
        <w:rPr>
          <w:rFonts w:ascii="Arial" w:hAnsi="Arial" w:cs="Arial"/>
          <w:sz w:val="22"/>
          <w:szCs w:val="22"/>
          <w:rPrChange w:id="687" w:author="Guo, Shicheng" w:date="2019-03-09T01:59:00Z">
            <w:rPr>
              <w:rFonts w:ascii="Times New Roman" w:hAnsi="Times New Roman" w:cs="Times New Roman"/>
            </w:rPr>
          </w:rPrChange>
        </w:rPr>
        <w:t>. As a result, we conducted the subgroup analy</w:t>
      </w:r>
      <w:r w:rsidR="00D82BE8" w:rsidRPr="002821DC">
        <w:rPr>
          <w:rFonts w:ascii="Arial" w:hAnsi="Arial" w:cs="Arial"/>
          <w:sz w:val="22"/>
          <w:szCs w:val="22"/>
          <w:rPrChange w:id="688" w:author="Guo, Shicheng" w:date="2019-03-09T01:59:00Z">
            <w:rPr>
              <w:rFonts w:ascii="Times New Roman" w:hAnsi="Times New Roman" w:cs="Times New Roman"/>
            </w:rPr>
          </w:rPrChange>
        </w:rPr>
        <w:t xml:space="preserve">zes </w:t>
      </w:r>
      <w:r w:rsidRPr="002821DC">
        <w:rPr>
          <w:rFonts w:ascii="Arial" w:hAnsi="Arial" w:cs="Arial"/>
          <w:sz w:val="22"/>
          <w:szCs w:val="22"/>
          <w:rPrChange w:id="689" w:author="Guo, Shicheng" w:date="2019-03-09T01:59:00Z">
            <w:rPr>
              <w:rFonts w:ascii="Times New Roman" w:hAnsi="Times New Roman" w:cs="Times New Roman"/>
            </w:rPr>
          </w:rPrChange>
        </w:rPr>
        <w:t xml:space="preserve">according to these risk factors. </w:t>
      </w:r>
      <w:r w:rsidR="00197BF2" w:rsidRPr="002821DC">
        <w:rPr>
          <w:rFonts w:ascii="Arial" w:hAnsi="Arial" w:cs="Arial"/>
          <w:sz w:val="22"/>
          <w:szCs w:val="22"/>
          <w:rPrChange w:id="690" w:author="Guo, Shicheng" w:date="2019-03-09T01:59:00Z">
            <w:rPr>
              <w:rFonts w:ascii="Times New Roman" w:hAnsi="Times New Roman" w:cs="Times New Roman"/>
            </w:rPr>
          </w:rPrChange>
        </w:rPr>
        <w:t xml:space="preserve">The mean methylation percentage of each region was utilized for subgroup analysis. </w:t>
      </w:r>
      <w:r w:rsidR="00D82BE8" w:rsidRPr="002821DC">
        <w:rPr>
          <w:rFonts w:ascii="Arial" w:hAnsi="Arial" w:cs="Arial"/>
          <w:sz w:val="22"/>
          <w:szCs w:val="22"/>
          <w:rPrChange w:id="691" w:author="Guo, Shicheng" w:date="2019-03-09T01:59:00Z">
            <w:rPr>
              <w:rFonts w:ascii="Times New Roman" w:hAnsi="Times New Roman" w:cs="Times New Roman"/>
            </w:rPr>
          </w:rPrChange>
        </w:rPr>
        <w:t xml:space="preserve">In the young/old subgroups, the median age of the samples was taken as the criteria for dividing the samples. And we found that there is no significant difference between the sensitivity, specificity and the AUC between the two </w:t>
      </w:r>
      <w:r w:rsidR="00D82BE8" w:rsidRPr="002821DC">
        <w:rPr>
          <w:rFonts w:ascii="Arial" w:hAnsi="Arial" w:cs="Arial"/>
          <w:sz w:val="22"/>
          <w:szCs w:val="22"/>
          <w:rPrChange w:id="692" w:author="Guo, Shicheng" w:date="2019-03-09T01:59:00Z">
            <w:rPr>
              <w:rFonts w:ascii="Times New Roman" w:hAnsi="Times New Roman" w:cs="Times New Roman"/>
            </w:rPr>
          </w:rPrChange>
        </w:rPr>
        <w:lastRenderedPageBreak/>
        <w:t>subgroups (</w:t>
      </w:r>
      <w:r w:rsidR="00D82BE8" w:rsidRPr="002821DC">
        <w:rPr>
          <w:rFonts w:ascii="Arial" w:hAnsi="Arial" w:cs="Arial"/>
          <w:color w:val="FF0000"/>
          <w:sz w:val="22"/>
          <w:szCs w:val="22"/>
          <w:rPrChange w:id="693" w:author="Guo, Shicheng" w:date="2019-03-09T01:59:00Z">
            <w:rPr>
              <w:rFonts w:ascii="Times New Roman" w:hAnsi="Times New Roman" w:cs="Times New Roman"/>
              <w:color w:val="FF0000"/>
            </w:rPr>
          </w:rPrChange>
        </w:rPr>
        <w:t>Supplementary Table 2</w:t>
      </w:r>
      <w:r w:rsidR="00D82BE8" w:rsidRPr="002821DC">
        <w:rPr>
          <w:rFonts w:ascii="Arial" w:hAnsi="Arial" w:cs="Arial"/>
          <w:sz w:val="22"/>
          <w:szCs w:val="22"/>
          <w:rPrChange w:id="694" w:author="Guo, Shicheng" w:date="2019-03-09T01:59:00Z">
            <w:rPr>
              <w:rFonts w:ascii="Times New Roman" w:hAnsi="Times New Roman" w:cs="Times New Roman"/>
            </w:rPr>
          </w:rPrChange>
        </w:rPr>
        <w:t>). The overall AUCs using all the variables in the tw</w:t>
      </w:r>
      <w:r w:rsidR="000E2CB8" w:rsidRPr="002821DC">
        <w:rPr>
          <w:rFonts w:ascii="Arial" w:hAnsi="Arial" w:cs="Arial"/>
          <w:sz w:val="22"/>
          <w:szCs w:val="22"/>
          <w:rPrChange w:id="695" w:author="Guo, Shicheng" w:date="2019-03-09T01:59:00Z">
            <w:rPr>
              <w:rFonts w:ascii="Times New Roman" w:hAnsi="Times New Roman" w:cs="Times New Roman"/>
            </w:rPr>
          </w:rPrChange>
        </w:rPr>
        <w:t>o subgroups were both 0.86</w:t>
      </w:r>
      <w:r w:rsidR="0009213C" w:rsidRPr="002821DC">
        <w:rPr>
          <w:rFonts w:ascii="Arial" w:hAnsi="Arial" w:cs="Arial"/>
          <w:sz w:val="22"/>
          <w:szCs w:val="22"/>
          <w:rPrChange w:id="696" w:author="Guo, Shicheng" w:date="2019-03-09T01:59:00Z">
            <w:rPr>
              <w:rFonts w:ascii="Times New Roman" w:hAnsi="Times New Roman" w:cs="Times New Roman"/>
            </w:rPr>
          </w:rPrChange>
        </w:rPr>
        <w:t xml:space="preserve"> (</w:t>
      </w:r>
      <w:r w:rsidR="0009213C" w:rsidRPr="002821DC">
        <w:rPr>
          <w:rFonts w:ascii="Arial" w:hAnsi="Arial" w:cs="Arial"/>
          <w:color w:val="FF0000"/>
          <w:sz w:val="22"/>
          <w:szCs w:val="22"/>
          <w:rPrChange w:id="697" w:author="Guo, Shicheng" w:date="2019-03-09T01:59:00Z">
            <w:rPr>
              <w:rFonts w:ascii="Times New Roman" w:hAnsi="Times New Roman" w:cs="Times New Roman"/>
              <w:color w:val="FF0000"/>
            </w:rPr>
          </w:rPrChange>
        </w:rPr>
        <w:t>Supplementary Figure3 A-B</w:t>
      </w:r>
      <w:r w:rsidR="0009213C" w:rsidRPr="002821DC">
        <w:rPr>
          <w:rFonts w:ascii="Arial" w:hAnsi="Arial" w:cs="Arial"/>
          <w:sz w:val="22"/>
          <w:szCs w:val="22"/>
          <w:rPrChange w:id="698" w:author="Guo, Shicheng" w:date="2019-03-09T01:59:00Z">
            <w:rPr>
              <w:rFonts w:ascii="Times New Roman" w:hAnsi="Times New Roman" w:cs="Times New Roman"/>
            </w:rPr>
          </w:rPrChange>
        </w:rPr>
        <w:t>)</w:t>
      </w:r>
      <w:r w:rsidR="00D82BE8" w:rsidRPr="002821DC">
        <w:rPr>
          <w:rFonts w:ascii="Arial" w:hAnsi="Arial" w:cs="Arial"/>
          <w:sz w:val="22"/>
          <w:szCs w:val="22"/>
          <w:rPrChange w:id="699" w:author="Guo, Shicheng" w:date="2019-03-09T01:59:00Z">
            <w:rPr>
              <w:rFonts w:ascii="Times New Roman" w:hAnsi="Times New Roman" w:cs="Times New Roman"/>
            </w:rPr>
          </w:rPrChange>
        </w:rPr>
        <w:t xml:space="preserve">. </w:t>
      </w:r>
      <w:r w:rsidR="0009213C" w:rsidRPr="002821DC">
        <w:rPr>
          <w:rFonts w:ascii="Arial" w:hAnsi="Arial" w:cs="Arial"/>
          <w:sz w:val="22"/>
          <w:szCs w:val="22"/>
          <w:rPrChange w:id="700" w:author="Guo, Shicheng" w:date="2019-03-09T01:59:00Z">
            <w:rPr>
              <w:rFonts w:ascii="Times New Roman" w:hAnsi="Times New Roman" w:cs="Times New Roman"/>
            </w:rPr>
          </w:rPrChange>
        </w:rPr>
        <w:t>In the male/female subgroups, we found that the diagnostic model performed better in the female subgroup than in the male subgroup (</w:t>
      </w:r>
      <w:r w:rsidR="0009213C" w:rsidRPr="002821DC">
        <w:rPr>
          <w:rFonts w:ascii="Arial" w:hAnsi="Arial" w:cs="Arial"/>
          <w:color w:val="FF0000"/>
          <w:sz w:val="22"/>
          <w:szCs w:val="22"/>
          <w:rPrChange w:id="701" w:author="Guo, Shicheng" w:date="2019-03-09T01:59:00Z">
            <w:rPr>
              <w:rFonts w:ascii="Times New Roman" w:hAnsi="Times New Roman" w:cs="Times New Roman"/>
              <w:color w:val="FF0000"/>
            </w:rPr>
          </w:rPrChange>
        </w:rPr>
        <w:t>Supplementary Table 3</w:t>
      </w:r>
      <w:r w:rsidR="0009213C" w:rsidRPr="002821DC">
        <w:rPr>
          <w:rFonts w:ascii="Arial" w:hAnsi="Arial" w:cs="Arial"/>
          <w:sz w:val="22"/>
          <w:szCs w:val="22"/>
          <w:rPrChange w:id="702" w:author="Guo, Shicheng" w:date="2019-03-09T01:59:00Z">
            <w:rPr>
              <w:rFonts w:ascii="Times New Roman" w:hAnsi="Times New Roman" w:cs="Times New Roman"/>
            </w:rPr>
          </w:rPrChange>
        </w:rPr>
        <w:t xml:space="preserve">), and the overall AUC of the female subgroup was much higher than that in the male subgroup (AUC: 0.89 vs. 0.84, </w:t>
      </w:r>
      <w:r w:rsidR="0009213C" w:rsidRPr="002821DC">
        <w:rPr>
          <w:rFonts w:ascii="Arial" w:hAnsi="Arial" w:cs="Arial"/>
          <w:color w:val="FF0000"/>
          <w:sz w:val="22"/>
          <w:szCs w:val="22"/>
          <w:rPrChange w:id="703" w:author="Guo, Shicheng" w:date="2019-03-09T01:59:00Z">
            <w:rPr>
              <w:rFonts w:ascii="Times New Roman" w:hAnsi="Times New Roman" w:cs="Times New Roman"/>
              <w:color w:val="FF0000"/>
            </w:rPr>
          </w:rPrChange>
        </w:rPr>
        <w:t>Supplementary Figure3 C-D</w:t>
      </w:r>
      <w:r w:rsidR="0009213C" w:rsidRPr="002821DC">
        <w:rPr>
          <w:rFonts w:ascii="Arial" w:hAnsi="Arial" w:cs="Arial"/>
          <w:sz w:val="22"/>
          <w:szCs w:val="22"/>
          <w:rPrChange w:id="704" w:author="Guo, Shicheng" w:date="2019-03-09T01:59:00Z">
            <w:rPr>
              <w:rFonts w:ascii="Times New Roman" w:hAnsi="Times New Roman" w:cs="Times New Roman"/>
            </w:rPr>
          </w:rPrChange>
        </w:rPr>
        <w:t>). Moreover, in the smoked/non-smoked subgroup analysis, no significant difference of the diagnostic performances was found (</w:t>
      </w:r>
      <w:r w:rsidR="0009213C" w:rsidRPr="002821DC">
        <w:rPr>
          <w:rFonts w:ascii="Arial" w:hAnsi="Arial" w:cs="Arial"/>
          <w:color w:val="FF0000"/>
          <w:sz w:val="22"/>
          <w:szCs w:val="22"/>
          <w:rPrChange w:id="705" w:author="Guo, Shicheng" w:date="2019-03-09T01:59:00Z">
            <w:rPr>
              <w:rFonts w:ascii="Times New Roman" w:hAnsi="Times New Roman" w:cs="Times New Roman"/>
              <w:color w:val="FF0000"/>
            </w:rPr>
          </w:rPrChange>
        </w:rPr>
        <w:t>Supplementary Table 4 and Supplementary Figure3 E-F</w:t>
      </w:r>
      <w:r w:rsidR="0009213C" w:rsidRPr="002821DC">
        <w:rPr>
          <w:rFonts w:ascii="Arial" w:hAnsi="Arial" w:cs="Arial"/>
          <w:sz w:val="22"/>
          <w:szCs w:val="22"/>
          <w:rPrChange w:id="706" w:author="Guo, Shicheng" w:date="2019-03-09T01:59:00Z">
            <w:rPr>
              <w:rFonts w:ascii="Times New Roman" w:hAnsi="Times New Roman" w:cs="Times New Roman"/>
            </w:rPr>
          </w:rPrChange>
        </w:rPr>
        <w:t>). However, strong difference was found in the analysis of the Alcohol/Non-alcohol subgroups. It is found that the AUC in four of the five genomic regions were elevated in the non-alcohol subgroup, especially the two genomic regions covering ZNF418 and ZNF542 (</w:t>
      </w:r>
      <w:r w:rsidR="0009213C" w:rsidRPr="002821DC">
        <w:rPr>
          <w:rFonts w:ascii="Arial" w:hAnsi="Arial" w:cs="Arial"/>
          <w:color w:val="FF0000"/>
          <w:sz w:val="22"/>
          <w:szCs w:val="22"/>
          <w:rPrChange w:id="707" w:author="Guo, Shicheng" w:date="2019-03-09T01:59:00Z">
            <w:rPr>
              <w:rFonts w:ascii="Times New Roman" w:hAnsi="Times New Roman" w:cs="Times New Roman"/>
              <w:color w:val="FF0000"/>
            </w:rPr>
          </w:rPrChange>
        </w:rPr>
        <w:t>Supplementary Table 5</w:t>
      </w:r>
      <w:r w:rsidR="0009213C" w:rsidRPr="002821DC">
        <w:rPr>
          <w:rFonts w:ascii="Arial" w:hAnsi="Arial" w:cs="Arial"/>
          <w:sz w:val="22"/>
          <w:szCs w:val="22"/>
          <w:rPrChange w:id="708" w:author="Guo, Shicheng" w:date="2019-03-09T01:59:00Z">
            <w:rPr>
              <w:rFonts w:ascii="Times New Roman" w:hAnsi="Times New Roman" w:cs="Times New Roman"/>
            </w:rPr>
          </w:rPrChange>
        </w:rPr>
        <w:t>). And the overall AUC of the non-alcohol subgroup was substantially higher than that of the alcohol subgroup</w:t>
      </w:r>
      <w:r w:rsidR="00105535" w:rsidRPr="002821DC">
        <w:rPr>
          <w:rFonts w:ascii="Arial" w:hAnsi="Arial" w:cs="Arial"/>
          <w:sz w:val="22"/>
          <w:szCs w:val="22"/>
          <w:rPrChange w:id="709" w:author="Guo, Shicheng" w:date="2019-03-09T01:59:00Z">
            <w:rPr>
              <w:rFonts w:ascii="Times New Roman" w:hAnsi="Times New Roman" w:cs="Times New Roman"/>
            </w:rPr>
          </w:rPrChange>
        </w:rPr>
        <w:t xml:space="preserve"> (0.89 vs. 0.79 respectively, </w:t>
      </w:r>
      <w:r w:rsidR="00105535" w:rsidRPr="002821DC">
        <w:rPr>
          <w:rFonts w:ascii="Arial" w:hAnsi="Arial" w:cs="Arial"/>
          <w:color w:val="FF0000"/>
          <w:sz w:val="22"/>
          <w:szCs w:val="22"/>
          <w:rPrChange w:id="710" w:author="Guo, Shicheng" w:date="2019-03-09T01:59:00Z">
            <w:rPr>
              <w:rFonts w:ascii="Times New Roman" w:hAnsi="Times New Roman" w:cs="Times New Roman"/>
              <w:color w:val="FF0000"/>
            </w:rPr>
          </w:rPrChange>
        </w:rPr>
        <w:t>Supplementary Figure3 G-H</w:t>
      </w:r>
      <w:r w:rsidR="00105535" w:rsidRPr="002821DC">
        <w:rPr>
          <w:rFonts w:ascii="Arial" w:hAnsi="Arial" w:cs="Arial"/>
          <w:sz w:val="22"/>
          <w:szCs w:val="22"/>
          <w:rPrChange w:id="711" w:author="Guo, Shicheng" w:date="2019-03-09T01:59:00Z">
            <w:rPr>
              <w:rFonts w:ascii="Times New Roman" w:hAnsi="Times New Roman" w:cs="Times New Roman"/>
            </w:rPr>
          </w:rPrChange>
        </w:rPr>
        <w:t>)</w:t>
      </w:r>
      <w:r w:rsidR="0009213C" w:rsidRPr="002821DC">
        <w:rPr>
          <w:rFonts w:ascii="Arial" w:hAnsi="Arial" w:cs="Arial"/>
          <w:sz w:val="22"/>
          <w:szCs w:val="22"/>
          <w:rPrChange w:id="712" w:author="Guo, Shicheng" w:date="2019-03-09T01:59:00Z">
            <w:rPr>
              <w:rFonts w:ascii="Times New Roman" w:hAnsi="Times New Roman" w:cs="Times New Roman"/>
            </w:rPr>
          </w:rPrChange>
        </w:rPr>
        <w:t>. The stro</w:t>
      </w:r>
      <w:r w:rsidR="00197BF2" w:rsidRPr="002821DC">
        <w:rPr>
          <w:rFonts w:ascii="Arial" w:hAnsi="Arial" w:cs="Arial"/>
          <w:sz w:val="22"/>
          <w:szCs w:val="22"/>
          <w:rPrChange w:id="713" w:author="Guo, Shicheng" w:date="2019-03-09T01:59:00Z">
            <w:rPr>
              <w:rFonts w:ascii="Times New Roman" w:hAnsi="Times New Roman" w:cs="Times New Roman"/>
            </w:rPr>
          </w:rPrChange>
        </w:rPr>
        <w:t>ng difference of the diagnostic performance in the alcohol/non-alcohol subgroup indicated that the alcohol use may be vital to the epigenetic changes in ESCC, though further studies are urgently needed.</w:t>
      </w:r>
    </w:p>
    <w:p w14:paraId="16D37BD3" w14:textId="77777777" w:rsidR="009E48E2" w:rsidRPr="002821DC" w:rsidRDefault="009E48E2" w:rsidP="00085360">
      <w:pPr>
        <w:rPr>
          <w:rFonts w:ascii="Arial" w:hAnsi="Arial" w:cs="Arial"/>
          <w:sz w:val="22"/>
          <w:szCs w:val="22"/>
          <w:rPrChange w:id="714" w:author="Guo, Shicheng" w:date="2019-03-09T01:59:00Z">
            <w:rPr>
              <w:rFonts w:ascii="Times New Roman" w:hAnsi="Times New Roman" w:cs="Times New Roman"/>
              <w:sz w:val="22"/>
            </w:rPr>
          </w:rPrChange>
        </w:rPr>
      </w:pPr>
    </w:p>
    <w:p w14:paraId="4A421642" w14:textId="17CFBD2C" w:rsidR="009E48E2" w:rsidRPr="002821DC" w:rsidRDefault="00576948" w:rsidP="007330F5">
      <w:pPr>
        <w:widowControl/>
        <w:spacing w:before="100" w:beforeAutospacing="1" w:after="100" w:afterAutospacing="1"/>
        <w:jc w:val="left"/>
        <w:outlineLvl w:val="1"/>
        <w:rPr>
          <w:rFonts w:ascii="Arial" w:eastAsia="Times New Roman" w:hAnsi="Arial" w:cs="Arial"/>
          <w:b/>
          <w:bCs/>
          <w:kern w:val="0"/>
          <w:sz w:val="22"/>
          <w:szCs w:val="22"/>
          <w:rPrChange w:id="715" w:author="Guo, Shicheng" w:date="2019-03-09T01:59:00Z">
            <w:rPr>
              <w:rFonts w:ascii="Times New Roman" w:eastAsia="Times New Roman" w:hAnsi="Times New Roman" w:cs="Times New Roman"/>
              <w:b/>
              <w:bCs/>
              <w:kern w:val="0"/>
              <w:sz w:val="36"/>
              <w:szCs w:val="36"/>
            </w:rPr>
          </w:rPrChange>
        </w:rPr>
      </w:pPr>
      <w:r w:rsidRPr="002821DC">
        <w:rPr>
          <w:rFonts w:ascii="Arial" w:eastAsia="Times New Roman" w:hAnsi="Arial" w:cs="Arial"/>
          <w:b/>
          <w:bCs/>
          <w:kern w:val="0"/>
          <w:sz w:val="22"/>
          <w:szCs w:val="22"/>
          <w:rPrChange w:id="716" w:author="Guo, Shicheng" w:date="2019-03-09T01:59:00Z">
            <w:rPr>
              <w:rFonts w:ascii="Times New Roman" w:eastAsia="Times New Roman" w:hAnsi="Times New Roman" w:cs="Times New Roman"/>
              <w:b/>
              <w:bCs/>
              <w:kern w:val="0"/>
              <w:sz w:val="36"/>
              <w:szCs w:val="36"/>
            </w:rPr>
          </w:rPrChange>
        </w:rPr>
        <w:t xml:space="preserve">Discussion </w:t>
      </w:r>
    </w:p>
    <w:p w14:paraId="516A5384" w14:textId="77E9DD45" w:rsidR="007E777E" w:rsidRPr="002821DC" w:rsidRDefault="009F725F" w:rsidP="007330F5">
      <w:pPr>
        <w:widowControl/>
        <w:spacing w:before="100" w:beforeAutospacing="1" w:after="100" w:afterAutospacing="1"/>
        <w:jc w:val="left"/>
        <w:outlineLvl w:val="1"/>
        <w:rPr>
          <w:rFonts w:ascii="Arial" w:hAnsi="Arial" w:cs="Arial"/>
          <w:sz w:val="22"/>
          <w:szCs w:val="22"/>
          <w:rPrChange w:id="717" w:author="Guo, Shicheng" w:date="2019-03-09T01:59:00Z">
            <w:rPr>
              <w:rFonts w:ascii="Times New Roman" w:hAnsi="Times New Roman" w:cs="Times New Roman"/>
            </w:rPr>
          </w:rPrChange>
        </w:rPr>
      </w:pPr>
      <w:r w:rsidRPr="002821DC">
        <w:rPr>
          <w:rFonts w:ascii="Arial" w:hAnsi="Arial" w:cs="Arial"/>
          <w:sz w:val="22"/>
          <w:szCs w:val="22"/>
          <w:rPrChange w:id="718" w:author="Guo, Shicheng" w:date="2019-03-09T01:59:00Z">
            <w:rPr>
              <w:rFonts w:ascii="Times New Roman" w:hAnsi="Times New Roman" w:cs="Times New Roman"/>
            </w:rPr>
          </w:rPrChange>
        </w:rPr>
        <w:t>DNA methylation plays a key role in the gene expression regulation and of great potential t</w:t>
      </w:r>
      <w:r w:rsidR="00C334A8" w:rsidRPr="002821DC">
        <w:rPr>
          <w:rFonts w:ascii="Arial" w:hAnsi="Arial" w:cs="Arial"/>
          <w:sz w:val="22"/>
          <w:szCs w:val="22"/>
          <w:rPrChange w:id="719" w:author="Guo, Shicheng" w:date="2019-03-09T01:59:00Z">
            <w:rPr>
              <w:rFonts w:ascii="Times New Roman" w:hAnsi="Times New Roman" w:cs="Times New Roman"/>
            </w:rPr>
          </w:rPrChange>
        </w:rPr>
        <w:t>o be the non-invasive biomarker</w:t>
      </w:r>
      <w:r w:rsidRPr="002821DC">
        <w:rPr>
          <w:rFonts w:ascii="Arial" w:hAnsi="Arial" w:cs="Arial"/>
          <w:sz w:val="22"/>
          <w:szCs w:val="22"/>
          <w:rPrChange w:id="720" w:author="Guo, Shicheng" w:date="2019-03-09T01:59:00Z">
            <w:rPr>
              <w:rFonts w:ascii="Times New Roman" w:hAnsi="Times New Roman" w:cs="Times New Roman"/>
            </w:rPr>
          </w:rPrChange>
        </w:rPr>
        <w:t xml:space="preserve"> for cancer diagnosis and prognosis.</w:t>
      </w:r>
      <w:r w:rsidR="00DA2959" w:rsidRPr="002821DC">
        <w:rPr>
          <w:rFonts w:ascii="Arial" w:hAnsi="Arial" w:cs="Arial"/>
          <w:sz w:val="22"/>
          <w:szCs w:val="22"/>
          <w:rPrChange w:id="721" w:author="Guo, Shicheng" w:date="2019-03-09T01:59:00Z">
            <w:rPr>
              <w:rFonts w:ascii="Times New Roman" w:hAnsi="Times New Roman" w:cs="Times New Roman"/>
            </w:rPr>
          </w:rPrChange>
        </w:rPr>
        <w:t xml:space="preserve"> </w:t>
      </w:r>
      <w:r w:rsidR="00FA043F" w:rsidRPr="002821DC">
        <w:rPr>
          <w:rFonts w:ascii="Arial" w:hAnsi="Arial" w:cs="Arial"/>
          <w:sz w:val="22"/>
          <w:szCs w:val="22"/>
          <w:rPrChange w:id="722" w:author="Guo, Shicheng" w:date="2019-03-09T01:59:00Z">
            <w:rPr>
              <w:rFonts w:ascii="Times New Roman" w:hAnsi="Times New Roman" w:cs="Times New Roman"/>
            </w:rPr>
          </w:rPrChange>
        </w:rPr>
        <w:t xml:space="preserve">And </w:t>
      </w:r>
      <w:r w:rsidRPr="002821DC">
        <w:rPr>
          <w:rFonts w:ascii="Arial" w:hAnsi="Arial" w:cs="Arial"/>
          <w:sz w:val="22"/>
          <w:szCs w:val="22"/>
          <w:rPrChange w:id="723" w:author="Guo, Shicheng" w:date="2019-03-09T01:59:00Z">
            <w:rPr>
              <w:rFonts w:ascii="Times New Roman" w:hAnsi="Times New Roman" w:cs="Times New Roman"/>
            </w:rPr>
          </w:rPrChange>
        </w:rPr>
        <w:t>the early diagnosed ESCC patients will have longer survival time and lower mortality. Previous studies have found several candidate methylation biomarkers for the E</w:t>
      </w:r>
      <w:r w:rsidR="009D16BA" w:rsidRPr="002821DC">
        <w:rPr>
          <w:rFonts w:ascii="Arial" w:hAnsi="Arial" w:cs="Arial"/>
          <w:sz w:val="22"/>
          <w:szCs w:val="22"/>
          <w:rPrChange w:id="724" w:author="Guo, Shicheng" w:date="2019-03-09T01:59:00Z">
            <w:rPr>
              <w:rFonts w:ascii="Times New Roman" w:hAnsi="Times New Roman" w:cs="Times New Roman"/>
            </w:rPr>
          </w:rPrChange>
        </w:rPr>
        <w:t>SCC detection and prognosis as well as treatment response. In our study, we innovatively integrated the methylation dataset from TCGA</w:t>
      </w:r>
      <w:r w:rsidRPr="002821DC">
        <w:rPr>
          <w:rFonts w:ascii="Arial" w:hAnsi="Arial" w:cs="Arial"/>
          <w:sz w:val="22"/>
          <w:szCs w:val="22"/>
          <w:rPrChange w:id="725" w:author="Guo, Shicheng" w:date="2019-03-09T01:59:00Z">
            <w:rPr>
              <w:rFonts w:ascii="Times New Roman" w:hAnsi="Times New Roman" w:cs="Times New Roman"/>
            </w:rPr>
          </w:rPrChange>
        </w:rPr>
        <w:t xml:space="preserve"> </w:t>
      </w:r>
      <w:r w:rsidR="009D16BA" w:rsidRPr="002821DC">
        <w:rPr>
          <w:rFonts w:ascii="Arial" w:hAnsi="Arial" w:cs="Arial"/>
          <w:sz w:val="22"/>
          <w:szCs w:val="22"/>
          <w:rPrChange w:id="726" w:author="Guo, Shicheng" w:date="2019-03-09T01:59:00Z">
            <w:rPr>
              <w:rFonts w:ascii="Times New Roman" w:hAnsi="Times New Roman" w:cs="Times New Roman"/>
            </w:rPr>
          </w:rPrChange>
        </w:rPr>
        <w:t xml:space="preserve">project and the GEO dataset for the biomarker discovery, and removing the candidate biomarker with hyper-methylation status in the CD4+ and CD8+ T cells of healthy controls to guarantee its usefulness in the future non-invasive diagnosis. A novel DNA methylation biomarker panel, consisting of five </w:t>
      </w:r>
      <w:proofErr w:type="spellStart"/>
      <w:r w:rsidR="009D16BA" w:rsidRPr="002821DC">
        <w:rPr>
          <w:rFonts w:ascii="Arial" w:hAnsi="Arial" w:cs="Arial"/>
          <w:sz w:val="22"/>
          <w:szCs w:val="22"/>
          <w:rPrChange w:id="727" w:author="Guo, Shicheng" w:date="2019-03-09T01:59:00Z">
            <w:rPr>
              <w:rFonts w:ascii="Times New Roman" w:hAnsi="Times New Roman" w:cs="Times New Roman"/>
            </w:rPr>
          </w:rPrChange>
        </w:rPr>
        <w:t>CpGsites</w:t>
      </w:r>
      <w:proofErr w:type="spellEnd"/>
      <w:r w:rsidR="009D16BA" w:rsidRPr="002821DC">
        <w:rPr>
          <w:rFonts w:ascii="Arial" w:hAnsi="Arial" w:cs="Arial"/>
          <w:sz w:val="22"/>
          <w:szCs w:val="22"/>
          <w:rPrChange w:id="728" w:author="Guo, Shicheng" w:date="2019-03-09T01:59:00Z">
            <w:rPr>
              <w:rFonts w:ascii="Times New Roman" w:hAnsi="Times New Roman" w:cs="Times New Roman"/>
            </w:rPr>
          </w:rPrChange>
        </w:rPr>
        <w:t xml:space="preserve"> were then identified. Moreover, we validated these five </w:t>
      </w:r>
      <w:proofErr w:type="spellStart"/>
      <w:r w:rsidR="009D16BA" w:rsidRPr="002821DC">
        <w:rPr>
          <w:rFonts w:ascii="Arial" w:hAnsi="Arial" w:cs="Arial"/>
          <w:sz w:val="22"/>
          <w:szCs w:val="22"/>
          <w:rPrChange w:id="729" w:author="Guo, Shicheng" w:date="2019-03-09T01:59:00Z">
            <w:rPr>
              <w:rFonts w:ascii="Times New Roman" w:hAnsi="Times New Roman" w:cs="Times New Roman"/>
            </w:rPr>
          </w:rPrChange>
        </w:rPr>
        <w:t>CpGsites</w:t>
      </w:r>
      <w:proofErr w:type="spellEnd"/>
      <w:r w:rsidR="009D16BA" w:rsidRPr="002821DC">
        <w:rPr>
          <w:rFonts w:ascii="Arial" w:hAnsi="Arial" w:cs="Arial"/>
          <w:sz w:val="22"/>
          <w:szCs w:val="22"/>
          <w:rPrChange w:id="730" w:author="Guo, Shicheng" w:date="2019-03-09T01:59:00Z">
            <w:rPr>
              <w:rFonts w:ascii="Times New Roman" w:hAnsi="Times New Roman" w:cs="Times New Roman"/>
            </w:rPr>
          </w:rPrChange>
        </w:rPr>
        <w:t xml:space="preserve"> in another 94 </w:t>
      </w:r>
      <w:r w:rsidR="00FA043F" w:rsidRPr="002821DC">
        <w:rPr>
          <w:rFonts w:ascii="Arial" w:hAnsi="Arial" w:cs="Arial"/>
          <w:sz w:val="22"/>
          <w:szCs w:val="22"/>
          <w:rPrChange w:id="731" w:author="Guo, Shicheng" w:date="2019-03-09T01:59:00Z">
            <w:rPr>
              <w:rFonts w:ascii="Times New Roman" w:hAnsi="Times New Roman" w:cs="Times New Roman"/>
            </w:rPr>
          </w:rPrChange>
        </w:rPr>
        <w:t>pairs of</w:t>
      </w:r>
      <w:r w:rsidR="009D16BA" w:rsidRPr="002821DC">
        <w:rPr>
          <w:rFonts w:ascii="Arial" w:hAnsi="Arial" w:cs="Arial"/>
          <w:sz w:val="22"/>
          <w:szCs w:val="22"/>
          <w:rPrChange w:id="732" w:author="Guo, Shicheng" w:date="2019-03-09T01:59:00Z">
            <w:rPr>
              <w:rFonts w:ascii="Times New Roman" w:hAnsi="Times New Roman" w:cs="Times New Roman"/>
            </w:rPr>
          </w:rPrChange>
        </w:rPr>
        <w:t xml:space="preserve"> ESCC tumors and its adjacent normal tissues with targeted bisulfite sequencing method, enabling us to not only detect the </w:t>
      </w:r>
      <w:r w:rsidR="00C334A8" w:rsidRPr="002821DC">
        <w:rPr>
          <w:rFonts w:ascii="Arial" w:hAnsi="Arial" w:cs="Arial"/>
          <w:sz w:val="22"/>
          <w:szCs w:val="22"/>
          <w:rPrChange w:id="733" w:author="Guo, Shicheng" w:date="2019-03-09T01:59:00Z">
            <w:rPr>
              <w:rFonts w:ascii="Times New Roman" w:hAnsi="Times New Roman" w:cs="Times New Roman"/>
            </w:rPr>
          </w:rPrChange>
        </w:rPr>
        <w:t xml:space="preserve">methylation status of </w:t>
      </w:r>
      <w:r w:rsidR="009D16BA" w:rsidRPr="002821DC">
        <w:rPr>
          <w:rFonts w:ascii="Arial" w:hAnsi="Arial" w:cs="Arial"/>
          <w:sz w:val="22"/>
          <w:szCs w:val="22"/>
          <w:rPrChange w:id="734" w:author="Guo, Shicheng" w:date="2019-03-09T01:59:00Z">
            <w:rPr>
              <w:rFonts w:ascii="Times New Roman" w:hAnsi="Times New Roman" w:cs="Times New Roman"/>
            </w:rPr>
          </w:rPrChange>
        </w:rPr>
        <w:t xml:space="preserve">five </w:t>
      </w:r>
      <w:proofErr w:type="spellStart"/>
      <w:r w:rsidR="009D16BA" w:rsidRPr="002821DC">
        <w:rPr>
          <w:rFonts w:ascii="Arial" w:hAnsi="Arial" w:cs="Arial"/>
          <w:sz w:val="22"/>
          <w:szCs w:val="22"/>
          <w:rPrChange w:id="735" w:author="Guo, Shicheng" w:date="2019-03-09T01:59:00Z">
            <w:rPr>
              <w:rFonts w:ascii="Times New Roman" w:hAnsi="Times New Roman" w:cs="Times New Roman"/>
            </w:rPr>
          </w:rPrChange>
        </w:rPr>
        <w:t>CpGsites</w:t>
      </w:r>
      <w:proofErr w:type="spellEnd"/>
      <w:r w:rsidR="009D16BA" w:rsidRPr="002821DC">
        <w:rPr>
          <w:rFonts w:ascii="Arial" w:hAnsi="Arial" w:cs="Arial"/>
          <w:sz w:val="22"/>
          <w:szCs w:val="22"/>
          <w:rPrChange w:id="736" w:author="Guo, Shicheng" w:date="2019-03-09T01:59:00Z">
            <w:rPr>
              <w:rFonts w:ascii="Times New Roman" w:hAnsi="Times New Roman" w:cs="Times New Roman"/>
            </w:rPr>
          </w:rPrChange>
        </w:rPr>
        <w:t xml:space="preserve"> but the five genomic regions as well. As a result, we then obtained the mean methylation percentage of each region as the representative, which is more robust than the single </w:t>
      </w:r>
      <w:proofErr w:type="spellStart"/>
      <w:r w:rsidR="009D16BA" w:rsidRPr="002821DC">
        <w:rPr>
          <w:rFonts w:ascii="Arial" w:hAnsi="Arial" w:cs="Arial"/>
          <w:sz w:val="22"/>
          <w:szCs w:val="22"/>
          <w:rPrChange w:id="737" w:author="Guo, Shicheng" w:date="2019-03-09T01:59:00Z">
            <w:rPr>
              <w:rFonts w:ascii="Times New Roman" w:hAnsi="Times New Roman" w:cs="Times New Roman"/>
            </w:rPr>
          </w:rPrChange>
        </w:rPr>
        <w:t>CpGsite</w:t>
      </w:r>
      <w:proofErr w:type="spellEnd"/>
      <w:r w:rsidR="009D16BA" w:rsidRPr="002821DC">
        <w:rPr>
          <w:rFonts w:ascii="Arial" w:hAnsi="Arial" w:cs="Arial"/>
          <w:sz w:val="22"/>
          <w:szCs w:val="22"/>
          <w:rPrChange w:id="738" w:author="Guo, Shicheng" w:date="2019-03-09T01:59:00Z">
            <w:rPr>
              <w:rFonts w:ascii="Times New Roman" w:hAnsi="Times New Roman" w:cs="Times New Roman"/>
            </w:rPr>
          </w:rPrChange>
        </w:rPr>
        <w:t xml:space="preserve"> itself. </w:t>
      </w:r>
      <w:r w:rsidR="009E4EC8" w:rsidRPr="002821DC">
        <w:rPr>
          <w:rFonts w:ascii="Arial" w:hAnsi="Arial" w:cs="Arial"/>
          <w:sz w:val="22"/>
          <w:szCs w:val="22"/>
          <w:rPrChange w:id="739" w:author="Guo, Shicheng" w:date="2019-03-09T01:59:00Z">
            <w:rPr>
              <w:rFonts w:ascii="Times New Roman" w:hAnsi="Times New Roman" w:cs="Times New Roman"/>
            </w:rPr>
          </w:rPrChange>
        </w:rPr>
        <w:t>The methylation testing of these five genomic region</w:t>
      </w:r>
      <w:r w:rsidR="009D2BC4" w:rsidRPr="002821DC">
        <w:rPr>
          <w:rFonts w:ascii="Arial" w:hAnsi="Arial" w:cs="Arial"/>
          <w:sz w:val="22"/>
          <w:szCs w:val="22"/>
          <w:rPrChange w:id="740" w:author="Guo, Shicheng" w:date="2019-03-09T01:59:00Z">
            <w:rPr>
              <w:rFonts w:ascii="Times New Roman" w:hAnsi="Times New Roman" w:cs="Times New Roman"/>
            </w:rPr>
          </w:rPrChange>
        </w:rPr>
        <w:t>s has a</w:t>
      </w:r>
      <w:r w:rsidR="00671DC9" w:rsidRPr="002821DC">
        <w:rPr>
          <w:rFonts w:ascii="Arial" w:hAnsi="Arial" w:cs="Arial"/>
          <w:sz w:val="22"/>
          <w:szCs w:val="22"/>
          <w:rPrChange w:id="741" w:author="Guo, Shicheng" w:date="2019-03-09T01:59:00Z">
            <w:rPr>
              <w:rFonts w:ascii="Times New Roman" w:hAnsi="Times New Roman" w:cs="Times New Roman"/>
            </w:rPr>
          </w:rPrChange>
        </w:rPr>
        <w:t xml:space="preserve"> </w:t>
      </w:r>
      <w:r w:rsidR="00C334A8" w:rsidRPr="002821DC">
        <w:rPr>
          <w:rFonts w:ascii="Arial" w:hAnsi="Arial" w:cs="Arial"/>
          <w:sz w:val="22"/>
          <w:szCs w:val="22"/>
          <w:rPrChange w:id="742" w:author="Guo, Shicheng" w:date="2019-03-09T01:59:00Z">
            <w:rPr>
              <w:rFonts w:ascii="Times New Roman" w:hAnsi="Times New Roman" w:cs="Times New Roman"/>
            </w:rPr>
          </w:rPrChange>
        </w:rPr>
        <w:t>fair accuracy, s</w:t>
      </w:r>
      <w:r w:rsidR="00A01C60" w:rsidRPr="002821DC">
        <w:rPr>
          <w:rFonts w:ascii="Arial" w:hAnsi="Arial" w:cs="Arial"/>
          <w:sz w:val="22"/>
          <w:szCs w:val="22"/>
          <w:rPrChange w:id="743" w:author="Guo, Shicheng" w:date="2019-03-09T01:59:00Z">
            <w:rPr>
              <w:rFonts w:ascii="Times New Roman" w:hAnsi="Times New Roman" w:cs="Times New Roman"/>
            </w:rPr>
          </w:rPrChange>
        </w:rPr>
        <w:t>ensitivity and specificity in different models, suggesting that the methylation testing of these five genomic regions may be prom</w:t>
      </w:r>
      <w:r w:rsidR="009D2BC4" w:rsidRPr="002821DC">
        <w:rPr>
          <w:rFonts w:ascii="Arial" w:hAnsi="Arial" w:cs="Arial"/>
          <w:sz w:val="22"/>
          <w:szCs w:val="22"/>
          <w:rPrChange w:id="744" w:author="Guo, Shicheng" w:date="2019-03-09T01:59:00Z">
            <w:rPr>
              <w:rFonts w:ascii="Times New Roman" w:hAnsi="Times New Roman" w:cs="Times New Roman"/>
            </w:rPr>
          </w:rPrChange>
        </w:rPr>
        <w:t>i</w:t>
      </w:r>
      <w:r w:rsidR="00A01C60" w:rsidRPr="002821DC">
        <w:rPr>
          <w:rFonts w:ascii="Arial" w:hAnsi="Arial" w:cs="Arial"/>
          <w:sz w:val="22"/>
          <w:szCs w:val="22"/>
          <w:rPrChange w:id="745" w:author="Guo, Shicheng" w:date="2019-03-09T01:59:00Z">
            <w:rPr>
              <w:rFonts w:ascii="Times New Roman" w:hAnsi="Times New Roman" w:cs="Times New Roman"/>
            </w:rPr>
          </w:rPrChange>
        </w:rPr>
        <w:t>sing biomarker</w:t>
      </w:r>
      <w:r w:rsidR="00C334A8" w:rsidRPr="002821DC">
        <w:rPr>
          <w:rFonts w:ascii="Arial" w:hAnsi="Arial" w:cs="Arial"/>
          <w:sz w:val="22"/>
          <w:szCs w:val="22"/>
          <w:rPrChange w:id="746" w:author="Guo, Shicheng" w:date="2019-03-09T01:59:00Z">
            <w:rPr>
              <w:rFonts w:ascii="Times New Roman" w:hAnsi="Times New Roman" w:cs="Times New Roman"/>
            </w:rPr>
          </w:rPrChange>
        </w:rPr>
        <w:t>s</w:t>
      </w:r>
      <w:r w:rsidR="00A01C60" w:rsidRPr="002821DC">
        <w:rPr>
          <w:rFonts w:ascii="Arial" w:hAnsi="Arial" w:cs="Arial"/>
          <w:sz w:val="22"/>
          <w:szCs w:val="22"/>
          <w:rPrChange w:id="747" w:author="Guo, Shicheng" w:date="2019-03-09T01:59:00Z">
            <w:rPr>
              <w:rFonts w:ascii="Times New Roman" w:hAnsi="Times New Roman" w:cs="Times New Roman"/>
            </w:rPr>
          </w:rPrChange>
        </w:rPr>
        <w:t xml:space="preserve"> for the detection of ESCC.</w:t>
      </w:r>
      <w:r w:rsidR="009D2BC4" w:rsidRPr="002821DC">
        <w:rPr>
          <w:rFonts w:ascii="Arial" w:hAnsi="Arial" w:cs="Arial"/>
          <w:sz w:val="22"/>
          <w:szCs w:val="22"/>
          <w:rPrChange w:id="748" w:author="Guo, Shicheng" w:date="2019-03-09T01:59:00Z">
            <w:rPr>
              <w:rFonts w:ascii="Times New Roman" w:hAnsi="Times New Roman" w:cs="Times New Roman"/>
            </w:rPr>
          </w:rPrChange>
        </w:rPr>
        <w:t xml:space="preserve"> </w:t>
      </w:r>
      <w:r w:rsidR="003558EE" w:rsidRPr="002821DC">
        <w:rPr>
          <w:rFonts w:ascii="Arial" w:hAnsi="Arial" w:cs="Arial"/>
          <w:sz w:val="22"/>
          <w:szCs w:val="22"/>
          <w:rPrChange w:id="749" w:author="Guo, Shicheng" w:date="2019-03-09T01:59:00Z">
            <w:rPr>
              <w:rFonts w:ascii="Times New Roman" w:hAnsi="Times New Roman" w:cs="Times New Roman"/>
            </w:rPr>
          </w:rPrChange>
        </w:rPr>
        <w:t>In</w:t>
      </w:r>
      <w:r w:rsidR="00C334A8" w:rsidRPr="002821DC">
        <w:rPr>
          <w:rFonts w:ascii="Arial" w:hAnsi="Arial" w:cs="Arial"/>
          <w:sz w:val="22"/>
          <w:szCs w:val="22"/>
          <w:rPrChange w:id="750" w:author="Guo, Shicheng" w:date="2019-03-09T01:59:00Z">
            <w:rPr>
              <w:rFonts w:ascii="Times New Roman" w:hAnsi="Times New Roman" w:cs="Times New Roman"/>
            </w:rPr>
          </w:rPrChange>
        </w:rPr>
        <w:t xml:space="preserve"> addition, the subgroup analyzes</w:t>
      </w:r>
      <w:r w:rsidR="003558EE" w:rsidRPr="002821DC">
        <w:rPr>
          <w:rFonts w:ascii="Arial" w:hAnsi="Arial" w:cs="Arial"/>
          <w:sz w:val="22"/>
          <w:szCs w:val="22"/>
          <w:rPrChange w:id="751" w:author="Guo, Shicheng" w:date="2019-03-09T01:59:00Z">
            <w:rPr>
              <w:rFonts w:ascii="Times New Roman" w:hAnsi="Times New Roman" w:cs="Times New Roman"/>
            </w:rPr>
          </w:rPrChange>
        </w:rPr>
        <w:t xml:space="preserve"> identified that the diagnostic performance of the methylation testing is much better in the non-alcohol use samples than in the ESCC patients</w:t>
      </w:r>
      <w:r w:rsidR="00C334A8" w:rsidRPr="002821DC">
        <w:rPr>
          <w:rFonts w:ascii="Arial" w:hAnsi="Arial" w:cs="Arial"/>
          <w:sz w:val="22"/>
          <w:szCs w:val="22"/>
          <w:rPrChange w:id="752" w:author="Guo, Shicheng" w:date="2019-03-09T01:59:00Z">
            <w:rPr>
              <w:rFonts w:ascii="Times New Roman" w:hAnsi="Times New Roman" w:cs="Times New Roman"/>
            </w:rPr>
          </w:rPrChange>
        </w:rPr>
        <w:t xml:space="preserve"> with alcohol use</w:t>
      </w:r>
      <w:r w:rsidR="003558EE" w:rsidRPr="002821DC">
        <w:rPr>
          <w:rFonts w:ascii="Arial" w:hAnsi="Arial" w:cs="Arial"/>
          <w:sz w:val="22"/>
          <w:szCs w:val="22"/>
          <w:rPrChange w:id="753" w:author="Guo, Shicheng" w:date="2019-03-09T01:59:00Z">
            <w:rPr>
              <w:rFonts w:ascii="Times New Roman" w:hAnsi="Times New Roman" w:cs="Times New Roman"/>
            </w:rPr>
          </w:rPrChange>
        </w:rPr>
        <w:t xml:space="preserve">, suggesting the importance of taking the clinical data into considerations in ESCC diagnosis. </w:t>
      </w:r>
      <w:r w:rsidR="00C334A8" w:rsidRPr="002821DC">
        <w:rPr>
          <w:rFonts w:ascii="Arial" w:hAnsi="Arial" w:cs="Arial"/>
          <w:sz w:val="22"/>
          <w:szCs w:val="22"/>
          <w:rPrChange w:id="754" w:author="Guo, Shicheng" w:date="2019-03-09T01:59:00Z">
            <w:rPr>
              <w:rFonts w:ascii="Times New Roman" w:hAnsi="Times New Roman" w:cs="Times New Roman"/>
            </w:rPr>
          </w:rPrChange>
        </w:rPr>
        <w:t>F</w:t>
      </w:r>
      <w:r w:rsidR="003558EE" w:rsidRPr="002821DC">
        <w:rPr>
          <w:rFonts w:ascii="Arial" w:hAnsi="Arial" w:cs="Arial"/>
          <w:sz w:val="22"/>
          <w:szCs w:val="22"/>
          <w:rPrChange w:id="755" w:author="Guo, Shicheng" w:date="2019-03-09T01:59:00Z">
            <w:rPr>
              <w:rFonts w:ascii="Times New Roman" w:hAnsi="Times New Roman" w:cs="Times New Roman"/>
            </w:rPr>
          </w:rPrChange>
        </w:rPr>
        <w:t xml:space="preserve">urther studies may be required to explore the association between the methylation status of these five genomic regions and the use of alcohol. </w:t>
      </w:r>
    </w:p>
    <w:p w14:paraId="1D08969C" w14:textId="1101CE43" w:rsidR="00A01C60" w:rsidRPr="002821DC" w:rsidRDefault="002727FA" w:rsidP="007330F5">
      <w:pPr>
        <w:widowControl/>
        <w:spacing w:before="100" w:beforeAutospacing="1" w:after="100" w:afterAutospacing="1"/>
        <w:jc w:val="left"/>
        <w:outlineLvl w:val="1"/>
        <w:rPr>
          <w:rFonts w:ascii="Arial" w:hAnsi="Arial" w:cs="Arial"/>
          <w:sz w:val="22"/>
          <w:szCs w:val="22"/>
          <w:rPrChange w:id="756" w:author="Guo, Shicheng" w:date="2019-03-09T01:59:00Z">
            <w:rPr>
              <w:rFonts w:ascii="Times New Roman" w:hAnsi="Times New Roman" w:cs="Times New Roman"/>
            </w:rPr>
          </w:rPrChange>
        </w:rPr>
      </w:pPr>
      <w:r w:rsidRPr="002821DC">
        <w:rPr>
          <w:rFonts w:ascii="Arial" w:hAnsi="Arial" w:cs="Arial"/>
          <w:sz w:val="22"/>
          <w:szCs w:val="22"/>
          <w:rPrChange w:id="757" w:author="Guo, Shicheng" w:date="2019-03-09T01:59:00Z">
            <w:rPr>
              <w:rFonts w:ascii="Times New Roman" w:hAnsi="Times New Roman" w:cs="Times New Roman"/>
            </w:rPr>
          </w:rPrChange>
        </w:rPr>
        <w:t>Of the five genomic regions, two genomic regions covering cg15830431 and cg20655070 were not in the coding region of genes. However, the H3k4me3, and H3k4me1 and H3k27ac status of these two regions from ENCODE project showed that these two regions might be associated with the enhancers, indicating that these two regions might also have important regulatory functions in carcinogenesis (data not shown)</w:t>
      </w:r>
      <w:r w:rsidR="000E1E1E" w:rsidRPr="002821DC">
        <w:rPr>
          <w:rFonts w:ascii="Arial" w:hAnsi="Arial" w:cs="Arial"/>
          <w:sz w:val="22"/>
          <w:szCs w:val="22"/>
          <w:rPrChange w:id="758" w:author="Guo, Shicheng" w:date="2019-03-09T01:59:00Z">
            <w:rPr>
              <w:rFonts w:ascii="Times New Roman" w:hAnsi="Times New Roman" w:cs="Times New Roman"/>
            </w:rPr>
          </w:rPrChange>
        </w:rPr>
        <w:t xml:space="preserve">. </w:t>
      </w:r>
      <w:r w:rsidR="002F30C4" w:rsidRPr="002821DC">
        <w:rPr>
          <w:rFonts w:ascii="Arial" w:hAnsi="Arial" w:cs="Arial"/>
          <w:sz w:val="22"/>
          <w:szCs w:val="22"/>
          <w:rPrChange w:id="759" w:author="Guo, Shicheng" w:date="2019-03-09T01:59:00Z">
            <w:rPr>
              <w:rFonts w:ascii="Times New Roman" w:hAnsi="Times New Roman" w:cs="Times New Roman"/>
            </w:rPr>
          </w:rPrChange>
        </w:rPr>
        <w:t xml:space="preserve">Despite the two genomic regions in the non-coding regions of </w:t>
      </w:r>
      <w:r w:rsidR="0054250A" w:rsidRPr="002821DC">
        <w:rPr>
          <w:rFonts w:ascii="Arial" w:hAnsi="Arial" w:cs="Arial"/>
          <w:sz w:val="22"/>
          <w:szCs w:val="22"/>
          <w:rPrChange w:id="760" w:author="Guo, Shicheng" w:date="2019-03-09T01:59:00Z">
            <w:rPr>
              <w:rFonts w:ascii="Times New Roman" w:hAnsi="Times New Roman" w:cs="Times New Roman"/>
            </w:rPr>
          </w:rPrChange>
        </w:rPr>
        <w:t>the</w:t>
      </w:r>
      <w:r w:rsidR="002F30C4" w:rsidRPr="002821DC">
        <w:rPr>
          <w:rFonts w:ascii="Arial" w:hAnsi="Arial" w:cs="Arial"/>
          <w:sz w:val="22"/>
          <w:szCs w:val="22"/>
          <w:rPrChange w:id="761" w:author="Guo, Shicheng" w:date="2019-03-09T01:59:00Z">
            <w:rPr>
              <w:rFonts w:ascii="Times New Roman" w:hAnsi="Times New Roman" w:cs="Times New Roman"/>
            </w:rPr>
          </w:rPrChange>
        </w:rPr>
        <w:t xml:space="preserve"> genome, Serine/Threonine Kinase 3 (STK3)</w:t>
      </w:r>
      <w:r w:rsidR="0054250A" w:rsidRPr="002821DC">
        <w:rPr>
          <w:rFonts w:ascii="Arial" w:hAnsi="Arial" w:cs="Arial"/>
          <w:sz w:val="22"/>
          <w:szCs w:val="22"/>
          <w:rPrChange w:id="762" w:author="Guo, Shicheng" w:date="2019-03-09T01:59:00Z">
            <w:rPr>
              <w:rFonts w:ascii="Times New Roman" w:hAnsi="Times New Roman" w:cs="Times New Roman"/>
            </w:rPr>
          </w:rPrChange>
        </w:rPr>
        <w:t xml:space="preserve"> gene </w:t>
      </w:r>
      <w:r w:rsidR="002F30C4" w:rsidRPr="002821DC">
        <w:rPr>
          <w:rFonts w:ascii="Arial" w:hAnsi="Arial" w:cs="Arial"/>
          <w:sz w:val="22"/>
          <w:szCs w:val="22"/>
          <w:rPrChange w:id="763" w:author="Guo, Shicheng" w:date="2019-03-09T01:59:00Z">
            <w:rPr>
              <w:rFonts w:ascii="Times New Roman" w:hAnsi="Times New Roman" w:cs="Times New Roman"/>
            </w:rPr>
          </w:rPrChange>
        </w:rPr>
        <w:t xml:space="preserve">encodes a serine/threonine protein kinase and functions as a growth suppressor, which </w:t>
      </w:r>
      <w:r w:rsidR="00FF7131" w:rsidRPr="002821DC">
        <w:rPr>
          <w:rFonts w:ascii="Arial" w:hAnsi="Arial" w:cs="Arial"/>
          <w:sz w:val="22"/>
          <w:szCs w:val="22"/>
          <w:rPrChange w:id="764" w:author="Guo, Shicheng" w:date="2019-03-09T01:59:00Z">
            <w:rPr>
              <w:rFonts w:ascii="Times New Roman" w:hAnsi="Times New Roman" w:cs="Times New Roman"/>
            </w:rPr>
          </w:rPrChange>
        </w:rPr>
        <w:t xml:space="preserve">is one of the key components of </w:t>
      </w:r>
      <w:r w:rsidR="002F30C4" w:rsidRPr="002821DC">
        <w:rPr>
          <w:rFonts w:ascii="Arial" w:hAnsi="Arial" w:cs="Arial"/>
          <w:sz w:val="22"/>
          <w:szCs w:val="22"/>
          <w:rPrChange w:id="765" w:author="Guo, Shicheng" w:date="2019-03-09T01:59:00Z">
            <w:rPr>
              <w:rFonts w:ascii="Times New Roman" w:hAnsi="Times New Roman" w:cs="Times New Roman"/>
            </w:rPr>
          </w:rPrChange>
        </w:rPr>
        <w:t>the Hippo signaling pathway</w:t>
      </w:r>
      <w:r w:rsidR="00B23E35" w:rsidRPr="002821DC">
        <w:rPr>
          <w:rFonts w:ascii="Arial" w:hAnsi="Arial" w:cs="Arial"/>
          <w:sz w:val="22"/>
          <w:szCs w:val="22"/>
          <w:rPrChange w:id="766" w:author="Guo, Shicheng" w:date="2019-03-09T01:59:00Z">
            <w:rPr>
              <w:rFonts w:ascii="Times New Roman" w:hAnsi="Times New Roman" w:cs="Times New Roman"/>
            </w:rPr>
          </w:rPrChange>
        </w:rPr>
        <w:t xml:space="preserve"> and involving in the cell apoptosis</w:t>
      </w:r>
      <w:r w:rsidR="00FF7131" w:rsidRPr="002821DC">
        <w:rPr>
          <w:rFonts w:ascii="Arial" w:hAnsi="Arial" w:cs="Arial"/>
          <w:sz w:val="22"/>
          <w:szCs w:val="22"/>
          <w:rPrChange w:id="767" w:author="Guo, Shicheng" w:date="2019-03-09T01:59:00Z">
            <w:rPr>
              <w:rFonts w:ascii="Times New Roman" w:hAnsi="Times New Roman" w:cs="Times New Roman"/>
            </w:rPr>
          </w:rPrChange>
        </w:rPr>
        <w:t xml:space="preserve">. </w:t>
      </w:r>
      <w:r w:rsidR="00B61AE1" w:rsidRPr="002821DC">
        <w:rPr>
          <w:rFonts w:ascii="Arial" w:hAnsi="Arial" w:cs="Arial"/>
          <w:sz w:val="22"/>
          <w:szCs w:val="22"/>
          <w:rPrChange w:id="768" w:author="Guo, Shicheng" w:date="2019-03-09T01:59:00Z">
            <w:rPr>
              <w:rFonts w:ascii="Times New Roman" w:hAnsi="Times New Roman" w:cs="Times New Roman"/>
            </w:rPr>
          </w:rPrChange>
        </w:rPr>
        <w:t xml:space="preserve">Previous study has found that the deletion of </w:t>
      </w:r>
      <w:r w:rsidR="00564589" w:rsidRPr="002821DC">
        <w:rPr>
          <w:rFonts w:ascii="Arial" w:hAnsi="Arial" w:cs="Arial"/>
          <w:sz w:val="22"/>
          <w:szCs w:val="22"/>
          <w:rPrChange w:id="769" w:author="Guo, Shicheng" w:date="2019-03-09T01:59:00Z">
            <w:rPr>
              <w:rFonts w:ascii="Times New Roman" w:hAnsi="Times New Roman" w:cs="Times New Roman"/>
            </w:rPr>
          </w:rPrChange>
        </w:rPr>
        <w:t>STK3</w:t>
      </w:r>
      <w:r w:rsidR="00B61AE1" w:rsidRPr="002821DC">
        <w:rPr>
          <w:rFonts w:ascii="Arial" w:hAnsi="Arial" w:cs="Arial"/>
          <w:sz w:val="22"/>
          <w:szCs w:val="22"/>
          <w:rPrChange w:id="770" w:author="Guo, Shicheng" w:date="2019-03-09T01:59:00Z">
            <w:rPr>
              <w:rFonts w:ascii="Times New Roman" w:hAnsi="Times New Roman" w:cs="Times New Roman"/>
            </w:rPr>
          </w:rPrChange>
        </w:rPr>
        <w:t xml:space="preserve"> in mouse liver results in tissue overgrowth and tumor development, dem</w:t>
      </w:r>
      <w:r w:rsidR="009E1ECE" w:rsidRPr="002821DC">
        <w:rPr>
          <w:rFonts w:ascii="Arial" w:hAnsi="Arial" w:cs="Arial"/>
          <w:sz w:val="22"/>
          <w:szCs w:val="22"/>
          <w:rPrChange w:id="771" w:author="Guo, Shicheng" w:date="2019-03-09T01:59:00Z">
            <w:rPr>
              <w:rFonts w:ascii="Times New Roman" w:hAnsi="Times New Roman" w:cs="Times New Roman"/>
            </w:rPr>
          </w:rPrChange>
        </w:rPr>
        <w:t xml:space="preserve">onstrating its importance in suppressing </w:t>
      </w:r>
      <w:proofErr w:type="gramStart"/>
      <w:r w:rsidR="009E1ECE" w:rsidRPr="002821DC">
        <w:rPr>
          <w:rFonts w:ascii="Arial" w:hAnsi="Arial" w:cs="Arial"/>
          <w:sz w:val="22"/>
          <w:szCs w:val="22"/>
          <w:rPrChange w:id="772" w:author="Guo, Shicheng" w:date="2019-03-09T01:59:00Z">
            <w:rPr>
              <w:rFonts w:ascii="Times New Roman" w:hAnsi="Times New Roman" w:cs="Times New Roman"/>
            </w:rPr>
          </w:rPrChange>
        </w:rPr>
        <w:t>carcinogenesis</w:t>
      </w:r>
      <w:proofErr w:type="gramEnd"/>
      <w:r w:rsidR="00F672B1" w:rsidRPr="002821DC">
        <w:rPr>
          <w:rFonts w:ascii="Arial" w:hAnsi="Arial" w:cs="Arial"/>
          <w:sz w:val="22"/>
          <w:szCs w:val="22"/>
          <w:rPrChange w:id="773" w:author="Guo, Shicheng" w:date="2019-03-09T01:59:00Z">
            <w:rPr>
              <w:rFonts w:ascii="Times New Roman" w:hAnsi="Times New Roman" w:cs="Times New Roman"/>
            </w:rPr>
          </w:rPrChange>
        </w:rPr>
        <w:fldChar w:fldCharType="begin">
          <w:fldData xml:space="preserve">PEVuZE5vdGU+PENpdGU+PEF1dGhvcj5aaG91PC9BdXRob3I+PFllYXI+MjAwOTwvWWVhcj48UmVj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</w:fldData>
        </w:fldChar>
      </w:r>
      <w:r w:rsidR="00A670BE" w:rsidRPr="002821DC">
        <w:rPr>
          <w:rFonts w:ascii="Arial" w:hAnsi="Arial" w:cs="Arial"/>
          <w:sz w:val="22"/>
          <w:szCs w:val="22"/>
          <w:rPrChange w:id="774" w:author="Guo, Shicheng" w:date="2019-03-09T01:59:00Z">
            <w:rPr>
              <w:rFonts w:ascii="Times New Roman" w:hAnsi="Times New Roman" w:cs="Times New Roman"/>
            </w:rPr>
          </w:rPrChange>
        </w:rPr>
        <w:instrText xml:space="preserve"> ADDIN EN.CITE </w:instrText>
      </w:r>
      <w:r w:rsidR="00A670BE" w:rsidRPr="002821DC">
        <w:rPr>
          <w:rFonts w:ascii="Arial" w:hAnsi="Arial" w:cs="Arial"/>
          <w:sz w:val="22"/>
          <w:szCs w:val="22"/>
          <w:rPrChange w:id="775" w:author="Guo, Shicheng" w:date="2019-03-09T01:59:00Z">
            <w:rPr>
              <w:rFonts w:ascii="Times New Roman" w:hAnsi="Times New Roman" w:cs="Times New Roman"/>
            </w:rPr>
          </w:rPrChange>
        </w:rPr>
        <w:fldChar w:fldCharType="begin">
          <w:fldData xml:space="preserve">PEVuZE5vdGU+PENpdGU+PEF1dGhvcj5aaG91PC9BdXRob3I+PFllYXI+MjAwOTwvWWVhcj48UmVj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</w:fldData>
        </w:fldChar>
      </w:r>
      <w:r w:rsidR="00A670BE" w:rsidRPr="002821DC">
        <w:rPr>
          <w:rFonts w:ascii="Arial" w:hAnsi="Arial" w:cs="Arial"/>
          <w:sz w:val="22"/>
          <w:szCs w:val="22"/>
          <w:rPrChange w:id="776" w:author="Guo, Shicheng" w:date="2019-03-09T01:59:00Z">
            <w:rPr>
              <w:rFonts w:ascii="Times New Roman" w:hAnsi="Times New Roman" w:cs="Times New Roman"/>
            </w:rPr>
          </w:rPrChange>
        </w:rPr>
        <w:instrText xml:space="preserve"> ADDIN EN.CITE.DATA </w:instrText>
      </w:r>
      <w:r w:rsidR="00A670BE" w:rsidRPr="002821DC">
        <w:rPr>
          <w:rFonts w:ascii="Arial" w:hAnsi="Arial" w:cs="Arial"/>
          <w:sz w:val="22"/>
          <w:szCs w:val="22"/>
          <w:rPrChange w:id="777" w:author="Guo, Shicheng" w:date="2019-03-09T01:59:00Z">
            <w:rPr>
              <w:rFonts w:ascii="Times New Roman" w:hAnsi="Times New Roman" w:cs="Times New Roman"/>
            </w:rPr>
          </w:rPrChange>
        </w:rPr>
      </w:r>
      <w:r w:rsidR="00A670BE" w:rsidRPr="002821DC">
        <w:rPr>
          <w:rFonts w:ascii="Arial" w:hAnsi="Arial" w:cs="Arial"/>
          <w:sz w:val="22"/>
          <w:szCs w:val="22"/>
          <w:rPrChange w:id="778" w:author="Guo, Shicheng" w:date="2019-03-09T01:59:00Z">
            <w:rPr>
              <w:rFonts w:ascii="Times New Roman" w:hAnsi="Times New Roman" w:cs="Times New Roman"/>
            </w:rPr>
          </w:rPrChange>
        </w:rPr>
        <w:fldChar w:fldCharType="end"/>
      </w:r>
      <w:r w:rsidR="00F672B1" w:rsidRPr="002821DC">
        <w:rPr>
          <w:rFonts w:ascii="Arial" w:hAnsi="Arial" w:cs="Arial"/>
          <w:sz w:val="22"/>
          <w:szCs w:val="22"/>
          <w:rPrChange w:id="779" w:author="Guo, Shicheng" w:date="2019-03-09T01:59:00Z">
            <w:rPr>
              <w:rFonts w:ascii="Times New Roman" w:hAnsi="Times New Roman" w:cs="Times New Roman"/>
            </w:rPr>
          </w:rPrChange>
        </w:rPr>
      </w:r>
      <w:r w:rsidR="00F672B1" w:rsidRPr="002821DC">
        <w:rPr>
          <w:rFonts w:ascii="Arial" w:hAnsi="Arial" w:cs="Arial"/>
          <w:sz w:val="22"/>
          <w:szCs w:val="22"/>
          <w:rPrChange w:id="780" w:author="Guo, Shicheng" w:date="2019-03-09T01:59:00Z">
            <w:rPr>
              <w:rFonts w:ascii="Times New Roman" w:hAnsi="Times New Roman" w:cs="Times New Roman"/>
            </w:rPr>
          </w:rPrChange>
        </w:rPr>
        <w:fldChar w:fldCharType="separate"/>
      </w:r>
      <w:r w:rsidR="00A670BE" w:rsidRPr="002821DC">
        <w:rPr>
          <w:rFonts w:ascii="Arial" w:hAnsi="Arial" w:cs="Arial"/>
          <w:noProof/>
          <w:sz w:val="22"/>
          <w:szCs w:val="22"/>
          <w:rPrChange w:id="781" w:author="Guo, Shicheng" w:date="2019-03-09T01:59:00Z">
            <w:rPr>
              <w:rFonts w:ascii="Times New Roman" w:hAnsi="Times New Roman" w:cs="Times New Roman"/>
              <w:noProof/>
            </w:rPr>
          </w:rPrChange>
        </w:rPr>
        <w:t>[35]</w:t>
      </w:r>
      <w:r w:rsidR="00F672B1" w:rsidRPr="002821DC">
        <w:rPr>
          <w:rFonts w:ascii="Arial" w:hAnsi="Arial" w:cs="Arial"/>
          <w:sz w:val="22"/>
          <w:szCs w:val="22"/>
          <w:rPrChange w:id="782" w:author="Guo, Shicheng" w:date="2019-03-09T01:59:00Z">
            <w:rPr>
              <w:rFonts w:ascii="Times New Roman" w:hAnsi="Times New Roman" w:cs="Times New Roman"/>
            </w:rPr>
          </w:rPrChange>
        </w:rPr>
        <w:fldChar w:fldCharType="end"/>
      </w:r>
      <w:r w:rsidR="00F672B1" w:rsidRPr="002821DC">
        <w:rPr>
          <w:rFonts w:ascii="Arial" w:hAnsi="Arial" w:cs="Arial"/>
          <w:sz w:val="22"/>
          <w:szCs w:val="22"/>
          <w:rPrChange w:id="783" w:author="Guo, Shicheng" w:date="2019-03-09T01:59:00Z">
            <w:rPr>
              <w:rFonts w:ascii="Times New Roman" w:hAnsi="Times New Roman" w:cs="Times New Roman"/>
            </w:rPr>
          </w:rPrChange>
        </w:rPr>
        <w:t xml:space="preserve">. And </w:t>
      </w:r>
      <w:r w:rsidR="00BD50C8" w:rsidRPr="002821DC">
        <w:rPr>
          <w:rFonts w:ascii="Arial" w:hAnsi="Arial" w:cs="Arial"/>
          <w:sz w:val="22"/>
          <w:szCs w:val="22"/>
          <w:rPrChange w:id="784" w:author="Guo, Shicheng" w:date="2019-03-09T01:59:00Z">
            <w:rPr>
              <w:rFonts w:ascii="Times New Roman" w:hAnsi="Times New Roman" w:cs="Times New Roman"/>
            </w:rPr>
          </w:rPrChange>
        </w:rPr>
        <w:t xml:space="preserve">the hyper-methylation status of </w:t>
      </w:r>
      <w:r w:rsidR="00564589" w:rsidRPr="002821DC">
        <w:rPr>
          <w:rFonts w:ascii="Arial" w:hAnsi="Arial" w:cs="Arial"/>
          <w:sz w:val="22"/>
          <w:szCs w:val="22"/>
          <w:rPrChange w:id="785" w:author="Guo, Shicheng" w:date="2019-03-09T01:59:00Z">
            <w:rPr>
              <w:rFonts w:ascii="Times New Roman" w:hAnsi="Times New Roman" w:cs="Times New Roman"/>
            </w:rPr>
          </w:rPrChange>
        </w:rPr>
        <w:t>STK3</w:t>
      </w:r>
      <w:r w:rsidR="00BD50C8" w:rsidRPr="002821DC">
        <w:rPr>
          <w:rFonts w:ascii="Arial" w:hAnsi="Arial" w:cs="Arial"/>
          <w:sz w:val="22"/>
          <w:szCs w:val="22"/>
          <w:rPrChange w:id="786" w:author="Guo, Shicheng" w:date="2019-03-09T01:59:00Z">
            <w:rPr>
              <w:rFonts w:ascii="Times New Roman" w:hAnsi="Times New Roman" w:cs="Times New Roman"/>
            </w:rPr>
          </w:rPrChange>
        </w:rPr>
        <w:t xml:space="preserve"> has been found in soft tissue sarcoma as well as head and </w:t>
      </w:r>
      <w:r w:rsidR="00564589" w:rsidRPr="002821DC">
        <w:rPr>
          <w:rFonts w:ascii="Arial" w:hAnsi="Arial" w:cs="Arial"/>
          <w:sz w:val="22"/>
          <w:szCs w:val="22"/>
          <w:rPrChange w:id="787" w:author="Guo, Shicheng" w:date="2019-03-09T01:59:00Z">
            <w:rPr>
              <w:rFonts w:ascii="Times New Roman" w:hAnsi="Times New Roman" w:cs="Times New Roman"/>
            </w:rPr>
          </w:rPrChange>
        </w:rPr>
        <w:t xml:space="preserve">neck squamous cell carcinoma, which is in </w:t>
      </w:r>
      <w:r w:rsidR="00564589" w:rsidRPr="002821DC">
        <w:rPr>
          <w:rFonts w:ascii="Arial" w:hAnsi="Arial" w:cs="Arial"/>
          <w:sz w:val="22"/>
          <w:szCs w:val="22"/>
          <w:rPrChange w:id="788" w:author="Guo, Shicheng" w:date="2019-03-09T01:59:00Z">
            <w:rPr>
              <w:rFonts w:ascii="Times New Roman" w:hAnsi="Times New Roman" w:cs="Times New Roman"/>
            </w:rPr>
          </w:rPrChange>
        </w:rPr>
        <w:lastRenderedPageBreak/>
        <w:t xml:space="preserve">accordance with our study in </w:t>
      </w:r>
      <w:proofErr w:type="gramStart"/>
      <w:r w:rsidR="00564589" w:rsidRPr="002821DC">
        <w:rPr>
          <w:rFonts w:ascii="Arial" w:hAnsi="Arial" w:cs="Arial"/>
          <w:sz w:val="22"/>
          <w:szCs w:val="22"/>
          <w:rPrChange w:id="789" w:author="Guo, Shicheng" w:date="2019-03-09T01:59:00Z">
            <w:rPr>
              <w:rFonts w:ascii="Times New Roman" w:hAnsi="Times New Roman" w:cs="Times New Roman"/>
            </w:rPr>
          </w:rPrChange>
        </w:rPr>
        <w:t>ESCC</w:t>
      </w:r>
      <w:proofErr w:type="gramEnd"/>
      <w:r w:rsidR="00BD50C8" w:rsidRPr="002821DC">
        <w:rPr>
          <w:rFonts w:ascii="Arial" w:hAnsi="Arial" w:cs="Arial"/>
          <w:sz w:val="22"/>
          <w:szCs w:val="22"/>
          <w:rPrChange w:id="790" w:author="Guo, Shicheng" w:date="2019-03-09T01:59:00Z">
            <w:rPr>
              <w:rFonts w:ascii="Times New Roman" w:hAnsi="Times New Roman" w:cs="Times New Roman"/>
            </w:rPr>
          </w:rPrChange>
        </w:rPr>
        <w:fldChar w:fldCharType="begin">
          <w:fldData xml:space="preserve">PEVuZE5vdGU+PENpdGU+PEF1dGhvcj5TZWlkZWw8L0F1dGhvcj48WWVhcj4yMDA3PC9ZZWFyPjxS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</w:fldData>
        </w:fldChar>
      </w:r>
      <w:r w:rsidR="00A670BE" w:rsidRPr="002821DC">
        <w:rPr>
          <w:rFonts w:ascii="Arial" w:hAnsi="Arial" w:cs="Arial"/>
          <w:sz w:val="22"/>
          <w:szCs w:val="22"/>
          <w:rPrChange w:id="791" w:author="Guo, Shicheng" w:date="2019-03-09T01:59:00Z">
            <w:rPr>
              <w:rFonts w:ascii="Times New Roman" w:hAnsi="Times New Roman" w:cs="Times New Roman"/>
            </w:rPr>
          </w:rPrChange>
        </w:rPr>
        <w:instrText xml:space="preserve"> ADDIN EN.CITE </w:instrText>
      </w:r>
      <w:r w:rsidR="00A670BE" w:rsidRPr="002821DC">
        <w:rPr>
          <w:rFonts w:ascii="Arial" w:hAnsi="Arial" w:cs="Arial"/>
          <w:sz w:val="22"/>
          <w:szCs w:val="22"/>
          <w:rPrChange w:id="792" w:author="Guo, Shicheng" w:date="2019-03-09T01:59:00Z">
            <w:rPr>
              <w:rFonts w:ascii="Times New Roman" w:hAnsi="Times New Roman" w:cs="Times New Roman"/>
            </w:rPr>
          </w:rPrChange>
        </w:rPr>
        <w:fldChar w:fldCharType="begin">
          <w:fldData xml:space="preserve">PEVuZE5vdGU+PENpdGU+PEF1dGhvcj5TZWlkZWw8L0F1dGhvcj48WWVhcj4yMDA3PC9ZZWFyPjxS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</w:fldData>
        </w:fldChar>
      </w:r>
      <w:r w:rsidR="00A670BE" w:rsidRPr="002821DC">
        <w:rPr>
          <w:rFonts w:ascii="Arial" w:hAnsi="Arial" w:cs="Arial"/>
          <w:sz w:val="22"/>
          <w:szCs w:val="22"/>
          <w:rPrChange w:id="793" w:author="Guo, Shicheng" w:date="2019-03-09T01:59:00Z">
            <w:rPr>
              <w:rFonts w:ascii="Times New Roman" w:hAnsi="Times New Roman" w:cs="Times New Roman"/>
            </w:rPr>
          </w:rPrChange>
        </w:rPr>
        <w:instrText xml:space="preserve"> ADDIN EN.CITE.DATA </w:instrText>
      </w:r>
      <w:r w:rsidR="00A670BE" w:rsidRPr="002821DC">
        <w:rPr>
          <w:rFonts w:ascii="Arial" w:hAnsi="Arial" w:cs="Arial"/>
          <w:sz w:val="22"/>
          <w:szCs w:val="22"/>
          <w:rPrChange w:id="794" w:author="Guo, Shicheng" w:date="2019-03-09T01:59:00Z">
            <w:rPr>
              <w:rFonts w:ascii="Times New Roman" w:hAnsi="Times New Roman" w:cs="Times New Roman"/>
            </w:rPr>
          </w:rPrChange>
        </w:rPr>
      </w:r>
      <w:r w:rsidR="00A670BE" w:rsidRPr="002821DC">
        <w:rPr>
          <w:rFonts w:ascii="Arial" w:hAnsi="Arial" w:cs="Arial"/>
          <w:sz w:val="22"/>
          <w:szCs w:val="22"/>
          <w:rPrChange w:id="795" w:author="Guo, Shicheng" w:date="2019-03-09T01:59:00Z">
            <w:rPr>
              <w:rFonts w:ascii="Times New Roman" w:hAnsi="Times New Roman" w:cs="Times New Roman"/>
            </w:rPr>
          </w:rPrChange>
        </w:rPr>
        <w:fldChar w:fldCharType="end"/>
      </w:r>
      <w:r w:rsidR="00BD50C8" w:rsidRPr="002821DC">
        <w:rPr>
          <w:rFonts w:ascii="Arial" w:hAnsi="Arial" w:cs="Arial"/>
          <w:sz w:val="22"/>
          <w:szCs w:val="22"/>
          <w:rPrChange w:id="796" w:author="Guo, Shicheng" w:date="2019-03-09T01:59:00Z">
            <w:rPr>
              <w:rFonts w:ascii="Times New Roman" w:hAnsi="Times New Roman" w:cs="Times New Roman"/>
            </w:rPr>
          </w:rPrChange>
        </w:rPr>
      </w:r>
      <w:r w:rsidR="00BD50C8" w:rsidRPr="002821DC">
        <w:rPr>
          <w:rFonts w:ascii="Arial" w:hAnsi="Arial" w:cs="Arial"/>
          <w:sz w:val="22"/>
          <w:szCs w:val="22"/>
          <w:rPrChange w:id="797" w:author="Guo, Shicheng" w:date="2019-03-09T01:59:00Z">
            <w:rPr>
              <w:rFonts w:ascii="Times New Roman" w:hAnsi="Times New Roman" w:cs="Times New Roman"/>
            </w:rPr>
          </w:rPrChange>
        </w:rPr>
        <w:fldChar w:fldCharType="separate"/>
      </w:r>
      <w:r w:rsidR="00A670BE" w:rsidRPr="002821DC">
        <w:rPr>
          <w:rFonts w:ascii="Arial" w:hAnsi="Arial" w:cs="Arial"/>
          <w:noProof/>
          <w:sz w:val="22"/>
          <w:szCs w:val="22"/>
          <w:rPrChange w:id="798" w:author="Guo, Shicheng" w:date="2019-03-09T01:59:00Z">
            <w:rPr>
              <w:rFonts w:ascii="Times New Roman" w:hAnsi="Times New Roman" w:cs="Times New Roman"/>
              <w:noProof/>
            </w:rPr>
          </w:rPrChange>
        </w:rPr>
        <w:t>[36, 37]</w:t>
      </w:r>
      <w:r w:rsidR="00BD50C8" w:rsidRPr="002821DC">
        <w:rPr>
          <w:rFonts w:ascii="Arial" w:hAnsi="Arial" w:cs="Arial"/>
          <w:sz w:val="22"/>
          <w:szCs w:val="22"/>
          <w:rPrChange w:id="799" w:author="Guo, Shicheng" w:date="2019-03-09T01:59:00Z">
            <w:rPr>
              <w:rFonts w:ascii="Times New Roman" w:hAnsi="Times New Roman" w:cs="Times New Roman"/>
            </w:rPr>
          </w:rPrChange>
        </w:rPr>
        <w:fldChar w:fldCharType="end"/>
      </w:r>
      <w:r w:rsidR="00BD50C8" w:rsidRPr="002821DC">
        <w:rPr>
          <w:rFonts w:ascii="Arial" w:hAnsi="Arial" w:cs="Arial"/>
          <w:sz w:val="22"/>
          <w:szCs w:val="22"/>
          <w:rPrChange w:id="800" w:author="Guo, Shicheng" w:date="2019-03-09T01:59:00Z">
            <w:rPr>
              <w:rFonts w:ascii="Times New Roman" w:hAnsi="Times New Roman" w:cs="Times New Roman"/>
            </w:rPr>
          </w:rPrChange>
        </w:rPr>
        <w:t xml:space="preserve">. </w:t>
      </w:r>
      <w:r w:rsidR="00C34DE5" w:rsidRPr="002821DC">
        <w:rPr>
          <w:rFonts w:ascii="Arial" w:hAnsi="Arial" w:cs="Arial"/>
          <w:sz w:val="22"/>
          <w:szCs w:val="22"/>
          <w:rPrChange w:id="801" w:author="Guo, Shicheng" w:date="2019-03-09T01:59:00Z">
            <w:rPr>
              <w:rFonts w:ascii="Times New Roman" w:hAnsi="Times New Roman" w:cs="Times New Roman"/>
            </w:rPr>
          </w:rPrChange>
        </w:rPr>
        <w:t>ZNF418 (Zinc Finger Protein 418) is a kind of z</w:t>
      </w:r>
      <w:r w:rsidR="00881DE6" w:rsidRPr="002821DC">
        <w:rPr>
          <w:rFonts w:ascii="Arial" w:hAnsi="Arial" w:cs="Arial"/>
          <w:sz w:val="22"/>
          <w:szCs w:val="22"/>
          <w:rPrChange w:id="802" w:author="Guo, Shicheng" w:date="2019-03-09T01:59:00Z">
            <w:rPr>
              <w:rFonts w:ascii="Times New Roman" w:hAnsi="Times New Roman" w:cs="Times New Roman"/>
            </w:rPr>
          </w:rPrChange>
        </w:rPr>
        <w:t>inc finger-containing transcription factors which have been implicated as critical regulators for development and diseases. ZNF418 has been shown to be a trans</w:t>
      </w:r>
      <w:r w:rsidR="00B5465E" w:rsidRPr="002821DC">
        <w:rPr>
          <w:rFonts w:ascii="Arial" w:hAnsi="Arial" w:cs="Arial"/>
          <w:sz w:val="22"/>
          <w:szCs w:val="22"/>
          <w:rPrChange w:id="803" w:author="Guo, Shicheng" w:date="2019-03-09T01:59:00Z">
            <w:rPr>
              <w:rFonts w:ascii="Times New Roman" w:hAnsi="Times New Roman" w:cs="Times New Roman"/>
            </w:rPr>
          </w:rPrChange>
        </w:rPr>
        <w:t>criptional repressor, which</w:t>
      </w:r>
      <w:r w:rsidR="00881DE6" w:rsidRPr="002821DC">
        <w:rPr>
          <w:rFonts w:ascii="Arial" w:hAnsi="Arial" w:cs="Arial"/>
          <w:sz w:val="22"/>
          <w:szCs w:val="22"/>
          <w:rPrChange w:id="804" w:author="Guo, Shicheng" w:date="2019-03-09T01:59:00Z">
            <w:rPr>
              <w:rFonts w:ascii="Times New Roman" w:hAnsi="Times New Roman" w:cs="Times New Roman"/>
            </w:rPr>
          </w:rPrChange>
        </w:rPr>
        <w:t xml:space="preserve"> may act as a negative regulator in MAPK signaling </w:t>
      </w:r>
      <w:proofErr w:type="gramStart"/>
      <w:r w:rsidR="00881DE6" w:rsidRPr="002821DC">
        <w:rPr>
          <w:rFonts w:ascii="Arial" w:hAnsi="Arial" w:cs="Arial"/>
          <w:sz w:val="22"/>
          <w:szCs w:val="22"/>
          <w:rPrChange w:id="805" w:author="Guo, Shicheng" w:date="2019-03-09T01:59:00Z">
            <w:rPr>
              <w:rFonts w:ascii="Times New Roman" w:hAnsi="Times New Roman" w:cs="Times New Roman"/>
            </w:rPr>
          </w:rPrChange>
        </w:rPr>
        <w:t>pathway</w:t>
      </w:r>
      <w:proofErr w:type="gramEnd"/>
      <w:r w:rsidR="004574A5" w:rsidRPr="002821DC">
        <w:rPr>
          <w:rFonts w:ascii="Arial" w:hAnsi="Arial" w:cs="Arial"/>
          <w:sz w:val="22"/>
          <w:szCs w:val="22"/>
          <w:rPrChange w:id="806" w:author="Guo, Shicheng" w:date="2019-03-09T01:59:00Z">
            <w:rPr>
              <w:rFonts w:ascii="Times New Roman" w:hAnsi="Times New Roman" w:cs="Times New Roman"/>
            </w:rPr>
          </w:rPrChange>
        </w:rPr>
        <w:fldChar w:fldCharType="begin">
          <w:fldData xml:space="preserve">PEVuZE5vdGU+PENpdGU+PEF1dGhvcj5MaTwvQXV0aG9yPjxZZWFyPjIwMDg8L1llYXI+PFJlY051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</w:fldData>
        </w:fldChar>
      </w:r>
      <w:r w:rsidR="00A670BE" w:rsidRPr="002821DC">
        <w:rPr>
          <w:rFonts w:ascii="Arial" w:hAnsi="Arial" w:cs="Arial"/>
          <w:sz w:val="22"/>
          <w:szCs w:val="22"/>
          <w:rPrChange w:id="807" w:author="Guo, Shicheng" w:date="2019-03-09T01:59:00Z">
            <w:rPr>
              <w:rFonts w:ascii="Times New Roman" w:hAnsi="Times New Roman" w:cs="Times New Roman"/>
            </w:rPr>
          </w:rPrChange>
        </w:rPr>
        <w:instrText xml:space="preserve"> ADDIN EN.CITE </w:instrText>
      </w:r>
      <w:r w:rsidR="00A670BE" w:rsidRPr="002821DC">
        <w:rPr>
          <w:rFonts w:ascii="Arial" w:hAnsi="Arial" w:cs="Arial"/>
          <w:sz w:val="22"/>
          <w:szCs w:val="22"/>
          <w:rPrChange w:id="808" w:author="Guo, Shicheng" w:date="2019-03-09T01:59:00Z">
            <w:rPr>
              <w:rFonts w:ascii="Times New Roman" w:hAnsi="Times New Roman" w:cs="Times New Roman"/>
            </w:rPr>
          </w:rPrChange>
        </w:rPr>
        <w:fldChar w:fldCharType="begin">
          <w:fldData xml:space="preserve">PEVuZE5vdGU+PENpdGU+PEF1dGhvcj5MaTwvQXV0aG9yPjxZZWFyPjIwMDg8L1llYXI+PFJlY051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</w:fldData>
        </w:fldChar>
      </w:r>
      <w:r w:rsidR="00A670BE" w:rsidRPr="002821DC">
        <w:rPr>
          <w:rFonts w:ascii="Arial" w:hAnsi="Arial" w:cs="Arial"/>
          <w:sz w:val="22"/>
          <w:szCs w:val="22"/>
          <w:rPrChange w:id="809" w:author="Guo, Shicheng" w:date="2019-03-09T01:59:00Z">
            <w:rPr>
              <w:rFonts w:ascii="Times New Roman" w:hAnsi="Times New Roman" w:cs="Times New Roman"/>
            </w:rPr>
          </w:rPrChange>
        </w:rPr>
        <w:instrText xml:space="preserve"> ADDIN EN.CITE.DATA </w:instrText>
      </w:r>
      <w:r w:rsidR="00A670BE" w:rsidRPr="002821DC">
        <w:rPr>
          <w:rFonts w:ascii="Arial" w:hAnsi="Arial" w:cs="Arial"/>
          <w:sz w:val="22"/>
          <w:szCs w:val="22"/>
          <w:rPrChange w:id="810" w:author="Guo, Shicheng" w:date="2019-03-09T01:59:00Z">
            <w:rPr>
              <w:rFonts w:ascii="Times New Roman" w:hAnsi="Times New Roman" w:cs="Times New Roman"/>
            </w:rPr>
          </w:rPrChange>
        </w:rPr>
      </w:r>
      <w:r w:rsidR="00A670BE" w:rsidRPr="002821DC">
        <w:rPr>
          <w:rFonts w:ascii="Arial" w:hAnsi="Arial" w:cs="Arial"/>
          <w:sz w:val="22"/>
          <w:szCs w:val="22"/>
          <w:rPrChange w:id="811" w:author="Guo, Shicheng" w:date="2019-03-09T01:59:00Z">
            <w:rPr>
              <w:rFonts w:ascii="Times New Roman" w:hAnsi="Times New Roman" w:cs="Times New Roman"/>
            </w:rPr>
          </w:rPrChange>
        </w:rPr>
        <w:fldChar w:fldCharType="end"/>
      </w:r>
      <w:r w:rsidR="004574A5" w:rsidRPr="002821DC">
        <w:rPr>
          <w:rFonts w:ascii="Arial" w:hAnsi="Arial" w:cs="Arial"/>
          <w:sz w:val="22"/>
          <w:szCs w:val="22"/>
          <w:rPrChange w:id="812" w:author="Guo, Shicheng" w:date="2019-03-09T01:59:00Z">
            <w:rPr>
              <w:rFonts w:ascii="Times New Roman" w:hAnsi="Times New Roman" w:cs="Times New Roman"/>
            </w:rPr>
          </w:rPrChange>
        </w:rPr>
      </w:r>
      <w:r w:rsidR="004574A5" w:rsidRPr="002821DC">
        <w:rPr>
          <w:rFonts w:ascii="Arial" w:hAnsi="Arial" w:cs="Arial"/>
          <w:sz w:val="22"/>
          <w:szCs w:val="22"/>
          <w:rPrChange w:id="813" w:author="Guo, Shicheng" w:date="2019-03-09T01:59:00Z">
            <w:rPr>
              <w:rFonts w:ascii="Times New Roman" w:hAnsi="Times New Roman" w:cs="Times New Roman"/>
            </w:rPr>
          </w:rPrChange>
        </w:rPr>
        <w:fldChar w:fldCharType="separate"/>
      </w:r>
      <w:r w:rsidR="00A670BE" w:rsidRPr="002821DC">
        <w:rPr>
          <w:rFonts w:ascii="Arial" w:hAnsi="Arial" w:cs="Arial"/>
          <w:noProof/>
          <w:sz w:val="22"/>
          <w:szCs w:val="22"/>
          <w:rPrChange w:id="814" w:author="Guo, Shicheng" w:date="2019-03-09T01:59:00Z">
            <w:rPr>
              <w:rFonts w:ascii="Times New Roman" w:hAnsi="Times New Roman" w:cs="Times New Roman"/>
              <w:noProof/>
            </w:rPr>
          </w:rPrChange>
        </w:rPr>
        <w:t>[38]</w:t>
      </w:r>
      <w:r w:rsidR="004574A5" w:rsidRPr="002821DC">
        <w:rPr>
          <w:rFonts w:ascii="Arial" w:hAnsi="Arial" w:cs="Arial"/>
          <w:sz w:val="22"/>
          <w:szCs w:val="22"/>
          <w:rPrChange w:id="815" w:author="Guo, Shicheng" w:date="2019-03-09T01:59:00Z">
            <w:rPr>
              <w:rFonts w:ascii="Times New Roman" w:hAnsi="Times New Roman" w:cs="Times New Roman"/>
            </w:rPr>
          </w:rPrChange>
        </w:rPr>
        <w:fldChar w:fldCharType="end"/>
      </w:r>
      <w:r w:rsidR="004574A5" w:rsidRPr="002821DC">
        <w:rPr>
          <w:rFonts w:ascii="Arial" w:hAnsi="Arial" w:cs="Arial"/>
          <w:sz w:val="22"/>
          <w:szCs w:val="22"/>
          <w:rPrChange w:id="816" w:author="Guo, Shicheng" w:date="2019-03-09T01:59:00Z">
            <w:rPr>
              <w:rFonts w:ascii="Times New Roman" w:hAnsi="Times New Roman" w:cs="Times New Roman"/>
            </w:rPr>
          </w:rPrChange>
        </w:rPr>
        <w:t xml:space="preserve">. </w:t>
      </w:r>
      <w:r w:rsidR="00C34DE5" w:rsidRPr="002821DC">
        <w:rPr>
          <w:rFonts w:ascii="Arial" w:hAnsi="Arial" w:cs="Arial"/>
          <w:sz w:val="22"/>
          <w:szCs w:val="22"/>
          <w:rPrChange w:id="817" w:author="Guo, Shicheng" w:date="2019-03-09T01:59:00Z">
            <w:rPr>
              <w:rFonts w:ascii="Times New Roman" w:hAnsi="Times New Roman" w:cs="Times New Roman"/>
            </w:rPr>
          </w:rPrChange>
        </w:rPr>
        <w:t>ZNF542 (</w:t>
      </w:r>
      <w:r w:rsidR="00D3553F" w:rsidRPr="002821DC">
        <w:rPr>
          <w:rFonts w:ascii="Arial" w:hAnsi="Arial" w:cs="Arial"/>
          <w:sz w:val="22"/>
          <w:szCs w:val="22"/>
          <w:rPrChange w:id="818" w:author="Guo, Shicheng" w:date="2019-03-09T01:59:00Z">
            <w:rPr>
              <w:rFonts w:ascii="Times New Roman" w:hAnsi="Times New Roman" w:cs="Times New Roman"/>
            </w:rPr>
          </w:rPrChange>
        </w:rPr>
        <w:t>zinc</w:t>
      </w:r>
      <w:r w:rsidR="00C34DE5" w:rsidRPr="002821DC">
        <w:rPr>
          <w:rFonts w:ascii="Arial" w:hAnsi="Arial" w:cs="Arial"/>
          <w:sz w:val="22"/>
          <w:szCs w:val="22"/>
          <w:rPrChange w:id="819" w:author="Guo, Shicheng" w:date="2019-03-09T01:59:00Z">
            <w:rPr>
              <w:rFonts w:ascii="Times New Roman" w:hAnsi="Times New Roman" w:cs="Times New Roman"/>
            </w:rPr>
          </w:rPrChange>
        </w:rPr>
        <w:t xml:space="preserve"> finger protein 542) is a </w:t>
      </w:r>
      <w:r w:rsidR="00F37D3C" w:rsidRPr="002821DC">
        <w:rPr>
          <w:rFonts w:ascii="Arial" w:hAnsi="Arial" w:cs="Arial"/>
          <w:sz w:val="22"/>
          <w:szCs w:val="22"/>
          <w:rPrChange w:id="820" w:author="Guo, Shicheng" w:date="2019-03-09T01:59:00Z">
            <w:rPr>
              <w:rFonts w:ascii="Times New Roman" w:hAnsi="Times New Roman" w:cs="Times New Roman"/>
            </w:rPr>
          </w:rPrChange>
        </w:rPr>
        <w:t xml:space="preserve">pseudogene, which also may be involved in transcriptional regulation. Studies have found </w:t>
      </w:r>
      <w:r w:rsidR="00A720EA" w:rsidRPr="002821DC">
        <w:rPr>
          <w:rFonts w:ascii="Arial" w:hAnsi="Arial" w:cs="Arial"/>
          <w:sz w:val="22"/>
          <w:szCs w:val="22"/>
          <w:rPrChange w:id="821" w:author="Guo, Shicheng" w:date="2019-03-09T01:59:00Z">
            <w:rPr>
              <w:rFonts w:ascii="Times New Roman" w:hAnsi="Times New Roman" w:cs="Times New Roman"/>
            </w:rPr>
          </w:rPrChange>
        </w:rPr>
        <w:t xml:space="preserve">the </w:t>
      </w:r>
      <w:proofErr w:type="spellStart"/>
      <w:r w:rsidR="00A720EA" w:rsidRPr="002821DC">
        <w:rPr>
          <w:rFonts w:ascii="Arial" w:hAnsi="Arial" w:cs="Arial"/>
          <w:sz w:val="22"/>
          <w:szCs w:val="22"/>
          <w:rPrChange w:id="822" w:author="Guo, Shicheng" w:date="2019-03-09T01:59:00Z">
            <w:rPr>
              <w:rFonts w:ascii="Times New Roman" w:hAnsi="Times New Roman" w:cs="Times New Roman"/>
            </w:rPr>
          </w:rPrChange>
        </w:rPr>
        <w:t>hypermethylation</w:t>
      </w:r>
      <w:proofErr w:type="spellEnd"/>
      <w:r w:rsidR="00A720EA" w:rsidRPr="002821DC">
        <w:rPr>
          <w:rFonts w:ascii="Arial" w:hAnsi="Arial" w:cs="Arial"/>
          <w:sz w:val="22"/>
          <w:szCs w:val="22"/>
          <w:rPrChange w:id="823" w:author="Guo, Shicheng" w:date="2019-03-09T01:59:00Z">
            <w:rPr>
              <w:rFonts w:ascii="Times New Roman" w:hAnsi="Times New Roman" w:cs="Times New Roman"/>
            </w:rPr>
          </w:rPrChange>
        </w:rPr>
        <w:t xml:space="preserve"> of ZNF542 in </w:t>
      </w:r>
      <w:r w:rsidR="00345B1B" w:rsidRPr="002821DC">
        <w:rPr>
          <w:rFonts w:ascii="Arial" w:hAnsi="Arial" w:cs="Arial"/>
          <w:sz w:val="22"/>
          <w:szCs w:val="22"/>
          <w:rPrChange w:id="824" w:author="Guo, Shicheng" w:date="2019-03-09T01:59:00Z">
            <w:rPr>
              <w:rFonts w:ascii="Times New Roman" w:hAnsi="Times New Roman" w:cs="Times New Roman"/>
            </w:rPr>
          </w:rPrChange>
        </w:rPr>
        <w:t>oropharyngeal</w:t>
      </w:r>
      <w:r w:rsidR="00A720EA" w:rsidRPr="002821DC">
        <w:rPr>
          <w:rFonts w:ascii="Arial" w:hAnsi="Arial" w:cs="Arial"/>
          <w:sz w:val="22"/>
          <w:szCs w:val="22"/>
          <w:rPrChange w:id="825" w:author="Guo, Shicheng" w:date="2019-03-09T01:59:00Z">
            <w:rPr>
              <w:rFonts w:ascii="Times New Roman" w:hAnsi="Times New Roman" w:cs="Times New Roman"/>
            </w:rPr>
          </w:rPrChange>
        </w:rPr>
        <w:t xml:space="preserve"> </w:t>
      </w:r>
      <w:r w:rsidR="00345B1B" w:rsidRPr="002821DC">
        <w:rPr>
          <w:rFonts w:ascii="Arial" w:hAnsi="Arial" w:cs="Arial"/>
          <w:sz w:val="22"/>
          <w:szCs w:val="22"/>
          <w:rPrChange w:id="826" w:author="Guo, Shicheng" w:date="2019-03-09T01:59:00Z">
            <w:rPr>
              <w:rFonts w:ascii="Times New Roman" w:hAnsi="Times New Roman" w:cs="Times New Roman"/>
            </w:rPr>
          </w:rPrChange>
        </w:rPr>
        <w:t xml:space="preserve">squamous cell carcinoma and sporadic colorectal </w:t>
      </w:r>
      <w:proofErr w:type="gramStart"/>
      <w:r w:rsidR="00345B1B" w:rsidRPr="002821DC">
        <w:rPr>
          <w:rFonts w:ascii="Arial" w:hAnsi="Arial" w:cs="Arial"/>
          <w:sz w:val="22"/>
          <w:szCs w:val="22"/>
          <w:rPrChange w:id="827" w:author="Guo, Shicheng" w:date="2019-03-09T01:59:00Z">
            <w:rPr>
              <w:rFonts w:ascii="Times New Roman" w:hAnsi="Times New Roman" w:cs="Times New Roman"/>
            </w:rPr>
          </w:rPrChange>
        </w:rPr>
        <w:t>cancer</w:t>
      </w:r>
      <w:proofErr w:type="gramEnd"/>
      <w:r w:rsidR="00345B1B" w:rsidRPr="002821DC">
        <w:rPr>
          <w:rFonts w:ascii="Arial" w:hAnsi="Arial" w:cs="Arial"/>
          <w:sz w:val="22"/>
          <w:szCs w:val="22"/>
          <w:rPrChange w:id="828" w:author="Guo, Shicheng" w:date="2019-03-09T01:59:00Z">
            <w:rPr>
              <w:rFonts w:ascii="Times New Roman" w:hAnsi="Times New Roman" w:cs="Times New Roman"/>
            </w:rPr>
          </w:rPrChange>
        </w:rPr>
        <w:fldChar w:fldCharType="begin">
          <w:fldData xml:space="preserve">PEVuZE5vdGU+PENpdGU+PEF1dGhvcj5MbGVyYXM8L0F1dGhvcj48WWVhcj4yMDExPC9ZZWFyPjxS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</w:fldData>
        </w:fldChar>
      </w:r>
      <w:r w:rsidR="00A670BE" w:rsidRPr="002821DC">
        <w:rPr>
          <w:rFonts w:ascii="Arial" w:hAnsi="Arial" w:cs="Arial"/>
          <w:sz w:val="22"/>
          <w:szCs w:val="22"/>
          <w:rPrChange w:id="829" w:author="Guo, Shicheng" w:date="2019-03-09T01:59:00Z">
            <w:rPr>
              <w:rFonts w:ascii="Times New Roman" w:hAnsi="Times New Roman" w:cs="Times New Roman"/>
            </w:rPr>
          </w:rPrChange>
        </w:rPr>
        <w:instrText xml:space="preserve"> ADDIN EN.CITE </w:instrText>
      </w:r>
      <w:r w:rsidR="00A670BE" w:rsidRPr="002821DC">
        <w:rPr>
          <w:rFonts w:ascii="Arial" w:hAnsi="Arial" w:cs="Arial"/>
          <w:sz w:val="22"/>
          <w:szCs w:val="22"/>
          <w:rPrChange w:id="830" w:author="Guo, Shicheng" w:date="2019-03-09T01:59:00Z">
            <w:rPr>
              <w:rFonts w:ascii="Times New Roman" w:hAnsi="Times New Roman" w:cs="Times New Roman"/>
            </w:rPr>
          </w:rPrChange>
        </w:rPr>
        <w:fldChar w:fldCharType="begin">
          <w:fldData xml:space="preserve">PEVuZE5vdGU+PENpdGU+PEF1dGhvcj5MbGVyYXM8L0F1dGhvcj48WWVhcj4yMDExPC9ZZWFyPjxS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</w:fldData>
        </w:fldChar>
      </w:r>
      <w:r w:rsidR="00A670BE" w:rsidRPr="002821DC">
        <w:rPr>
          <w:rFonts w:ascii="Arial" w:hAnsi="Arial" w:cs="Arial"/>
          <w:sz w:val="22"/>
          <w:szCs w:val="22"/>
          <w:rPrChange w:id="831" w:author="Guo, Shicheng" w:date="2019-03-09T01:59:00Z">
            <w:rPr>
              <w:rFonts w:ascii="Times New Roman" w:hAnsi="Times New Roman" w:cs="Times New Roman"/>
            </w:rPr>
          </w:rPrChange>
        </w:rPr>
        <w:instrText xml:space="preserve"> ADDIN EN.CITE.DATA </w:instrText>
      </w:r>
      <w:r w:rsidR="00A670BE" w:rsidRPr="002821DC">
        <w:rPr>
          <w:rFonts w:ascii="Arial" w:hAnsi="Arial" w:cs="Arial"/>
          <w:sz w:val="22"/>
          <w:szCs w:val="22"/>
          <w:rPrChange w:id="832" w:author="Guo, Shicheng" w:date="2019-03-09T01:59:00Z">
            <w:rPr>
              <w:rFonts w:ascii="Times New Roman" w:hAnsi="Times New Roman" w:cs="Times New Roman"/>
            </w:rPr>
          </w:rPrChange>
        </w:rPr>
      </w:r>
      <w:r w:rsidR="00A670BE" w:rsidRPr="002821DC">
        <w:rPr>
          <w:rFonts w:ascii="Arial" w:hAnsi="Arial" w:cs="Arial"/>
          <w:sz w:val="22"/>
          <w:szCs w:val="22"/>
          <w:rPrChange w:id="833" w:author="Guo, Shicheng" w:date="2019-03-09T01:59:00Z">
            <w:rPr>
              <w:rFonts w:ascii="Times New Roman" w:hAnsi="Times New Roman" w:cs="Times New Roman"/>
            </w:rPr>
          </w:rPrChange>
        </w:rPr>
        <w:fldChar w:fldCharType="end"/>
      </w:r>
      <w:r w:rsidR="00345B1B" w:rsidRPr="002821DC">
        <w:rPr>
          <w:rFonts w:ascii="Arial" w:hAnsi="Arial" w:cs="Arial"/>
          <w:sz w:val="22"/>
          <w:szCs w:val="22"/>
          <w:rPrChange w:id="834" w:author="Guo, Shicheng" w:date="2019-03-09T01:59:00Z">
            <w:rPr>
              <w:rFonts w:ascii="Times New Roman" w:hAnsi="Times New Roman" w:cs="Times New Roman"/>
            </w:rPr>
          </w:rPrChange>
        </w:rPr>
      </w:r>
      <w:r w:rsidR="00345B1B" w:rsidRPr="002821DC">
        <w:rPr>
          <w:rFonts w:ascii="Arial" w:hAnsi="Arial" w:cs="Arial"/>
          <w:sz w:val="22"/>
          <w:szCs w:val="22"/>
          <w:rPrChange w:id="835" w:author="Guo, Shicheng" w:date="2019-03-09T01:59:00Z">
            <w:rPr>
              <w:rFonts w:ascii="Times New Roman" w:hAnsi="Times New Roman" w:cs="Times New Roman"/>
            </w:rPr>
          </w:rPrChange>
        </w:rPr>
        <w:fldChar w:fldCharType="separate"/>
      </w:r>
      <w:r w:rsidR="00A670BE" w:rsidRPr="002821DC">
        <w:rPr>
          <w:rFonts w:ascii="Arial" w:hAnsi="Arial" w:cs="Arial"/>
          <w:noProof/>
          <w:sz w:val="22"/>
          <w:szCs w:val="22"/>
          <w:rPrChange w:id="836" w:author="Guo, Shicheng" w:date="2019-03-09T01:59:00Z">
            <w:rPr>
              <w:rFonts w:ascii="Times New Roman" w:hAnsi="Times New Roman" w:cs="Times New Roman"/>
              <w:noProof/>
            </w:rPr>
          </w:rPrChange>
        </w:rPr>
        <w:t>[39, 40]</w:t>
      </w:r>
      <w:r w:rsidR="00345B1B" w:rsidRPr="002821DC">
        <w:rPr>
          <w:rFonts w:ascii="Arial" w:hAnsi="Arial" w:cs="Arial"/>
          <w:sz w:val="22"/>
          <w:szCs w:val="22"/>
          <w:rPrChange w:id="837" w:author="Guo, Shicheng" w:date="2019-03-09T01:59:00Z">
            <w:rPr>
              <w:rFonts w:ascii="Times New Roman" w:hAnsi="Times New Roman" w:cs="Times New Roman"/>
            </w:rPr>
          </w:rPrChange>
        </w:rPr>
        <w:fldChar w:fldCharType="end"/>
      </w:r>
      <w:r w:rsidR="00345B1B" w:rsidRPr="002821DC">
        <w:rPr>
          <w:rFonts w:ascii="Arial" w:hAnsi="Arial" w:cs="Arial"/>
          <w:sz w:val="22"/>
          <w:szCs w:val="22"/>
          <w:rPrChange w:id="838" w:author="Guo, Shicheng" w:date="2019-03-09T01:59:00Z">
            <w:rPr>
              <w:rFonts w:ascii="Times New Roman" w:hAnsi="Times New Roman" w:cs="Times New Roman"/>
            </w:rPr>
          </w:rPrChange>
        </w:rPr>
        <w:t>. Moreover, a pan-cancer study analysis based on the TCGA methylation datasets identified the hyper-methylation status of ZNF542 in 12 cancer types</w:t>
      </w:r>
      <w:r w:rsidR="00345B1B" w:rsidRPr="002821DC">
        <w:rPr>
          <w:rFonts w:ascii="Arial" w:hAnsi="Arial" w:cs="Arial"/>
          <w:sz w:val="22"/>
          <w:szCs w:val="22"/>
          <w:rPrChange w:id="839" w:author="Guo, Shicheng" w:date="2019-03-09T01:59:00Z">
            <w:rPr>
              <w:rFonts w:ascii="Times New Roman" w:hAnsi="Times New Roman" w:cs="Times New Roman"/>
            </w:rPr>
          </w:rPrChange>
        </w:rPr>
        <w:fldChar w:fldCharType="begin"/>
      </w:r>
      <w:r w:rsidR="00A670BE" w:rsidRPr="002821DC">
        <w:rPr>
          <w:rFonts w:ascii="Arial" w:hAnsi="Arial" w:cs="Arial"/>
          <w:sz w:val="22"/>
          <w:szCs w:val="22"/>
          <w:rPrChange w:id="840" w:author="Guo, Shicheng" w:date="2019-03-09T01:59:00Z">
            <w:rPr>
              <w:rFonts w:ascii="Times New Roman" w:hAnsi="Times New Roman" w:cs="Times New Roman"/>
            </w:rPr>
          </w:rPrChange>
        </w:rPr>
        <w:instrText xml:space="preserve"> ADDIN EN.CITE &lt;EndNote&gt;&lt;Cite&gt;&lt;Author&gt;Gevaert&lt;/Author&gt;&lt;Year&gt;2015&lt;/Year&gt;&lt;RecNum&gt;10&lt;/RecNum&gt;&lt;DisplayText&gt;[41]&lt;/DisplayText&gt;&lt;record&gt;&lt;rec-number&gt;10&lt;/rec-number&gt;&lt;foreign-keys&gt;&lt;key app="EN" db-id="5ep0veeviww0vqev9v0vf5zmxve5f9vvfxd5" timestamp="1490341184"&gt;10&lt;/key&gt;&lt;/foreign-keys&gt;&lt;ref-type name="Journal Article"&gt;17&lt;/ref-type&gt;&lt;contributors&gt;&lt;authors&gt;&lt;author&gt;Gevaert, O.&lt;/author&gt;&lt;author&gt;Tibshirani, R.&lt;/author&gt;&lt;author&gt;Plevritis, S. K.&lt;/author&gt;&lt;/authors&gt;&lt;/contributors&gt;&lt;auth-address&gt;Biomedical Informatics Research, Department of Medicine, Stanford University, 1265 Welch Road, Stanford, CA, 94305, USA. ogevaert@stanford.edu.&amp;#xD;Departments of Health Research &amp;amp; Policy, and Statistics, Stanford University, Stanford, CA, 94305, USA. tibs@stanford.edu.&amp;#xD;Department of Radiology, Stanford University, Stanford, CA, 94305, USA. sylvia.plevritis@stanford.edu.&lt;/auth-address&gt;&lt;titles&gt;&lt;title&gt;Pancancer analysis of DNA methylation-driven genes using MethylMix&lt;/title&gt;&lt;secondary-title&gt;Genome Biol&lt;/secondary-title&gt;&lt;/titles&gt;&lt;periodical&gt;&lt;full-title&gt;Genome Biol&lt;/full-title&gt;&lt;/periodical&gt;&lt;pages&gt;17&lt;/pages&gt;&lt;volume&gt;16&lt;/volume&gt;&lt;keywords&gt;&lt;keyword&gt;Cluster Analysis&lt;/keyword&gt;&lt;keyword&gt;DNA Methylation/*genetics&lt;/keyword&gt;&lt;keyword&gt;Gene Expression Profiling&lt;/keyword&gt;&lt;keyword&gt;Gene Expression Regulation, Neoplastic&lt;/keyword&gt;&lt;keyword&gt;*Genes, Neoplasm&lt;/keyword&gt;&lt;keyword&gt;Humans&lt;/keyword&gt;&lt;keyword&gt;Neoplasms/classification/*genetics&lt;/keyword&gt;&lt;keyword&gt;*Software&lt;/keyword&gt;&lt;keyword&gt;Transcription, Genetic&lt;/keyword&gt;&lt;/keywords&gt;&lt;dates&gt;&lt;year&gt;2015&lt;/year&gt;&lt;pub-dates&gt;&lt;date&gt;Jan 29&lt;/date&gt;&lt;/pub-dates&gt;&lt;/dates&gt;&lt;isbn&gt;1474-760X (Electronic)&amp;#xD;1474-7596 (Linking)&lt;/isbn&gt;&lt;accession-num&gt;25631659&lt;/accession-num&gt;&lt;urls&gt;&lt;related-urls&gt;&lt;url&gt;https://www.ncbi.nlm.nih.gov/pubmed/25631659&lt;/url&gt;&lt;/related-urls&gt;&lt;/urls&gt;&lt;custom2&gt;PMC4365533&lt;/custom2&gt;&lt;electronic-resource-num&gt;10.1186/s13059-014-0579-8&lt;/electronic-resource-num&gt;&lt;/record&gt;&lt;/Cite&gt;&lt;/EndNote&gt;</w:instrText>
      </w:r>
      <w:r w:rsidR="00345B1B" w:rsidRPr="002821DC">
        <w:rPr>
          <w:rFonts w:ascii="Arial" w:hAnsi="Arial" w:cs="Arial"/>
          <w:sz w:val="22"/>
          <w:szCs w:val="22"/>
          <w:rPrChange w:id="841" w:author="Guo, Shicheng" w:date="2019-03-09T01:59:00Z">
            <w:rPr>
              <w:rFonts w:ascii="Times New Roman" w:hAnsi="Times New Roman" w:cs="Times New Roman"/>
            </w:rPr>
          </w:rPrChange>
        </w:rPr>
        <w:fldChar w:fldCharType="separate"/>
      </w:r>
      <w:r w:rsidR="00A670BE" w:rsidRPr="002821DC">
        <w:rPr>
          <w:rFonts w:ascii="Arial" w:hAnsi="Arial" w:cs="Arial"/>
          <w:noProof/>
          <w:sz w:val="22"/>
          <w:szCs w:val="22"/>
          <w:rPrChange w:id="842" w:author="Guo, Shicheng" w:date="2019-03-09T01:59:00Z">
            <w:rPr>
              <w:rFonts w:ascii="Times New Roman" w:hAnsi="Times New Roman" w:cs="Times New Roman"/>
              <w:noProof/>
            </w:rPr>
          </w:rPrChange>
        </w:rPr>
        <w:t>[41]</w:t>
      </w:r>
      <w:r w:rsidR="00345B1B" w:rsidRPr="002821DC">
        <w:rPr>
          <w:rFonts w:ascii="Arial" w:hAnsi="Arial" w:cs="Arial"/>
          <w:sz w:val="22"/>
          <w:szCs w:val="22"/>
          <w:rPrChange w:id="843" w:author="Guo, Shicheng" w:date="2019-03-09T01:59:00Z">
            <w:rPr>
              <w:rFonts w:ascii="Times New Roman" w:hAnsi="Times New Roman" w:cs="Times New Roman"/>
            </w:rPr>
          </w:rPrChange>
        </w:rPr>
        <w:fldChar w:fldCharType="end"/>
      </w:r>
      <w:r w:rsidR="00345B1B" w:rsidRPr="002821DC">
        <w:rPr>
          <w:rFonts w:ascii="Arial" w:hAnsi="Arial" w:cs="Arial"/>
          <w:sz w:val="22"/>
          <w:szCs w:val="22"/>
          <w:rPrChange w:id="844" w:author="Guo, Shicheng" w:date="2019-03-09T01:59:00Z">
            <w:rPr>
              <w:rFonts w:ascii="Times New Roman" w:hAnsi="Times New Roman" w:cs="Times New Roman"/>
            </w:rPr>
          </w:rPrChange>
        </w:rPr>
        <w:t>.</w:t>
      </w:r>
      <w:r w:rsidR="005B61A6" w:rsidRPr="002821DC">
        <w:rPr>
          <w:rFonts w:ascii="Arial" w:hAnsi="Arial" w:cs="Arial"/>
          <w:sz w:val="22"/>
          <w:szCs w:val="22"/>
          <w:rPrChange w:id="845" w:author="Guo, Shicheng" w:date="2019-03-09T01:59:00Z">
            <w:rPr>
              <w:rFonts w:ascii="Times New Roman" w:hAnsi="Times New Roman" w:cs="Times New Roman"/>
            </w:rPr>
          </w:rPrChange>
        </w:rPr>
        <w:t xml:space="preserve"> </w:t>
      </w:r>
    </w:p>
    <w:p w14:paraId="730CE181" w14:textId="32F5E588" w:rsidR="00A913CF" w:rsidRPr="002821DC" w:rsidRDefault="005B61A6" w:rsidP="007330F5">
      <w:pPr>
        <w:widowControl/>
        <w:spacing w:before="100" w:beforeAutospacing="1" w:after="100" w:afterAutospacing="1"/>
        <w:jc w:val="left"/>
        <w:outlineLvl w:val="1"/>
        <w:rPr>
          <w:rFonts w:ascii="Arial" w:hAnsi="Arial" w:cs="Arial"/>
          <w:sz w:val="22"/>
          <w:szCs w:val="22"/>
          <w:rPrChange w:id="846" w:author="Guo, Shicheng" w:date="2019-03-09T01:59:00Z">
            <w:rPr>
              <w:rFonts w:ascii="Times New Roman" w:hAnsi="Times New Roman" w:cs="Times New Roman"/>
            </w:rPr>
          </w:rPrChange>
        </w:rPr>
      </w:pPr>
      <w:r w:rsidRPr="002821DC">
        <w:rPr>
          <w:rFonts w:ascii="Arial" w:hAnsi="Arial" w:cs="Arial"/>
          <w:sz w:val="22"/>
          <w:szCs w:val="22"/>
          <w:rPrChange w:id="847" w:author="Guo, Shicheng" w:date="2019-03-09T01:59:00Z">
            <w:rPr>
              <w:rFonts w:ascii="Times New Roman" w:hAnsi="Times New Roman" w:cs="Times New Roman"/>
            </w:rPr>
          </w:rPrChange>
        </w:rPr>
        <w:t xml:space="preserve">In our study, we innovatively applied the targeted bisulfite sequencing method to explore the methylation status of our candidate </w:t>
      </w:r>
      <w:proofErr w:type="spellStart"/>
      <w:r w:rsidRPr="002821DC">
        <w:rPr>
          <w:rFonts w:ascii="Arial" w:hAnsi="Arial" w:cs="Arial"/>
          <w:sz w:val="22"/>
          <w:szCs w:val="22"/>
          <w:rPrChange w:id="848" w:author="Guo, Shicheng" w:date="2019-03-09T01:59:00Z">
            <w:rPr>
              <w:rFonts w:ascii="Times New Roman" w:hAnsi="Times New Roman" w:cs="Times New Roman"/>
            </w:rPr>
          </w:rPrChange>
        </w:rPr>
        <w:t>CpGsites</w:t>
      </w:r>
      <w:proofErr w:type="spellEnd"/>
      <w:r w:rsidRPr="002821DC">
        <w:rPr>
          <w:rFonts w:ascii="Arial" w:hAnsi="Arial" w:cs="Arial"/>
          <w:sz w:val="22"/>
          <w:szCs w:val="22"/>
          <w:rPrChange w:id="849" w:author="Guo, Shicheng" w:date="2019-03-09T01:59:00Z">
            <w:rPr>
              <w:rFonts w:ascii="Times New Roman" w:hAnsi="Times New Roman" w:cs="Times New Roman"/>
            </w:rPr>
          </w:rPrChange>
        </w:rPr>
        <w:t>. And it turned out that the targeted bisulfite sequencing method is cost-effective and reliable to be a promising method in methylation testing. Comparing with the traditional MSP/</w:t>
      </w:r>
      <w:proofErr w:type="spellStart"/>
      <w:r w:rsidRPr="002821DC">
        <w:rPr>
          <w:rFonts w:ascii="Arial" w:hAnsi="Arial" w:cs="Arial"/>
          <w:sz w:val="22"/>
          <w:szCs w:val="22"/>
          <w:rPrChange w:id="850" w:author="Guo, Shicheng" w:date="2019-03-09T01:59:00Z">
            <w:rPr>
              <w:rFonts w:ascii="Times New Roman" w:hAnsi="Times New Roman" w:cs="Times New Roman"/>
            </w:rPr>
          </w:rPrChange>
        </w:rPr>
        <w:t>qMSP</w:t>
      </w:r>
      <w:proofErr w:type="spellEnd"/>
      <w:r w:rsidRPr="002821DC">
        <w:rPr>
          <w:rFonts w:ascii="Arial" w:hAnsi="Arial" w:cs="Arial"/>
          <w:sz w:val="22"/>
          <w:szCs w:val="22"/>
          <w:rPrChange w:id="851" w:author="Guo, Shicheng" w:date="2019-03-09T01:59:00Z">
            <w:rPr>
              <w:rFonts w:ascii="Times New Roman" w:hAnsi="Times New Roman" w:cs="Times New Roman"/>
            </w:rPr>
          </w:rPrChange>
        </w:rPr>
        <w:t xml:space="preserve"> method, it could reveal the methylation percentage of each </w:t>
      </w:r>
      <w:proofErr w:type="spellStart"/>
      <w:r w:rsidRPr="002821DC">
        <w:rPr>
          <w:rFonts w:ascii="Arial" w:hAnsi="Arial" w:cs="Arial"/>
          <w:sz w:val="22"/>
          <w:szCs w:val="22"/>
          <w:rPrChange w:id="852" w:author="Guo, Shicheng" w:date="2019-03-09T01:59:00Z">
            <w:rPr>
              <w:rFonts w:ascii="Times New Roman" w:hAnsi="Times New Roman" w:cs="Times New Roman"/>
            </w:rPr>
          </w:rPrChange>
        </w:rPr>
        <w:t>CpGsite</w:t>
      </w:r>
      <w:proofErr w:type="spellEnd"/>
      <w:r w:rsidRPr="002821DC">
        <w:rPr>
          <w:rFonts w:ascii="Arial" w:hAnsi="Arial" w:cs="Arial"/>
          <w:sz w:val="22"/>
          <w:szCs w:val="22"/>
          <w:rPrChange w:id="853" w:author="Guo, Shicheng" w:date="2019-03-09T01:59:00Z">
            <w:rPr>
              <w:rFonts w:ascii="Times New Roman" w:hAnsi="Times New Roman" w:cs="Times New Roman"/>
            </w:rPr>
          </w:rPrChange>
        </w:rPr>
        <w:t xml:space="preserve"> in a region. Moreover, the targeted bisulfite sequencing method is also simpler to be utilized and </w:t>
      </w:r>
      <w:r w:rsidR="00B5465E" w:rsidRPr="002821DC">
        <w:rPr>
          <w:rFonts w:ascii="Arial" w:hAnsi="Arial" w:cs="Arial"/>
          <w:sz w:val="22"/>
          <w:szCs w:val="22"/>
          <w:rPrChange w:id="854" w:author="Guo, Shicheng" w:date="2019-03-09T01:59:00Z">
            <w:rPr>
              <w:rFonts w:ascii="Times New Roman" w:hAnsi="Times New Roman" w:cs="Times New Roman"/>
            </w:rPr>
          </w:rPrChange>
        </w:rPr>
        <w:t>a</w:t>
      </w:r>
      <w:r w:rsidRPr="002821DC">
        <w:rPr>
          <w:rFonts w:ascii="Arial" w:hAnsi="Arial" w:cs="Arial"/>
          <w:sz w:val="22"/>
          <w:szCs w:val="22"/>
          <w:rPrChange w:id="855" w:author="Guo, Shicheng" w:date="2019-03-09T01:59:00Z">
            <w:rPr>
              <w:rFonts w:ascii="Times New Roman" w:hAnsi="Times New Roman" w:cs="Times New Roman"/>
            </w:rPr>
          </w:rPrChange>
        </w:rPr>
        <w:t xml:space="preserve">ble to reach higher coverage than the BSP (bisulfite sequencing PCR) method. By incorporating all of the </w:t>
      </w:r>
      <w:proofErr w:type="spellStart"/>
      <w:r w:rsidRPr="002821DC">
        <w:rPr>
          <w:rFonts w:ascii="Arial" w:hAnsi="Arial" w:cs="Arial"/>
          <w:sz w:val="22"/>
          <w:szCs w:val="22"/>
          <w:rPrChange w:id="856" w:author="Guo, Shicheng" w:date="2019-03-09T01:59:00Z">
            <w:rPr>
              <w:rFonts w:ascii="Times New Roman" w:hAnsi="Times New Roman" w:cs="Times New Roman"/>
            </w:rPr>
          </w:rPrChange>
        </w:rPr>
        <w:t>CpGsites</w:t>
      </w:r>
      <w:proofErr w:type="spellEnd"/>
      <w:r w:rsidRPr="002821DC">
        <w:rPr>
          <w:rFonts w:ascii="Arial" w:hAnsi="Arial" w:cs="Arial"/>
          <w:sz w:val="22"/>
          <w:szCs w:val="22"/>
          <w:rPrChange w:id="857" w:author="Guo, Shicheng" w:date="2019-03-09T01:59:00Z">
            <w:rPr>
              <w:rFonts w:ascii="Times New Roman" w:hAnsi="Times New Roman" w:cs="Times New Roman"/>
            </w:rPr>
          </w:rPrChange>
        </w:rPr>
        <w:t xml:space="preserve"> in a region, we could obtain the overall methylation status of a region with higher confidence and </w:t>
      </w:r>
      <w:r w:rsidR="00A913CF" w:rsidRPr="002821DC">
        <w:rPr>
          <w:rFonts w:ascii="Arial" w:hAnsi="Arial" w:cs="Arial"/>
          <w:sz w:val="22"/>
          <w:szCs w:val="22"/>
          <w:rPrChange w:id="858" w:author="Guo, Shicheng" w:date="2019-03-09T01:59:00Z">
            <w:rPr>
              <w:rFonts w:ascii="Times New Roman" w:hAnsi="Times New Roman" w:cs="Times New Roman"/>
            </w:rPr>
          </w:rPrChange>
        </w:rPr>
        <w:t xml:space="preserve">precision for the further analysis. </w:t>
      </w:r>
    </w:p>
    <w:p w14:paraId="05A9B700" w14:textId="61876688" w:rsidR="005B61A6" w:rsidRPr="002821DC" w:rsidRDefault="00A913CF" w:rsidP="007330F5">
      <w:pPr>
        <w:widowControl/>
        <w:spacing w:before="100" w:beforeAutospacing="1" w:after="100" w:afterAutospacing="1"/>
        <w:jc w:val="left"/>
        <w:outlineLvl w:val="1"/>
        <w:rPr>
          <w:rFonts w:ascii="Arial" w:hAnsi="Arial" w:cs="Arial"/>
          <w:sz w:val="22"/>
          <w:szCs w:val="22"/>
          <w:rPrChange w:id="859" w:author="Guo, Shicheng" w:date="2019-03-09T01:59:00Z">
            <w:rPr>
              <w:rFonts w:ascii="Times New Roman" w:hAnsi="Times New Roman" w:cs="Times New Roman"/>
            </w:rPr>
          </w:rPrChange>
        </w:rPr>
      </w:pPr>
      <w:r w:rsidRPr="002821DC">
        <w:rPr>
          <w:rFonts w:ascii="Arial" w:hAnsi="Arial" w:cs="Arial"/>
          <w:sz w:val="22"/>
          <w:szCs w:val="22"/>
          <w:rPrChange w:id="860" w:author="Guo, Shicheng" w:date="2019-03-09T01:59:00Z">
            <w:rPr>
              <w:rFonts w:ascii="Times New Roman" w:hAnsi="Times New Roman" w:cs="Times New Roman"/>
            </w:rPr>
          </w:rPrChange>
        </w:rPr>
        <w:t xml:space="preserve">The early diagnosis of esophageal squamous cell carcinoma is challenging due to its high heterogeneity and variability. And the single biomarker itself may not adequate for accurate diagnosis, which suggesting that a panel consisting of multi-biomarkers is essential. Though our DNA methylation-based biomarkers have reached a fair accuracy in distinguishing the ESCC tumors from normal tissues, part of the ESCC tumor tissues still remained misclassification. Integration analysis of multi-omics datasets, ranging from genomics, </w:t>
      </w:r>
      <w:proofErr w:type="spellStart"/>
      <w:r w:rsidRPr="002821DC">
        <w:rPr>
          <w:rFonts w:ascii="Arial" w:hAnsi="Arial" w:cs="Arial"/>
          <w:sz w:val="22"/>
          <w:szCs w:val="22"/>
          <w:rPrChange w:id="861" w:author="Guo, Shicheng" w:date="2019-03-09T01:59:00Z">
            <w:rPr>
              <w:rFonts w:ascii="Times New Roman" w:hAnsi="Times New Roman" w:cs="Times New Roman"/>
            </w:rPr>
          </w:rPrChange>
        </w:rPr>
        <w:t>epigenomics</w:t>
      </w:r>
      <w:proofErr w:type="spellEnd"/>
      <w:r w:rsidRPr="002821DC">
        <w:rPr>
          <w:rFonts w:ascii="Arial" w:hAnsi="Arial" w:cs="Arial"/>
          <w:sz w:val="22"/>
          <w:szCs w:val="22"/>
          <w:rPrChange w:id="862" w:author="Guo, Shicheng" w:date="2019-03-09T01:59:00Z">
            <w:rPr>
              <w:rFonts w:ascii="Times New Roman" w:hAnsi="Times New Roman" w:cs="Times New Roman"/>
            </w:rPr>
          </w:rPrChange>
        </w:rPr>
        <w:t xml:space="preserve">, as well as proteomics etc. may reveal more heterogeneity in ESCC and identified more biomarkers for accurate non-invasive diagnosis of esophageal squamous cell carcinoma. </w:t>
      </w:r>
    </w:p>
    <w:p w14:paraId="355EE1FF" w14:textId="77777777" w:rsidR="005B61A6" w:rsidRPr="002821DC" w:rsidRDefault="005B61A6" w:rsidP="007330F5">
      <w:pPr>
        <w:widowControl/>
        <w:spacing w:before="100" w:beforeAutospacing="1" w:after="100" w:afterAutospacing="1"/>
        <w:jc w:val="left"/>
        <w:outlineLvl w:val="1"/>
        <w:rPr>
          <w:rFonts w:ascii="Arial" w:hAnsi="Arial" w:cs="Arial"/>
          <w:sz w:val="22"/>
          <w:szCs w:val="22"/>
          <w:rPrChange w:id="863" w:author="Guo, Shicheng" w:date="2019-03-09T01:59:00Z">
            <w:rPr>
              <w:rFonts w:ascii="Times New Roman" w:hAnsi="Times New Roman" w:cs="Times New Roman"/>
            </w:rPr>
          </w:rPrChange>
        </w:rPr>
      </w:pPr>
    </w:p>
    <w:p w14:paraId="6CE01659" w14:textId="1839E9AF" w:rsidR="00576948" w:rsidRPr="002821DC" w:rsidRDefault="00576948" w:rsidP="007330F5">
      <w:pPr>
        <w:widowControl/>
        <w:spacing w:before="100" w:beforeAutospacing="1" w:after="100" w:afterAutospacing="1"/>
        <w:jc w:val="left"/>
        <w:outlineLvl w:val="1"/>
        <w:rPr>
          <w:rFonts w:ascii="Arial" w:eastAsia="Times New Roman" w:hAnsi="Arial" w:cs="Arial"/>
          <w:b/>
          <w:bCs/>
          <w:kern w:val="0"/>
          <w:sz w:val="22"/>
          <w:szCs w:val="22"/>
          <w:rPrChange w:id="864" w:author="Guo, Shicheng" w:date="2019-03-09T01:59:00Z">
            <w:rPr>
              <w:rFonts w:ascii="Times New Roman" w:eastAsia="Times New Roman" w:hAnsi="Times New Roman" w:cs="Times New Roman"/>
              <w:b/>
              <w:bCs/>
              <w:kern w:val="0"/>
              <w:sz w:val="36"/>
              <w:szCs w:val="36"/>
            </w:rPr>
          </w:rPrChange>
        </w:rPr>
      </w:pPr>
      <w:r w:rsidRPr="002821DC">
        <w:rPr>
          <w:rFonts w:ascii="Arial" w:eastAsia="Times New Roman" w:hAnsi="Arial" w:cs="Arial"/>
          <w:b/>
          <w:bCs/>
          <w:kern w:val="0"/>
          <w:sz w:val="22"/>
          <w:szCs w:val="22"/>
          <w:rPrChange w:id="865" w:author="Guo, Shicheng" w:date="2019-03-09T01:59:00Z">
            <w:rPr>
              <w:rFonts w:ascii="Times New Roman" w:eastAsia="Times New Roman" w:hAnsi="Times New Roman" w:cs="Times New Roman"/>
              <w:b/>
              <w:bCs/>
              <w:kern w:val="0"/>
              <w:sz w:val="36"/>
              <w:szCs w:val="36"/>
            </w:rPr>
          </w:rPrChange>
        </w:rPr>
        <w:t>Conclusion</w:t>
      </w:r>
    </w:p>
    <w:p w14:paraId="0D125803" w14:textId="4CE4405E" w:rsidR="00A27BC4" w:rsidRPr="002821DC" w:rsidRDefault="00A60E54" w:rsidP="007330F5">
      <w:pPr>
        <w:widowControl/>
        <w:spacing w:before="100" w:beforeAutospacing="1" w:after="100" w:afterAutospacing="1"/>
        <w:jc w:val="left"/>
        <w:outlineLvl w:val="1"/>
        <w:rPr>
          <w:rFonts w:ascii="Arial" w:hAnsi="Arial" w:cs="Arial"/>
          <w:sz w:val="22"/>
          <w:szCs w:val="22"/>
          <w:rPrChange w:id="866" w:author="Guo, Shicheng" w:date="2019-03-09T01:59:00Z">
            <w:rPr>
              <w:rFonts w:ascii="Times New Roman" w:hAnsi="Times New Roman" w:cs="Times New Roman"/>
            </w:rPr>
          </w:rPrChange>
        </w:rPr>
      </w:pPr>
      <w:r w:rsidRPr="002821DC">
        <w:rPr>
          <w:rFonts w:ascii="Arial" w:hAnsi="Arial" w:cs="Arial"/>
          <w:sz w:val="22"/>
          <w:szCs w:val="22"/>
          <w:rPrChange w:id="867" w:author="Guo, Shicheng" w:date="2019-03-09T01:59:00Z">
            <w:rPr>
              <w:rFonts w:ascii="Times New Roman" w:hAnsi="Times New Roman" w:cs="Times New Roman"/>
            </w:rPr>
          </w:rPrChange>
        </w:rPr>
        <w:t xml:space="preserve">Integration analysis of </w:t>
      </w:r>
      <w:r w:rsidR="00A27BC4" w:rsidRPr="002821DC">
        <w:rPr>
          <w:rFonts w:ascii="Arial" w:hAnsi="Arial" w:cs="Arial"/>
          <w:sz w:val="22"/>
          <w:szCs w:val="22"/>
          <w:rPrChange w:id="868" w:author="Guo, Shicheng" w:date="2019-03-09T01:59:00Z">
            <w:rPr>
              <w:rFonts w:ascii="Times New Roman" w:hAnsi="Times New Roman" w:cs="Times New Roman"/>
            </w:rPr>
          </w:rPrChange>
        </w:rPr>
        <w:t xml:space="preserve">ESCC </w:t>
      </w:r>
      <w:r w:rsidRPr="002821DC">
        <w:rPr>
          <w:rFonts w:ascii="Arial" w:hAnsi="Arial" w:cs="Arial"/>
          <w:sz w:val="22"/>
          <w:szCs w:val="22"/>
          <w:rPrChange w:id="869" w:author="Guo, Shicheng" w:date="2019-03-09T01:59:00Z">
            <w:rPr>
              <w:rFonts w:ascii="Times New Roman" w:hAnsi="Times New Roman" w:cs="Times New Roman"/>
            </w:rPr>
          </w:rPrChange>
        </w:rPr>
        <w:t xml:space="preserve">high-throughput DNA methylation datasets from TCGA project and GEO database </w:t>
      </w:r>
      <w:r w:rsidR="00A27BC4" w:rsidRPr="002821DC">
        <w:rPr>
          <w:rFonts w:ascii="Arial" w:hAnsi="Arial" w:cs="Arial"/>
          <w:sz w:val="22"/>
          <w:szCs w:val="22"/>
          <w:rPrChange w:id="870" w:author="Guo, Shicheng" w:date="2019-03-09T01:59:00Z">
            <w:rPr>
              <w:rFonts w:ascii="Times New Roman" w:hAnsi="Times New Roman" w:cs="Times New Roman"/>
            </w:rPr>
          </w:rPrChange>
        </w:rPr>
        <w:t xml:space="preserve">identified five </w:t>
      </w:r>
      <w:proofErr w:type="spellStart"/>
      <w:r w:rsidR="00A27BC4" w:rsidRPr="002821DC">
        <w:rPr>
          <w:rFonts w:ascii="Arial" w:hAnsi="Arial" w:cs="Arial"/>
          <w:sz w:val="22"/>
          <w:szCs w:val="22"/>
          <w:rPrChange w:id="871" w:author="Guo, Shicheng" w:date="2019-03-09T01:59:00Z">
            <w:rPr>
              <w:rFonts w:ascii="Times New Roman" w:hAnsi="Times New Roman" w:cs="Times New Roman"/>
            </w:rPr>
          </w:rPrChange>
        </w:rPr>
        <w:t>CpGsites</w:t>
      </w:r>
      <w:proofErr w:type="spellEnd"/>
      <w:r w:rsidR="00A27BC4" w:rsidRPr="002821DC">
        <w:rPr>
          <w:rFonts w:ascii="Arial" w:hAnsi="Arial" w:cs="Arial"/>
          <w:sz w:val="22"/>
          <w:szCs w:val="22"/>
          <w:rPrChange w:id="872" w:author="Guo, Shicheng" w:date="2019-03-09T01:59:00Z">
            <w:rPr>
              <w:rFonts w:ascii="Times New Roman" w:hAnsi="Times New Roman" w:cs="Times New Roman"/>
            </w:rPr>
          </w:rPrChange>
        </w:rPr>
        <w:t xml:space="preserve"> to be candidate biomarkers for ESCC diagnosis, which were further validated in an independent 94 pairs of ESCC tumors and normal tissues using targeted bisulfite sequencing method. Methylation profiles of the five genomic regions covering cg05249644 (STK3), cg15830431, cg20655070, cg26671652 (ZNF418) and cg27062795 (ZNF542) would be effective </w:t>
      </w:r>
      <w:r w:rsidR="00B5465E" w:rsidRPr="002821DC">
        <w:rPr>
          <w:rFonts w:ascii="Arial" w:hAnsi="Arial" w:cs="Arial"/>
          <w:sz w:val="22"/>
          <w:szCs w:val="22"/>
          <w:rPrChange w:id="873" w:author="Guo, Shicheng" w:date="2019-03-09T01:59:00Z">
            <w:rPr>
              <w:rFonts w:ascii="Times New Roman" w:hAnsi="Times New Roman" w:cs="Times New Roman"/>
            </w:rPr>
          </w:rPrChange>
        </w:rPr>
        <w:t xml:space="preserve">DNA </w:t>
      </w:r>
      <w:r w:rsidR="00A27BC4" w:rsidRPr="002821DC">
        <w:rPr>
          <w:rFonts w:ascii="Arial" w:hAnsi="Arial" w:cs="Arial"/>
          <w:sz w:val="22"/>
          <w:szCs w:val="22"/>
          <w:rPrChange w:id="874" w:author="Guo, Shicheng" w:date="2019-03-09T01:59:00Z">
            <w:rPr>
              <w:rFonts w:ascii="Times New Roman" w:hAnsi="Times New Roman" w:cs="Times New Roman"/>
            </w:rPr>
          </w:rPrChange>
        </w:rPr>
        <w:t xml:space="preserve">methylation-based testing for ESCC diagnosis. </w:t>
      </w:r>
    </w:p>
    <w:p w14:paraId="0FBCAE01" w14:textId="13C72B28" w:rsidR="007330F5" w:rsidRPr="002821DC" w:rsidRDefault="00BF0F9E" w:rsidP="007330F5">
      <w:pPr>
        <w:widowControl/>
        <w:spacing w:before="100" w:beforeAutospacing="1" w:after="100" w:afterAutospacing="1"/>
        <w:jc w:val="left"/>
        <w:outlineLvl w:val="1"/>
        <w:rPr>
          <w:rFonts w:ascii="Arial" w:eastAsia="Times New Roman" w:hAnsi="Arial" w:cs="Arial"/>
          <w:b/>
          <w:bCs/>
          <w:kern w:val="0"/>
          <w:sz w:val="22"/>
          <w:szCs w:val="22"/>
          <w:rPrChange w:id="875" w:author="Guo, Shicheng" w:date="2019-03-09T01:59:00Z">
            <w:rPr>
              <w:rFonts w:ascii="Times New Roman" w:eastAsia="Times New Roman" w:hAnsi="Times New Roman" w:cs="Times New Roman"/>
              <w:b/>
              <w:bCs/>
              <w:kern w:val="0"/>
              <w:sz w:val="36"/>
              <w:szCs w:val="36"/>
            </w:rPr>
          </w:rPrChange>
        </w:rPr>
      </w:pPr>
      <w:r w:rsidRPr="002821DC">
        <w:rPr>
          <w:rFonts w:ascii="Arial" w:eastAsia="Times New Roman" w:hAnsi="Arial" w:cs="Arial"/>
          <w:b/>
          <w:bCs/>
          <w:kern w:val="0"/>
          <w:sz w:val="22"/>
          <w:szCs w:val="22"/>
          <w:rPrChange w:id="876" w:author="Guo, Shicheng" w:date="2019-03-09T01:59:00Z">
            <w:rPr>
              <w:rFonts w:ascii="Times New Roman" w:eastAsia="Times New Roman" w:hAnsi="Times New Roman" w:cs="Times New Roman"/>
              <w:b/>
              <w:bCs/>
              <w:kern w:val="0"/>
              <w:sz w:val="36"/>
              <w:szCs w:val="36"/>
            </w:rPr>
          </w:rPrChange>
        </w:rPr>
        <w:t>Materials and Methods</w:t>
      </w:r>
    </w:p>
    <w:p w14:paraId="5C299AB4" w14:textId="4320C468" w:rsidR="007330F5" w:rsidRPr="002821DC" w:rsidRDefault="007330F5" w:rsidP="007330F5">
      <w:pPr>
        <w:widowControl/>
        <w:spacing w:before="100" w:beforeAutospacing="1" w:after="100" w:afterAutospacing="1"/>
        <w:jc w:val="left"/>
        <w:rPr>
          <w:rFonts w:ascii="Arial" w:eastAsia="Times New Roman" w:hAnsi="Arial" w:cs="Arial"/>
          <w:b/>
          <w:bCs/>
          <w:kern w:val="0"/>
          <w:sz w:val="22"/>
          <w:szCs w:val="22"/>
          <w:rPrChange w:id="877" w:author="Guo, Shicheng" w:date="2019-03-09T01:59:00Z">
            <w:rPr>
              <w:rFonts w:ascii="Times New Roman" w:eastAsia="Times New Roman" w:hAnsi="Times New Roman" w:cs="Times New Roman"/>
              <w:b/>
              <w:bCs/>
              <w:kern w:val="0"/>
              <w:sz w:val="27"/>
              <w:szCs w:val="27"/>
            </w:rPr>
          </w:rPrChange>
        </w:rPr>
      </w:pPr>
      <w:r w:rsidRPr="002821DC">
        <w:rPr>
          <w:rFonts w:ascii="Arial" w:eastAsia="Times New Roman" w:hAnsi="Arial" w:cs="Arial"/>
          <w:b/>
          <w:bCs/>
          <w:kern w:val="0"/>
          <w:sz w:val="22"/>
          <w:szCs w:val="22"/>
          <w:rPrChange w:id="878" w:author="Guo, Shicheng" w:date="2019-03-09T01:59:00Z">
            <w:rPr>
              <w:rFonts w:ascii="Times New Roman" w:eastAsia="Times New Roman" w:hAnsi="Times New Roman" w:cs="Times New Roman"/>
              <w:b/>
              <w:bCs/>
              <w:kern w:val="0"/>
              <w:sz w:val="27"/>
              <w:szCs w:val="27"/>
            </w:rPr>
          </w:rPrChange>
        </w:rPr>
        <w:t>Biomarker discovery based on the public datasets</w:t>
      </w:r>
    </w:p>
    <w:p w14:paraId="0EBA85DA" w14:textId="2CA77AA3" w:rsidR="00DA4525" w:rsidRPr="002821DC" w:rsidRDefault="007330F5" w:rsidP="007330F5">
      <w:pPr>
        <w:widowControl/>
        <w:spacing w:before="100" w:beforeAutospacing="1" w:after="100" w:afterAutospacing="1"/>
        <w:jc w:val="left"/>
        <w:rPr>
          <w:rFonts w:ascii="Arial" w:hAnsi="Arial" w:cs="Arial"/>
          <w:kern w:val="0"/>
          <w:sz w:val="22"/>
          <w:szCs w:val="22"/>
          <w:rPrChange w:id="879" w:author="Guo, Shicheng" w:date="2019-03-09T01:59:00Z">
            <w:rPr>
              <w:rFonts w:ascii="Times New Roman" w:hAnsi="Times New Roman" w:cs="Times New Roman"/>
              <w:kern w:val="0"/>
            </w:rPr>
          </w:rPrChange>
        </w:rPr>
      </w:pPr>
      <w:r w:rsidRPr="002821DC">
        <w:rPr>
          <w:rFonts w:ascii="Arial" w:hAnsi="Arial" w:cs="Arial"/>
          <w:kern w:val="0"/>
          <w:sz w:val="22"/>
          <w:szCs w:val="22"/>
          <w:rPrChange w:id="880" w:author="Guo, Shicheng" w:date="2019-03-09T01:59:00Z">
            <w:rPr>
              <w:rFonts w:ascii="Times New Roman" w:hAnsi="Times New Roman" w:cs="Times New Roman"/>
              <w:kern w:val="0"/>
            </w:rPr>
          </w:rPrChange>
        </w:rPr>
        <w:t>Public high-throughput DNA methylation microarray datasets were searched and obtained from the TCGA project and</w:t>
      </w:r>
      <w:r w:rsidR="00B5465E" w:rsidRPr="002821DC">
        <w:rPr>
          <w:rFonts w:ascii="Arial" w:hAnsi="Arial" w:cs="Arial"/>
          <w:kern w:val="0"/>
          <w:sz w:val="22"/>
          <w:szCs w:val="22"/>
          <w:rPrChange w:id="881" w:author="Guo, Shicheng" w:date="2019-03-09T01:59:00Z">
            <w:rPr>
              <w:rFonts w:ascii="Times New Roman" w:hAnsi="Times New Roman" w:cs="Times New Roman"/>
              <w:kern w:val="0"/>
            </w:rPr>
          </w:rPrChange>
        </w:rPr>
        <w:t xml:space="preserve"> the GEO database. After careful search, a </w:t>
      </w:r>
      <w:r w:rsidR="00640232" w:rsidRPr="002821DC">
        <w:rPr>
          <w:rFonts w:ascii="Arial" w:hAnsi="Arial" w:cs="Arial"/>
          <w:kern w:val="0"/>
          <w:sz w:val="22"/>
          <w:szCs w:val="22"/>
          <w:rPrChange w:id="882" w:author="Guo, Shicheng" w:date="2019-03-09T01:59:00Z">
            <w:rPr>
              <w:rFonts w:ascii="Times New Roman" w:hAnsi="Times New Roman" w:cs="Times New Roman"/>
              <w:kern w:val="0"/>
            </w:rPr>
          </w:rPrChange>
        </w:rPr>
        <w:t>GSE record named GSE52826</w:t>
      </w:r>
      <w:r w:rsidR="00B5465E" w:rsidRPr="002821DC">
        <w:rPr>
          <w:rFonts w:ascii="Arial" w:hAnsi="Arial" w:cs="Arial"/>
          <w:kern w:val="0"/>
          <w:sz w:val="22"/>
          <w:szCs w:val="22"/>
          <w:rPrChange w:id="883" w:author="Guo, Shicheng" w:date="2019-03-09T01:59:00Z">
            <w:rPr>
              <w:rFonts w:ascii="Times New Roman" w:hAnsi="Times New Roman" w:cs="Times New Roman"/>
              <w:kern w:val="0"/>
            </w:rPr>
          </w:rPrChange>
        </w:rPr>
        <w:t xml:space="preserve"> was found</w:t>
      </w:r>
      <w:r w:rsidRPr="002821DC">
        <w:rPr>
          <w:rFonts w:ascii="Arial" w:hAnsi="Arial" w:cs="Arial"/>
          <w:kern w:val="0"/>
          <w:sz w:val="22"/>
          <w:szCs w:val="22"/>
          <w:rPrChange w:id="884" w:author="Guo, Shicheng" w:date="2019-03-09T01:59:00Z">
            <w:rPr>
              <w:rFonts w:ascii="Times New Roman" w:hAnsi="Times New Roman" w:cs="Times New Roman"/>
              <w:kern w:val="0"/>
            </w:rPr>
          </w:rPrChange>
        </w:rPr>
        <w:t xml:space="preserve">. And we also downloaded the comprehensive methylation dataset of esophageal cancer from TCGA project. There is 4 ESCC and 8 normal tissue samples, while </w:t>
      </w:r>
      <w:r w:rsidR="00F817D6" w:rsidRPr="002821DC">
        <w:rPr>
          <w:rFonts w:ascii="Arial" w:hAnsi="Arial" w:cs="Arial"/>
          <w:kern w:val="0"/>
          <w:sz w:val="22"/>
          <w:szCs w:val="22"/>
          <w:rPrChange w:id="885" w:author="Guo, Shicheng" w:date="2019-03-09T01:59:00Z">
            <w:rPr>
              <w:rFonts w:ascii="Times New Roman" w:hAnsi="Times New Roman" w:cs="Times New Roman"/>
              <w:kern w:val="0"/>
            </w:rPr>
          </w:rPrChange>
        </w:rPr>
        <w:t>84</w:t>
      </w:r>
      <w:r w:rsidRPr="002821DC">
        <w:rPr>
          <w:rFonts w:ascii="Arial" w:hAnsi="Arial" w:cs="Arial"/>
          <w:kern w:val="0"/>
          <w:sz w:val="22"/>
          <w:szCs w:val="22"/>
          <w:rPrChange w:id="886" w:author="Guo, Shicheng" w:date="2019-03-09T01:59:00Z">
            <w:rPr>
              <w:rFonts w:ascii="Times New Roman" w:hAnsi="Times New Roman" w:cs="Times New Roman"/>
              <w:kern w:val="0"/>
            </w:rPr>
          </w:rPrChange>
        </w:rPr>
        <w:t xml:space="preserve"> ESCC and </w:t>
      </w:r>
      <w:r w:rsidR="00F817D6" w:rsidRPr="002821DC">
        <w:rPr>
          <w:rFonts w:ascii="Arial" w:hAnsi="Arial" w:cs="Arial"/>
          <w:kern w:val="0"/>
          <w:sz w:val="22"/>
          <w:szCs w:val="22"/>
          <w:rPrChange w:id="887" w:author="Guo, Shicheng" w:date="2019-03-09T01:59:00Z">
            <w:rPr>
              <w:rFonts w:ascii="Times New Roman" w:hAnsi="Times New Roman" w:cs="Times New Roman"/>
              <w:kern w:val="0"/>
            </w:rPr>
          </w:rPrChange>
        </w:rPr>
        <w:t>3</w:t>
      </w:r>
      <w:r w:rsidRPr="002821DC">
        <w:rPr>
          <w:rFonts w:ascii="Arial" w:hAnsi="Arial" w:cs="Arial"/>
          <w:kern w:val="0"/>
          <w:sz w:val="22"/>
          <w:szCs w:val="22"/>
          <w:rPrChange w:id="888" w:author="Guo, Shicheng" w:date="2019-03-09T01:59:00Z">
            <w:rPr>
              <w:rFonts w:ascii="Times New Roman" w:hAnsi="Times New Roman" w:cs="Times New Roman"/>
              <w:kern w:val="0"/>
            </w:rPr>
          </w:rPrChange>
        </w:rPr>
        <w:t xml:space="preserve"> normal tissues were included in TCGA dataset. In addition, we also found that there are </w:t>
      </w:r>
      <w:r w:rsidR="00B5465E" w:rsidRPr="002821DC">
        <w:rPr>
          <w:rFonts w:ascii="Arial" w:hAnsi="Arial" w:cs="Arial"/>
          <w:kern w:val="0"/>
          <w:sz w:val="22"/>
          <w:szCs w:val="22"/>
          <w:rPrChange w:id="889" w:author="Guo, Shicheng" w:date="2019-03-09T01:59:00Z">
            <w:rPr>
              <w:rFonts w:ascii="Times New Roman" w:hAnsi="Times New Roman" w:cs="Times New Roman"/>
              <w:kern w:val="0"/>
            </w:rPr>
          </w:rPrChange>
        </w:rPr>
        <w:t>78</w:t>
      </w:r>
      <w:r w:rsidRPr="002821DC">
        <w:rPr>
          <w:rFonts w:ascii="Arial" w:hAnsi="Arial" w:cs="Arial"/>
          <w:kern w:val="0"/>
          <w:sz w:val="22"/>
          <w:szCs w:val="22"/>
          <w:rPrChange w:id="890" w:author="Guo, Shicheng" w:date="2019-03-09T01:59:00Z">
            <w:rPr>
              <w:rFonts w:ascii="Times New Roman" w:hAnsi="Times New Roman" w:cs="Times New Roman"/>
              <w:kern w:val="0"/>
            </w:rPr>
          </w:rPrChange>
        </w:rPr>
        <w:t xml:space="preserve"> EAC and </w:t>
      </w:r>
      <w:r w:rsidR="00F817D6" w:rsidRPr="002821DC">
        <w:rPr>
          <w:rFonts w:ascii="Arial" w:hAnsi="Arial" w:cs="Arial"/>
          <w:kern w:val="0"/>
          <w:sz w:val="22"/>
          <w:szCs w:val="22"/>
          <w:rPrChange w:id="891" w:author="Guo, Shicheng" w:date="2019-03-09T01:59:00Z">
            <w:rPr>
              <w:rFonts w:ascii="Times New Roman" w:hAnsi="Times New Roman" w:cs="Times New Roman"/>
              <w:kern w:val="0"/>
            </w:rPr>
          </w:rPrChange>
        </w:rPr>
        <w:t>13</w:t>
      </w:r>
      <w:r w:rsidRPr="002821DC">
        <w:rPr>
          <w:rFonts w:ascii="Arial" w:hAnsi="Arial" w:cs="Arial"/>
          <w:kern w:val="0"/>
          <w:sz w:val="22"/>
          <w:szCs w:val="22"/>
          <w:rPrChange w:id="892" w:author="Guo, Shicheng" w:date="2019-03-09T01:59:00Z">
            <w:rPr>
              <w:rFonts w:ascii="Times New Roman" w:hAnsi="Times New Roman" w:cs="Times New Roman"/>
              <w:kern w:val="0"/>
            </w:rPr>
          </w:rPrChange>
        </w:rPr>
        <w:t xml:space="preserve"> adjacent normal tissues in TCGA dataset. To increase the sample size for a more robust biomarker discovery, the adja</w:t>
      </w:r>
      <w:r w:rsidR="00B5465E" w:rsidRPr="002821DC">
        <w:rPr>
          <w:rFonts w:ascii="Arial" w:hAnsi="Arial" w:cs="Arial"/>
          <w:kern w:val="0"/>
          <w:sz w:val="22"/>
          <w:szCs w:val="22"/>
          <w:rPrChange w:id="893" w:author="Guo, Shicheng" w:date="2019-03-09T01:59:00Z">
            <w:rPr>
              <w:rFonts w:ascii="Times New Roman" w:hAnsi="Times New Roman" w:cs="Times New Roman"/>
              <w:kern w:val="0"/>
            </w:rPr>
          </w:rPrChange>
        </w:rPr>
        <w:t xml:space="preserve">cent normal tissues of the EAC </w:t>
      </w:r>
      <w:r w:rsidR="00B5465E" w:rsidRPr="002821DC">
        <w:rPr>
          <w:rFonts w:ascii="Arial" w:hAnsi="Arial" w:cs="Arial"/>
          <w:kern w:val="0"/>
          <w:sz w:val="22"/>
          <w:szCs w:val="22"/>
          <w:rPrChange w:id="894" w:author="Guo, Shicheng" w:date="2019-03-09T01:59:00Z">
            <w:rPr>
              <w:rFonts w:ascii="Times New Roman" w:hAnsi="Times New Roman" w:cs="Times New Roman"/>
              <w:kern w:val="0"/>
            </w:rPr>
          </w:rPrChange>
        </w:rPr>
        <w:lastRenderedPageBreak/>
        <w:t>and ESCC were combined for analysis</w:t>
      </w:r>
      <w:r w:rsidRPr="002821DC">
        <w:rPr>
          <w:rFonts w:ascii="Arial" w:hAnsi="Arial" w:cs="Arial"/>
          <w:kern w:val="0"/>
          <w:sz w:val="22"/>
          <w:szCs w:val="22"/>
          <w:rPrChange w:id="895" w:author="Guo, Shicheng" w:date="2019-03-09T01:59:00Z">
            <w:rPr>
              <w:rFonts w:ascii="Times New Roman" w:hAnsi="Times New Roman" w:cs="Times New Roman"/>
              <w:kern w:val="0"/>
            </w:rPr>
          </w:rPrChange>
        </w:rPr>
        <w:t xml:space="preserve">. </w:t>
      </w:r>
      <w:r w:rsidR="00AC5404" w:rsidRPr="002821DC">
        <w:rPr>
          <w:rFonts w:ascii="Arial" w:hAnsi="Arial" w:cs="Arial"/>
          <w:kern w:val="0"/>
          <w:sz w:val="22"/>
          <w:szCs w:val="22"/>
          <w:rPrChange w:id="896" w:author="Guo, Shicheng" w:date="2019-03-09T01:59:00Z">
            <w:rPr>
              <w:rFonts w:ascii="Times New Roman" w:hAnsi="Times New Roman" w:cs="Times New Roman"/>
              <w:kern w:val="0"/>
            </w:rPr>
          </w:rPrChange>
        </w:rPr>
        <w:t xml:space="preserve">Finally, </w:t>
      </w:r>
      <w:r w:rsidR="00F817D6" w:rsidRPr="002821DC">
        <w:rPr>
          <w:rFonts w:ascii="Arial" w:hAnsi="Arial" w:cs="Arial"/>
          <w:kern w:val="0"/>
          <w:sz w:val="22"/>
          <w:szCs w:val="22"/>
          <w:rPrChange w:id="897" w:author="Guo, Shicheng" w:date="2019-03-09T01:59:00Z">
            <w:rPr>
              <w:rFonts w:ascii="Times New Roman" w:hAnsi="Times New Roman" w:cs="Times New Roman"/>
              <w:kern w:val="0"/>
            </w:rPr>
          </w:rPrChange>
        </w:rPr>
        <w:t>84</w:t>
      </w:r>
      <w:r w:rsidR="00AC5404" w:rsidRPr="002821DC">
        <w:rPr>
          <w:rFonts w:ascii="Arial" w:hAnsi="Arial" w:cs="Arial"/>
          <w:kern w:val="0"/>
          <w:sz w:val="22"/>
          <w:szCs w:val="22"/>
          <w:rPrChange w:id="898" w:author="Guo, Shicheng" w:date="2019-03-09T01:59:00Z">
            <w:rPr>
              <w:rFonts w:ascii="Times New Roman" w:hAnsi="Times New Roman" w:cs="Times New Roman"/>
              <w:kern w:val="0"/>
            </w:rPr>
          </w:rPrChange>
        </w:rPr>
        <w:t xml:space="preserve"> EACC as well as </w:t>
      </w:r>
      <w:r w:rsidR="00F817D6" w:rsidRPr="002821DC">
        <w:rPr>
          <w:rFonts w:ascii="Arial" w:hAnsi="Arial" w:cs="Arial"/>
          <w:kern w:val="0"/>
          <w:sz w:val="22"/>
          <w:szCs w:val="22"/>
          <w:rPrChange w:id="899" w:author="Guo, Shicheng" w:date="2019-03-09T01:59:00Z">
            <w:rPr>
              <w:rFonts w:ascii="Times New Roman" w:hAnsi="Times New Roman" w:cs="Times New Roman"/>
              <w:kern w:val="0"/>
            </w:rPr>
          </w:rPrChange>
        </w:rPr>
        <w:t>16</w:t>
      </w:r>
      <w:r w:rsidR="00AC5404" w:rsidRPr="002821DC">
        <w:rPr>
          <w:rFonts w:ascii="Arial" w:hAnsi="Arial" w:cs="Arial"/>
          <w:kern w:val="0"/>
          <w:sz w:val="22"/>
          <w:szCs w:val="22"/>
          <w:rPrChange w:id="900" w:author="Guo, Shicheng" w:date="2019-03-09T01:59:00Z">
            <w:rPr>
              <w:rFonts w:ascii="Times New Roman" w:hAnsi="Times New Roman" w:cs="Times New Roman"/>
              <w:kern w:val="0"/>
            </w:rPr>
          </w:rPrChange>
        </w:rPr>
        <w:t xml:space="preserve"> normal tissues from TCGA were obtained for further analysis. </w:t>
      </w:r>
    </w:p>
    <w:p w14:paraId="5B1B9B87" w14:textId="05828476" w:rsidR="007330F5" w:rsidRPr="002821DC" w:rsidRDefault="00AC5404" w:rsidP="007330F5">
      <w:pPr>
        <w:widowControl/>
        <w:spacing w:before="100" w:beforeAutospacing="1" w:after="100" w:afterAutospacing="1"/>
        <w:jc w:val="left"/>
        <w:rPr>
          <w:rFonts w:ascii="Arial" w:hAnsi="Arial" w:cs="Arial"/>
          <w:kern w:val="0"/>
          <w:sz w:val="22"/>
          <w:szCs w:val="22"/>
          <w:rPrChange w:id="901" w:author="Guo, Shicheng" w:date="2019-03-09T01:59:00Z">
            <w:rPr>
              <w:rFonts w:ascii="Times New Roman" w:hAnsi="Times New Roman" w:cs="Times New Roman"/>
              <w:kern w:val="0"/>
            </w:rPr>
          </w:rPrChange>
        </w:rPr>
      </w:pPr>
      <w:r w:rsidRPr="002821DC">
        <w:rPr>
          <w:rFonts w:ascii="Arial" w:hAnsi="Arial" w:cs="Arial"/>
          <w:kern w:val="0"/>
          <w:sz w:val="22"/>
          <w:szCs w:val="22"/>
          <w:rPrChange w:id="902" w:author="Guo, Shicheng" w:date="2019-03-09T01:59:00Z">
            <w:rPr>
              <w:rFonts w:ascii="Times New Roman" w:hAnsi="Times New Roman" w:cs="Times New Roman"/>
              <w:kern w:val="0"/>
            </w:rPr>
          </w:rPrChange>
        </w:rPr>
        <w:t xml:space="preserve">We then conducted the </w:t>
      </w:r>
      <w:proofErr w:type="spellStart"/>
      <w:r w:rsidR="00F817D6" w:rsidRPr="002821DC">
        <w:rPr>
          <w:rFonts w:ascii="Arial" w:hAnsi="Arial" w:cs="Arial"/>
          <w:kern w:val="0"/>
          <w:sz w:val="22"/>
          <w:szCs w:val="22"/>
          <w:rPrChange w:id="903" w:author="Guo, Shicheng" w:date="2019-03-09T01:59:00Z">
            <w:rPr>
              <w:rFonts w:ascii="Times New Roman" w:hAnsi="Times New Roman" w:cs="Times New Roman"/>
              <w:kern w:val="0"/>
            </w:rPr>
          </w:rPrChange>
        </w:rPr>
        <w:t>wilcoxon</w:t>
      </w:r>
      <w:proofErr w:type="spellEnd"/>
      <w:r w:rsidR="00F817D6" w:rsidRPr="002821DC">
        <w:rPr>
          <w:rFonts w:ascii="Arial" w:hAnsi="Arial" w:cs="Arial"/>
          <w:kern w:val="0"/>
          <w:sz w:val="22"/>
          <w:szCs w:val="22"/>
          <w:rPrChange w:id="904" w:author="Guo, Shicheng" w:date="2019-03-09T01:59:00Z">
            <w:rPr>
              <w:rFonts w:ascii="Times New Roman" w:hAnsi="Times New Roman" w:cs="Times New Roman"/>
              <w:kern w:val="0"/>
            </w:rPr>
          </w:rPrChange>
        </w:rPr>
        <w:t xml:space="preserve"> rank-sum test </w:t>
      </w:r>
      <w:r w:rsidRPr="002821DC">
        <w:rPr>
          <w:rFonts w:ascii="Arial" w:hAnsi="Arial" w:cs="Arial"/>
          <w:kern w:val="0"/>
          <w:sz w:val="22"/>
          <w:szCs w:val="22"/>
          <w:rPrChange w:id="905" w:author="Guo, Shicheng" w:date="2019-03-09T01:59:00Z">
            <w:rPr>
              <w:rFonts w:ascii="Times New Roman" w:hAnsi="Times New Roman" w:cs="Times New Roman"/>
              <w:kern w:val="0"/>
            </w:rPr>
          </w:rPrChange>
        </w:rPr>
        <w:t xml:space="preserve">to find the most significantly differentially methylated </w:t>
      </w:r>
      <w:proofErr w:type="spellStart"/>
      <w:r w:rsidR="00F817D6" w:rsidRPr="002821DC">
        <w:rPr>
          <w:rFonts w:ascii="Arial" w:hAnsi="Arial" w:cs="Arial"/>
          <w:kern w:val="0"/>
          <w:sz w:val="22"/>
          <w:szCs w:val="22"/>
          <w:rPrChange w:id="906" w:author="Guo, Shicheng" w:date="2019-03-09T01:59:00Z">
            <w:rPr>
              <w:rFonts w:ascii="Times New Roman" w:hAnsi="Times New Roman" w:cs="Times New Roman"/>
              <w:kern w:val="0"/>
            </w:rPr>
          </w:rPrChange>
        </w:rPr>
        <w:t>CpGsites</w:t>
      </w:r>
      <w:proofErr w:type="spellEnd"/>
      <w:r w:rsidR="00F817D6" w:rsidRPr="002821DC">
        <w:rPr>
          <w:rFonts w:ascii="Arial" w:hAnsi="Arial" w:cs="Arial"/>
          <w:kern w:val="0"/>
          <w:sz w:val="22"/>
          <w:szCs w:val="22"/>
          <w:rPrChange w:id="907" w:author="Guo, Shicheng" w:date="2019-03-09T01:59:00Z">
            <w:rPr>
              <w:rFonts w:ascii="Times New Roman" w:hAnsi="Times New Roman" w:cs="Times New Roman"/>
              <w:kern w:val="0"/>
            </w:rPr>
          </w:rPrChange>
        </w:rPr>
        <w:t xml:space="preserve"> in the datasets derived from TCGA project</w:t>
      </w:r>
      <w:r w:rsidRPr="002821DC">
        <w:rPr>
          <w:rFonts w:ascii="Arial" w:hAnsi="Arial" w:cs="Arial"/>
          <w:kern w:val="0"/>
          <w:sz w:val="22"/>
          <w:szCs w:val="22"/>
          <w:rPrChange w:id="908" w:author="Guo, Shicheng" w:date="2019-03-09T01:59:00Z">
            <w:rPr>
              <w:rFonts w:ascii="Times New Roman" w:hAnsi="Times New Roman" w:cs="Times New Roman"/>
              <w:kern w:val="0"/>
            </w:rPr>
          </w:rPrChange>
        </w:rPr>
        <w:t xml:space="preserve">. </w:t>
      </w:r>
      <w:r w:rsidR="00FC0576" w:rsidRPr="002821DC">
        <w:rPr>
          <w:rFonts w:ascii="Arial" w:hAnsi="Arial" w:cs="Arial"/>
          <w:kern w:val="0"/>
          <w:sz w:val="22"/>
          <w:szCs w:val="22"/>
          <w:rPrChange w:id="909" w:author="Guo, Shicheng" w:date="2019-03-09T01:59:00Z">
            <w:rPr>
              <w:rFonts w:ascii="Times New Roman" w:hAnsi="Times New Roman" w:cs="Times New Roman"/>
              <w:kern w:val="0"/>
            </w:rPr>
          </w:rPrChange>
        </w:rPr>
        <w:t>Simultaneously</w:t>
      </w:r>
      <w:r w:rsidR="00FC0576" w:rsidRPr="002821DC">
        <w:rPr>
          <w:rFonts w:ascii="Arial" w:hAnsi="Arial" w:cs="Arial"/>
          <w:kern w:val="0"/>
          <w:sz w:val="22"/>
          <w:szCs w:val="22"/>
          <w:rPrChange w:id="910" w:author="Guo, Shicheng" w:date="2019-03-09T01:59:00Z">
            <w:rPr>
              <w:rFonts w:ascii="Times New Roman" w:hAnsi="Times New Roman" w:cs="Times New Roman" w:hint="eastAsia"/>
              <w:kern w:val="0"/>
            </w:rPr>
          </w:rPrChange>
        </w:rPr>
        <w:t xml:space="preserve">, the </w:t>
      </w:r>
      <w:r w:rsidR="00F817D6" w:rsidRPr="002821DC">
        <w:rPr>
          <w:rFonts w:ascii="Arial" w:hAnsi="Arial" w:cs="Arial"/>
          <w:kern w:val="0"/>
          <w:sz w:val="22"/>
          <w:szCs w:val="22"/>
          <w:rPrChange w:id="911" w:author="Guo, Shicheng" w:date="2019-03-09T01:59:00Z">
            <w:rPr>
              <w:rFonts w:ascii="Times New Roman" w:hAnsi="Times New Roman" w:cs="Times New Roman"/>
              <w:kern w:val="0"/>
            </w:rPr>
          </w:rPrChange>
        </w:rPr>
        <w:t xml:space="preserve">methylation </w:t>
      </w:r>
      <w:r w:rsidRPr="002821DC">
        <w:rPr>
          <w:rFonts w:ascii="Arial" w:hAnsi="Arial" w:cs="Arial"/>
          <w:kern w:val="0"/>
          <w:sz w:val="22"/>
          <w:szCs w:val="22"/>
          <w:rPrChange w:id="912" w:author="Guo, Shicheng" w:date="2019-03-09T01:59:00Z">
            <w:rPr>
              <w:rFonts w:ascii="Times New Roman" w:hAnsi="Times New Roman" w:cs="Times New Roman"/>
              <w:kern w:val="0"/>
            </w:rPr>
          </w:rPrChange>
        </w:rPr>
        <w:t>difference</w:t>
      </w:r>
      <w:r w:rsidR="00FC0576" w:rsidRPr="002821DC">
        <w:rPr>
          <w:rFonts w:ascii="Arial" w:hAnsi="Arial" w:cs="Arial"/>
          <w:kern w:val="0"/>
          <w:sz w:val="22"/>
          <w:szCs w:val="22"/>
          <w:rPrChange w:id="913" w:author="Guo, Shicheng" w:date="2019-03-09T01:59:00Z">
            <w:rPr>
              <w:rFonts w:ascii="Times New Roman" w:hAnsi="Times New Roman" w:cs="Times New Roman" w:hint="eastAsia"/>
              <w:kern w:val="0"/>
            </w:rPr>
          </w:rPrChange>
        </w:rPr>
        <w:t>s</w:t>
      </w:r>
      <w:r w:rsidRPr="002821DC">
        <w:rPr>
          <w:rFonts w:ascii="Arial" w:hAnsi="Arial" w:cs="Arial"/>
          <w:kern w:val="0"/>
          <w:sz w:val="22"/>
          <w:szCs w:val="22"/>
          <w:rPrChange w:id="914" w:author="Guo, Shicheng" w:date="2019-03-09T01:59:00Z">
            <w:rPr>
              <w:rFonts w:ascii="Times New Roman" w:hAnsi="Times New Roman" w:cs="Times New Roman"/>
              <w:kern w:val="0"/>
            </w:rPr>
          </w:rPrChange>
        </w:rPr>
        <w:t xml:space="preserve"> of the candidate </w:t>
      </w:r>
      <w:proofErr w:type="spellStart"/>
      <w:r w:rsidRPr="002821DC">
        <w:rPr>
          <w:rFonts w:ascii="Arial" w:hAnsi="Arial" w:cs="Arial"/>
          <w:kern w:val="0"/>
          <w:sz w:val="22"/>
          <w:szCs w:val="22"/>
          <w:rPrChange w:id="915" w:author="Guo, Shicheng" w:date="2019-03-09T01:59:00Z">
            <w:rPr>
              <w:rFonts w:ascii="Times New Roman" w:hAnsi="Times New Roman" w:cs="Times New Roman"/>
              <w:kern w:val="0"/>
            </w:rPr>
          </w:rPrChange>
        </w:rPr>
        <w:t>CpGsite</w:t>
      </w:r>
      <w:r w:rsidR="00F817D6" w:rsidRPr="002821DC">
        <w:rPr>
          <w:rFonts w:ascii="Arial" w:hAnsi="Arial" w:cs="Arial"/>
          <w:kern w:val="0"/>
          <w:sz w:val="22"/>
          <w:szCs w:val="22"/>
          <w:rPrChange w:id="916" w:author="Guo, Shicheng" w:date="2019-03-09T01:59:00Z">
            <w:rPr>
              <w:rFonts w:ascii="Times New Roman" w:hAnsi="Times New Roman" w:cs="Times New Roman"/>
              <w:kern w:val="0"/>
            </w:rPr>
          </w:rPrChange>
        </w:rPr>
        <w:t>s</w:t>
      </w:r>
      <w:proofErr w:type="spellEnd"/>
      <w:r w:rsidRPr="002821DC">
        <w:rPr>
          <w:rFonts w:ascii="Arial" w:hAnsi="Arial" w:cs="Arial"/>
          <w:kern w:val="0"/>
          <w:sz w:val="22"/>
          <w:szCs w:val="22"/>
          <w:rPrChange w:id="917" w:author="Guo, Shicheng" w:date="2019-03-09T01:59:00Z">
            <w:rPr>
              <w:rFonts w:ascii="Times New Roman" w:hAnsi="Times New Roman" w:cs="Times New Roman"/>
              <w:kern w:val="0"/>
            </w:rPr>
          </w:rPrChange>
        </w:rPr>
        <w:t xml:space="preserve"> in </w:t>
      </w:r>
      <w:r w:rsidR="00F817D6" w:rsidRPr="002821DC">
        <w:rPr>
          <w:rFonts w:ascii="Arial" w:hAnsi="Arial" w:cs="Arial"/>
          <w:kern w:val="0"/>
          <w:sz w:val="22"/>
          <w:szCs w:val="22"/>
          <w:rPrChange w:id="918" w:author="Guo, Shicheng" w:date="2019-03-09T01:59:00Z">
            <w:rPr>
              <w:rFonts w:ascii="Times New Roman" w:hAnsi="Times New Roman" w:cs="Times New Roman"/>
              <w:kern w:val="0"/>
            </w:rPr>
          </w:rPrChange>
        </w:rPr>
        <w:t>the GEO dataset</w:t>
      </w:r>
      <w:r w:rsidR="00FC0576" w:rsidRPr="002821DC">
        <w:rPr>
          <w:rFonts w:ascii="Arial" w:hAnsi="Arial" w:cs="Arial"/>
          <w:kern w:val="0"/>
          <w:sz w:val="22"/>
          <w:szCs w:val="22"/>
          <w:rPrChange w:id="919" w:author="Guo, Shicheng" w:date="2019-03-09T01:59:00Z">
            <w:rPr>
              <w:rFonts w:ascii="Times New Roman" w:hAnsi="Times New Roman" w:cs="Times New Roman"/>
              <w:kern w:val="0"/>
            </w:rPr>
          </w:rPrChange>
        </w:rPr>
        <w:t xml:space="preserve"> were also </w:t>
      </w:r>
      <w:r w:rsidR="00FC0576" w:rsidRPr="002821DC">
        <w:rPr>
          <w:rFonts w:ascii="Arial" w:hAnsi="Arial" w:cs="Arial"/>
          <w:kern w:val="0"/>
          <w:sz w:val="22"/>
          <w:szCs w:val="22"/>
          <w:rPrChange w:id="920" w:author="Guo, Shicheng" w:date="2019-03-09T01:59:00Z">
            <w:rPr>
              <w:rFonts w:ascii="Times New Roman" w:hAnsi="Times New Roman" w:cs="Times New Roman" w:hint="eastAsia"/>
              <w:kern w:val="0"/>
            </w:rPr>
          </w:rPrChange>
        </w:rPr>
        <w:t>obtained for further validation</w:t>
      </w:r>
      <w:r w:rsidRPr="002821DC">
        <w:rPr>
          <w:rFonts w:ascii="Arial" w:hAnsi="Arial" w:cs="Arial"/>
          <w:kern w:val="0"/>
          <w:sz w:val="22"/>
          <w:szCs w:val="22"/>
          <w:rPrChange w:id="921" w:author="Guo, Shicheng" w:date="2019-03-09T01:59:00Z">
            <w:rPr>
              <w:rFonts w:ascii="Times New Roman" w:hAnsi="Times New Roman" w:cs="Times New Roman"/>
              <w:kern w:val="0"/>
            </w:rPr>
          </w:rPrChange>
        </w:rPr>
        <w:t xml:space="preserve">. It is of great importance that the methylation rate of the candidate biomarker should be very low in the normal tissues as well as in the peripheral blood in case of its future application in the non-invasive </w:t>
      </w:r>
      <w:r w:rsidR="00DA4525" w:rsidRPr="002821DC">
        <w:rPr>
          <w:rFonts w:ascii="Arial" w:hAnsi="Arial" w:cs="Arial"/>
          <w:kern w:val="0"/>
          <w:sz w:val="22"/>
          <w:szCs w:val="22"/>
          <w:rPrChange w:id="922" w:author="Guo, Shicheng" w:date="2019-03-09T01:59:00Z">
            <w:rPr>
              <w:rFonts w:ascii="Times New Roman" w:hAnsi="Times New Roman" w:cs="Times New Roman"/>
              <w:kern w:val="0"/>
            </w:rPr>
          </w:rPrChange>
        </w:rPr>
        <w:t xml:space="preserve">cancer diagnosis. As a result, we then filtered the candidate </w:t>
      </w:r>
      <w:proofErr w:type="spellStart"/>
      <w:r w:rsidR="00DA4525" w:rsidRPr="002821DC">
        <w:rPr>
          <w:rFonts w:ascii="Arial" w:hAnsi="Arial" w:cs="Arial"/>
          <w:kern w:val="0"/>
          <w:sz w:val="22"/>
          <w:szCs w:val="22"/>
          <w:rPrChange w:id="923" w:author="Guo, Shicheng" w:date="2019-03-09T01:59:00Z">
            <w:rPr>
              <w:rFonts w:ascii="Times New Roman" w:hAnsi="Times New Roman" w:cs="Times New Roman"/>
              <w:kern w:val="0"/>
            </w:rPr>
          </w:rPrChange>
        </w:rPr>
        <w:t>CpGsite</w:t>
      </w:r>
      <w:proofErr w:type="spellEnd"/>
      <w:r w:rsidR="00DA4525" w:rsidRPr="002821DC">
        <w:rPr>
          <w:rFonts w:ascii="Arial" w:hAnsi="Arial" w:cs="Arial"/>
          <w:kern w:val="0"/>
          <w:sz w:val="22"/>
          <w:szCs w:val="22"/>
          <w:rPrChange w:id="924" w:author="Guo, Shicheng" w:date="2019-03-09T01:59:00Z">
            <w:rPr>
              <w:rFonts w:ascii="Times New Roman" w:hAnsi="Times New Roman" w:cs="Times New Roman"/>
              <w:kern w:val="0"/>
            </w:rPr>
          </w:rPrChange>
        </w:rPr>
        <w:t xml:space="preserve"> with high methylation </w:t>
      </w:r>
      <w:r w:rsidR="00BA3754" w:rsidRPr="002821DC">
        <w:rPr>
          <w:rFonts w:ascii="Arial" w:hAnsi="Arial" w:cs="Arial"/>
          <w:kern w:val="0"/>
          <w:sz w:val="22"/>
          <w:szCs w:val="22"/>
          <w:rPrChange w:id="925" w:author="Guo, Shicheng" w:date="2019-03-09T01:59:00Z">
            <w:rPr>
              <w:rFonts w:ascii="Times New Roman" w:hAnsi="Times New Roman" w:cs="Times New Roman" w:hint="eastAsia"/>
              <w:kern w:val="0"/>
            </w:rPr>
          </w:rPrChange>
        </w:rPr>
        <w:t>percentage</w:t>
      </w:r>
      <w:r w:rsidR="00DA4525" w:rsidRPr="002821DC">
        <w:rPr>
          <w:rFonts w:ascii="Arial" w:hAnsi="Arial" w:cs="Arial"/>
          <w:kern w:val="0"/>
          <w:sz w:val="22"/>
          <w:szCs w:val="22"/>
          <w:rPrChange w:id="926" w:author="Guo, Shicheng" w:date="2019-03-09T01:59:00Z">
            <w:rPr>
              <w:rFonts w:ascii="Times New Roman" w:hAnsi="Times New Roman" w:cs="Times New Roman"/>
              <w:kern w:val="0"/>
            </w:rPr>
          </w:rPrChange>
        </w:rPr>
        <w:t xml:space="preserve"> in the CD4</w:t>
      </w:r>
      <w:r w:rsidR="00DA4525" w:rsidRPr="002821DC">
        <w:rPr>
          <w:rFonts w:ascii="Arial" w:hAnsi="Arial" w:cs="Arial"/>
          <w:kern w:val="0"/>
          <w:sz w:val="22"/>
          <w:szCs w:val="22"/>
          <w:vertAlign w:val="superscript"/>
          <w:rPrChange w:id="927" w:author="Guo, Shicheng" w:date="2019-03-09T01:59:00Z">
            <w:rPr>
              <w:rFonts w:ascii="Times New Roman" w:hAnsi="Times New Roman" w:cs="Times New Roman"/>
              <w:kern w:val="0"/>
              <w:vertAlign w:val="superscript"/>
            </w:rPr>
          </w:rPrChange>
        </w:rPr>
        <w:t xml:space="preserve">+ </w:t>
      </w:r>
      <w:r w:rsidR="00DA4525" w:rsidRPr="002821DC">
        <w:rPr>
          <w:rFonts w:ascii="Arial" w:hAnsi="Arial" w:cs="Arial"/>
          <w:kern w:val="0"/>
          <w:sz w:val="22"/>
          <w:szCs w:val="22"/>
          <w:rPrChange w:id="928" w:author="Guo, Shicheng" w:date="2019-03-09T01:59:00Z">
            <w:rPr>
              <w:rFonts w:ascii="Times New Roman" w:hAnsi="Times New Roman" w:cs="Times New Roman"/>
              <w:kern w:val="0"/>
            </w:rPr>
          </w:rPrChange>
        </w:rPr>
        <w:t>and CD8</w:t>
      </w:r>
      <w:r w:rsidR="00DA4525" w:rsidRPr="002821DC">
        <w:rPr>
          <w:rFonts w:ascii="Arial" w:hAnsi="Arial" w:cs="Arial"/>
          <w:kern w:val="0"/>
          <w:sz w:val="22"/>
          <w:szCs w:val="22"/>
          <w:vertAlign w:val="superscript"/>
          <w:rPrChange w:id="929" w:author="Guo, Shicheng" w:date="2019-03-09T01:59:00Z">
            <w:rPr>
              <w:rFonts w:ascii="Times New Roman" w:hAnsi="Times New Roman" w:cs="Times New Roman"/>
              <w:kern w:val="0"/>
              <w:vertAlign w:val="superscript"/>
            </w:rPr>
          </w:rPrChange>
        </w:rPr>
        <w:t>+</w:t>
      </w:r>
      <w:r w:rsidR="00DA4525" w:rsidRPr="002821DC">
        <w:rPr>
          <w:rFonts w:ascii="Arial" w:hAnsi="Arial" w:cs="Arial"/>
          <w:kern w:val="0"/>
          <w:sz w:val="22"/>
          <w:szCs w:val="22"/>
          <w:rPrChange w:id="930" w:author="Guo, Shicheng" w:date="2019-03-09T01:59:00Z">
            <w:rPr>
              <w:rFonts w:ascii="Times New Roman" w:hAnsi="Times New Roman" w:cs="Times New Roman"/>
              <w:kern w:val="0"/>
            </w:rPr>
          </w:rPrChange>
        </w:rPr>
        <w:t xml:space="preserve"> T cells of the </w:t>
      </w:r>
      <w:r w:rsidR="00F817D6" w:rsidRPr="002821DC">
        <w:rPr>
          <w:rFonts w:ascii="Arial" w:hAnsi="Arial" w:cs="Arial"/>
          <w:kern w:val="0"/>
          <w:sz w:val="22"/>
          <w:szCs w:val="22"/>
          <w:rPrChange w:id="931" w:author="Guo, Shicheng" w:date="2019-03-09T01:59:00Z">
            <w:rPr>
              <w:rFonts w:ascii="Times New Roman" w:hAnsi="Times New Roman" w:cs="Times New Roman"/>
              <w:kern w:val="0"/>
            </w:rPr>
          </w:rPrChange>
        </w:rPr>
        <w:t>healthy normal</w:t>
      </w:r>
      <w:r w:rsidR="00DA4525" w:rsidRPr="002821DC">
        <w:rPr>
          <w:rFonts w:ascii="Arial" w:hAnsi="Arial" w:cs="Arial"/>
          <w:kern w:val="0"/>
          <w:sz w:val="22"/>
          <w:szCs w:val="22"/>
          <w:rPrChange w:id="932" w:author="Guo, Shicheng" w:date="2019-03-09T01:59:00Z">
            <w:rPr>
              <w:rFonts w:ascii="Times New Roman" w:hAnsi="Times New Roman" w:cs="Times New Roman"/>
              <w:kern w:val="0"/>
            </w:rPr>
          </w:rPrChange>
        </w:rPr>
        <w:t xml:space="preserve"> samples from </w:t>
      </w:r>
      <w:r w:rsidR="00F817D6" w:rsidRPr="002821DC">
        <w:rPr>
          <w:rFonts w:ascii="Arial" w:hAnsi="Arial" w:cs="Arial"/>
          <w:kern w:val="0"/>
          <w:sz w:val="22"/>
          <w:szCs w:val="22"/>
          <w:rPrChange w:id="933" w:author="Guo, Shicheng" w:date="2019-03-09T01:59:00Z">
            <w:rPr>
              <w:rFonts w:ascii="Times New Roman" w:hAnsi="Times New Roman" w:cs="Times New Roman"/>
              <w:kern w:val="0"/>
            </w:rPr>
          </w:rPrChange>
        </w:rPr>
        <w:t>our</w:t>
      </w:r>
      <w:r w:rsidR="00DA4525" w:rsidRPr="002821DC">
        <w:rPr>
          <w:rFonts w:ascii="Arial" w:hAnsi="Arial" w:cs="Arial"/>
          <w:kern w:val="0"/>
          <w:sz w:val="22"/>
          <w:szCs w:val="22"/>
          <w:rPrChange w:id="934" w:author="Guo, Shicheng" w:date="2019-03-09T01:59:00Z">
            <w:rPr>
              <w:rFonts w:ascii="Times New Roman" w:hAnsi="Times New Roman" w:cs="Times New Roman"/>
              <w:kern w:val="0"/>
            </w:rPr>
          </w:rPrChange>
        </w:rPr>
        <w:t xml:space="preserve"> unpublished dataset.</w:t>
      </w:r>
      <w:del w:id="935" w:author="weilin pu" w:date="2017-04-01T10:43:00Z">
        <w:r w:rsidR="00DA4525" w:rsidRPr="002821DC" w:rsidDel="00C73395">
          <w:rPr>
            <w:rFonts w:ascii="Arial" w:hAnsi="Arial" w:cs="Arial"/>
            <w:kern w:val="0"/>
            <w:sz w:val="22"/>
            <w:szCs w:val="22"/>
            <w:rPrChange w:id="936" w:author="Guo, Shicheng" w:date="2019-03-09T01:59:00Z">
              <w:rPr>
                <w:rFonts w:ascii="Times New Roman" w:hAnsi="Times New Roman" w:cs="Times New Roman"/>
                <w:kern w:val="0"/>
              </w:rPr>
            </w:rPrChange>
          </w:rPr>
          <w:delText xml:space="preserve"> </w:delText>
        </w:r>
      </w:del>
      <w:ins w:id="937" w:author="weilin pu" w:date="2017-04-01T10:43:00Z">
        <w:r w:rsidR="00C73395" w:rsidRPr="002821DC">
          <w:rPr>
            <w:rFonts w:ascii="Arial" w:hAnsi="Arial" w:cs="Arial"/>
            <w:kern w:val="0"/>
            <w:sz w:val="22"/>
            <w:szCs w:val="22"/>
            <w:rPrChange w:id="938" w:author="Guo, Shicheng" w:date="2019-03-09T01:59:00Z">
              <w:rPr>
                <w:rFonts w:ascii="Times New Roman" w:hAnsi="Times New Roman" w:cs="Times New Roman" w:hint="eastAsia"/>
                <w:kern w:val="0"/>
              </w:rPr>
            </w:rPrChange>
          </w:rPr>
          <w:t xml:space="preserve"> After that, we then constructed the multiplex PCR reaction system for the candidate </w:t>
        </w:r>
        <w:proofErr w:type="spellStart"/>
        <w:r w:rsidR="00C73395" w:rsidRPr="002821DC">
          <w:rPr>
            <w:rFonts w:ascii="Arial" w:hAnsi="Arial" w:cs="Arial"/>
            <w:kern w:val="0"/>
            <w:sz w:val="22"/>
            <w:szCs w:val="22"/>
            <w:rPrChange w:id="939" w:author="Guo, Shicheng" w:date="2019-03-09T01:59:00Z">
              <w:rPr>
                <w:rFonts w:ascii="Times New Roman" w:hAnsi="Times New Roman" w:cs="Times New Roman" w:hint="eastAsia"/>
                <w:kern w:val="0"/>
              </w:rPr>
            </w:rPrChange>
          </w:rPr>
          <w:t>CpGsites</w:t>
        </w:r>
      </w:ins>
      <w:proofErr w:type="spellEnd"/>
      <w:del w:id="940" w:author="weilin pu" w:date="2017-04-01T10:43:00Z">
        <w:r w:rsidR="00DA4525" w:rsidRPr="002821DC" w:rsidDel="00C73395">
          <w:rPr>
            <w:rFonts w:ascii="Arial" w:hAnsi="Arial" w:cs="Arial"/>
            <w:kern w:val="0"/>
            <w:sz w:val="22"/>
            <w:szCs w:val="22"/>
            <w:rPrChange w:id="941" w:author="Guo, Shicheng" w:date="2019-03-09T01:59:00Z">
              <w:rPr>
                <w:rFonts w:ascii="Times New Roman" w:hAnsi="Times New Roman" w:cs="Times New Roman"/>
                <w:kern w:val="0"/>
              </w:rPr>
            </w:rPrChange>
          </w:rPr>
          <w:delText xml:space="preserve">Finally, </w:delText>
        </w:r>
        <w:r w:rsidR="00766C49" w:rsidRPr="002821DC" w:rsidDel="00C73395">
          <w:rPr>
            <w:rFonts w:ascii="Arial" w:hAnsi="Arial" w:cs="Arial"/>
            <w:kern w:val="0"/>
            <w:sz w:val="22"/>
            <w:szCs w:val="22"/>
            <w:rPrChange w:id="942" w:author="Guo, Shicheng" w:date="2019-03-09T01:59:00Z">
              <w:rPr>
                <w:rFonts w:ascii="Times New Roman" w:hAnsi="Times New Roman" w:cs="Times New Roman"/>
                <w:kern w:val="0"/>
              </w:rPr>
            </w:rPrChange>
          </w:rPr>
          <w:delText xml:space="preserve">after careful manual check and </w:delText>
        </w:r>
        <w:r w:rsidR="00DA4525" w:rsidRPr="002821DC" w:rsidDel="00C73395">
          <w:rPr>
            <w:rFonts w:ascii="Arial" w:hAnsi="Arial" w:cs="Arial"/>
            <w:kern w:val="0"/>
            <w:sz w:val="22"/>
            <w:szCs w:val="22"/>
            <w:rPrChange w:id="943" w:author="Guo, Shicheng" w:date="2019-03-09T01:59:00Z">
              <w:rPr>
                <w:rFonts w:ascii="Times New Roman" w:hAnsi="Times New Roman" w:cs="Times New Roman"/>
                <w:kern w:val="0"/>
              </w:rPr>
            </w:rPrChange>
          </w:rPr>
          <w:delText>due to the technical limit of our targeted bisulfite sequencing method</w:delText>
        </w:r>
      </w:del>
      <w:ins w:id="944" w:author="weilin pu" w:date="2017-04-01T10:43:00Z">
        <w:r w:rsidR="00C73395" w:rsidRPr="002821DC">
          <w:rPr>
            <w:rFonts w:ascii="Arial" w:hAnsi="Arial" w:cs="Arial"/>
            <w:kern w:val="0"/>
            <w:sz w:val="22"/>
            <w:szCs w:val="22"/>
            <w:rPrChange w:id="945" w:author="Guo, Shicheng" w:date="2019-03-09T01:59:00Z">
              <w:rPr>
                <w:rFonts w:ascii="Times New Roman" w:hAnsi="Times New Roman" w:cs="Times New Roman" w:hint="eastAsia"/>
                <w:kern w:val="0"/>
              </w:rPr>
            </w:rPrChange>
          </w:rPr>
          <w:t xml:space="preserve">. Due to the </w:t>
        </w:r>
        <w:r w:rsidR="00C73395" w:rsidRPr="002821DC">
          <w:rPr>
            <w:rFonts w:ascii="Arial" w:hAnsi="Arial" w:cs="Arial"/>
            <w:kern w:val="0"/>
            <w:sz w:val="22"/>
            <w:szCs w:val="22"/>
            <w:rPrChange w:id="946" w:author="Guo, Shicheng" w:date="2019-03-09T01:59:00Z">
              <w:rPr>
                <w:rFonts w:ascii="Times New Roman" w:hAnsi="Times New Roman" w:cs="Times New Roman"/>
                <w:kern w:val="0"/>
              </w:rPr>
            </w:rPrChange>
          </w:rPr>
          <w:t>technical</w:t>
        </w:r>
        <w:r w:rsidR="00C73395" w:rsidRPr="002821DC">
          <w:rPr>
            <w:rFonts w:ascii="Arial" w:hAnsi="Arial" w:cs="Arial"/>
            <w:kern w:val="0"/>
            <w:sz w:val="22"/>
            <w:szCs w:val="22"/>
            <w:rPrChange w:id="947" w:author="Guo, Shicheng" w:date="2019-03-09T01:59:00Z">
              <w:rPr>
                <w:rFonts w:ascii="Times New Roman" w:hAnsi="Times New Roman" w:cs="Times New Roman" w:hint="eastAsia"/>
                <w:kern w:val="0"/>
              </w:rPr>
            </w:rPrChange>
          </w:rPr>
          <w:t xml:space="preserve"> limitations of the multiplex PCR, we then designed </w:t>
        </w:r>
      </w:ins>
      <w:ins w:id="948" w:author="weilin pu" w:date="2017-04-01T10:44:00Z">
        <w:r w:rsidR="00C73395" w:rsidRPr="002821DC">
          <w:rPr>
            <w:rFonts w:ascii="Arial" w:hAnsi="Arial" w:cs="Arial"/>
            <w:kern w:val="0"/>
            <w:sz w:val="22"/>
            <w:szCs w:val="22"/>
            <w:rPrChange w:id="949" w:author="Guo, Shicheng" w:date="2019-03-09T01:59:00Z">
              <w:rPr>
                <w:rFonts w:ascii="Times New Roman" w:hAnsi="Times New Roman" w:cs="Times New Roman" w:hint="eastAsia"/>
                <w:kern w:val="0"/>
              </w:rPr>
            </w:rPrChange>
          </w:rPr>
          <w:t xml:space="preserve">the primers and filtered some of the </w:t>
        </w:r>
        <w:proofErr w:type="spellStart"/>
        <w:r w:rsidR="00C73395" w:rsidRPr="002821DC">
          <w:rPr>
            <w:rFonts w:ascii="Arial" w:hAnsi="Arial" w:cs="Arial"/>
            <w:kern w:val="0"/>
            <w:sz w:val="22"/>
            <w:szCs w:val="22"/>
            <w:rPrChange w:id="950" w:author="Guo, Shicheng" w:date="2019-03-09T01:59:00Z">
              <w:rPr>
                <w:rFonts w:ascii="Times New Roman" w:hAnsi="Times New Roman" w:cs="Times New Roman" w:hint="eastAsia"/>
                <w:kern w:val="0"/>
              </w:rPr>
            </w:rPrChange>
          </w:rPr>
          <w:t>CpGsites</w:t>
        </w:r>
        <w:proofErr w:type="spellEnd"/>
        <w:r w:rsidR="00C73395" w:rsidRPr="002821DC">
          <w:rPr>
            <w:rFonts w:ascii="Arial" w:hAnsi="Arial" w:cs="Arial"/>
            <w:kern w:val="0"/>
            <w:sz w:val="22"/>
            <w:szCs w:val="22"/>
            <w:rPrChange w:id="951" w:author="Guo, Shicheng" w:date="2019-03-09T01:59:00Z">
              <w:rPr>
                <w:rFonts w:ascii="Times New Roman" w:hAnsi="Times New Roman" w:cs="Times New Roman" w:hint="eastAsia"/>
                <w:kern w:val="0"/>
              </w:rPr>
            </w:rPrChange>
          </w:rPr>
          <w:t xml:space="preserve"> which may </w:t>
        </w:r>
      </w:ins>
      <w:ins w:id="952" w:author="weilin pu" w:date="2017-04-01T10:45:00Z">
        <w:r w:rsidR="00C73395" w:rsidRPr="002821DC">
          <w:rPr>
            <w:rFonts w:ascii="Arial" w:hAnsi="Arial" w:cs="Arial"/>
            <w:kern w:val="0"/>
            <w:sz w:val="22"/>
            <w:szCs w:val="22"/>
            <w:rPrChange w:id="953" w:author="Guo, Shicheng" w:date="2019-03-09T01:59:00Z">
              <w:rPr>
                <w:rFonts w:ascii="Times New Roman" w:hAnsi="Times New Roman" w:cs="Times New Roman" w:hint="eastAsia"/>
                <w:kern w:val="0"/>
              </w:rPr>
            </w:rPrChange>
          </w:rPr>
          <w:t>in conflict with the system.</w:t>
        </w:r>
      </w:ins>
      <w:ins w:id="954" w:author="weilin pu" w:date="2017-04-01T10:44:00Z">
        <w:r w:rsidR="00C73395" w:rsidRPr="002821DC">
          <w:rPr>
            <w:rFonts w:ascii="Arial" w:hAnsi="Arial" w:cs="Arial"/>
            <w:kern w:val="0"/>
            <w:sz w:val="22"/>
            <w:szCs w:val="22"/>
            <w:rPrChange w:id="955" w:author="Guo, Shicheng" w:date="2019-03-09T01:59:00Z">
              <w:rPr>
                <w:rFonts w:ascii="Times New Roman" w:hAnsi="Times New Roman" w:cs="Times New Roman" w:hint="eastAsia"/>
                <w:kern w:val="0"/>
              </w:rPr>
            </w:rPrChange>
          </w:rPr>
          <w:t xml:space="preserve"> </w:t>
        </w:r>
      </w:ins>
      <w:ins w:id="956" w:author="weilin pu" w:date="2017-04-01T10:45:00Z">
        <w:r w:rsidR="00C73395" w:rsidRPr="002821DC">
          <w:rPr>
            <w:rFonts w:ascii="Arial" w:hAnsi="Arial" w:cs="Arial"/>
            <w:kern w:val="0"/>
            <w:sz w:val="22"/>
            <w:szCs w:val="22"/>
            <w:rPrChange w:id="957" w:author="Guo, Shicheng" w:date="2019-03-09T01:59:00Z">
              <w:rPr>
                <w:rFonts w:ascii="Times New Roman" w:hAnsi="Times New Roman" w:cs="Times New Roman" w:hint="eastAsia"/>
                <w:kern w:val="0"/>
              </w:rPr>
            </w:rPrChange>
          </w:rPr>
          <w:t xml:space="preserve">Finally, </w:t>
        </w:r>
      </w:ins>
      <w:del w:id="958" w:author="weilin pu" w:date="2017-04-01T10:43:00Z">
        <w:r w:rsidR="00DA4525" w:rsidRPr="002821DC" w:rsidDel="00C73395">
          <w:rPr>
            <w:rFonts w:ascii="Arial" w:hAnsi="Arial" w:cs="Arial"/>
            <w:kern w:val="0"/>
            <w:sz w:val="22"/>
            <w:szCs w:val="22"/>
            <w:rPrChange w:id="959" w:author="Guo, Shicheng" w:date="2019-03-09T01:59:00Z">
              <w:rPr>
                <w:rFonts w:ascii="Times New Roman" w:hAnsi="Times New Roman" w:cs="Times New Roman"/>
                <w:kern w:val="0"/>
              </w:rPr>
            </w:rPrChange>
          </w:rPr>
          <w:delText>,</w:delText>
        </w:r>
      </w:del>
      <w:del w:id="960" w:author="weilin pu" w:date="2017-04-01T10:45:00Z">
        <w:r w:rsidR="00DA4525" w:rsidRPr="002821DC" w:rsidDel="00C73395">
          <w:rPr>
            <w:rFonts w:ascii="Arial" w:hAnsi="Arial" w:cs="Arial"/>
            <w:kern w:val="0"/>
            <w:sz w:val="22"/>
            <w:szCs w:val="22"/>
            <w:rPrChange w:id="961" w:author="Guo, Shicheng" w:date="2019-03-09T01:59:00Z">
              <w:rPr>
                <w:rFonts w:ascii="Times New Roman" w:hAnsi="Times New Roman" w:cs="Times New Roman"/>
                <w:kern w:val="0"/>
              </w:rPr>
            </w:rPrChange>
          </w:rPr>
          <w:delText xml:space="preserve"> </w:delText>
        </w:r>
      </w:del>
      <w:r w:rsidR="00DA4525" w:rsidRPr="002821DC">
        <w:rPr>
          <w:rFonts w:ascii="Arial" w:hAnsi="Arial" w:cs="Arial"/>
          <w:kern w:val="0"/>
          <w:sz w:val="22"/>
          <w:szCs w:val="22"/>
          <w:rPrChange w:id="962" w:author="Guo, Shicheng" w:date="2019-03-09T01:59:00Z">
            <w:rPr>
              <w:rFonts w:ascii="Times New Roman" w:hAnsi="Times New Roman" w:cs="Times New Roman"/>
              <w:kern w:val="0"/>
            </w:rPr>
          </w:rPrChange>
        </w:rPr>
        <w:t xml:space="preserve">we selected five of our candidate biomarkers for the further validation, including </w:t>
      </w:r>
      <w:r w:rsidR="00766C49" w:rsidRPr="002821DC">
        <w:rPr>
          <w:rFonts w:ascii="Arial" w:hAnsi="Arial" w:cs="Arial"/>
          <w:kern w:val="0"/>
          <w:sz w:val="22"/>
          <w:szCs w:val="22"/>
          <w:rPrChange w:id="963" w:author="Guo, Shicheng" w:date="2019-03-09T01:59:00Z">
            <w:rPr>
              <w:rFonts w:ascii="Times New Roman" w:hAnsi="Times New Roman" w:cs="Times New Roman"/>
              <w:kern w:val="0"/>
            </w:rPr>
          </w:rPrChange>
        </w:rPr>
        <w:t xml:space="preserve">cg05249644, cg15830431, cg20655070, cg26671652 and cg27062795. </w:t>
      </w:r>
    </w:p>
    <w:p w14:paraId="0EFDFD46" w14:textId="77777777" w:rsidR="007330F5" w:rsidRPr="002821DC" w:rsidRDefault="007330F5" w:rsidP="007330F5">
      <w:pPr>
        <w:widowControl/>
        <w:spacing w:before="100" w:beforeAutospacing="1" w:after="100" w:afterAutospacing="1"/>
        <w:jc w:val="left"/>
        <w:outlineLvl w:val="2"/>
        <w:rPr>
          <w:rFonts w:ascii="Arial" w:eastAsia="Times New Roman" w:hAnsi="Arial" w:cs="Arial"/>
          <w:b/>
          <w:bCs/>
          <w:kern w:val="0"/>
          <w:sz w:val="22"/>
          <w:szCs w:val="22"/>
          <w:rPrChange w:id="964" w:author="Guo, Shicheng" w:date="2019-03-09T01:59:00Z">
            <w:rPr>
              <w:rFonts w:ascii="Times New Roman" w:eastAsia="Times New Roman" w:hAnsi="Times New Roman" w:cs="Times New Roman"/>
              <w:b/>
              <w:bCs/>
              <w:kern w:val="0"/>
              <w:sz w:val="27"/>
              <w:szCs w:val="27"/>
            </w:rPr>
          </w:rPrChange>
        </w:rPr>
      </w:pPr>
      <w:r w:rsidRPr="002821DC">
        <w:rPr>
          <w:rFonts w:ascii="Arial" w:eastAsia="Times New Roman" w:hAnsi="Arial" w:cs="Arial"/>
          <w:b/>
          <w:bCs/>
          <w:kern w:val="0"/>
          <w:sz w:val="22"/>
          <w:szCs w:val="22"/>
          <w:rPrChange w:id="965" w:author="Guo, Shicheng" w:date="2019-03-09T01:59:00Z">
            <w:rPr>
              <w:rFonts w:ascii="Times New Roman" w:eastAsia="Times New Roman" w:hAnsi="Times New Roman" w:cs="Times New Roman"/>
              <w:b/>
              <w:bCs/>
              <w:kern w:val="0"/>
              <w:sz w:val="27"/>
              <w:szCs w:val="27"/>
            </w:rPr>
          </w:rPrChange>
        </w:rPr>
        <w:t>Patients, samples and DNA</w:t>
      </w:r>
    </w:p>
    <w:p w14:paraId="2044F59B" w14:textId="0437183A" w:rsidR="00DA4525" w:rsidRPr="002821DC" w:rsidRDefault="00DA4525" w:rsidP="007330F5">
      <w:pPr>
        <w:widowControl/>
        <w:spacing w:before="100" w:beforeAutospacing="1" w:after="100" w:afterAutospacing="1"/>
        <w:jc w:val="left"/>
        <w:rPr>
          <w:rFonts w:ascii="Arial" w:hAnsi="Arial" w:cs="Arial"/>
          <w:kern w:val="0"/>
          <w:sz w:val="22"/>
          <w:szCs w:val="22"/>
          <w:rPrChange w:id="966" w:author="Guo, Shicheng" w:date="2019-03-09T01:59:00Z">
            <w:rPr>
              <w:rFonts w:ascii="Times New Roman" w:hAnsi="Times New Roman" w:cs="Times New Roman"/>
              <w:kern w:val="0"/>
            </w:rPr>
          </w:rPrChange>
        </w:rPr>
      </w:pPr>
      <w:r w:rsidRPr="002821DC">
        <w:rPr>
          <w:rFonts w:ascii="Arial" w:hAnsi="Arial" w:cs="Arial"/>
          <w:kern w:val="0"/>
          <w:sz w:val="22"/>
          <w:szCs w:val="22"/>
          <w:rPrChange w:id="967" w:author="Guo, Shicheng" w:date="2019-03-09T01:59:00Z">
            <w:rPr>
              <w:rFonts w:ascii="Times New Roman" w:hAnsi="Times New Roman" w:cs="Times New Roman"/>
              <w:kern w:val="0"/>
            </w:rPr>
          </w:rPrChange>
        </w:rPr>
        <w:t xml:space="preserve">ESCC samples and the paired adjacent normal tissues for validation study were obtained from </w:t>
      </w:r>
      <w:r w:rsidR="00703341" w:rsidRPr="002821DC">
        <w:rPr>
          <w:rFonts w:ascii="Arial" w:hAnsi="Arial" w:cs="Arial"/>
          <w:kern w:val="0"/>
          <w:sz w:val="22"/>
          <w:szCs w:val="22"/>
          <w:highlight w:val="yellow"/>
          <w:rPrChange w:id="968" w:author="Guo, Shicheng" w:date="2019-03-09T01:59:00Z">
            <w:rPr>
              <w:rFonts w:ascii="Times New Roman" w:hAnsi="Times New Roman" w:cs="Times New Roman"/>
              <w:kern w:val="0"/>
              <w:highlight w:val="yellow"/>
            </w:rPr>
          </w:rPrChange>
        </w:rPr>
        <w:t>xx Hospital between the years of xx and xx</w:t>
      </w:r>
      <w:r w:rsidR="00703341" w:rsidRPr="002821DC">
        <w:rPr>
          <w:rFonts w:ascii="Arial" w:hAnsi="Arial" w:cs="Arial"/>
          <w:kern w:val="0"/>
          <w:sz w:val="22"/>
          <w:szCs w:val="22"/>
          <w:rPrChange w:id="969" w:author="Guo, Shicheng" w:date="2019-03-09T01:59:00Z">
            <w:rPr>
              <w:rFonts w:ascii="Times New Roman" w:hAnsi="Times New Roman" w:cs="Times New Roman"/>
              <w:kern w:val="0"/>
            </w:rPr>
          </w:rPrChange>
        </w:rPr>
        <w:t xml:space="preserve">. All procedures performed in this study were in accordance with the ethical standards of the institutional research committee and with the 1964 Helsinki declaration and its later amendments. The study was also approved by the ethics committee of </w:t>
      </w:r>
      <w:proofErr w:type="spellStart"/>
      <w:r w:rsidR="00703341" w:rsidRPr="002821DC">
        <w:rPr>
          <w:rFonts w:ascii="Arial" w:hAnsi="Arial" w:cs="Arial"/>
          <w:kern w:val="0"/>
          <w:sz w:val="22"/>
          <w:szCs w:val="22"/>
          <w:rPrChange w:id="970" w:author="Guo, Shicheng" w:date="2019-03-09T01:59:00Z">
            <w:rPr>
              <w:rFonts w:ascii="Times New Roman" w:hAnsi="Times New Roman" w:cs="Times New Roman"/>
              <w:kern w:val="0"/>
            </w:rPr>
          </w:rPrChange>
        </w:rPr>
        <w:t>Fudan</w:t>
      </w:r>
      <w:proofErr w:type="spellEnd"/>
      <w:r w:rsidR="00703341" w:rsidRPr="002821DC">
        <w:rPr>
          <w:rFonts w:ascii="Arial" w:hAnsi="Arial" w:cs="Arial"/>
          <w:kern w:val="0"/>
          <w:sz w:val="22"/>
          <w:szCs w:val="22"/>
          <w:rPrChange w:id="971" w:author="Guo, Shicheng" w:date="2019-03-09T01:59:00Z">
            <w:rPr>
              <w:rFonts w:ascii="Times New Roman" w:hAnsi="Times New Roman" w:cs="Times New Roman"/>
              <w:kern w:val="0"/>
            </w:rPr>
          </w:rPrChange>
        </w:rPr>
        <w:t xml:space="preserve"> University and the informed consent was obtained from all of the patients. In addition, all of the subjects were re-examined and confirmed by professional pathologists for histopathological diagnosis. </w:t>
      </w:r>
      <w:r w:rsidR="00452721" w:rsidRPr="002821DC">
        <w:rPr>
          <w:rFonts w:ascii="Arial" w:hAnsi="Arial" w:cs="Arial"/>
          <w:kern w:val="0"/>
          <w:sz w:val="22"/>
          <w:szCs w:val="22"/>
          <w:rPrChange w:id="972" w:author="Guo, Shicheng" w:date="2019-03-09T01:59:00Z">
            <w:rPr>
              <w:rFonts w:ascii="Times New Roman" w:hAnsi="Times New Roman" w:cs="Times New Roman"/>
              <w:kern w:val="0"/>
            </w:rPr>
          </w:rPrChange>
        </w:rPr>
        <w:t xml:space="preserve">All tissues were immediately frozen at -80 </w:t>
      </w:r>
      <w:proofErr w:type="spellStart"/>
      <w:r w:rsidR="00452721" w:rsidRPr="002821DC">
        <w:rPr>
          <w:rFonts w:ascii="Arial" w:hAnsi="Arial" w:cs="Arial"/>
          <w:kern w:val="0"/>
          <w:sz w:val="22"/>
          <w:szCs w:val="22"/>
          <w:vertAlign w:val="superscript"/>
          <w:rPrChange w:id="973" w:author="Guo, Shicheng" w:date="2019-03-09T01:59:00Z">
            <w:rPr>
              <w:rFonts w:ascii="Times New Roman" w:hAnsi="Times New Roman" w:cs="Times New Roman"/>
              <w:kern w:val="0"/>
              <w:vertAlign w:val="superscript"/>
            </w:rPr>
          </w:rPrChange>
        </w:rPr>
        <w:t>o</w:t>
      </w:r>
      <w:r w:rsidR="00452721" w:rsidRPr="002821DC">
        <w:rPr>
          <w:rFonts w:ascii="Arial" w:hAnsi="Arial" w:cs="Arial"/>
          <w:kern w:val="0"/>
          <w:sz w:val="22"/>
          <w:szCs w:val="22"/>
          <w:rPrChange w:id="974" w:author="Guo, Shicheng" w:date="2019-03-09T01:59:00Z">
            <w:rPr>
              <w:rFonts w:ascii="Times New Roman" w:hAnsi="Times New Roman" w:cs="Times New Roman"/>
              <w:kern w:val="0"/>
            </w:rPr>
          </w:rPrChange>
        </w:rPr>
        <w:t>C</w:t>
      </w:r>
      <w:proofErr w:type="spellEnd"/>
      <w:r w:rsidR="00452721" w:rsidRPr="002821DC">
        <w:rPr>
          <w:rFonts w:ascii="Arial" w:hAnsi="Arial" w:cs="Arial"/>
          <w:kern w:val="0"/>
          <w:sz w:val="22"/>
          <w:szCs w:val="22"/>
          <w:rPrChange w:id="975" w:author="Guo, Shicheng" w:date="2019-03-09T01:59:00Z">
            <w:rPr>
              <w:rFonts w:ascii="Times New Roman" w:hAnsi="Times New Roman" w:cs="Times New Roman"/>
              <w:kern w:val="0"/>
            </w:rPr>
          </w:rPrChange>
        </w:rPr>
        <w:t xml:space="preserve"> after surgical resection. </w:t>
      </w:r>
      <w:r w:rsidR="002B6B48" w:rsidRPr="002821DC">
        <w:rPr>
          <w:rFonts w:ascii="Arial" w:hAnsi="Arial" w:cs="Arial"/>
          <w:kern w:val="0"/>
          <w:sz w:val="22"/>
          <w:szCs w:val="22"/>
          <w:rPrChange w:id="976" w:author="Guo, Shicheng" w:date="2019-03-09T01:59:00Z">
            <w:rPr>
              <w:rFonts w:ascii="Times New Roman" w:hAnsi="Times New Roman" w:cs="Times New Roman"/>
              <w:kern w:val="0"/>
            </w:rPr>
          </w:rPrChange>
        </w:rPr>
        <w:t xml:space="preserve">Face-to-face interviews were conducted by professional investigators </w:t>
      </w:r>
      <w:r w:rsidR="00452721" w:rsidRPr="002821DC">
        <w:rPr>
          <w:rFonts w:ascii="Arial" w:hAnsi="Arial" w:cs="Arial"/>
          <w:kern w:val="0"/>
          <w:sz w:val="22"/>
          <w:szCs w:val="22"/>
          <w:rPrChange w:id="977" w:author="Guo, Shicheng" w:date="2019-03-09T01:59:00Z">
            <w:rPr>
              <w:rFonts w:ascii="Times New Roman" w:hAnsi="Times New Roman" w:cs="Times New Roman"/>
              <w:kern w:val="0"/>
            </w:rPr>
          </w:rPrChange>
        </w:rPr>
        <w:t xml:space="preserve">with a comprehensive questionnaire, including the clinical information on tobacco smoking, alcohol drinking and family history etc. </w:t>
      </w:r>
    </w:p>
    <w:p w14:paraId="108F0AA9" w14:textId="01EFC197" w:rsidR="00DA4525" w:rsidRPr="002821DC" w:rsidRDefault="00703341" w:rsidP="001B507E">
      <w:pPr>
        <w:widowControl/>
        <w:spacing w:before="100" w:beforeAutospacing="1" w:after="100" w:afterAutospacing="1"/>
        <w:jc w:val="left"/>
        <w:outlineLvl w:val="2"/>
        <w:rPr>
          <w:rFonts w:ascii="Arial" w:eastAsia="Times New Roman" w:hAnsi="Arial" w:cs="Arial"/>
          <w:b/>
          <w:bCs/>
          <w:kern w:val="0"/>
          <w:sz w:val="22"/>
          <w:szCs w:val="22"/>
          <w:rPrChange w:id="978" w:author="Guo, Shicheng" w:date="2019-03-09T01:59:00Z">
            <w:rPr>
              <w:rFonts w:ascii="Times New Roman" w:eastAsia="Times New Roman" w:hAnsi="Times New Roman" w:cs="Times New Roman"/>
              <w:b/>
              <w:bCs/>
              <w:kern w:val="0"/>
              <w:sz w:val="27"/>
              <w:szCs w:val="27"/>
            </w:rPr>
          </w:rPrChange>
        </w:rPr>
      </w:pPr>
      <w:r w:rsidRPr="002821DC">
        <w:rPr>
          <w:rFonts w:ascii="Arial" w:eastAsia="Times New Roman" w:hAnsi="Arial" w:cs="Arial"/>
          <w:b/>
          <w:bCs/>
          <w:kern w:val="0"/>
          <w:sz w:val="22"/>
          <w:szCs w:val="22"/>
          <w:rPrChange w:id="979" w:author="Guo, Shicheng" w:date="2019-03-09T01:59:00Z">
            <w:rPr>
              <w:rFonts w:ascii="Times New Roman" w:eastAsia="Times New Roman" w:hAnsi="Times New Roman" w:cs="Times New Roman"/>
              <w:b/>
              <w:bCs/>
              <w:kern w:val="0"/>
              <w:sz w:val="27"/>
              <w:szCs w:val="27"/>
            </w:rPr>
          </w:rPrChange>
        </w:rPr>
        <w:t xml:space="preserve">Targeted bisulfite sequencing </w:t>
      </w:r>
      <w:r w:rsidR="00452721" w:rsidRPr="002821DC">
        <w:rPr>
          <w:rFonts w:ascii="Arial" w:eastAsia="Times New Roman" w:hAnsi="Arial" w:cs="Arial"/>
          <w:b/>
          <w:bCs/>
          <w:kern w:val="0"/>
          <w:sz w:val="22"/>
          <w:szCs w:val="22"/>
          <w:rPrChange w:id="980" w:author="Guo, Shicheng" w:date="2019-03-09T01:59:00Z">
            <w:rPr>
              <w:rFonts w:ascii="Times New Roman" w:eastAsia="Times New Roman" w:hAnsi="Times New Roman" w:cs="Times New Roman"/>
              <w:b/>
              <w:bCs/>
              <w:kern w:val="0"/>
              <w:sz w:val="27"/>
              <w:szCs w:val="27"/>
            </w:rPr>
          </w:rPrChange>
        </w:rPr>
        <w:t>assay</w:t>
      </w:r>
    </w:p>
    <w:p w14:paraId="682E8341" w14:textId="7090D77B" w:rsidR="00703341" w:rsidRPr="002821DC" w:rsidRDefault="00452721" w:rsidP="007330F5">
      <w:pPr>
        <w:widowControl/>
        <w:spacing w:before="100" w:beforeAutospacing="1" w:after="100" w:afterAutospacing="1"/>
        <w:jc w:val="left"/>
        <w:rPr>
          <w:rFonts w:ascii="Arial" w:hAnsi="Arial" w:cs="Arial"/>
          <w:kern w:val="0"/>
          <w:sz w:val="22"/>
          <w:szCs w:val="22"/>
          <w:rPrChange w:id="981" w:author="Guo, Shicheng" w:date="2019-03-09T01:59:00Z">
            <w:rPr>
              <w:rFonts w:ascii="Times New Roman" w:hAnsi="Times New Roman" w:cs="Times New Roman"/>
              <w:kern w:val="0"/>
            </w:rPr>
          </w:rPrChange>
        </w:rPr>
      </w:pPr>
      <w:r w:rsidRPr="002821DC">
        <w:rPr>
          <w:rFonts w:ascii="Arial" w:hAnsi="Arial" w:cs="Arial"/>
          <w:kern w:val="0"/>
          <w:sz w:val="22"/>
          <w:szCs w:val="22"/>
          <w:rPrChange w:id="982" w:author="Guo, Shicheng" w:date="2019-03-09T01:59:00Z">
            <w:rPr>
              <w:rFonts w:ascii="Times New Roman" w:hAnsi="Times New Roman" w:cs="Times New Roman"/>
              <w:kern w:val="0"/>
            </w:rPr>
          </w:rPrChange>
        </w:rPr>
        <w:t xml:space="preserve">DNA extraction and bisulfite conversion were performed as previously described. Based on the genomic coordinates of the five candidate </w:t>
      </w:r>
      <w:proofErr w:type="spellStart"/>
      <w:r w:rsidRPr="002821DC">
        <w:rPr>
          <w:rFonts w:ascii="Arial" w:hAnsi="Arial" w:cs="Arial"/>
          <w:kern w:val="0"/>
          <w:sz w:val="22"/>
          <w:szCs w:val="22"/>
          <w:rPrChange w:id="983" w:author="Guo, Shicheng" w:date="2019-03-09T01:59:00Z">
            <w:rPr>
              <w:rFonts w:ascii="Times New Roman" w:hAnsi="Times New Roman" w:cs="Times New Roman"/>
              <w:kern w:val="0"/>
            </w:rPr>
          </w:rPrChange>
        </w:rPr>
        <w:t>CpGsites</w:t>
      </w:r>
      <w:proofErr w:type="spellEnd"/>
      <w:r w:rsidRPr="002821DC">
        <w:rPr>
          <w:rFonts w:ascii="Arial" w:hAnsi="Arial" w:cs="Arial"/>
          <w:kern w:val="0"/>
          <w:sz w:val="22"/>
          <w:szCs w:val="22"/>
          <w:rPrChange w:id="984" w:author="Guo, Shicheng" w:date="2019-03-09T01:59:00Z">
            <w:rPr>
              <w:rFonts w:ascii="Times New Roman" w:hAnsi="Times New Roman" w:cs="Times New Roman"/>
              <w:kern w:val="0"/>
            </w:rPr>
          </w:rPrChange>
        </w:rPr>
        <w:t>, we carefully designed the primers in order to detect them in</w:t>
      </w:r>
      <w:r w:rsidR="00860074" w:rsidRPr="002821DC">
        <w:rPr>
          <w:rFonts w:ascii="Arial" w:hAnsi="Arial" w:cs="Arial"/>
          <w:kern w:val="0"/>
          <w:sz w:val="22"/>
          <w:szCs w:val="22"/>
          <w:rPrChange w:id="985" w:author="Guo, Shicheng" w:date="2019-03-09T01:59:00Z">
            <w:rPr>
              <w:rFonts w:ascii="Times New Roman" w:hAnsi="Times New Roman" w:cs="Times New Roman"/>
              <w:kern w:val="0"/>
            </w:rPr>
          </w:rPrChange>
        </w:rPr>
        <w:t xml:space="preserve"> a panel (</w:t>
      </w:r>
      <w:r w:rsidR="00860074" w:rsidRPr="002821DC">
        <w:rPr>
          <w:rFonts w:ascii="Arial" w:hAnsi="Arial" w:cs="Arial"/>
          <w:color w:val="FF0000"/>
          <w:kern w:val="0"/>
          <w:sz w:val="22"/>
          <w:szCs w:val="22"/>
          <w:rPrChange w:id="986" w:author="Guo, Shicheng" w:date="2019-03-09T01:59:00Z">
            <w:rPr>
              <w:rFonts w:ascii="Times New Roman" w:hAnsi="Times New Roman" w:cs="Times New Roman"/>
              <w:color w:val="FF0000"/>
              <w:kern w:val="0"/>
            </w:rPr>
          </w:rPrChange>
        </w:rPr>
        <w:t>Supplementary Table 6</w:t>
      </w:r>
      <w:r w:rsidRPr="002821DC">
        <w:rPr>
          <w:rFonts w:ascii="Arial" w:hAnsi="Arial" w:cs="Arial"/>
          <w:kern w:val="0"/>
          <w:sz w:val="22"/>
          <w:szCs w:val="22"/>
          <w:rPrChange w:id="987" w:author="Guo, Shicheng" w:date="2019-03-09T01:59:00Z">
            <w:rPr>
              <w:rFonts w:ascii="Times New Roman" w:hAnsi="Times New Roman" w:cs="Times New Roman"/>
              <w:kern w:val="0"/>
            </w:rPr>
          </w:rPrChange>
        </w:rPr>
        <w:t>).</w:t>
      </w:r>
      <w:r w:rsidR="001B507E" w:rsidRPr="002821DC">
        <w:rPr>
          <w:rFonts w:ascii="Arial" w:hAnsi="Arial" w:cs="Arial"/>
          <w:kern w:val="0"/>
          <w:sz w:val="22"/>
          <w:szCs w:val="22"/>
          <w:rPrChange w:id="988" w:author="Guo, Shicheng" w:date="2019-03-09T01:59:00Z">
            <w:rPr>
              <w:rFonts w:ascii="Times New Roman" w:hAnsi="Times New Roman" w:cs="Times New Roman"/>
              <w:kern w:val="0"/>
            </w:rPr>
          </w:rPrChange>
        </w:rPr>
        <w:t xml:space="preserve"> The net-PCR was performed firstly to amplify the targeted DNA sequence. Then the designed DNA fragments were sequenced by Illumina </w:t>
      </w:r>
      <w:proofErr w:type="spellStart"/>
      <w:r w:rsidR="001B507E" w:rsidRPr="002821DC">
        <w:rPr>
          <w:rFonts w:ascii="Arial" w:hAnsi="Arial" w:cs="Arial"/>
          <w:kern w:val="0"/>
          <w:sz w:val="22"/>
          <w:szCs w:val="22"/>
          <w:rPrChange w:id="989" w:author="Guo, Shicheng" w:date="2019-03-09T01:59:00Z">
            <w:rPr>
              <w:rFonts w:ascii="Times New Roman" w:hAnsi="Times New Roman" w:cs="Times New Roman"/>
              <w:kern w:val="0"/>
            </w:rPr>
          </w:rPrChange>
        </w:rPr>
        <w:t>Hiseq</w:t>
      </w:r>
      <w:proofErr w:type="spellEnd"/>
      <w:r w:rsidR="001B507E" w:rsidRPr="002821DC">
        <w:rPr>
          <w:rFonts w:ascii="Arial" w:hAnsi="Arial" w:cs="Arial"/>
          <w:kern w:val="0"/>
          <w:sz w:val="22"/>
          <w:szCs w:val="22"/>
          <w:rPrChange w:id="990" w:author="Guo, Shicheng" w:date="2019-03-09T01:59:00Z">
            <w:rPr>
              <w:rFonts w:ascii="Times New Roman" w:hAnsi="Times New Roman" w:cs="Times New Roman"/>
              <w:kern w:val="0"/>
            </w:rPr>
          </w:rPrChange>
        </w:rPr>
        <w:t xml:space="preserve"> 2000. BSseeker2 is one of the most commonly used tools for analyzing the bisulfite sequencing results and was applied in our study for mapping bisulfite treated reads as well as for methylation calling</w:t>
      </w:r>
      <w:r w:rsidR="00A670BE" w:rsidRPr="002821DC">
        <w:rPr>
          <w:rFonts w:ascii="Arial" w:hAnsi="Arial" w:cs="Arial"/>
          <w:kern w:val="0"/>
          <w:sz w:val="22"/>
          <w:szCs w:val="22"/>
          <w:rPrChange w:id="991" w:author="Guo, Shicheng" w:date="2019-03-09T01:59:00Z">
            <w:rPr>
              <w:rFonts w:ascii="Times New Roman" w:hAnsi="Times New Roman" w:cs="Times New Roman"/>
              <w:kern w:val="0"/>
            </w:rPr>
          </w:rPrChange>
        </w:rPr>
        <w:fldChar w:fldCharType="begin"/>
      </w:r>
      <w:r w:rsidR="00A670BE" w:rsidRPr="002821DC">
        <w:rPr>
          <w:rFonts w:ascii="Arial" w:hAnsi="Arial" w:cs="Arial"/>
          <w:kern w:val="0"/>
          <w:sz w:val="22"/>
          <w:szCs w:val="22"/>
          <w:rPrChange w:id="992" w:author="Guo, Shicheng" w:date="2019-03-09T01:59:00Z">
            <w:rPr>
              <w:rFonts w:ascii="Times New Roman" w:hAnsi="Times New Roman" w:cs="Times New Roman"/>
              <w:kern w:val="0"/>
            </w:rPr>
          </w:rPrChange>
        </w:rPr>
        <w:instrText xml:space="preserve"> ADDIN EN.CITE &lt;EndNote&gt;&lt;Cite&gt;&lt;Author&gt;Guo&lt;/Author&gt;&lt;Year&gt;2013&lt;/Year&gt;&lt;RecNum&gt;173&lt;/RecNum&gt;&lt;DisplayText&gt;[42]&lt;/DisplayText&gt;&lt;record&gt;&lt;rec-number&gt;173&lt;/rec-number&gt;&lt;foreign-keys&gt;&lt;key app="EN" db-id="5ep0veeviww0vqev9v0vf5zmxve5f9vvfxd5" timestamp="1490959804"&gt;173&lt;/key&gt;&lt;/foreign-keys&gt;&lt;ref-type name="Journal Article"&gt;17&lt;/ref-type&gt;&lt;contributors&gt;&lt;authors&gt;&lt;author&gt;Guo, W.&lt;/author&gt;&lt;author&gt;Fiziev, P.&lt;/author&gt;&lt;author&gt;Yan, W.&lt;/author&gt;&lt;author&gt;Cokus, S.&lt;/author&gt;&lt;author&gt;Sun, X.&lt;/author&gt;&lt;author&gt;Zhang, M. Q.&lt;/author&gt;&lt;author&gt;Chen, P. Y.&lt;/author&gt;&lt;author&gt;Pellegrini, M.&lt;/author&gt;&lt;/authors&gt;&lt;/contributors&gt;&lt;auth-address&gt;Department of Molecular, Cell and Developmental Biology, University of California, Los Angeles, CA 90095, USA. paoyang@gate.sinica.edu.tw.&lt;/auth-address&gt;&lt;titles&gt;&lt;title&gt;BS-Seeker2: a versatile aligning pipeline for bisulfite sequencing data&lt;/title&gt;&lt;secondary-title&gt;BMC Genomics&lt;/secondary-title&gt;&lt;/titles&gt;&lt;periodical&gt;&lt;full-title&gt;BMC Genomics&lt;/full-title&gt;&lt;/periodical&gt;&lt;pages&gt;774&lt;/pages&gt;&lt;volume&gt;14&lt;/volume&gt;&lt;keywords&gt;&lt;keyword&gt;CpG Islands/genetics&lt;/keyword&gt;&lt;keyword&gt;DNA Methylation/*genetics&lt;/keyword&gt;&lt;keyword&gt;Genome, Human&lt;/keyword&gt;&lt;keyword&gt;High-Throughput Nucleotide Sequencing/*methods&lt;/keyword&gt;&lt;keyword&gt;Humans&lt;/keyword&gt;&lt;keyword&gt;Sequence Alignment&lt;/keyword&gt;&lt;keyword&gt;Sequence Analysis, DNA/*methods&lt;/keyword&gt;&lt;keyword&gt;*Software&lt;/keyword&gt;&lt;keyword&gt;Sulfites/chemistry&lt;/keyword&gt;&lt;/keywords&gt;&lt;dates&gt;&lt;year&gt;2013&lt;/year&gt;&lt;pub-dates&gt;&lt;date&gt;Nov 10&lt;/date&gt;&lt;/pub-dates&gt;&lt;/dates&gt;&lt;isbn&gt;1471-2164 (Electronic)&amp;#xD;1471-2164 (Linking)&lt;/isbn&gt;&lt;accession-num&gt;24206606&lt;/accession-num&gt;&lt;urls&gt;&lt;related-urls&gt;&lt;url&gt;https://www.ncbi.nlm.nih.gov/pubmed/24206606&lt;/url&gt;&lt;/related-urls&gt;&lt;/urls&gt;&lt;custom2&gt;PMC3840619&lt;/custom2&gt;&lt;electronic-resource-num&gt;10.1186/1471-2164-14-774&lt;/electronic-resource-num&gt;&lt;/record&gt;&lt;/Cite&gt;&lt;/EndNote&gt;</w:instrText>
      </w:r>
      <w:r w:rsidR="00A670BE" w:rsidRPr="002821DC">
        <w:rPr>
          <w:rFonts w:ascii="Arial" w:hAnsi="Arial" w:cs="Arial"/>
          <w:kern w:val="0"/>
          <w:sz w:val="22"/>
          <w:szCs w:val="22"/>
          <w:rPrChange w:id="993" w:author="Guo, Shicheng" w:date="2019-03-09T01:59:00Z">
            <w:rPr>
              <w:rFonts w:ascii="Times New Roman" w:hAnsi="Times New Roman" w:cs="Times New Roman"/>
              <w:kern w:val="0"/>
            </w:rPr>
          </w:rPrChange>
        </w:rPr>
        <w:fldChar w:fldCharType="separate"/>
      </w:r>
      <w:r w:rsidR="00A670BE" w:rsidRPr="002821DC">
        <w:rPr>
          <w:rFonts w:ascii="Arial" w:hAnsi="Arial" w:cs="Arial"/>
          <w:noProof/>
          <w:kern w:val="0"/>
          <w:sz w:val="22"/>
          <w:szCs w:val="22"/>
          <w:rPrChange w:id="994" w:author="Guo, Shicheng" w:date="2019-03-09T01:59:00Z">
            <w:rPr>
              <w:rFonts w:ascii="Times New Roman" w:hAnsi="Times New Roman" w:cs="Times New Roman"/>
              <w:noProof/>
              <w:kern w:val="0"/>
            </w:rPr>
          </w:rPrChange>
        </w:rPr>
        <w:t>[42]</w:t>
      </w:r>
      <w:r w:rsidR="00A670BE" w:rsidRPr="002821DC">
        <w:rPr>
          <w:rFonts w:ascii="Arial" w:hAnsi="Arial" w:cs="Arial"/>
          <w:kern w:val="0"/>
          <w:sz w:val="22"/>
          <w:szCs w:val="22"/>
          <w:rPrChange w:id="995" w:author="Guo, Shicheng" w:date="2019-03-09T01:59:00Z">
            <w:rPr>
              <w:rFonts w:ascii="Times New Roman" w:hAnsi="Times New Roman" w:cs="Times New Roman"/>
              <w:kern w:val="0"/>
            </w:rPr>
          </w:rPrChange>
        </w:rPr>
        <w:fldChar w:fldCharType="end"/>
      </w:r>
      <w:r w:rsidR="001B507E" w:rsidRPr="002821DC">
        <w:rPr>
          <w:rFonts w:ascii="Arial" w:hAnsi="Arial" w:cs="Arial"/>
          <w:kern w:val="0"/>
          <w:sz w:val="22"/>
          <w:szCs w:val="22"/>
          <w:rPrChange w:id="996" w:author="Guo, Shicheng" w:date="2019-03-09T01:59:00Z">
            <w:rPr>
              <w:rFonts w:ascii="Times New Roman" w:hAnsi="Times New Roman" w:cs="Times New Roman"/>
              <w:kern w:val="0"/>
            </w:rPr>
          </w:rPrChange>
        </w:rPr>
        <w:t xml:space="preserve">. </w:t>
      </w:r>
      <w:r w:rsidR="00157C4E" w:rsidRPr="002821DC">
        <w:rPr>
          <w:rFonts w:ascii="Arial" w:hAnsi="Arial" w:cs="Arial"/>
          <w:kern w:val="0"/>
          <w:sz w:val="22"/>
          <w:szCs w:val="22"/>
          <w:rPrChange w:id="997" w:author="Guo, Shicheng" w:date="2019-03-09T01:59:00Z">
            <w:rPr>
              <w:rFonts w:ascii="Times New Roman" w:hAnsi="Times New Roman" w:cs="Times New Roman"/>
              <w:kern w:val="0"/>
            </w:rPr>
          </w:rPrChange>
        </w:rPr>
        <w:t xml:space="preserve">After methylation calling, we obtained the bisulfite </w:t>
      </w:r>
      <w:r w:rsidR="00860074" w:rsidRPr="002821DC">
        <w:rPr>
          <w:rFonts w:ascii="Arial" w:hAnsi="Arial" w:cs="Arial"/>
          <w:kern w:val="0"/>
          <w:sz w:val="22"/>
          <w:szCs w:val="22"/>
          <w:rPrChange w:id="998" w:author="Guo, Shicheng" w:date="2019-03-09T01:59:00Z">
            <w:rPr>
              <w:rFonts w:ascii="Times New Roman" w:hAnsi="Times New Roman" w:cs="Times New Roman"/>
              <w:kern w:val="0"/>
            </w:rPr>
          </w:rPrChange>
        </w:rPr>
        <w:t>conversion</w:t>
      </w:r>
      <w:r w:rsidR="00DD044B" w:rsidRPr="002821DC">
        <w:rPr>
          <w:rFonts w:ascii="Arial" w:hAnsi="Arial" w:cs="Arial"/>
          <w:kern w:val="0"/>
          <w:sz w:val="22"/>
          <w:szCs w:val="22"/>
          <w:rPrChange w:id="999" w:author="Guo, Shicheng" w:date="2019-03-09T01:59:00Z">
            <w:rPr>
              <w:rFonts w:ascii="Times New Roman" w:hAnsi="Times New Roman" w:cs="Times New Roman"/>
              <w:kern w:val="0"/>
            </w:rPr>
          </w:rPrChange>
        </w:rPr>
        <w:t xml:space="preserve"> rate </w:t>
      </w:r>
      <w:r w:rsidR="00860074" w:rsidRPr="002821DC">
        <w:rPr>
          <w:rFonts w:ascii="Arial" w:hAnsi="Arial" w:cs="Arial"/>
          <w:kern w:val="0"/>
          <w:sz w:val="22"/>
          <w:szCs w:val="22"/>
          <w:rPrChange w:id="1000" w:author="Guo, Shicheng" w:date="2019-03-09T01:59:00Z">
            <w:rPr>
              <w:rFonts w:ascii="Times New Roman" w:hAnsi="Times New Roman" w:cs="Times New Roman" w:hint="eastAsia"/>
              <w:kern w:val="0"/>
            </w:rPr>
          </w:rPrChange>
        </w:rPr>
        <w:t>for</w:t>
      </w:r>
      <w:r w:rsidR="00DD044B" w:rsidRPr="002821DC">
        <w:rPr>
          <w:rFonts w:ascii="Arial" w:hAnsi="Arial" w:cs="Arial"/>
          <w:kern w:val="0"/>
          <w:sz w:val="22"/>
          <w:szCs w:val="22"/>
          <w:rPrChange w:id="1001" w:author="Guo, Shicheng" w:date="2019-03-09T01:59:00Z">
            <w:rPr>
              <w:rFonts w:ascii="Times New Roman" w:hAnsi="Times New Roman" w:cs="Times New Roman"/>
              <w:kern w:val="0"/>
            </w:rPr>
          </w:rPrChange>
        </w:rPr>
        <w:t xml:space="preserve"> each sample, and the samples with bisulfite conversion rate &lt; 98% were firstly filtered out. </w:t>
      </w:r>
      <w:r w:rsidR="00157C4E" w:rsidRPr="002821DC">
        <w:rPr>
          <w:rFonts w:ascii="Arial" w:hAnsi="Arial" w:cs="Arial"/>
          <w:kern w:val="0"/>
          <w:sz w:val="22"/>
          <w:szCs w:val="22"/>
          <w:rPrChange w:id="1002" w:author="Guo, Shicheng" w:date="2019-03-09T01:59:00Z">
            <w:rPr>
              <w:rFonts w:ascii="Times New Roman" w:hAnsi="Times New Roman" w:cs="Times New Roman"/>
              <w:kern w:val="0"/>
            </w:rPr>
          </w:rPrChange>
        </w:rPr>
        <w:t xml:space="preserve">After the preliminary analysis, we </w:t>
      </w:r>
      <w:r w:rsidR="00DD044B" w:rsidRPr="002821DC">
        <w:rPr>
          <w:rFonts w:ascii="Arial" w:hAnsi="Arial" w:cs="Arial"/>
          <w:kern w:val="0"/>
          <w:sz w:val="22"/>
          <w:szCs w:val="22"/>
          <w:rPrChange w:id="1003" w:author="Guo, Shicheng" w:date="2019-03-09T01:59:00Z">
            <w:rPr>
              <w:rFonts w:ascii="Times New Roman" w:hAnsi="Times New Roman" w:cs="Times New Roman"/>
              <w:kern w:val="0"/>
            </w:rPr>
          </w:rPrChange>
        </w:rPr>
        <w:t xml:space="preserve">then </w:t>
      </w:r>
      <w:r w:rsidR="00157C4E" w:rsidRPr="002821DC">
        <w:rPr>
          <w:rFonts w:ascii="Arial" w:hAnsi="Arial" w:cs="Arial"/>
          <w:kern w:val="0"/>
          <w:sz w:val="22"/>
          <w:szCs w:val="22"/>
          <w:rPrChange w:id="1004" w:author="Guo, Shicheng" w:date="2019-03-09T01:59:00Z">
            <w:rPr>
              <w:rFonts w:ascii="Times New Roman" w:hAnsi="Times New Roman" w:cs="Times New Roman"/>
              <w:kern w:val="0"/>
            </w:rPr>
          </w:rPrChange>
        </w:rPr>
        <w:t xml:space="preserve">calculated the </w:t>
      </w:r>
      <w:r w:rsidR="00DD044B" w:rsidRPr="002821DC">
        <w:rPr>
          <w:rFonts w:ascii="Arial" w:hAnsi="Arial" w:cs="Arial"/>
          <w:kern w:val="0"/>
          <w:sz w:val="22"/>
          <w:szCs w:val="22"/>
          <w:rPrChange w:id="1005" w:author="Guo, Shicheng" w:date="2019-03-09T01:59:00Z">
            <w:rPr>
              <w:rFonts w:ascii="Times New Roman" w:hAnsi="Times New Roman" w:cs="Times New Roman"/>
              <w:kern w:val="0"/>
            </w:rPr>
          </w:rPrChange>
        </w:rPr>
        <w:t xml:space="preserve">average </w:t>
      </w:r>
      <w:r w:rsidR="00157C4E" w:rsidRPr="002821DC">
        <w:rPr>
          <w:rFonts w:ascii="Arial" w:hAnsi="Arial" w:cs="Arial"/>
          <w:kern w:val="0"/>
          <w:sz w:val="22"/>
          <w:szCs w:val="22"/>
          <w:rPrChange w:id="1006" w:author="Guo, Shicheng" w:date="2019-03-09T01:59:00Z">
            <w:rPr>
              <w:rFonts w:ascii="Times New Roman" w:hAnsi="Times New Roman" w:cs="Times New Roman"/>
              <w:kern w:val="0"/>
            </w:rPr>
          </w:rPrChange>
        </w:rPr>
        <w:t xml:space="preserve">coverage as well as the missing rate for each </w:t>
      </w:r>
      <w:proofErr w:type="spellStart"/>
      <w:r w:rsidR="00157C4E" w:rsidRPr="002821DC">
        <w:rPr>
          <w:rFonts w:ascii="Arial" w:hAnsi="Arial" w:cs="Arial"/>
          <w:kern w:val="0"/>
          <w:sz w:val="22"/>
          <w:szCs w:val="22"/>
          <w:rPrChange w:id="1007" w:author="Guo, Shicheng" w:date="2019-03-09T01:59:00Z">
            <w:rPr>
              <w:rFonts w:ascii="Times New Roman" w:hAnsi="Times New Roman" w:cs="Times New Roman"/>
              <w:kern w:val="0"/>
            </w:rPr>
          </w:rPrChange>
        </w:rPr>
        <w:t>CpGsite</w:t>
      </w:r>
      <w:proofErr w:type="spellEnd"/>
      <w:r w:rsidR="00157C4E" w:rsidRPr="002821DC">
        <w:rPr>
          <w:rFonts w:ascii="Arial" w:hAnsi="Arial" w:cs="Arial"/>
          <w:kern w:val="0"/>
          <w:sz w:val="22"/>
          <w:szCs w:val="22"/>
          <w:rPrChange w:id="1008" w:author="Guo, Shicheng" w:date="2019-03-09T01:59:00Z">
            <w:rPr>
              <w:rFonts w:ascii="Times New Roman" w:hAnsi="Times New Roman" w:cs="Times New Roman"/>
              <w:kern w:val="0"/>
            </w:rPr>
          </w:rPrChange>
        </w:rPr>
        <w:t xml:space="preserve">. </w:t>
      </w:r>
      <w:r w:rsidR="00860074" w:rsidRPr="002821DC">
        <w:rPr>
          <w:rFonts w:ascii="Arial" w:hAnsi="Arial" w:cs="Arial"/>
          <w:kern w:val="0"/>
          <w:sz w:val="22"/>
          <w:szCs w:val="22"/>
          <w:rPrChange w:id="1009" w:author="Guo, Shicheng" w:date="2019-03-09T01:59:00Z">
            <w:rPr>
              <w:rFonts w:ascii="Times New Roman" w:hAnsi="Times New Roman" w:cs="Times New Roman" w:hint="eastAsia"/>
              <w:kern w:val="0"/>
            </w:rPr>
          </w:rPrChange>
        </w:rPr>
        <w:t>T</w:t>
      </w:r>
      <w:r w:rsidR="00157C4E" w:rsidRPr="002821DC">
        <w:rPr>
          <w:rFonts w:ascii="Arial" w:hAnsi="Arial" w:cs="Arial"/>
          <w:kern w:val="0"/>
          <w:sz w:val="22"/>
          <w:szCs w:val="22"/>
          <w:rPrChange w:id="1010" w:author="Guo, Shicheng" w:date="2019-03-09T01:59:00Z">
            <w:rPr>
              <w:rFonts w:ascii="Times New Roman" w:hAnsi="Times New Roman" w:cs="Times New Roman"/>
              <w:kern w:val="0"/>
            </w:rPr>
          </w:rPrChange>
        </w:rPr>
        <w:t xml:space="preserve">he </w:t>
      </w:r>
      <w:proofErr w:type="spellStart"/>
      <w:r w:rsidR="00157C4E" w:rsidRPr="002821DC">
        <w:rPr>
          <w:rFonts w:ascii="Arial" w:hAnsi="Arial" w:cs="Arial"/>
          <w:kern w:val="0"/>
          <w:sz w:val="22"/>
          <w:szCs w:val="22"/>
          <w:rPrChange w:id="1011" w:author="Guo, Shicheng" w:date="2019-03-09T01:59:00Z">
            <w:rPr>
              <w:rFonts w:ascii="Times New Roman" w:hAnsi="Times New Roman" w:cs="Times New Roman"/>
              <w:kern w:val="0"/>
            </w:rPr>
          </w:rPrChange>
        </w:rPr>
        <w:t>CpGsites</w:t>
      </w:r>
      <w:proofErr w:type="spellEnd"/>
      <w:r w:rsidR="00157C4E" w:rsidRPr="002821DC">
        <w:rPr>
          <w:rFonts w:ascii="Arial" w:hAnsi="Arial" w:cs="Arial"/>
          <w:kern w:val="0"/>
          <w:sz w:val="22"/>
          <w:szCs w:val="22"/>
          <w:rPrChange w:id="1012" w:author="Guo, Shicheng" w:date="2019-03-09T01:59:00Z">
            <w:rPr>
              <w:rFonts w:ascii="Times New Roman" w:hAnsi="Times New Roman" w:cs="Times New Roman"/>
              <w:kern w:val="0"/>
            </w:rPr>
          </w:rPrChange>
        </w:rPr>
        <w:t xml:space="preserve"> wit</w:t>
      </w:r>
      <w:r w:rsidR="00860074" w:rsidRPr="002821DC">
        <w:rPr>
          <w:rFonts w:ascii="Arial" w:hAnsi="Arial" w:cs="Arial"/>
          <w:kern w:val="0"/>
          <w:sz w:val="22"/>
          <w:szCs w:val="22"/>
          <w:rPrChange w:id="1013" w:author="Guo, Shicheng" w:date="2019-03-09T01:59:00Z">
            <w:rPr>
              <w:rFonts w:ascii="Times New Roman" w:hAnsi="Times New Roman" w:cs="Times New Roman"/>
              <w:kern w:val="0"/>
            </w:rPr>
          </w:rPrChange>
        </w:rPr>
        <w:t>h average coverage less than 20</w:t>
      </w:r>
      <w:r w:rsidR="00860074" w:rsidRPr="002821DC">
        <w:rPr>
          <w:rFonts w:ascii="Arial" w:hAnsi="Arial" w:cs="Arial"/>
          <w:kern w:val="0"/>
          <w:sz w:val="22"/>
          <w:szCs w:val="22"/>
          <w:rPrChange w:id="1014" w:author="Guo, Shicheng" w:date="2019-03-09T01:59:00Z">
            <w:rPr>
              <w:rFonts w:ascii="Times New Roman" w:hAnsi="Times New Roman" w:cs="Times New Roman" w:hint="eastAsia"/>
              <w:kern w:val="0"/>
            </w:rPr>
          </w:rPrChange>
        </w:rPr>
        <w:t>X</w:t>
      </w:r>
      <w:r w:rsidR="00157C4E" w:rsidRPr="002821DC">
        <w:rPr>
          <w:rFonts w:ascii="Arial" w:hAnsi="Arial" w:cs="Arial"/>
          <w:kern w:val="0"/>
          <w:sz w:val="22"/>
          <w:szCs w:val="22"/>
          <w:rPrChange w:id="1015" w:author="Guo, Shicheng" w:date="2019-03-09T01:59:00Z">
            <w:rPr>
              <w:rFonts w:ascii="Times New Roman" w:hAnsi="Times New Roman" w:cs="Times New Roman"/>
              <w:kern w:val="0"/>
            </w:rPr>
          </w:rPrChange>
        </w:rPr>
        <w:t xml:space="preserve"> and/or with missing rate &gt; 0.20 were </w:t>
      </w:r>
      <w:r w:rsidR="00DD044B" w:rsidRPr="002821DC">
        <w:rPr>
          <w:rFonts w:ascii="Arial" w:hAnsi="Arial" w:cs="Arial"/>
          <w:kern w:val="0"/>
          <w:sz w:val="22"/>
          <w:szCs w:val="22"/>
          <w:rPrChange w:id="1016" w:author="Guo, Shicheng" w:date="2019-03-09T01:59:00Z">
            <w:rPr>
              <w:rFonts w:ascii="Times New Roman" w:hAnsi="Times New Roman" w:cs="Times New Roman"/>
              <w:kern w:val="0"/>
            </w:rPr>
          </w:rPrChange>
        </w:rPr>
        <w:t xml:space="preserve">further </w:t>
      </w:r>
      <w:r w:rsidR="00157C4E" w:rsidRPr="002821DC">
        <w:rPr>
          <w:rFonts w:ascii="Arial" w:hAnsi="Arial" w:cs="Arial"/>
          <w:kern w:val="0"/>
          <w:sz w:val="22"/>
          <w:szCs w:val="22"/>
          <w:rPrChange w:id="1017" w:author="Guo, Shicheng" w:date="2019-03-09T01:59:00Z">
            <w:rPr>
              <w:rFonts w:ascii="Times New Roman" w:hAnsi="Times New Roman" w:cs="Times New Roman"/>
              <w:kern w:val="0"/>
            </w:rPr>
          </w:rPrChange>
        </w:rPr>
        <w:t>filtered out. In addition, the samples with missing rate &gt; 0.30 were filtered out</w:t>
      </w:r>
      <w:r w:rsidR="00DD044B" w:rsidRPr="002821DC">
        <w:rPr>
          <w:rFonts w:ascii="Arial" w:hAnsi="Arial" w:cs="Arial"/>
          <w:kern w:val="0"/>
          <w:sz w:val="22"/>
          <w:szCs w:val="22"/>
          <w:rPrChange w:id="1018" w:author="Guo, Shicheng" w:date="2019-03-09T01:59:00Z">
            <w:rPr>
              <w:rFonts w:ascii="Times New Roman" w:hAnsi="Times New Roman" w:cs="Times New Roman"/>
              <w:kern w:val="0"/>
            </w:rPr>
          </w:rPrChange>
        </w:rPr>
        <w:t xml:space="preserve"> finally</w:t>
      </w:r>
      <w:r w:rsidR="00157C4E" w:rsidRPr="002821DC">
        <w:rPr>
          <w:rFonts w:ascii="Arial" w:hAnsi="Arial" w:cs="Arial"/>
          <w:kern w:val="0"/>
          <w:sz w:val="22"/>
          <w:szCs w:val="22"/>
          <w:rPrChange w:id="1019" w:author="Guo, Shicheng" w:date="2019-03-09T01:59:00Z">
            <w:rPr>
              <w:rFonts w:ascii="Times New Roman" w:hAnsi="Times New Roman" w:cs="Times New Roman"/>
              <w:kern w:val="0"/>
            </w:rPr>
          </w:rPrChange>
        </w:rPr>
        <w:t xml:space="preserve">. </w:t>
      </w:r>
    </w:p>
    <w:p w14:paraId="5964AEBD" w14:textId="77777777" w:rsidR="007330F5" w:rsidRPr="002821DC" w:rsidRDefault="007330F5" w:rsidP="007330F5">
      <w:pPr>
        <w:widowControl/>
        <w:spacing w:before="100" w:beforeAutospacing="1" w:after="100" w:afterAutospacing="1"/>
        <w:jc w:val="left"/>
        <w:outlineLvl w:val="2"/>
        <w:rPr>
          <w:rFonts w:ascii="Arial" w:eastAsia="Times New Roman" w:hAnsi="Arial" w:cs="Arial"/>
          <w:b/>
          <w:bCs/>
          <w:kern w:val="0"/>
          <w:sz w:val="22"/>
          <w:szCs w:val="22"/>
          <w:rPrChange w:id="1020" w:author="Guo, Shicheng" w:date="2019-03-09T01:59:00Z">
            <w:rPr>
              <w:rFonts w:ascii="Times New Roman" w:eastAsia="Times New Roman" w:hAnsi="Times New Roman" w:cs="Times New Roman"/>
              <w:b/>
              <w:bCs/>
              <w:kern w:val="0"/>
              <w:sz w:val="27"/>
              <w:szCs w:val="27"/>
            </w:rPr>
          </w:rPrChange>
        </w:rPr>
      </w:pPr>
      <w:r w:rsidRPr="002821DC">
        <w:rPr>
          <w:rFonts w:ascii="Arial" w:eastAsia="Times New Roman" w:hAnsi="Arial" w:cs="Arial"/>
          <w:b/>
          <w:bCs/>
          <w:kern w:val="0"/>
          <w:sz w:val="22"/>
          <w:szCs w:val="22"/>
          <w:rPrChange w:id="1021" w:author="Guo, Shicheng" w:date="2019-03-09T01:59:00Z">
            <w:rPr>
              <w:rFonts w:ascii="Times New Roman" w:eastAsia="Times New Roman" w:hAnsi="Times New Roman" w:cs="Times New Roman"/>
              <w:b/>
              <w:bCs/>
              <w:kern w:val="0"/>
              <w:sz w:val="27"/>
              <w:szCs w:val="27"/>
            </w:rPr>
          </w:rPrChange>
        </w:rPr>
        <w:t>Statistical analysis and machine learning</w:t>
      </w:r>
    </w:p>
    <w:p w14:paraId="48EF40B6" w14:textId="601C28D7" w:rsidR="006A6923" w:rsidRPr="002821DC" w:rsidRDefault="006A6923" w:rsidP="007330F5">
      <w:pPr>
        <w:widowControl/>
        <w:spacing w:before="100" w:beforeAutospacing="1" w:after="100" w:afterAutospacing="1"/>
        <w:jc w:val="left"/>
        <w:rPr>
          <w:rFonts w:ascii="Arial" w:hAnsi="Arial" w:cs="Arial"/>
          <w:kern w:val="0"/>
          <w:sz w:val="22"/>
          <w:szCs w:val="22"/>
          <w:rPrChange w:id="1022" w:author="Guo, Shicheng" w:date="2019-03-09T01:59:00Z">
            <w:rPr>
              <w:rFonts w:ascii="Times New Roman" w:hAnsi="Times New Roman" w:cs="Times New Roman"/>
              <w:kern w:val="0"/>
            </w:rPr>
          </w:rPrChange>
        </w:rPr>
      </w:pPr>
      <w:r w:rsidRPr="002821DC">
        <w:rPr>
          <w:rFonts w:ascii="Arial" w:hAnsi="Arial" w:cs="Arial"/>
          <w:kern w:val="0"/>
          <w:sz w:val="22"/>
          <w:szCs w:val="22"/>
          <w:rPrChange w:id="1023" w:author="Guo, Shicheng" w:date="2019-03-09T01:59:00Z">
            <w:rPr>
              <w:rFonts w:ascii="Times New Roman" w:hAnsi="Times New Roman" w:cs="Times New Roman"/>
              <w:kern w:val="0"/>
            </w:rPr>
          </w:rPrChange>
        </w:rPr>
        <w:t xml:space="preserve">In the discovery stage, we applied the </w:t>
      </w:r>
      <w:proofErr w:type="spellStart"/>
      <w:r w:rsidRPr="002821DC">
        <w:rPr>
          <w:rFonts w:ascii="Arial" w:hAnsi="Arial" w:cs="Arial"/>
          <w:kern w:val="0"/>
          <w:sz w:val="22"/>
          <w:szCs w:val="22"/>
          <w:rPrChange w:id="1024" w:author="Guo, Shicheng" w:date="2019-03-09T01:59:00Z">
            <w:rPr>
              <w:rFonts w:ascii="Times New Roman" w:hAnsi="Times New Roman" w:cs="Times New Roman"/>
              <w:kern w:val="0"/>
            </w:rPr>
          </w:rPrChange>
        </w:rPr>
        <w:t>wilcoxon</w:t>
      </w:r>
      <w:proofErr w:type="spellEnd"/>
      <w:r w:rsidRPr="002821DC">
        <w:rPr>
          <w:rFonts w:ascii="Arial" w:hAnsi="Arial" w:cs="Arial"/>
          <w:kern w:val="0"/>
          <w:sz w:val="22"/>
          <w:szCs w:val="22"/>
          <w:rPrChange w:id="1025" w:author="Guo, Shicheng" w:date="2019-03-09T01:59:00Z">
            <w:rPr>
              <w:rFonts w:ascii="Times New Roman" w:hAnsi="Times New Roman" w:cs="Times New Roman"/>
              <w:kern w:val="0"/>
            </w:rPr>
          </w:rPrChange>
        </w:rPr>
        <w:t xml:space="preserve"> rank-sum test for testing the differential methylation status between cancer and</w:t>
      </w:r>
      <w:r w:rsidR="00860074" w:rsidRPr="002821DC">
        <w:rPr>
          <w:rFonts w:ascii="Arial" w:hAnsi="Arial" w:cs="Arial"/>
          <w:kern w:val="0"/>
          <w:sz w:val="22"/>
          <w:szCs w:val="22"/>
          <w:rPrChange w:id="1026" w:author="Guo, Shicheng" w:date="2019-03-09T01:59:00Z">
            <w:rPr>
              <w:rFonts w:ascii="Times New Roman" w:hAnsi="Times New Roman" w:cs="Times New Roman"/>
              <w:kern w:val="0"/>
            </w:rPr>
          </w:rPrChange>
        </w:rPr>
        <w:t xml:space="preserve"> normal tissues of each </w:t>
      </w:r>
      <w:proofErr w:type="spellStart"/>
      <w:r w:rsidR="00860074" w:rsidRPr="002821DC">
        <w:rPr>
          <w:rFonts w:ascii="Arial" w:hAnsi="Arial" w:cs="Arial"/>
          <w:kern w:val="0"/>
          <w:sz w:val="22"/>
          <w:szCs w:val="22"/>
          <w:rPrChange w:id="1027" w:author="Guo, Shicheng" w:date="2019-03-09T01:59:00Z">
            <w:rPr>
              <w:rFonts w:ascii="Times New Roman" w:hAnsi="Times New Roman" w:cs="Times New Roman"/>
              <w:kern w:val="0"/>
            </w:rPr>
          </w:rPrChange>
        </w:rPr>
        <w:t>CpGsite</w:t>
      </w:r>
      <w:proofErr w:type="spellEnd"/>
      <w:r w:rsidR="00860074" w:rsidRPr="002821DC">
        <w:rPr>
          <w:rFonts w:ascii="Arial" w:hAnsi="Arial" w:cs="Arial"/>
          <w:kern w:val="0"/>
          <w:sz w:val="22"/>
          <w:szCs w:val="22"/>
          <w:rPrChange w:id="1028" w:author="Guo, Shicheng" w:date="2019-03-09T01:59:00Z">
            <w:rPr>
              <w:rFonts w:ascii="Times New Roman" w:hAnsi="Times New Roman" w:cs="Times New Roman"/>
              <w:kern w:val="0"/>
            </w:rPr>
          </w:rPrChange>
        </w:rPr>
        <w:t>.</w:t>
      </w:r>
      <w:r w:rsidRPr="002821DC">
        <w:rPr>
          <w:rFonts w:ascii="Arial" w:hAnsi="Arial" w:cs="Arial"/>
          <w:kern w:val="0"/>
          <w:sz w:val="22"/>
          <w:szCs w:val="22"/>
          <w:rPrChange w:id="1029" w:author="Guo, Shicheng" w:date="2019-03-09T01:59:00Z">
            <w:rPr>
              <w:rFonts w:ascii="Times New Roman" w:hAnsi="Times New Roman" w:cs="Times New Roman"/>
              <w:kern w:val="0"/>
            </w:rPr>
          </w:rPrChange>
        </w:rPr>
        <w:t xml:space="preserve"> </w:t>
      </w:r>
      <w:r w:rsidR="004D4A94" w:rsidRPr="002821DC">
        <w:rPr>
          <w:rFonts w:ascii="Arial" w:hAnsi="Arial" w:cs="Arial"/>
          <w:kern w:val="0"/>
          <w:sz w:val="22"/>
          <w:szCs w:val="22"/>
          <w:rPrChange w:id="1030" w:author="Guo, Shicheng" w:date="2019-03-09T01:59:00Z">
            <w:rPr>
              <w:rFonts w:ascii="Times New Roman" w:hAnsi="Times New Roman" w:cs="Times New Roman"/>
              <w:kern w:val="0"/>
            </w:rPr>
          </w:rPrChange>
        </w:rPr>
        <w:t xml:space="preserve">Further, differential methylation status in tumor and normal tissues of the candidate </w:t>
      </w:r>
      <w:proofErr w:type="spellStart"/>
      <w:r w:rsidR="004D4A94" w:rsidRPr="002821DC">
        <w:rPr>
          <w:rFonts w:ascii="Arial" w:hAnsi="Arial" w:cs="Arial"/>
          <w:kern w:val="0"/>
          <w:sz w:val="22"/>
          <w:szCs w:val="22"/>
          <w:rPrChange w:id="1031" w:author="Guo, Shicheng" w:date="2019-03-09T01:59:00Z">
            <w:rPr>
              <w:rFonts w:ascii="Times New Roman" w:hAnsi="Times New Roman" w:cs="Times New Roman"/>
              <w:kern w:val="0"/>
            </w:rPr>
          </w:rPrChange>
        </w:rPr>
        <w:t>CpGsites</w:t>
      </w:r>
      <w:proofErr w:type="spellEnd"/>
      <w:r w:rsidR="004D4A94" w:rsidRPr="002821DC">
        <w:rPr>
          <w:rFonts w:ascii="Arial" w:hAnsi="Arial" w:cs="Arial"/>
          <w:kern w:val="0"/>
          <w:sz w:val="22"/>
          <w:szCs w:val="22"/>
          <w:rPrChange w:id="1032" w:author="Guo, Shicheng" w:date="2019-03-09T01:59:00Z">
            <w:rPr>
              <w:rFonts w:ascii="Times New Roman" w:hAnsi="Times New Roman" w:cs="Times New Roman"/>
              <w:kern w:val="0"/>
            </w:rPr>
          </w:rPrChange>
        </w:rPr>
        <w:t xml:space="preserve"> were tested with logistic regression method. False discovery rate (FDR) correction was used for multiple test correction. In addition, the logistic regression</w:t>
      </w:r>
      <w:r w:rsidR="00FF5309" w:rsidRPr="002821DC">
        <w:rPr>
          <w:rFonts w:ascii="Arial" w:hAnsi="Arial" w:cs="Arial"/>
          <w:kern w:val="0"/>
          <w:sz w:val="22"/>
          <w:szCs w:val="22"/>
          <w:rPrChange w:id="1033" w:author="Guo, Shicheng" w:date="2019-03-09T01:59:00Z">
            <w:rPr>
              <w:rFonts w:ascii="Times New Roman" w:hAnsi="Times New Roman" w:cs="Times New Roman" w:hint="eastAsia"/>
              <w:kern w:val="0"/>
            </w:rPr>
          </w:rPrChange>
        </w:rPr>
        <w:t xml:space="preserve"> (Package stats)</w:t>
      </w:r>
      <w:r w:rsidR="004D4A94" w:rsidRPr="002821DC">
        <w:rPr>
          <w:rFonts w:ascii="Arial" w:hAnsi="Arial" w:cs="Arial"/>
          <w:kern w:val="0"/>
          <w:sz w:val="22"/>
          <w:szCs w:val="22"/>
          <w:rPrChange w:id="1034" w:author="Guo, Shicheng" w:date="2019-03-09T01:59:00Z">
            <w:rPr>
              <w:rFonts w:ascii="Times New Roman" w:hAnsi="Times New Roman" w:cs="Times New Roman"/>
              <w:kern w:val="0"/>
            </w:rPr>
          </w:rPrChange>
        </w:rPr>
        <w:t>, support vector machine</w:t>
      </w:r>
      <w:r w:rsidR="00FF5309" w:rsidRPr="002821DC">
        <w:rPr>
          <w:rFonts w:ascii="Arial" w:hAnsi="Arial" w:cs="Arial"/>
          <w:kern w:val="0"/>
          <w:sz w:val="22"/>
          <w:szCs w:val="22"/>
          <w:rPrChange w:id="1035" w:author="Guo, Shicheng" w:date="2019-03-09T01:59:00Z">
            <w:rPr>
              <w:rFonts w:ascii="Times New Roman" w:hAnsi="Times New Roman" w:cs="Times New Roman" w:hint="eastAsia"/>
              <w:kern w:val="0"/>
            </w:rPr>
          </w:rPrChange>
        </w:rPr>
        <w:t xml:space="preserve"> (SVM, Package e1071)</w:t>
      </w:r>
      <w:r w:rsidR="004D4A94" w:rsidRPr="002821DC">
        <w:rPr>
          <w:rFonts w:ascii="Arial" w:hAnsi="Arial" w:cs="Arial"/>
          <w:kern w:val="0"/>
          <w:sz w:val="22"/>
          <w:szCs w:val="22"/>
          <w:rPrChange w:id="1036" w:author="Guo, Shicheng" w:date="2019-03-09T01:59:00Z">
            <w:rPr>
              <w:rFonts w:ascii="Times New Roman" w:hAnsi="Times New Roman" w:cs="Times New Roman"/>
              <w:kern w:val="0"/>
            </w:rPr>
          </w:rPrChange>
        </w:rPr>
        <w:t>, random forest</w:t>
      </w:r>
      <w:r w:rsidR="00FF5309" w:rsidRPr="002821DC">
        <w:rPr>
          <w:rFonts w:ascii="Arial" w:hAnsi="Arial" w:cs="Arial"/>
          <w:kern w:val="0"/>
          <w:sz w:val="22"/>
          <w:szCs w:val="22"/>
          <w:rPrChange w:id="1037" w:author="Guo, Shicheng" w:date="2019-03-09T01:59:00Z">
            <w:rPr>
              <w:rFonts w:ascii="Times New Roman" w:hAnsi="Times New Roman" w:cs="Times New Roman" w:hint="eastAsia"/>
              <w:kern w:val="0"/>
            </w:rPr>
          </w:rPrChange>
        </w:rPr>
        <w:t xml:space="preserve"> (Package </w:t>
      </w:r>
      <w:proofErr w:type="spellStart"/>
      <w:r w:rsidR="00FF5309" w:rsidRPr="002821DC">
        <w:rPr>
          <w:rFonts w:ascii="Arial" w:hAnsi="Arial" w:cs="Arial"/>
          <w:kern w:val="0"/>
          <w:sz w:val="22"/>
          <w:szCs w:val="22"/>
          <w:rPrChange w:id="1038" w:author="Guo, Shicheng" w:date="2019-03-09T01:59:00Z">
            <w:rPr>
              <w:rFonts w:ascii="Times New Roman" w:hAnsi="Times New Roman" w:cs="Times New Roman" w:hint="eastAsia"/>
              <w:kern w:val="0"/>
            </w:rPr>
          </w:rPrChange>
        </w:rPr>
        <w:t>randomForest</w:t>
      </w:r>
      <w:proofErr w:type="spellEnd"/>
      <w:r w:rsidR="00FF5309" w:rsidRPr="002821DC">
        <w:rPr>
          <w:rFonts w:ascii="Arial" w:hAnsi="Arial" w:cs="Arial"/>
          <w:kern w:val="0"/>
          <w:sz w:val="22"/>
          <w:szCs w:val="22"/>
          <w:rPrChange w:id="1039" w:author="Guo, Shicheng" w:date="2019-03-09T01:59:00Z">
            <w:rPr>
              <w:rFonts w:ascii="Times New Roman" w:hAnsi="Times New Roman" w:cs="Times New Roman" w:hint="eastAsia"/>
              <w:kern w:val="0"/>
            </w:rPr>
          </w:rPrChange>
        </w:rPr>
        <w:t>)</w:t>
      </w:r>
      <w:r w:rsidR="004D4A94" w:rsidRPr="002821DC">
        <w:rPr>
          <w:rFonts w:ascii="Arial" w:hAnsi="Arial" w:cs="Arial"/>
          <w:kern w:val="0"/>
          <w:sz w:val="22"/>
          <w:szCs w:val="22"/>
          <w:rPrChange w:id="1040" w:author="Guo, Shicheng" w:date="2019-03-09T01:59:00Z">
            <w:rPr>
              <w:rFonts w:ascii="Times New Roman" w:hAnsi="Times New Roman" w:cs="Times New Roman"/>
              <w:kern w:val="0"/>
            </w:rPr>
          </w:rPrChange>
        </w:rPr>
        <w:t xml:space="preserve">, naïve </w:t>
      </w:r>
      <w:proofErr w:type="spellStart"/>
      <w:r w:rsidR="004D4A94" w:rsidRPr="002821DC">
        <w:rPr>
          <w:rFonts w:ascii="Arial" w:hAnsi="Arial" w:cs="Arial"/>
          <w:kern w:val="0"/>
          <w:sz w:val="22"/>
          <w:szCs w:val="22"/>
          <w:rPrChange w:id="1041" w:author="Guo, Shicheng" w:date="2019-03-09T01:59:00Z">
            <w:rPr>
              <w:rFonts w:ascii="Times New Roman" w:hAnsi="Times New Roman" w:cs="Times New Roman"/>
              <w:kern w:val="0"/>
            </w:rPr>
          </w:rPrChange>
        </w:rPr>
        <w:t>bayes</w:t>
      </w:r>
      <w:proofErr w:type="spellEnd"/>
      <w:r w:rsidR="00FF5309" w:rsidRPr="002821DC">
        <w:rPr>
          <w:rFonts w:ascii="Arial" w:hAnsi="Arial" w:cs="Arial"/>
          <w:kern w:val="0"/>
          <w:sz w:val="22"/>
          <w:szCs w:val="22"/>
          <w:rPrChange w:id="1042" w:author="Guo, Shicheng" w:date="2019-03-09T01:59:00Z">
            <w:rPr>
              <w:rFonts w:ascii="Times New Roman" w:hAnsi="Times New Roman" w:cs="Times New Roman" w:hint="eastAsia"/>
              <w:kern w:val="0"/>
            </w:rPr>
          </w:rPrChange>
        </w:rPr>
        <w:t xml:space="preserve"> </w:t>
      </w:r>
      <w:r w:rsidR="00FF5309" w:rsidRPr="002821DC">
        <w:rPr>
          <w:rFonts w:ascii="Arial" w:hAnsi="Arial" w:cs="Arial"/>
          <w:kern w:val="0"/>
          <w:sz w:val="22"/>
          <w:szCs w:val="22"/>
          <w:rPrChange w:id="1043" w:author="Guo, Shicheng" w:date="2019-03-09T01:59:00Z">
            <w:rPr>
              <w:rFonts w:ascii="Times New Roman" w:hAnsi="Times New Roman" w:cs="Times New Roman" w:hint="eastAsia"/>
              <w:kern w:val="0"/>
            </w:rPr>
          </w:rPrChange>
        </w:rPr>
        <w:lastRenderedPageBreak/>
        <w:t xml:space="preserve">(Package </w:t>
      </w:r>
      <w:r w:rsidR="00A13F14" w:rsidRPr="002821DC">
        <w:rPr>
          <w:rFonts w:ascii="Arial" w:hAnsi="Arial" w:cs="Arial"/>
          <w:kern w:val="0"/>
          <w:sz w:val="22"/>
          <w:szCs w:val="22"/>
          <w:rPrChange w:id="1044" w:author="Guo, Shicheng" w:date="2019-03-09T01:59:00Z">
            <w:rPr>
              <w:rFonts w:ascii="Times New Roman" w:hAnsi="Times New Roman" w:cs="Times New Roman" w:hint="eastAsia"/>
              <w:kern w:val="0"/>
            </w:rPr>
          </w:rPrChange>
        </w:rPr>
        <w:t>e1071</w:t>
      </w:r>
      <w:r w:rsidR="00FF5309" w:rsidRPr="002821DC">
        <w:rPr>
          <w:rFonts w:ascii="Arial" w:hAnsi="Arial" w:cs="Arial"/>
          <w:kern w:val="0"/>
          <w:sz w:val="22"/>
          <w:szCs w:val="22"/>
          <w:rPrChange w:id="1045" w:author="Guo, Shicheng" w:date="2019-03-09T01:59:00Z">
            <w:rPr>
              <w:rFonts w:ascii="Times New Roman" w:hAnsi="Times New Roman" w:cs="Times New Roman" w:hint="eastAsia"/>
              <w:kern w:val="0"/>
            </w:rPr>
          </w:rPrChange>
        </w:rPr>
        <w:t>)</w:t>
      </w:r>
      <w:r w:rsidR="004D4A94" w:rsidRPr="002821DC">
        <w:rPr>
          <w:rFonts w:ascii="Arial" w:hAnsi="Arial" w:cs="Arial"/>
          <w:kern w:val="0"/>
          <w:sz w:val="22"/>
          <w:szCs w:val="22"/>
          <w:rPrChange w:id="1046" w:author="Guo, Shicheng" w:date="2019-03-09T01:59:00Z">
            <w:rPr>
              <w:rFonts w:ascii="Times New Roman" w:hAnsi="Times New Roman" w:cs="Times New Roman"/>
              <w:kern w:val="0"/>
            </w:rPr>
          </w:rPrChange>
        </w:rPr>
        <w:t xml:space="preserve">, </w:t>
      </w:r>
      <w:r w:rsidR="00524B05" w:rsidRPr="002821DC">
        <w:rPr>
          <w:rFonts w:ascii="Arial" w:hAnsi="Arial" w:cs="Arial"/>
          <w:kern w:val="0"/>
          <w:sz w:val="22"/>
          <w:szCs w:val="22"/>
          <w:rPrChange w:id="1047" w:author="Guo, Shicheng" w:date="2019-03-09T01:59:00Z">
            <w:rPr>
              <w:rFonts w:ascii="Times New Roman" w:hAnsi="Times New Roman" w:cs="Times New Roman"/>
              <w:kern w:val="0"/>
            </w:rPr>
          </w:rPrChange>
        </w:rPr>
        <w:t>neural network</w:t>
      </w:r>
      <w:r w:rsidR="00A13F14" w:rsidRPr="002821DC">
        <w:rPr>
          <w:rFonts w:ascii="Arial" w:hAnsi="Arial" w:cs="Arial"/>
          <w:kern w:val="0"/>
          <w:sz w:val="22"/>
          <w:szCs w:val="22"/>
          <w:rPrChange w:id="1048" w:author="Guo, Shicheng" w:date="2019-03-09T01:59:00Z">
            <w:rPr>
              <w:rFonts w:ascii="Times New Roman" w:hAnsi="Times New Roman" w:cs="Times New Roman" w:hint="eastAsia"/>
              <w:kern w:val="0"/>
            </w:rPr>
          </w:rPrChange>
        </w:rPr>
        <w:t xml:space="preserve"> (Package </w:t>
      </w:r>
      <w:proofErr w:type="spellStart"/>
      <w:r w:rsidR="00A13F14" w:rsidRPr="002821DC">
        <w:rPr>
          <w:rFonts w:ascii="Arial" w:hAnsi="Arial" w:cs="Arial"/>
          <w:kern w:val="0"/>
          <w:sz w:val="22"/>
          <w:szCs w:val="22"/>
          <w:rPrChange w:id="1049" w:author="Guo, Shicheng" w:date="2019-03-09T01:59:00Z">
            <w:rPr>
              <w:rFonts w:ascii="Times New Roman" w:hAnsi="Times New Roman" w:cs="Times New Roman" w:hint="eastAsia"/>
              <w:kern w:val="0"/>
            </w:rPr>
          </w:rPrChange>
        </w:rPr>
        <w:t>nnet</w:t>
      </w:r>
      <w:proofErr w:type="spellEnd"/>
      <w:r w:rsidR="00A13F14" w:rsidRPr="002821DC">
        <w:rPr>
          <w:rFonts w:ascii="Arial" w:hAnsi="Arial" w:cs="Arial"/>
          <w:kern w:val="0"/>
          <w:sz w:val="22"/>
          <w:szCs w:val="22"/>
          <w:rPrChange w:id="1050" w:author="Guo, Shicheng" w:date="2019-03-09T01:59:00Z">
            <w:rPr>
              <w:rFonts w:ascii="Times New Roman" w:hAnsi="Times New Roman" w:cs="Times New Roman" w:hint="eastAsia"/>
              <w:kern w:val="0"/>
            </w:rPr>
          </w:rPrChange>
        </w:rPr>
        <w:t>)</w:t>
      </w:r>
      <w:r w:rsidR="00524B05" w:rsidRPr="002821DC">
        <w:rPr>
          <w:rFonts w:ascii="Arial" w:hAnsi="Arial" w:cs="Arial"/>
          <w:kern w:val="0"/>
          <w:sz w:val="22"/>
          <w:szCs w:val="22"/>
          <w:rPrChange w:id="1051" w:author="Guo, Shicheng" w:date="2019-03-09T01:59:00Z">
            <w:rPr>
              <w:rFonts w:ascii="Times New Roman" w:hAnsi="Times New Roman" w:cs="Times New Roman"/>
              <w:kern w:val="0"/>
            </w:rPr>
          </w:rPrChange>
        </w:rPr>
        <w:t xml:space="preserve">, </w:t>
      </w:r>
      <w:r w:rsidR="004D4A94" w:rsidRPr="002821DC">
        <w:rPr>
          <w:rFonts w:ascii="Arial" w:hAnsi="Arial" w:cs="Arial"/>
          <w:kern w:val="0"/>
          <w:sz w:val="22"/>
          <w:szCs w:val="22"/>
          <w:rPrChange w:id="1052" w:author="Guo, Shicheng" w:date="2019-03-09T01:59:00Z">
            <w:rPr>
              <w:rFonts w:ascii="Times New Roman" w:hAnsi="Times New Roman" w:cs="Times New Roman"/>
              <w:kern w:val="0"/>
            </w:rPr>
          </w:rPrChange>
        </w:rPr>
        <w:t>linear</w:t>
      </w:r>
      <w:r w:rsidR="00524B05" w:rsidRPr="002821DC">
        <w:rPr>
          <w:rFonts w:ascii="Arial" w:hAnsi="Arial" w:cs="Arial"/>
          <w:kern w:val="0"/>
          <w:sz w:val="22"/>
          <w:szCs w:val="22"/>
          <w:rPrChange w:id="1053" w:author="Guo, Shicheng" w:date="2019-03-09T01:59:00Z">
            <w:rPr>
              <w:rFonts w:ascii="Times New Roman" w:hAnsi="Times New Roman" w:cs="Times New Roman"/>
              <w:kern w:val="0"/>
            </w:rPr>
          </w:rPrChange>
        </w:rPr>
        <w:t xml:space="preserve"> discriminant analysis (LDA</w:t>
      </w:r>
      <w:r w:rsidR="00A13F14" w:rsidRPr="002821DC">
        <w:rPr>
          <w:rFonts w:ascii="Arial" w:hAnsi="Arial" w:cs="Arial"/>
          <w:kern w:val="0"/>
          <w:sz w:val="22"/>
          <w:szCs w:val="22"/>
          <w:rPrChange w:id="1054" w:author="Guo, Shicheng" w:date="2019-03-09T01:59:00Z">
            <w:rPr>
              <w:rFonts w:ascii="Times New Roman" w:hAnsi="Times New Roman" w:cs="Times New Roman" w:hint="eastAsia"/>
              <w:kern w:val="0"/>
            </w:rPr>
          </w:rPrChange>
        </w:rPr>
        <w:t xml:space="preserve">, Package </w:t>
      </w:r>
      <w:proofErr w:type="spellStart"/>
      <w:r w:rsidR="00A13F14" w:rsidRPr="002821DC">
        <w:rPr>
          <w:rFonts w:ascii="Arial" w:hAnsi="Arial" w:cs="Arial"/>
          <w:kern w:val="0"/>
          <w:sz w:val="22"/>
          <w:szCs w:val="22"/>
          <w:rPrChange w:id="1055" w:author="Guo, Shicheng" w:date="2019-03-09T01:59:00Z">
            <w:rPr>
              <w:rFonts w:ascii="Times New Roman" w:hAnsi="Times New Roman" w:cs="Times New Roman" w:hint="eastAsia"/>
              <w:kern w:val="0"/>
            </w:rPr>
          </w:rPrChange>
        </w:rPr>
        <w:t>mda</w:t>
      </w:r>
      <w:proofErr w:type="spellEnd"/>
      <w:r w:rsidR="00524B05" w:rsidRPr="002821DC">
        <w:rPr>
          <w:rFonts w:ascii="Arial" w:hAnsi="Arial" w:cs="Arial"/>
          <w:kern w:val="0"/>
          <w:sz w:val="22"/>
          <w:szCs w:val="22"/>
          <w:rPrChange w:id="1056" w:author="Guo, Shicheng" w:date="2019-03-09T01:59:00Z">
            <w:rPr>
              <w:rFonts w:ascii="Times New Roman" w:hAnsi="Times New Roman" w:cs="Times New Roman"/>
              <w:kern w:val="0"/>
            </w:rPr>
          </w:rPrChange>
        </w:rPr>
        <w:t>), mixture discriminant analysis (MDA</w:t>
      </w:r>
      <w:r w:rsidR="00A13F14" w:rsidRPr="002821DC">
        <w:rPr>
          <w:rFonts w:ascii="Arial" w:hAnsi="Arial" w:cs="Arial"/>
          <w:kern w:val="0"/>
          <w:sz w:val="22"/>
          <w:szCs w:val="22"/>
          <w:rPrChange w:id="1057" w:author="Guo, Shicheng" w:date="2019-03-09T01:59:00Z">
            <w:rPr>
              <w:rFonts w:ascii="Times New Roman" w:hAnsi="Times New Roman" w:cs="Times New Roman" w:hint="eastAsia"/>
              <w:kern w:val="0"/>
            </w:rPr>
          </w:rPrChange>
        </w:rPr>
        <w:t xml:space="preserve">, Package </w:t>
      </w:r>
      <w:proofErr w:type="spellStart"/>
      <w:r w:rsidR="00A13F14" w:rsidRPr="002821DC">
        <w:rPr>
          <w:rFonts w:ascii="Arial" w:hAnsi="Arial" w:cs="Arial"/>
          <w:kern w:val="0"/>
          <w:sz w:val="22"/>
          <w:szCs w:val="22"/>
          <w:rPrChange w:id="1058" w:author="Guo, Shicheng" w:date="2019-03-09T01:59:00Z">
            <w:rPr>
              <w:rFonts w:ascii="Times New Roman" w:hAnsi="Times New Roman" w:cs="Times New Roman" w:hint="eastAsia"/>
              <w:kern w:val="0"/>
            </w:rPr>
          </w:rPrChange>
        </w:rPr>
        <w:t>mda</w:t>
      </w:r>
      <w:proofErr w:type="spellEnd"/>
      <w:r w:rsidR="00524B05" w:rsidRPr="002821DC">
        <w:rPr>
          <w:rFonts w:ascii="Arial" w:hAnsi="Arial" w:cs="Arial"/>
          <w:kern w:val="0"/>
          <w:sz w:val="22"/>
          <w:szCs w:val="22"/>
          <w:rPrChange w:id="1059" w:author="Guo, Shicheng" w:date="2019-03-09T01:59:00Z">
            <w:rPr>
              <w:rFonts w:ascii="Times New Roman" w:hAnsi="Times New Roman" w:cs="Times New Roman"/>
              <w:kern w:val="0"/>
            </w:rPr>
          </w:rPrChange>
        </w:rPr>
        <w:t>) as well as the flexible discriminant analysis (FDA</w:t>
      </w:r>
      <w:r w:rsidR="00A13F14" w:rsidRPr="002821DC">
        <w:rPr>
          <w:rFonts w:ascii="Arial" w:hAnsi="Arial" w:cs="Arial"/>
          <w:kern w:val="0"/>
          <w:sz w:val="22"/>
          <w:szCs w:val="22"/>
          <w:rPrChange w:id="1060" w:author="Guo, Shicheng" w:date="2019-03-09T01:59:00Z">
            <w:rPr>
              <w:rFonts w:ascii="Times New Roman" w:hAnsi="Times New Roman" w:cs="Times New Roman" w:hint="eastAsia"/>
              <w:kern w:val="0"/>
            </w:rPr>
          </w:rPrChange>
        </w:rPr>
        <w:t xml:space="preserve">, Package </w:t>
      </w:r>
      <w:proofErr w:type="spellStart"/>
      <w:r w:rsidR="00A13F14" w:rsidRPr="002821DC">
        <w:rPr>
          <w:rFonts w:ascii="Arial" w:hAnsi="Arial" w:cs="Arial"/>
          <w:kern w:val="0"/>
          <w:sz w:val="22"/>
          <w:szCs w:val="22"/>
          <w:rPrChange w:id="1061" w:author="Guo, Shicheng" w:date="2019-03-09T01:59:00Z">
            <w:rPr>
              <w:rFonts w:ascii="Times New Roman" w:hAnsi="Times New Roman" w:cs="Times New Roman" w:hint="eastAsia"/>
              <w:kern w:val="0"/>
            </w:rPr>
          </w:rPrChange>
        </w:rPr>
        <w:t>mda</w:t>
      </w:r>
      <w:proofErr w:type="spellEnd"/>
      <w:r w:rsidR="00524B05" w:rsidRPr="002821DC">
        <w:rPr>
          <w:rFonts w:ascii="Arial" w:hAnsi="Arial" w:cs="Arial"/>
          <w:kern w:val="0"/>
          <w:sz w:val="22"/>
          <w:szCs w:val="22"/>
          <w:rPrChange w:id="1062" w:author="Guo, Shicheng" w:date="2019-03-09T01:59:00Z">
            <w:rPr>
              <w:rFonts w:ascii="Times New Roman" w:hAnsi="Times New Roman" w:cs="Times New Roman"/>
              <w:kern w:val="0"/>
            </w:rPr>
          </w:rPrChange>
        </w:rPr>
        <w:t>) were used for classifying the ESCC and normal tissues.</w:t>
      </w:r>
      <w:r w:rsidR="00261A0E" w:rsidRPr="002821DC">
        <w:rPr>
          <w:rFonts w:ascii="Arial" w:hAnsi="Arial" w:cs="Arial"/>
          <w:kern w:val="0"/>
          <w:sz w:val="22"/>
          <w:szCs w:val="22"/>
          <w:rPrChange w:id="1063" w:author="Guo, Shicheng" w:date="2019-03-09T01:59:00Z">
            <w:rPr>
              <w:rFonts w:ascii="Times New Roman" w:hAnsi="Times New Roman" w:cs="Times New Roman"/>
              <w:kern w:val="0"/>
            </w:rPr>
          </w:rPrChange>
        </w:rPr>
        <w:t xml:space="preserve"> To obtain the robust evaluation of the prediction ability with </w:t>
      </w:r>
      <w:r w:rsidR="00F97249" w:rsidRPr="002821DC">
        <w:rPr>
          <w:rFonts w:ascii="Arial" w:hAnsi="Arial" w:cs="Arial"/>
          <w:kern w:val="0"/>
          <w:sz w:val="22"/>
          <w:szCs w:val="22"/>
          <w:rPrChange w:id="1064" w:author="Guo, Shicheng" w:date="2019-03-09T01:59:00Z">
            <w:rPr>
              <w:rFonts w:ascii="Times New Roman" w:hAnsi="Times New Roman" w:cs="Times New Roman"/>
              <w:kern w:val="0"/>
            </w:rPr>
          </w:rPrChange>
        </w:rPr>
        <w:t>these biomarkers and methods, fivefold cross-</w:t>
      </w:r>
      <w:r w:rsidR="00261A0E" w:rsidRPr="002821DC">
        <w:rPr>
          <w:rFonts w:ascii="Arial" w:hAnsi="Arial" w:cs="Arial"/>
          <w:kern w:val="0"/>
          <w:sz w:val="22"/>
          <w:szCs w:val="22"/>
          <w:rPrChange w:id="1065" w:author="Guo, Shicheng" w:date="2019-03-09T01:59:00Z">
            <w:rPr>
              <w:rFonts w:ascii="Times New Roman" w:hAnsi="Times New Roman" w:cs="Times New Roman"/>
              <w:kern w:val="0"/>
            </w:rPr>
          </w:rPrChange>
        </w:rPr>
        <w:t xml:space="preserve">validation was also applied. </w:t>
      </w:r>
      <w:r w:rsidR="00524B05" w:rsidRPr="002821DC">
        <w:rPr>
          <w:rFonts w:ascii="Arial" w:hAnsi="Arial" w:cs="Arial"/>
          <w:kern w:val="0"/>
          <w:sz w:val="22"/>
          <w:szCs w:val="22"/>
          <w:rPrChange w:id="1066" w:author="Guo, Shicheng" w:date="2019-03-09T01:59:00Z">
            <w:rPr>
              <w:rFonts w:ascii="Times New Roman" w:hAnsi="Times New Roman" w:cs="Times New Roman"/>
              <w:kern w:val="0"/>
            </w:rPr>
          </w:rPrChange>
        </w:rPr>
        <w:t xml:space="preserve">In addition, </w:t>
      </w:r>
      <w:r w:rsidR="00261A0E" w:rsidRPr="002821DC">
        <w:rPr>
          <w:rFonts w:ascii="Arial" w:hAnsi="Arial" w:cs="Arial"/>
          <w:kern w:val="0"/>
          <w:sz w:val="22"/>
          <w:szCs w:val="22"/>
          <w:rPrChange w:id="1067" w:author="Guo, Shicheng" w:date="2019-03-09T01:59:00Z">
            <w:rPr>
              <w:rFonts w:ascii="Times New Roman" w:hAnsi="Times New Roman" w:cs="Times New Roman"/>
              <w:kern w:val="0"/>
            </w:rPr>
          </w:rPrChange>
        </w:rPr>
        <w:t>s</w:t>
      </w:r>
      <w:r w:rsidR="00524B05" w:rsidRPr="002821DC">
        <w:rPr>
          <w:rFonts w:ascii="Arial" w:hAnsi="Arial" w:cs="Arial"/>
          <w:kern w:val="0"/>
          <w:sz w:val="22"/>
          <w:szCs w:val="22"/>
          <w:rPrChange w:id="1068" w:author="Guo, Shicheng" w:date="2019-03-09T01:59:00Z">
            <w:rPr>
              <w:rFonts w:ascii="Times New Roman" w:hAnsi="Times New Roman" w:cs="Times New Roman"/>
              <w:kern w:val="0"/>
            </w:rPr>
          </w:rPrChange>
        </w:rPr>
        <w:t>ensitivity,</w:t>
      </w:r>
      <w:r w:rsidR="00261A0E" w:rsidRPr="002821DC">
        <w:rPr>
          <w:rFonts w:ascii="Arial" w:hAnsi="Arial" w:cs="Arial"/>
          <w:kern w:val="0"/>
          <w:sz w:val="22"/>
          <w:szCs w:val="22"/>
          <w:rPrChange w:id="1069" w:author="Guo, Shicheng" w:date="2019-03-09T01:59:00Z">
            <w:rPr>
              <w:rFonts w:ascii="Times New Roman" w:hAnsi="Times New Roman" w:cs="Times New Roman"/>
              <w:kern w:val="0"/>
            </w:rPr>
          </w:rPrChange>
        </w:rPr>
        <w:t xml:space="preserve"> specificity and accuracy were obtained from the logistic regression model. All statistical analyses were all </w:t>
      </w:r>
      <w:r w:rsidR="00F97249" w:rsidRPr="002821DC">
        <w:rPr>
          <w:rFonts w:ascii="Arial" w:hAnsi="Arial" w:cs="Arial"/>
          <w:kern w:val="0"/>
          <w:sz w:val="22"/>
          <w:szCs w:val="22"/>
          <w:rPrChange w:id="1070" w:author="Guo, Shicheng" w:date="2019-03-09T01:59:00Z">
            <w:rPr>
              <w:rFonts w:ascii="Times New Roman" w:hAnsi="Times New Roman" w:cs="Times New Roman"/>
              <w:kern w:val="0"/>
            </w:rPr>
          </w:rPrChange>
        </w:rPr>
        <w:t>conducted</w:t>
      </w:r>
      <w:r w:rsidR="00261A0E" w:rsidRPr="002821DC">
        <w:rPr>
          <w:rFonts w:ascii="Arial" w:hAnsi="Arial" w:cs="Arial"/>
          <w:kern w:val="0"/>
          <w:sz w:val="22"/>
          <w:szCs w:val="22"/>
          <w:rPrChange w:id="1071" w:author="Guo, Shicheng" w:date="2019-03-09T01:59:00Z">
            <w:rPr>
              <w:rFonts w:ascii="Times New Roman" w:hAnsi="Times New Roman" w:cs="Times New Roman"/>
              <w:kern w:val="0"/>
            </w:rPr>
          </w:rPrChange>
        </w:rPr>
        <w:t xml:space="preserve"> </w:t>
      </w:r>
      <w:r w:rsidR="00C40D66" w:rsidRPr="002821DC">
        <w:rPr>
          <w:rFonts w:ascii="Arial" w:hAnsi="Arial" w:cs="Arial"/>
          <w:kern w:val="0"/>
          <w:sz w:val="22"/>
          <w:szCs w:val="22"/>
          <w:rPrChange w:id="1072" w:author="Guo, Shicheng" w:date="2019-03-09T01:59:00Z">
            <w:rPr>
              <w:rFonts w:ascii="Times New Roman" w:hAnsi="Times New Roman" w:cs="Times New Roman"/>
              <w:kern w:val="0"/>
            </w:rPr>
          </w:rPrChange>
        </w:rPr>
        <w:t>using</w:t>
      </w:r>
      <w:r w:rsidR="00261A0E" w:rsidRPr="002821DC">
        <w:rPr>
          <w:rFonts w:ascii="Arial" w:hAnsi="Arial" w:cs="Arial"/>
          <w:kern w:val="0"/>
          <w:sz w:val="22"/>
          <w:szCs w:val="22"/>
          <w:rPrChange w:id="1073" w:author="Guo, Shicheng" w:date="2019-03-09T01:59:00Z">
            <w:rPr>
              <w:rFonts w:ascii="Times New Roman" w:hAnsi="Times New Roman" w:cs="Times New Roman"/>
              <w:kern w:val="0"/>
            </w:rPr>
          </w:rPrChange>
        </w:rPr>
        <w:t xml:space="preserve"> R</w:t>
      </w:r>
      <w:r w:rsidR="00CE068D" w:rsidRPr="002821DC">
        <w:rPr>
          <w:rFonts w:ascii="Arial" w:hAnsi="Arial" w:cs="Arial"/>
          <w:kern w:val="0"/>
          <w:sz w:val="22"/>
          <w:szCs w:val="22"/>
          <w:rPrChange w:id="1074" w:author="Guo, Shicheng" w:date="2019-03-09T01:59:00Z">
            <w:rPr>
              <w:rFonts w:ascii="Times New Roman" w:hAnsi="Times New Roman" w:cs="Times New Roman"/>
              <w:kern w:val="0"/>
            </w:rPr>
          </w:rPrChange>
        </w:rPr>
        <w:t xml:space="preserve"> </w:t>
      </w:r>
      <w:r w:rsidR="00A13F14" w:rsidRPr="002821DC">
        <w:rPr>
          <w:rFonts w:ascii="Arial" w:hAnsi="Arial" w:cs="Arial"/>
          <w:kern w:val="0"/>
          <w:sz w:val="22"/>
          <w:szCs w:val="22"/>
          <w:rPrChange w:id="1075" w:author="Guo, Shicheng" w:date="2019-03-09T01:59:00Z">
            <w:rPr>
              <w:rFonts w:ascii="Times New Roman" w:hAnsi="Times New Roman" w:cs="Times New Roman"/>
              <w:kern w:val="0"/>
            </w:rPr>
          </w:rPrChange>
        </w:rPr>
        <w:t>3.2.1</w:t>
      </w:r>
      <w:r w:rsidR="00A670BE" w:rsidRPr="002821DC">
        <w:rPr>
          <w:rFonts w:ascii="Arial" w:hAnsi="Arial" w:cs="Arial"/>
          <w:kern w:val="0"/>
          <w:sz w:val="22"/>
          <w:szCs w:val="22"/>
          <w:rPrChange w:id="1076" w:author="Guo, Shicheng" w:date="2019-03-09T01:59:00Z">
            <w:rPr>
              <w:rFonts w:ascii="Times New Roman" w:hAnsi="Times New Roman" w:cs="Times New Roman"/>
              <w:kern w:val="0"/>
            </w:rPr>
          </w:rPrChange>
        </w:rPr>
        <w:fldChar w:fldCharType="begin"/>
      </w:r>
      <w:r w:rsidR="00A670BE" w:rsidRPr="002821DC">
        <w:rPr>
          <w:rFonts w:ascii="Arial" w:hAnsi="Arial" w:cs="Arial"/>
          <w:kern w:val="0"/>
          <w:sz w:val="22"/>
          <w:szCs w:val="22"/>
          <w:rPrChange w:id="1077" w:author="Guo, Shicheng" w:date="2019-03-09T01:59:00Z">
            <w:rPr>
              <w:rFonts w:ascii="Times New Roman" w:hAnsi="Times New Roman" w:cs="Times New Roman"/>
              <w:kern w:val="0"/>
            </w:rPr>
          </w:rPrChange>
        </w:rPr>
        <w:instrText xml:space="preserve"> ADDIN EN.CITE &lt;EndNote&gt;&lt;Cite&gt;&lt;Author&gt;Dessau&lt;/Author&gt;&lt;Year&gt;2008&lt;/Year&gt;&lt;RecNum&gt;186&lt;/RecNum&gt;&lt;DisplayText&gt;[43]&lt;/DisplayText&gt;&lt;record&gt;&lt;rec-number&gt;186&lt;/rec-number&gt;&lt;foreign-keys&gt;&lt;key app="EN" db-id="5ep0veeviww0vqev9v0vf5zmxve5f9vvfxd5" timestamp="1490959906"&gt;186&lt;/key&gt;&lt;/foreign-keys&gt;&lt;ref-type name="Journal Article"&gt;17&lt;/ref-type&gt;&lt;contributors&gt;&lt;authors&gt;&lt;author&gt;Dessau, R. B.&lt;/author&gt;&lt;author&gt;Pipper, C. B.&lt;/author&gt;&lt;/authors&gt;&lt;/contributors&gt;&lt;auth-address&gt;Naestved Sygehus, Klinisk Mikrobiologisk Afdeling, Naestved. rde@cn.stam.dk&lt;/auth-address&gt;&lt;titles&gt;&lt;title&gt;[&amp;apos;&amp;apos;R&amp;quot;--project for statistical computing]&lt;/title&gt;&lt;secondary-title&gt;Ugeskr Laeger&lt;/secondary-title&gt;&lt;/titles&gt;&lt;periodical&gt;&lt;full-title&gt;Ugeskr Laeger&lt;/full-title&gt;&lt;/periodical&gt;&lt;pages&gt;328-30&lt;/pages&gt;&lt;volume&gt;170&lt;/volume&gt;&lt;number&gt;5&lt;/number&gt;&lt;keywords&gt;&lt;keyword&gt;*Computer Graphics&lt;/keyword&gt;&lt;keyword&gt;Education, Medical&lt;/keyword&gt;&lt;keyword&gt;Health Services/statistics &amp;amp; numerical data&lt;/keyword&gt;&lt;keyword&gt;Humans&lt;/keyword&gt;&lt;keyword&gt;Patients/statistics &amp;amp; numerical data&lt;/keyword&gt;&lt;keyword&gt;Quality Assurance, Health Care&lt;/keyword&gt;&lt;keyword&gt;*Software&lt;/keyword&gt;&lt;keyword&gt;*Statistics as Topic&lt;/keyword&gt;&lt;/keywords&gt;&lt;dates&gt;&lt;year&gt;2008&lt;/year&gt;&lt;pub-dates&gt;&lt;date&gt;Jan 28&lt;/date&gt;&lt;/pub-dates&gt;&lt;/dates&gt;&lt;orig-pub&gt;R--en programpakke til statistisk databehandling og grafik.&lt;/orig-pub&gt;&lt;isbn&gt;1603-6824 (Electronic)&amp;#xD;0041-5782 (Linking)&lt;/isbn&gt;&lt;accession-num&gt;18252159&lt;/accession-num&gt;&lt;urls&gt;&lt;related-urls&gt;&lt;url&gt;https://www.ncbi.nlm.nih.gov/pubmed/18252159&lt;/url&gt;&lt;/related-urls&gt;&lt;/urls&gt;&lt;/record&gt;&lt;/Cite&gt;&lt;/EndNote&gt;</w:instrText>
      </w:r>
      <w:r w:rsidR="00A670BE" w:rsidRPr="002821DC">
        <w:rPr>
          <w:rFonts w:ascii="Arial" w:hAnsi="Arial" w:cs="Arial"/>
          <w:kern w:val="0"/>
          <w:sz w:val="22"/>
          <w:szCs w:val="22"/>
          <w:rPrChange w:id="1078" w:author="Guo, Shicheng" w:date="2019-03-09T01:59:00Z">
            <w:rPr>
              <w:rFonts w:ascii="Times New Roman" w:hAnsi="Times New Roman" w:cs="Times New Roman"/>
              <w:kern w:val="0"/>
            </w:rPr>
          </w:rPrChange>
        </w:rPr>
        <w:fldChar w:fldCharType="separate"/>
      </w:r>
      <w:r w:rsidR="00A670BE" w:rsidRPr="002821DC">
        <w:rPr>
          <w:rFonts w:ascii="Arial" w:hAnsi="Arial" w:cs="Arial"/>
          <w:noProof/>
          <w:kern w:val="0"/>
          <w:sz w:val="22"/>
          <w:szCs w:val="22"/>
          <w:rPrChange w:id="1079" w:author="Guo, Shicheng" w:date="2019-03-09T01:59:00Z">
            <w:rPr>
              <w:rFonts w:ascii="Times New Roman" w:hAnsi="Times New Roman" w:cs="Times New Roman"/>
              <w:noProof/>
              <w:kern w:val="0"/>
            </w:rPr>
          </w:rPrChange>
        </w:rPr>
        <w:t>[43]</w:t>
      </w:r>
      <w:r w:rsidR="00A670BE" w:rsidRPr="002821DC">
        <w:rPr>
          <w:rFonts w:ascii="Arial" w:hAnsi="Arial" w:cs="Arial"/>
          <w:kern w:val="0"/>
          <w:sz w:val="22"/>
          <w:szCs w:val="22"/>
          <w:rPrChange w:id="1080" w:author="Guo, Shicheng" w:date="2019-03-09T01:59:00Z">
            <w:rPr>
              <w:rFonts w:ascii="Times New Roman" w:hAnsi="Times New Roman" w:cs="Times New Roman"/>
              <w:kern w:val="0"/>
            </w:rPr>
          </w:rPrChange>
        </w:rPr>
        <w:fldChar w:fldCharType="end"/>
      </w:r>
      <w:r w:rsidR="00A13F14" w:rsidRPr="002821DC">
        <w:rPr>
          <w:rFonts w:ascii="Arial" w:hAnsi="Arial" w:cs="Arial"/>
          <w:kern w:val="0"/>
          <w:sz w:val="22"/>
          <w:szCs w:val="22"/>
          <w:rPrChange w:id="1081" w:author="Guo, Shicheng" w:date="2019-03-09T01:59:00Z">
            <w:rPr>
              <w:rFonts w:ascii="Times New Roman" w:hAnsi="Times New Roman" w:cs="Times New Roman"/>
              <w:kern w:val="0"/>
            </w:rPr>
          </w:rPrChange>
        </w:rPr>
        <w:t>.</w:t>
      </w:r>
      <w:r w:rsidR="00524B05" w:rsidRPr="002821DC">
        <w:rPr>
          <w:rFonts w:ascii="Arial" w:hAnsi="Arial" w:cs="Arial"/>
          <w:kern w:val="0"/>
          <w:sz w:val="22"/>
          <w:szCs w:val="22"/>
          <w:rPrChange w:id="1082" w:author="Guo, Shicheng" w:date="2019-03-09T01:59:00Z">
            <w:rPr>
              <w:rFonts w:ascii="Times New Roman" w:hAnsi="Times New Roman" w:cs="Times New Roman"/>
              <w:kern w:val="0"/>
            </w:rPr>
          </w:rPrChange>
        </w:rPr>
        <w:t xml:space="preserve"> </w:t>
      </w:r>
    </w:p>
    <w:p w14:paraId="43ABD373" w14:textId="77777777" w:rsidR="009B6877" w:rsidRPr="002821DC" w:rsidRDefault="009B6877" w:rsidP="009B6877">
      <w:pPr>
        <w:widowControl/>
        <w:spacing w:before="100" w:beforeAutospacing="1" w:after="100" w:afterAutospacing="1"/>
        <w:jc w:val="left"/>
        <w:outlineLvl w:val="1"/>
        <w:rPr>
          <w:rFonts w:ascii="Arial" w:eastAsia="Times New Roman" w:hAnsi="Arial" w:cs="Arial"/>
          <w:b/>
          <w:bCs/>
          <w:kern w:val="0"/>
          <w:sz w:val="22"/>
          <w:szCs w:val="22"/>
          <w:rPrChange w:id="1083" w:author="Guo, Shicheng" w:date="2019-03-09T01:59:00Z">
            <w:rPr>
              <w:rFonts w:ascii="Times New Roman" w:eastAsia="Times New Roman" w:hAnsi="Times New Roman" w:cs="Times New Roman"/>
              <w:b/>
              <w:bCs/>
              <w:kern w:val="0"/>
              <w:sz w:val="36"/>
              <w:szCs w:val="36"/>
            </w:rPr>
          </w:rPrChange>
        </w:rPr>
      </w:pPr>
      <w:r w:rsidRPr="002821DC">
        <w:rPr>
          <w:rFonts w:ascii="Arial" w:eastAsia="Times New Roman" w:hAnsi="Arial" w:cs="Arial"/>
          <w:b/>
          <w:bCs/>
          <w:kern w:val="0"/>
          <w:sz w:val="22"/>
          <w:szCs w:val="22"/>
          <w:rPrChange w:id="1084" w:author="Guo, Shicheng" w:date="2019-03-09T01:59:00Z">
            <w:rPr>
              <w:rFonts w:ascii="Times New Roman" w:eastAsia="Times New Roman" w:hAnsi="Times New Roman" w:cs="Times New Roman"/>
              <w:b/>
              <w:bCs/>
              <w:kern w:val="0"/>
              <w:sz w:val="36"/>
              <w:szCs w:val="36"/>
            </w:rPr>
          </w:rPrChange>
        </w:rPr>
        <w:t>Abbreviations</w:t>
      </w:r>
    </w:p>
    <w:p w14:paraId="31DBCE4D" w14:textId="77777777" w:rsidR="009B6877" w:rsidRPr="002821DC" w:rsidRDefault="009B6877" w:rsidP="009B6877">
      <w:pPr>
        <w:widowControl/>
        <w:spacing w:before="100" w:beforeAutospacing="1" w:after="100" w:afterAutospacing="1"/>
        <w:jc w:val="left"/>
        <w:outlineLvl w:val="1"/>
        <w:rPr>
          <w:rFonts w:ascii="Arial" w:eastAsia="Times New Roman" w:hAnsi="Arial" w:cs="Arial"/>
          <w:b/>
          <w:bCs/>
          <w:kern w:val="0"/>
          <w:sz w:val="22"/>
          <w:szCs w:val="22"/>
          <w:rPrChange w:id="1085" w:author="Guo, Shicheng" w:date="2019-03-09T01:59:00Z">
            <w:rPr>
              <w:rFonts w:ascii="Times New Roman" w:eastAsia="Times New Roman" w:hAnsi="Times New Roman" w:cs="Times New Roman"/>
              <w:b/>
              <w:bCs/>
              <w:kern w:val="0"/>
              <w:sz w:val="36"/>
              <w:szCs w:val="36"/>
            </w:rPr>
          </w:rPrChange>
        </w:rPr>
      </w:pPr>
      <w:r w:rsidRPr="002821DC">
        <w:rPr>
          <w:rFonts w:ascii="Arial" w:eastAsia="Times New Roman" w:hAnsi="Arial" w:cs="Arial"/>
          <w:b/>
          <w:bCs/>
          <w:kern w:val="0"/>
          <w:sz w:val="22"/>
          <w:szCs w:val="22"/>
          <w:rPrChange w:id="1086" w:author="Guo, Shicheng" w:date="2019-03-09T01:59:00Z">
            <w:rPr>
              <w:rFonts w:ascii="Times New Roman" w:eastAsia="Times New Roman" w:hAnsi="Times New Roman" w:cs="Times New Roman"/>
              <w:b/>
              <w:bCs/>
              <w:kern w:val="0"/>
              <w:sz w:val="36"/>
              <w:szCs w:val="36"/>
            </w:rPr>
          </w:rPrChange>
        </w:rPr>
        <w:t>Acknowledgements</w:t>
      </w:r>
    </w:p>
    <w:p w14:paraId="58862C8C" w14:textId="77777777" w:rsidR="009B6877" w:rsidRPr="002821DC" w:rsidRDefault="009B6877" w:rsidP="009B6877">
      <w:pPr>
        <w:widowControl/>
        <w:spacing w:before="100" w:beforeAutospacing="1" w:after="100" w:afterAutospacing="1"/>
        <w:jc w:val="left"/>
        <w:outlineLvl w:val="1"/>
        <w:rPr>
          <w:rFonts w:ascii="Arial" w:eastAsia="Times New Roman" w:hAnsi="Arial" w:cs="Arial"/>
          <w:b/>
          <w:bCs/>
          <w:kern w:val="0"/>
          <w:sz w:val="22"/>
          <w:szCs w:val="22"/>
          <w:rPrChange w:id="1087" w:author="Guo, Shicheng" w:date="2019-03-09T01:59:00Z">
            <w:rPr>
              <w:rFonts w:ascii="Times New Roman" w:eastAsia="Times New Roman" w:hAnsi="Times New Roman" w:cs="Times New Roman"/>
              <w:b/>
              <w:bCs/>
              <w:kern w:val="0"/>
              <w:sz w:val="36"/>
              <w:szCs w:val="36"/>
            </w:rPr>
          </w:rPrChange>
        </w:rPr>
      </w:pPr>
      <w:r w:rsidRPr="002821DC">
        <w:rPr>
          <w:rFonts w:ascii="Arial" w:eastAsia="Times New Roman" w:hAnsi="Arial" w:cs="Arial"/>
          <w:b/>
          <w:bCs/>
          <w:kern w:val="0"/>
          <w:sz w:val="22"/>
          <w:szCs w:val="22"/>
          <w:rPrChange w:id="1088" w:author="Guo, Shicheng" w:date="2019-03-09T01:59:00Z">
            <w:rPr>
              <w:rFonts w:ascii="Times New Roman" w:eastAsia="Times New Roman" w:hAnsi="Times New Roman" w:cs="Times New Roman"/>
              <w:b/>
              <w:bCs/>
              <w:kern w:val="0"/>
              <w:sz w:val="36"/>
              <w:szCs w:val="36"/>
            </w:rPr>
          </w:rPrChange>
        </w:rPr>
        <w:t>Competing interests</w:t>
      </w:r>
    </w:p>
    <w:p w14:paraId="2E67E920" w14:textId="77777777" w:rsidR="009B6877" w:rsidRPr="002821DC" w:rsidRDefault="009B6877" w:rsidP="009B6877">
      <w:pPr>
        <w:widowControl/>
        <w:spacing w:before="100" w:beforeAutospacing="1" w:after="100" w:afterAutospacing="1"/>
        <w:jc w:val="left"/>
        <w:outlineLvl w:val="1"/>
        <w:rPr>
          <w:rFonts w:ascii="Arial" w:eastAsia="Times New Roman" w:hAnsi="Arial" w:cs="Arial"/>
          <w:b/>
          <w:bCs/>
          <w:kern w:val="0"/>
          <w:sz w:val="22"/>
          <w:szCs w:val="22"/>
          <w:rPrChange w:id="1089" w:author="Guo, Shicheng" w:date="2019-03-09T01:59:00Z">
            <w:rPr>
              <w:rFonts w:ascii="Times New Roman" w:eastAsia="Times New Roman" w:hAnsi="Times New Roman" w:cs="Times New Roman"/>
              <w:b/>
              <w:bCs/>
              <w:kern w:val="0"/>
              <w:sz w:val="36"/>
              <w:szCs w:val="36"/>
            </w:rPr>
          </w:rPrChange>
        </w:rPr>
      </w:pPr>
      <w:r w:rsidRPr="002821DC">
        <w:rPr>
          <w:rFonts w:ascii="Arial" w:eastAsia="Times New Roman" w:hAnsi="Arial" w:cs="Arial"/>
          <w:b/>
          <w:bCs/>
          <w:kern w:val="0"/>
          <w:sz w:val="22"/>
          <w:szCs w:val="22"/>
          <w:rPrChange w:id="1090" w:author="Guo, Shicheng" w:date="2019-03-09T01:59:00Z">
            <w:rPr>
              <w:rFonts w:ascii="Times New Roman" w:eastAsia="Times New Roman" w:hAnsi="Times New Roman" w:cs="Times New Roman"/>
              <w:b/>
              <w:bCs/>
              <w:kern w:val="0"/>
              <w:sz w:val="36"/>
              <w:szCs w:val="36"/>
            </w:rPr>
          </w:rPrChange>
        </w:rPr>
        <w:t>Authors’ contributions</w:t>
      </w:r>
    </w:p>
    <w:p w14:paraId="63674A8A" w14:textId="77777777" w:rsidR="009B6877" w:rsidRPr="002821DC" w:rsidRDefault="009B6877" w:rsidP="009B6877">
      <w:pPr>
        <w:widowControl/>
        <w:spacing w:before="100" w:beforeAutospacing="1" w:after="100" w:afterAutospacing="1"/>
        <w:jc w:val="left"/>
        <w:outlineLvl w:val="1"/>
        <w:rPr>
          <w:rFonts w:ascii="Arial" w:eastAsia="Times New Roman" w:hAnsi="Arial" w:cs="Arial"/>
          <w:b/>
          <w:bCs/>
          <w:kern w:val="0"/>
          <w:sz w:val="22"/>
          <w:szCs w:val="22"/>
          <w:rPrChange w:id="1091" w:author="Guo, Shicheng" w:date="2019-03-09T01:59:00Z">
            <w:rPr>
              <w:rFonts w:ascii="Times New Roman" w:eastAsia="Times New Roman" w:hAnsi="Times New Roman" w:cs="Times New Roman"/>
              <w:b/>
              <w:bCs/>
              <w:kern w:val="0"/>
              <w:sz w:val="36"/>
              <w:szCs w:val="36"/>
            </w:rPr>
          </w:rPrChange>
        </w:rPr>
      </w:pPr>
      <w:r w:rsidRPr="002821DC">
        <w:rPr>
          <w:rFonts w:ascii="Arial" w:eastAsia="Times New Roman" w:hAnsi="Arial" w:cs="Arial"/>
          <w:b/>
          <w:bCs/>
          <w:kern w:val="0"/>
          <w:sz w:val="22"/>
          <w:szCs w:val="22"/>
          <w:rPrChange w:id="1092" w:author="Guo, Shicheng" w:date="2019-03-09T01:59:00Z">
            <w:rPr>
              <w:rFonts w:ascii="Times New Roman" w:eastAsia="Times New Roman" w:hAnsi="Times New Roman" w:cs="Times New Roman"/>
              <w:b/>
              <w:bCs/>
              <w:kern w:val="0"/>
              <w:sz w:val="36"/>
              <w:szCs w:val="36"/>
            </w:rPr>
          </w:rPrChange>
        </w:rPr>
        <w:t>Reference</w:t>
      </w:r>
    </w:p>
    <w:p w14:paraId="1EF5C260" w14:textId="77777777" w:rsidR="00F672B1" w:rsidRPr="002821DC" w:rsidRDefault="00F672B1">
      <w:pPr>
        <w:rPr>
          <w:rFonts w:ascii="Arial" w:hAnsi="Arial" w:cs="Arial"/>
          <w:sz w:val="22"/>
          <w:szCs w:val="22"/>
          <w:rPrChange w:id="1093" w:author="Guo, Shicheng" w:date="2019-03-09T01:59:00Z">
            <w:rPr>
              <w:rFonts w:ascii="Times New Roman" w:hAnsi="Times New Roman" w:cs="Times New Roman"/>
            </w:rPr>
          </w:rPrChange>
        </w:rPr>
      </w:pPr>
    </w:p>
    <w:p w14:paraId="7881060D" w14:textId="77777777" w:rsidR="00F672B1" w:rsidRPr="002821DC" w:rsidRDefault="00F672B1">
      <w:pPr>
        <w:rPr>
          <w:rFonts w:ascii="Arial" w:hAnsi="Arial" w:cs="Arial"/>
          <w:sz w:val="22"/>
          <w:szCs w:val="22"/>
          <w:rPrChange w:id="1094" w:author="Guo, Shicheng" w:date="2019-03-09T01:59:00Z">
            <w:rPr>
              <w:rFonts w:ascii="Times New Roman" w:hAnsi="Times New Roman" w:cs="Times New Roman"/>
            </w:rPr>
          </w:rPrChange>
        </w:rPr>
      </w:pPr>
    </w:p>
    <w:p w14:paraId="3C851F32" w14:textId="77777777" w:rsidR="00A670BE" w:rsidRPr="002821DC" w:rsidRDefault="00F672B1" w:rsidP="00A670BE">
      <w:pPr>
        <w:pStyle w:val="EndNoteBibliography"/>
        <w:ind w:left="720" w:hanging="720"/>
        <w:rPr>
          <w:rFonts w:ascii="Arial" w:hAnsi="Arial" w:cs="Arial"/>
          <w:noProof/>
          <w:sz w:val="22"/>
          <w:szCs w:val="22"/>
          <w:rPrChange w:id="1095" w:author="Guo, Shicheng" w:date="2019-03-09T01:59:00Z">
            <w:rPr>
              <w:noProof/>
            </w:rPr>
          </w:rPrChange>
        </w:rPr>
      </w:pPr>
      <w:r w:rsidRPr="002821DC">
        <w:rPr>
          <w:rFonts w:ascii="Arial" w:hAnsi="Arial" w:cs="Arial"/>
          <w:sz w:val="22"/>
          <w:szCs w:val="22"/>
          <w:rPrChange w:id="1096" w:author="Guo, Shicheng" w:date="2019-03-09T01:59:00Z">
            <w:rPr>
              <w:rFonts w:ascii="Times New Roman" w:hAnsi="Times New Roman" w:cs="Times New Roman"/>
            </w:rPr>
          </w:rPrChange>
        </w:rPr>
        <w:fldChar w:fldCharType="begin"/>
      </w:r>
      <w:r w:rsidRPr="002821DC">
        <w:rPr>
          <w:rFonts w:ascii="Arial" w:hAnsi="Arial" w:cs="Arial"/>
          <w:sz w:val="22"/>
          <w:szCs w:val="22"/>
          <w:rPrChange w:id="1097" w:author="Guo, Shicheng" w:date="2019-03-09T01:59:00Z">
            <w:rPr>
              <w:rFonts w:ascii="Times New Roman" w:hAnsi="Times New Roman" w:cs="Times New Roman"/>
            </w:rPr>
          </w:rPrChange>
        </w:rPr>
        <w:instrText xml:space="preserve"> ADDIN EN.REFLIST </w:instrText>
      </w:r>
      <w:r w:rsidRPr="002821DC">
        <w:rPr>
          <w:rFonts w:ascii="Arial" w:hAnsi="Arial" w:cs="Arial"/>
          <w:sz w:val="22"/>
          <w:szCs w:val="22"/>
          <w:rPrChange w:id="1098" w:author="Guo, Shicheng" w:date="2019-03-09T01:59:00Z">
            <w:rPr>
              <w:rFonts w:ascii="Times New Roman" w:hAnsi="Times New Roman" w:cs="Times New Roman"/>
            </w:rPr>
          </w:rPrChange>
        </w:rPr>
        <w:fldChar w:fldCharType="separate"/>
      </w:r>
      <w:r w:rsidR="00A670BE" w:rsidRPr="002821DC">
        <w:rPr>
          <w:rFonts w:ascii="Arial" w:hAnsi="Arial" w:cs="Arial"/>
          <w:noProof/>
          <w:sz w:val="22"/>
          <w:szCs w:val="22"/>
          <w:rPrChange w:id="1099" w:author="Guo, Shicheng" w:date="2019-03-09T01:59:00Z">
            <w:rPr>
              <w:noProof/>
            </w:rPr>
          </w:rPrChange>
        </w:rPr>
        <w:t>1.</w:t>
      </w:r>
      <w:r w:rsidR="00A670BE" w:rsidRPr="002821DC">
        <w:rPr>
          <w:rFonts w:ascii="Arial" w:hAnsi="Arial" w:cs="Arial"/>
          <w:noProof/>
          <w:sz w:val="22"/>
          <w:szCs w:val="22"/>
          <w:rPrChange w:id="1100" w:author="Guo, Shicheng" w:date="2019-03-09T01:59:00Z">
            <w:rPr>
              <w:noProof/>
            </w:rPr>
          </w:rPrChange>
        </w:rPr>
        <w:tab/>
        <w:t xml:space="preserve">De Angelis, R., et al., </w:t>
      </w:r>
      <w:r w:rsidR="00A670BE" w:rsidRPr="002821DC">
        <w:rPr>
          <w:rFonts w:ascii="Arial" w:hAnsi="Arial" w:cs="Arial"/>
          <w:i/>
          <w:noProof/>
          <w:sz w:val="22"/>
          <w:szCs w:val="22"/>
          <w:rPrChange w:id="1101" w:author="Guo, Shicheng" w:date="2019-03-09T01:59:00Z">
            <w:rPr>
              <w:i/>
              <w:noProof/>
            </w:rPr>
          </w:rPrChange>
        </w:rPr>
        <w:t>Cancer survival in Europe 1999-2007 by country and age: results of EUROCARE--5-a population-based study.</w:t>
      </w:r>
      <w:r w:rsidR="00A670BE" w:rsidRPr="002821DC">
        <w:rPr>
          <w:rFonts w:ascii="Arial" w:hAnsi="Arial" w:cs="Arial"/>
          <w:noProof/>
          <w:sz w:val="22"/>
          <w:szCs w:val="22"/>
          <w:rPrChange w:id="1102" w:author="Guo, Shicheng" w:date="2019-03-09T01:59:00Z">
            <w:rPr>
              <w:noProof/>
            </w:rPr>
          </w:rPrChange>
        </w:rPr>
        <w:t xml:space="preserve"> Lancet Oncol, 2014. </w:t>
      </w:r>
      <w:r w:rsidR="00A670BE" w:rsidRPr="002821DC">
        <w:rPr>
          <w:rFonts w:ascii="Arial" w:hAnsi="Arial" w:cs="Arial"/>
          <w:b/>
          <w:noProof/>
          <w:sz w:val="22"/>
          <w:szCs w:val="22"/>
          <w:rPrChange w:id="1103" w:author="Guo, Shicheng" w:date="2019-03-09T01:59:00Z">
            <w:rPr>
              <w:b/>
              <w:noProof/>
            </w:rPr>
          </w:rPrChange>
        </w:rPr>
        <w:t>15</w:t>
      </w:r>
      <w:r w:rsidR="00A670BE" w:rsidRPr="002821DC">
        <w:rPr>
          <w:rFonts w:ascii="Arial" w:hAnsi="Arial" w:cs="Arial"/>
          <w:noProof/>
          <w:sz w:val="22"/>
          <w:szCs w:val="22"/>
          <w:rPrChange w:id="1104" w:author="Guo, Shicheng" w:date="2019-03-09T01:59:00Z">
            <w:rPr>
              <w:noProof/>
            </w:rPr>
          </w:rPrChange>
        </w:rPr>
        <w:t>(1): p. 23-34.</w:t>
      </w:r>
    </w:p>
    <w:p w14:paraId="6A340F2A" w14:textId="77777777" w:rsidR="00A670BE" w:rsidRPr="002821DC" w:rsidRDefault="00A670BE" w:rsidP="00A670BE">
      <w:pPr>
        <w:pStyle w:val="EndNoteBibliography"/>
        <w:ind w:left="720" w:hanging="720"/>
        <w:rPr>
          <w:rFonts w:ascii="Arial" w:hAnsi="Arial" w:cs="Arial"/>
          <w:noProof/>
          <w:sz w:val="22"/>
          <w:szCs w:val="22"/>
          <w:rPrChange w:id="1105" w:author="Guo, Shicheng" w:date="2019-03-09T01:59:00Z">
            <w:rPr>
              <w:noProof/>
            </w:rPr>
          </w:rPrChange>
        </w:rPr>
      </w:pPr>
      <w:r w:rsidRPr="002821DC">
        <w:rPr>
          <w:rFonts w:ascii="Arial" w:hAnsi="Arial" w:cs="Arial"/>
          <w:noProof/>
          <w:sz w:val="22"/>
          <w:szCs w:val="22"/>
          <w:rPrChange w:id="1106" w:author="Guo, Shicheng" w:date="2019-03-09T01:59:00Z">
            <w:rPr>
              <w:noProof/>
            </w:rPr>
          </w:rPrChange>
        </w:rPr>
        <w:t>2.</w:t>
      </w:r>
      <w:r w:rsidRPr="002821DC">
        <w:rPr>
          <w:rFonts w:ascii="Arial" w:hAnsi="Arial" w:cs="Arial"/>
          <w:noProof/>
          <w:sz w:val="22"/>
          <w:szCs w:val="22"/>
          <w:rPrChange w:id="1107" w:author="Guo, Shicheng" w:date="2019-03-09T01:59:00Z">
            <w:rPr>
              <w:noProof/>
            </w:rPr>
          </w:rPrChange>
        </w:rPr>
        <w:tab/>
        <w:t xml:space="preserve">Siegel, R.L., K.D. Miller, and A. Jemal, </w:t>
      </w:r>
      <w:r w:rsidRPr="002821DC">
        <w:rPr>
          <w:rFonts w:ascii="Arial" w:hAnsi="Arial" w:cs="Arial"/>
          <w:i/>
          <w:noProof/>
          <w:sz w:val="22"/>
          <w:szCs w:val="22"/>
          <w:rPrChange w:id="1108" w:author="Guo, Shicheng" w:date="2019-03-09T01:59:00Z">
            <w:rPr>
              <w:i/>
              <w:noProof/>
            </w:rPr>
          </w:rPrChange>
        </w:rPr>
        <w:t>Cancer statistics, 2016.</w:t>
      </w:r>
      <w:r w:rsidRPr="002821DC">
        <w:rPr>
          <w:rFonts w:ascii="Arial" w:hAnsi="Arial" w:cs="Arial"/>
          <w:noProof/>
          <w:sz w:val="22"/>
          <w:szCs w:val="22"/>
          <w:rPrChange w:id="1109" w:author="Guo, Shicheng" w:date="2019-03-09T01:59:00Z">
            <w:rPr>
              <w:noProof/>
            </w:rPr>
          </w:rPrChange>
        </w:rPr>
        <w:t xml:space="preserve"> CA Cancer J Clin, 2016. </w:t>
      </w:r>
      <w:r w:rsidRPr="002821DC">
        <w:rPr>
          <w:rFonts w:ascii="Arial" w:hAnsi="Arial" w:cs="Arial"/>
          <w:b/>
          <w:noProof/>
          <w:sz w:val="22"/>
          <w:szCs w:val="22"/>
          <w:rPrChange w:id="1110" w:author="Guo, Shicheng" w:date="2019-03-09T01:59:00Z">
            <w:rPr>
              <w:b/>
              <w:noProof/>
            </w:rPr>
          </w:rPrChange>
        </w:rPr>
        <w:t>66</w:t>
      </w:r>
      <w:r w:rsidRPr="002821DC">
        <w:rPr>
          <w:rFonts w:ascii="Arial" w:hAnsi="Arial" w:cs="Arial"/>
          <w:noProof/>
          <w:sz w:val="22"/>
          <w:szCs w:val="22"/>
          <w:rPrChange w:id="1111" w:author="Guo, Shicheng" w:date="2019-03-09T01:59:00Z">
            <w:rPr>
              <w:noProof/>
            </w:rPr>
          </w:rPrChange>
        </w:rPr>
        <w:t>(1): p. 7-30.</w:t>
      </w:r>
    </w:p>
    <w:p w14:paraId="4EE5612E" w14:textId="77777777" w:rsidR="00A670BE" w:rsidRPr="002821DC" w:rsidRDefault="00A670BE" w:rsidP="00A670BE">
      <w:pPr>
        <w:pStyle w:val="EndNoteBibliography"/>
        <w:ind w:left="720" w:hanging="720"/>
        <w:rPr>
          <w:rFonts w:ascii="Arial" w:hAnsi="Arial" w:cs="Arial"/>
          <w:noProof/>
          <w:sz w:val="22"/>
          <w:szCs w:val="22"/>
          <w:rPrChange w:id="1112" w:author="Guo, Shicheng" w:date="2019-03-09T01:59:00Z">
            <w:rPr>
              <w:noProof/>
            </w:rPr>
          </w:rPrChange>
        </w:rPr>
      </w:pPr>
      <w:r w:rsidRPr="002821DC">
        <w:rPr>
          <w:rFonts w:ascii="Arial" w:hAnsi="Arial" w:cs="Arial"/>
          <w:noProof/>
          <w:sz w:val="22"/>
          <w:szCs w:val="22"/>
          <w:rPrChange w:id="1113" w:author="Guo, Shicheng" w:date="2019-03-09T01:59:00Z">
            <w:rPr>
              <w:noProof/>
            </w:rPr>
          </w:rPrChange>
        </w:rPr>
        <w:t>3.</w:t>
      </w:r>
      <w:r w:rsidRPr="002821DC">
        <w:rPr>
          <w:rFonts w:ascii="Arial" w:hAnsi="Arial" w:cs="Arial"/>
          <w:noProof/>
          <w:sz w:val="22"/>
          <w:szCs w:val="22"/>
          <w:rPrChange w:id="1114" w:author="Guo, Shicheng" w:date="2019-03-09T01:59:00Z">
            <w:rPr>
              <w:noProof/>
            </w:rPr>
          </w:rPrChange>
        </w:rPr>
        <w:tab/>
        <w:t xml:space="preserve">Torre, L.A., et al., </w:t>
      </w:r>
      <w:r w:rsidRPr="002821DC">
        <w:rPr>
          <w:rFonts w:ascii="Arial" w:hAnsi="Arial" w:cs="Arial"/>
          <w:i/>
          <w:noProof/>
          <w:sz w:val="22"/>
          <w:szCs w:val="22"/>
          <w:rPrChange w:id="1115" w:author="Guo, Shicheng" w:date="2019-03-09T01:59:00Z">
            <w:rPr>
              <w:i/>
              <w:noProof/>
            </w:rPr>
          </w:rPrChange>
        </w:rPr>
        <w:t>Global cancer statistics, 2012.</w:t>
      </w:r>
      <w:r w:rsidRPr="002821DC">
        <w:rPr>
          <w:rFonts w:ascii="Arial" w:hAnsi="Arial" w:cs="Arial"/>
          <w:noProof/>
          <w:sz w:val="22"/>
          <w:szCs w:val="22"/>
          <w:rPrChange w:id="1116" w:author="Guo, Shicheng" w:date="2019-03-09T01:59:00Z">
            <w:rPr>
              <w:noProof/>
            </w:rPr>
          </w:rPrChange>
        </w:rPr>
        <w:t xml:space="preserve"> CA Cancer J Clin, 2015. </w:t>
      </w:r>
      <w:r w:rsidRPr="002821DC">
        <w:rPr>
          <w:rFonts w:ascii="Arial" w:hAnsi="Arial" w:cs="Arial"/>
          <w:b/>
          <w:noProof/>
          <w:sz w:val="22"/>
          <w:szCs w:val="22"/>
          <w:rPrChange w:id="1117" w:author="Guo, Shicheng" w:date="2019-03-09T01:59:00Z">
            <w:rPr>
              <w:b/>
              <w:noProof/>
            </w:rPr>
          </w:rPrChange>
        </w:rPr>
        <w:t>65</w:t>
      </w:r>
      <w:r w:rsidRPr="002821DC">
        <w:rPr>
          <w:rFonts w:ascii="Arial" w:hAnsi="Arial" w:cs="Arial"/>
          <w:noProof/>
          <w:sz w:val="22"/>
          <w:szCs w:val="22"/>
          <w:rPrChange w:id="1118" w:author="Guo, Shicheng" w:date="2019-03-09T01:59:00Z">
            <w:rPr>
              <w:noProof/>
            </w:rPr>
          </w:rPrChange>
        </w:rPr>
        <w:t>(2): p. 87-108.</w:t>
      </w:r>
    </w:p>
    <w:p w14:paraId="21F9F906" w14:textId="77777777" w:rsidR="00A670BE" w:rsidRPr="002821DC" w:rsidRDefault="00A670BE" w:rsidP="00A670BE">
      <w:pPr>
        <w:pStyle w:val="EndNoteBibliography"/>
        <w:ind w:left="720" w:hanging="720"/>
        <w:rPr>
          <w:rFonts w:ascii="Arial" w:hAnsi="Arial" w:cs="Arial"/>
          <w:noProof/>
          <w:sz w:val="22"/>
          <w:szCs w:val="22"/>
          <w:rPrChange w:id="1119" w:author="Guo, Shicheng" w:date="2019-03-09T01:59:00Z">
            <w:rPr>
              <w:noProof/>
            </w:rPr>
          </w:rPrChange>
        </w:rPr>
      </w:pPr>
      <w:r w:rsidRPr="002821DC">
        <w:rPr>
          <w:rFonts w:ascii="Arial" w:hAnsi="Arial" w:cs="Arial"/>
          <w:noProof/>
          <w:sz w:val="22"/>
          <w:szCs w:val="22"/>
          <w:rPrChange w:id="1120" w:author="Guo, Shicheng" w:date="2019-03-09T01:59:00Z">
            <w:rPr>
              <w:noProof/>
            </w:rPr>
          </w:rPrChange>
        </w:rPr>
        <w:t>4.</w:t>
      </w:r>
      <w:r w:rsidRPr="002821DC">
        <w:rPr>
          <w:rFonts w:ascii="Arial" w:hAnsi="Arial" w:cs="Arial"/>
          <w:noProof/>
          <w:sz w:val="22"/>
          <w:szCs w:val="22"/>
          <w:rPrChange w:id="1121" w:author="Guo, Shicheng" w:date="2019-03-09T01:59:00Z">
            <w:rPr>
              <w:noProof/>
            </w:rPr>
          </w:rPrChange>
        </w:rPr>
        <w:tab/>
        <w:t xml:space="preserve">Siewert, J.R. and K. Ott, </w:t>
      </w:r>
      <w:r w:rsidRPr="002821DC">
        <w:rPr>
          <w:rFonts w:ascii="Arial" w:hAnsi="Arial" w:cs="Arial"/>
          <w:i/>
          <w:noProof/>
          <w:sz w:val="22"/>
          <w:szCs w:val="22"/>
          <w:rPrChange w:id="1122" w:author="Guo, Shicheng" w:date="2019-03-09T01:59:00Z">
            <w:rPr>
              <w:i/>
              <w:noProof/>
            </w:rPr>
          </w:rPrChange>
        </w:rPr>
        <w:t>Are squamous and adenocarcinomas of the esophagus the same disease?</w:t>
      </w:r>
      <w:r w:rsidRPr="002821DC">
        <w:rPr>
          <w:rFonts w:ascii="Arial" w:hAnsi="Arial" w:cs="Arial"/>
          <w:noProof/>
          <w:sz w:val="22"/>
          <w:szCs w:val="22"/>
          <w:rPrChange w:id="1123" w:author="Guo, Shicheng" w:date="2019-03-09T01:59:00Z">
            <w:rPr>
              <w:noProof/>
            </w:rPr>
          </w:rPrChange>
        </w:rPr>
        <w:t xml:space="preserve"> Semin Radiat Oncol, 2007. </w:t>
      </w:r>
      <w:r w:rsidRPr="002821DC">
        <w:rPr>
          <w:rFonts w:ascii="Arial" w:hAnsi="Arial" w:cs="Arial"/>
          <w:b/>
          <w:noProof/>
          <w:sz w:val="22"/>
          <w:szCs w:val="22"/>
          <w:rPrChange w:id="1124" w:author="Guo, Shicheng" w:date="2019-03-09T01:59:00Z">
            <w:rPr>
              <w:b/>
              <w:noProof/>
            </w:rPr>
          </w:rPrChange>
        </w:rPr>
        <w:t>17</w:t>
      </w:r>
      <w:r w:rsidRPr="002821DC">
        <w:rPr>
          <w:rFonts w:ascii="Arial" w:hAnsi="Arial" w:cs="Arial"/>
          <w:noProof/>
          <w:sz w:val="22"/>
          <w:szCs w:val="22"/>
          <w:rPrChange w:id="1125" w:author="Guo, Shicheng" w:date="2019-03-09T01:59:00Z">
            <w:rPr>
              <w:noProof/>
            </w:rPr>
          </w:rPrChange>
        </w:rPr>
        <w:t>(1): p. 38-44.</w:t>
      </w:r>
    </w:p>
    <w:p w14:paraId="7686E1F3" w14:textId="77777777" w:rsidR="00A670BE" w:rsidRPr="002821DC" w:rsidRDefault="00A670BE" w:rsidP="00A670BE">
      <w:pPr>
        <w:pStyle w:val="EndNoteBibliography"/>
        <w:ind w:left="720" w:hanging="720"/>
        <w:rPr>
          <w:rFonts w:ascii="Arial" w:hAnsi="Arial" w:cs="Arial"/>
          <w:noProof/>
          <w:sz w:val="22"/>
          <w:szCs w:val="22"/>
          <w:rPrChange w:id="1126" w:author="Guo, Shicheng" w:date="2019-03-09T01:59:00Z">
            <w:rPr>
              <w:noProof/>
            </w:rPr>
          </w:rPrChange>
        </w:rPr>
      </w:pPr>
      <w:r w:rsidRPr="002821DC">
        <w:rPr>
          <w:rFonts w:ascii="Arial" w:hAnsi="Arial" w:cs="Arial"/>
          <w:noProof/>
          <w:sz w:val="22"/>
          <w:szCs w:val="22"/>
          <w:rPrChange w:id="1127" w:author="Guo, Shicheng" w:date="2019-03-09T01:59:00Z">
            <w:rPr>
              <w:noProof/>
            </w:rPr>
          </w:rPrChange>
        </w:rPr>
        <w:t>5.</w:t>
      </w:r>
      <w:r w:rsidRPr="002821DC">
        <w:rPr>
          <w:rFonts w:ascii="Arial" w:hAnsi="Arial" w:cs="Arial"/>
          <w:noProof/>
          <w:sz w:val="22"/>
          <w:szCs w:val="22"/>
          <w:rPrChange w:id="1128" w:author="Guo, Shicheng" w:date="2019-03-09T01:59:00Z">
            <w:rPr>
              <w:noProof/>
            </w:rPr>
          </w:rPrChange>
        </w:rPr>
        <w:tab/>
        <w:t xml:space="preserve">Enzinger, P.C. and R.J. Mayer, </w:t>
      </w:r>
      <w:r w:rsidRPr="002821DC">
        <w:rPr>
          <w:rFonts w:ascii="Arial" w:hAnsi="Arial" w:cs="Arial"/>
          <w:i/>
          <w:noProof/>
          <w:sz w:val="22"/>
          <w:szCs w:val="22"/>
          <w:rPrChange w:id="1129" w:author="Guo, Shicheng" w:date="2019-03-09T01:59:00Z">
            <w:rPr>
              <w:i/>
              <w:noProof/>
            </w:rPr>
          </w:rPrChange>
        </w:rPr>
        <w:t>Esophageal cancer.</w:t>
      </w:r>
      <w:r w:rsidRPr="002821DC">
        <w:rPr>
          <w:rFonts w:ascii="Arial" w:hAnsi="Arial" w:cs="Arial"/>
          <w:noProof/>
          <w:sz w:val="22"/>
          <w:szCs w:val="22"/>
          <w:rPrChange w:id="1130" w:author="Guo, Shicheng" w:date="2019-03-09T01:59:00Z">
            <w:rPr>
              <w:noProof/>
            </w:rPr>
          </w:rPrChange>
        </w:rPr>
        <w:t xml:space="preserve"> N Engl J Med, 2003. </w:t>
      </w:r>
      <w:r w:rsidRPr="002821DC">
        <w:rPr>
          <w:rFonts w:ascii="Arial" w:hAnsi="Arial" w:cs="Arial"/>
          <w:b/>
          <w:noProof/>
          <w:sz w:val="22"/>
          <w:szCs w:val="22"/>
          <w:rPrChange w:id="1131" w:author="Guo, Shicheng" w:date="2019-03-09T01:59:00Z">
            <w:rPr>
              <w:b/>
              <w:noProof/>
            </w:rPr>
          </w:rPrChange>
        </w:rPr>
        <w:t>349</w:t>
      </w:r>
      <w:r w:rsidRPr="002821DC">
        <w:rPr>
          <w:rFonts w:ascii="Arial" w:hAnsi="Arial" w:cs="Arial"/>
          <w:noProof/>
          <w:sz w:val="22"/>
          <w:szCs w:val="22"/>
          <w:rPrChange w:id="1132" w:author="Guo, Shicheng" w:date="2019-03-09T01:59:00Z">
            <w:rPr>
              <w:noProof/>
            </w:rPr>
          </w:rPrChange>
        </w:rPr>
        <w:t>(23): p. 2241-52.</w:t>
      </w:r>
    </w:p>
    <w:p w14:paraId="5171326E" w14:textId="77777777" w:rsidR="00A670BE" w:rsidRPr="002821DC" w:rsidRDefault="00A670BE" w:rsidP="00A670BE">
      <w:pPr>
        <w:pStyle w:val="EndNoteBibliography"/>
        <w:ind w:left="720" w:hanging="720"/>
        <w:rPr>
          <w:rFonts w:ascii="Arial" w:hAnsi="Arial" w:cs="Arial"/>
          <w:noProof/>
          <w:sz w:val="22"/>
          <w:szCs w:val="22"/>
          <w:rPrChange w:id="1133" w:author="Guo, Shicheng" w:date="2019-03-09T01:59:00Z">
            <w:rPr>
              <w:noProof/>
            </w:rPr>
          </w:rPrChange>
        </w:rPr>
      </w:pPr>
      <w:r w:rsidRPr="002821DC">
        <w:rPr>
          <w:rFonts w:ascii="Arial" w:hAnsi="Arial" w:cs="Arial"/>
          <w:noProof/>
          <w:sz w:val="22"/>
          <w:szCs w:val="22"/>
          <w:rPrChange w:id="1134" w:author="Guo, Shicheng" w:date="2019-03-09T01:59:00Z">
            <w:rPr>
              <w:noProof/>
            </w:rPr>
          </w:rPrChange>
        </w:rPr>
        <w:t>6.</w:t>
      </w:r>
      <w:r w:rsidRPr="002821DC">
        <w:rPr>
          <w:rFonts w:ascii="Arial" w:hAnsi="Arial" w:cs="Arial"/>
          <w:noProof/>
          <w:sz w:val="22"/>
          <w:szCs w:val="22"/>
          <w:rPrChange w:id="1135" w:author="Guo, Shicheng" w:date="2019-03-09T01:59:00Z">
            <w:rPr>
              <w:noProof/>
            </w:rPr>
          </w:rPrChange>
        </w:rPr>
        <w:tab/>
        <w:t xml:space="preserve">Cancer Genome Atlas Research, N., et al., </w:t>
      </w:r>
      <w:r w:rsidRPr="002821DC">
        <w:rPr>
          <w:rFonts w:ascii="Arial" w:hAnsi="Arial" w:cs="Arial"/>
          <w:i/>
          <w:noProof/>
          <w:sz w:val="22"/>
          <w:szCs w:val="22"/>
          <w:rPrChange w:id="1136" w:author="Guo, Shicheng" w:date="2019-03-09T01:59:00Z">
            <w:rPr>
              <w:i/>
              <w:noProof/>
            </w:rPr>
          </w:rPrChange>
        </w:rPr>
        <w:t>Integrated genomic characterization of oesophageal carcinoma.</w:t>
      </w:r>
      <w:r w:rsidRPr="002821DC">
        <w:rPr>
          <w:rFonts w:ascii="Arial" w:hAnsi="Arial" w:cs="Arial"/>
          <w:noProof/>
          <w:sz w:val="22"/>
          <w:szCs w:val="22"/>
          <w:rPrChange w:id="1137" w:author="Guo, Shicheng" w:date="2019-03-09T01:59:00Z">
            <w:rPr>
              <w:noProof/>
            </w:rPr>
          </w:rPrChange>
        </w:rPr>
        <w:t xml:space="preserve"> Nature, 2017. </w:t>
      </w:r>
      <w:r w:rsidRPr="002821DC">
        <w:rPr>
          <w:rFonts w:ascii="Arial" w:hAnsi="Arial" w:cs="Arial"/>
          <w:b/>
          <w:noProof/>
          <w:sz w:val="22"/>
          <w:szCs w:val="22"/>
          <w:rPrChange w:id="1138" w:author="Guo, Shicheng" w:date="2019-03-09T01:59:00Z">
            <w:rPr>
              <w:b/>
              <w:noProof/>
            </w:rPr>
          </w:rPrChange>
        </w:rPr>
        <w:t>541</w:t>
      </w:r>
      <w:r w:rsidRPr="002821DC">
        <w:rPr>
          <w:rFonts w:ascii="Arial" w:hAnsi="Arial" w:cs="Arial"/>
          <w:noProof/>
          <w:sz w:val="22"/>
          <w:szCs w:val="22"/>
          <w:rPrChange w:id="1139" w:author="Guo, Shicheng" w:date="2019-03-09T01:59:00Z">
            <w:rPr>
              <w:noProof/>
            </w:rPr>
          </w:rPrChange>
        </w:rPr>
        <w:t>(7636): p. 169-175.</w:t>
      </w:r>
    </w:p>
    <w:p w14:paraId="3BF96D87" w14:textId="77777777" w:rsidR="00A670BE" w:rsidRPr="002821DC" w:rsidRDefault="00A670BE" w:rsidP="00A670BE">
      <w:pPr>
        <w:pStyle w:val="EndNoteBibliography"/>
        <w:ind w:left="720" w:hanging="720"/>
        <w:rPr>
          <w:rFonts w:ascii="Arial" w:hAnsi="Arial" w:cs="Arial"/>
          <w:noProof/>
          <w:sz w:val="22"/>
          <w:szCs w:val="22"/>
          <w:rPrChange w:id="1140" w:author="Guo, Shicheng" w:date="2019-03-09T01:59:00Z">
            <w:rPr>
              <w:noProof/>
            </w:rPr>
          </w:rPrChange>
        </w:rPr>
      </w:pPr>
      <w:r w:rsidRPr="002821DC">
        <w:rPr>
          <w:rFonts w:ascii="Arial" w:hAnsi="Arial" w:cs="Arial"/>
          <w:noProof/>
          <w:sz w:val="22"/>
          <w:szCs w:val="22"/>
          <w:rPrChange w:id="1141" w:author="Guo, Shicheng" w:date="2019-03-09T01:59:00Z">
            <w:rPr>
              <w:noProof/>
            </w:rPr>
          </w:rPrChange>
        </w:rPr>
        <w:t>7.</w:t>
      </w:r>
      <w:r w:rsidRPr="002821DC">
        <w:rPr>
          <w:rFonts w:ascii="Arial" w:hAnsi="Arial" w:cs="Arial"/>
          <w:noProof/>
          <w:sz w:val="22"/>
          <w:szCs w:val="22"/>
          <w:rPrChange w:id="1142" w:author="Guo, Shicheng" w:date="2019-03-09T01:59:00Z">
            <w:rPr>
              <w:noProof/>
            </w:rPr>
          </w:rPrChange>
        </w:rPr>
        <w:tab/>
        <w:t xml:space="preserve">Brown, L.M., S.S. Devesa, and W.H. Chow, </w:t>
      </w:r>
      <w:r w:rsidRPr="002821DC">
        <w:rPr>
          <w:rFonts w:ascii="Arial" w:hAnsi="Arial" w:cs="Arial"/>
          <w:i/>
          <w:noProof/>
          <w:sz w:val="22"/>
          <w:szCs w:val="22"/>
          <w:rPrChange w:id="1143" w:author="Guo, Shicheng" w:date="2019-03-09T01:59:00Z">
            <w:rPr>
              <w:i/>
              <w:noProof/>
            </w:rPr>
          </w:rPrChange>
        </w:rPr>
        <w:t>Incidence of adenocarcinoma of the esophagus among white Americans by sex, stage, and age.</w:t>
      </w:r>
      <w:r w:rsidRPr="002821DC">
        <w:rPr>
          <w:rFonts w:ascii="Arial" w:hAnsi="Arial" w:cs="Arial"/>
          <w:noProof/>
          <w:sz w:val="22"/>
          <w:szCs w:val="22"/>
          <w:rPrChange w:id="1144" w:author="Guo, Shicheng" w:date="2019-03-09T01:59:00Z">
            <w:rPr>
              <w:noProof/>
            </w:rPr>
          </w:rPrChange>
        </w:rPr>
        <w:t xml:space="preserve"> J Natl Cancer Inst, 2008. </w:t>
      </w:r>
      <w:r w:rsidRPr="002821DC">
        <w:rPr>
          <w:rFonts w:ascii="Arial" w:hAnsi="Arial" w:cs="Arial"/>
          <w:b/>
          <w:noProof/>
          <w:sz w:val="22"/>
          <w:szCs w:val="22"/>
          <w:rPrChange w:id="1145" w:author="Guo, Shicheng" w:date="2019-03-09T01:59:00Z">
            <w:rPr>
              <w:b/>
              <w:noProof/>
            </w:rPr>
          </w:rPrChange>
        </w:rPr>
        <w:t>100</w:t>
      </w:r>
      <w:r w:rsidRPr="002821DC">
        <w:rPr>
          <w:rFonts w:ascii="Arial" w:hAnsi="Arial" w:cs="Arial"/>
          <w:noProof/>
          <w:sz w:val="22"/>
          <w:szCs w:val="22"/>
          <w:rPrChange w:id="1146" w:author="Guo, Shicheng" w:date="2019-03-09T01:59:00Z">
            <w:rPr>
              <w:noProof/>
            </w:rPr>
          </w:rPrChange>
        </w:rPr>
        <w:t>(16): p. 1184-7.</w:t>
      </w:r>
    </w:p>
    <w:p w14:paraId="0F0CDE3B" w14:textId="77777777" w:rsidR="00A670BE" w:rsidRPr="002821DC" w:rsidRDefault="00A670BE" w:rsidP="00A670BE">
      <w:pPr>
        <w:pStyle w:val="EndNoteBibliography"/>
        <w:ind w:left="720" w:hanging="720"/>
        <w:rPr>
          <w:rFonts w:ascii="Arial" w:hAnsi="Arial" w:cs="Arial"/>
          <w:noProof/>
          <w:sz w:val="22"/>
          <w:szCs w:val="22"/>
          <w:rPrChange w:id="1147" w:author="Guo, Shicheng" w:date="2019-03-09T01:59:00Z">
            <w:rPr>
              <w:noProof/>
            </w:rPr>
          </w:rPrChange>
        </w:rPr>
      </w:pPr>
      <w:r w:rsidRPr="002821DC">
        <w:rPr>
          <w:rFonts w:ascii="Arial" w:hAnsi="Arial" w:cs="Arial"/>
          <w:noProof/>
          <w:sz w:val="22"/>
          <w:szCs w:val="22"/>
          <w:rPrChange w:id="1148" w:author="Guo, Shicheng" w:date="2019-03-09T01:59:00Z">
            <w:rPr>
              <w:noProof/>
            </w:rPr>
          </w:rPrChange>
        </w:rPr>
        <w:t>8.</w:t>
      </w:r>
      <w:r w:rsidRPr="002821DC">
        <w:rPr>
          <w:rFonts w:ascii="Arial" w:hAnsi="Arial" w:cs="Arial"/>
          <w:noProof/>
          <w:sz w:val="22"/>
          <w:szCs w:val="22"/>
          <w:rPrChange w:id="1149" w:author="Guo, Shicheng" w:date="2019-03-09T01:59:00Z">
            <w:rPr>
              <w:noProof/>
            </w:rPr>
          </w:rPrChange>
        </w:rPr>
        <w:tab/>
        <w:t xml:space="preserve">Shibata, A., et al., </w:t>
      </w:r>
      <w:r w:rsidRPr="002821DC">
        <w:rPr>
          <w:rFonts w:ascii="Arial" w:hAnsi="Arial" w:cs="Arial"/>
          <w:i/>
          <w:noProof/>
          <w:sz w:val="22"/>
          <w:szCs w:val="22"/>
          <w:rPrChange w:id="1150" w:author="Guo, Shicheng" w:date="2019-03-09T01:59:00Z">
            <w:rPr>
              <w:i/>
              <w:noProof/>
            </w:rPr>
          </w:rPrChange>
        </w:rPr>
        <w:t>Trend in incidence of adenocarcinoma of the esophagus in Japan, 1993-2001.</w:t>
      </w:r>
      <w:r w:rsidRPr="002821DC">
        <w:rPr>
          <w:rFonts w:ascii="Arial" w:hAnsi="Arial" w:cs="Arial"/>
          <w:noProof/>
          <w:sz w:val="22"/>
          <w:szCs w:val="22"/>
          <w:rPrChange w:id="1151" w:author="Guo, Shicheng" w:date="2019-03-09T01:59:00Z">
            <w:rPr>
              <w:noProof/>
            </w:rPr>
          </w:rPrChange>
        </w:rPr>
        <w:t xml:space="preserve"> Jpn J Clin Oncol, 2008. </w:t>
      </w:r>
      <w:r w:rsidRPr="002821DC">
        <w:rPr>
          <w:rFonts w:ascii="Arial" w:hAnsi="Arial" w:cs="Arial"/>
          <w:b/>
          <w:noProof/>
          <w:sz w:val="22"/>
          <w:szCs w:val="22"/>
          <w:rPrChange w:id="1152" w:author="Guo, Shicheng" w:date="2019-03-09T01:59:00Z">
            <w:rPr>
              <w:b/>
              <w:noProof/>
            </w:rPr>
          </w:rPrChange>
        </w:rPr>
        <w:t>38</w:t>
      </w:r>
      <w:r w:rsidRPr="002821DC">
        <w:rPr>
          <w:rFonts w:ascii="Arial" w:hAnsi="Arial" w:cs="Arial"/>
          <w:noProof/>
          <w:sz w:val="22"/>
          <w:szCs w:val="22"/>
          <w:rPrChange w:id="1153" w:author="Guo, Shicheng" w:date="2019-03-09T01:59:00Z">
            <w:rPr>
              <w:noProof/>
            </w:rPr>
          </w:rPrChange>
        </w:rPr>
        <w:t>(7): p. 464-8.</w:t>
      </w:r>
    </w:p>
    <w:p w14:paraId="19E090E7" w14:textId="77777777" w:rsidR="00A670BE" w:rsidRPr="002821DC" w:rsidRDefault="00A670BE" w:rsidP="00A670BE">
      <w:pPr>
        <w:pStyle w:val="EndNoteBibliography"/>
        <w:ind w:left="720" w:hanging="720"/>
        <w:rPr>
          <w:rFonts w:ascii="Arial" w:hAnsi="Arial" w:cs="Arial"/>
          <w:noProof/>
          <w:sz w:val="22"/>
          <w:szCs w:val="22"/>
          <w:rPrChange w:id="1154" w:author="Guo, Shicheng" w:date="2019-03-09T01:59:00Z">
            <w:rPr>
              <w:noProof/>
            </w:rPr>
          </w:rPrChange>
        </w:rPr>
      </w:pPr>
      <w:r w:rsidRPr="002821DC">
        <w:rPr>
          <w:rFonts w:ascii="Arial" w:hAnsi="Arial" w:cs="Arial"/>
          <w:noProof/>
          <w:sz w:val="22"/>
          <w:szCs w:val="22"/>
          <w:rPrChange w:id="1155" w:author="Guo, Shicheng" w:date="2019-03-09T01:59:00Z">
            <w:rPr>
              <w:noProof/>
            </w:rPr>
          </w:rPrChange>
        </w:rPr>
        <w:t>9.</w:t>
      </w:r>
      <w:r w:rsidRPr="002821DC">
        <w:rPr>
          <w:rFonts w:ascii="Arial" w:hAnsi="Arial" w:cs="Arial"/>
          <w:noProof/>
          <w:sz w:val="22"/>
          <w:szCs w:val="22"/>
          <w:rPrChange w:id="1156" w:author="Guo, Shicheng" w:date="2019-03-09T01:59:00Z">
            <w:rPr>
              <w:noProof/>
            </w:rPr>
          </w:rPrChange>
        </w:rPr>
        <w:tab/>
        <w:t xml:space="preserve">Kamangar, F., et al., </w:t>
      </w:r>
      <w:r w:rsidRPr="002821DC">
        <w:rPr>
          <w:rFonts w:ascii="Arial" w:hAnsi="Arial" w:cs="Arial"/>
          <w:i/>
          <w:noProof/>
          <w:sz w:val="22"/>
          <w:szCs w:val="22"/>
          <w:rPrChange w:id="1157" w:author="Guo, Shicheng" w:date="2019-03-09T01:59:00Z">
            <w:rPr>
              <w:i/>
              <w:noProof/>
            </w:rPr>
          </w:rPrChange>
        </w:rPr>
        <w:t>Esophageal cancer in Northeastern Iran: a review.</w:t>
      </w:r>
      <w:r w:rsidRPr="002821DC">
        <w:rPr>
          <w:rFonts w:ascii="Arial" w:hAnsi="Arial" w:cs="Arial"/>
          <w:noProof/>
          <w:sz w:val="22"/>
          <w:szCs w:val="22"/>
          <w:rPrChange w:id="1158" w:author="Guo, Shicheng" w:date="2019-03-09T01:59:00Z">
            <w:rPr>
              <w:noProof/>
            </w:rPr>
          </w:rPrChange>
        </w:rPr>
        <w:t xml:space="preserve"> Arch Iran Med, 2007. </w:t>
      </w:r>
      <w:r w:rsidRPr="002821DC">
        <w:rPr>
          <w:rFonts w:ascii="Arial" w:hAnsi="Arial" w:cs="Arial"/>
          <w:b/>
          <w:noProof/>
          <w:sz w:val="22"/>
          <w:szCs w:val="22"/>
          <w:rPrChange w:id="1159" w:author="Guo, Shicheng" w:date="2019-03-09T01:59:00Z">
            <w:rPr>
              <w:b/>
              <w:noProof/>
            </w:rPr>
          </w:rPrChange>
        </w:rPr>
        <w:t>10</w:t>
      </w:r>
      <w:r w:rsidRPr="002821DC">
        <w:rPr>
          <w:rFonts w:ascii="Arial" w:hAnsi="Arial" w:cs="Arial"/>
          <w:noProof/>
          <w:sz w:val="22"/>
          <w:szCs w:val="22"/>
          <w:rPrChange w:id="1160" w:author="Guo, Shicheng" w:date="2019-03-09T01:59:00Z">
            <w:rPr>
              <w:noProof/>
            </w:rPr>
          </w:rPrChange>
        </w:rPr>
        <w:t>(1): p. 70-82.</w:t>
      </w:r>
    </w:p>
    <w:p w14:paraId="311F29EE" w14:textId="77777777" w:rsidR="00A670BE" w:rsidRPr="002821DC" w:rsidRDefault="00A670BE" w:rsidP="00A670BE">
      <w:pPr>
        <w:pStyle w:val="EndNoteBibliography"/>
        <w:ind w:left="720" w:hanging="720"/>
        <w:rPr>
          <w:rFonts w:ascii="Arial" w:hAnsi="Arial" w:cs="Arial"/>
          <w:noProof/>
          <w:sz w:val="22"/>
          <w:szCs w:val="22"/>
          <w:rPrChange w:id="1161" w:author="Guo, Shicheng" w:date="2019-03-09T01:59:00Z">
            <w:rPr>
              <w:noProof/>
            </w:rPr>
          </w:rPrChange>
        </w:rPr>
      </w:pPr>
      <w:r w:rsidRPr="002821DC">
        <w:rPr>
          <w:rFonts w:ascii="Arial" w:hAnsi="Arial" w:cs="Arial"/>
          <w:noProof/>
          <w:sz w:val="22"/>
          <w:szCs w:val="22"/>
          <w:rPrChange w:id="1162" w:author="Guo, Shicheng" w:date="2019-03-09T01:59:00Z">
            <w:rPr>
              <w:noProof/>
            </w:rPr>
          </w:rPrChange>
        </w:rPr>
        <w:t>10.</w:t>
      </w:r>
      <w:r w:rsidRPr="002821DC">
        <w:rPr>
          <w:rFonts w:ascii="Arial" w:hAnsi="Arial" w:cs="Arial"/>
          <w:noProof/>
          <w:sz w:val="22"/>
          <w:szCs w:val="22"/>
          <w:rPrChange w:id="1163" w:author="Guo, Shicheng" w:date="2019-03-09T01:59:00Z">
            <w:rPr>
              <w:noProof/>
            </w:rPr>
          </w:rPrChange>
        </w:rPr>
        <w:tab/>
        <w:t xml:space="preserve">Lin, Y., et al., </w:t>
      </w:r>
      <w:r w:rsidRPr="002821DC">
        <w:rPr>
          <w:rFonts w:ascii="Arial" w:hAnsi="Arial" w:cs="Arial"/>
          <w:i/>
          <w:noProof/>
          <w:sz w:val="22"/>
          <w:szCs w:val="22"/>
          <w:rPrChange w:id="1164" w:author="Guo, Shicheng" w:date="2019-03-09T01:59:00Z">
            <w:rPr>
              <w:i/>
              <w:noProof/>
            </w:rPr>
          </w:rPrChange>
        </w:rPr>
        <w:t>Epidemiology of esophageal cancer in Japan and China.</w:t>
      </w:r>
      <w:r w:rsidRPr="002821DC">
        <w:rPr>
          <w:rFonts w:ascii="Arial" w:hAnsi="Arial" w:cs="Arial"/>
          <w:noProof/>
          <w:sz w:val="22"/>
          <w:szCs w:val="22"/>
          <w:rPrChange w:id="1165" w:author="Guo, Shicheng" w:date="2019-03-09T01:59:00Z">
            <w:rPr>
              <w:noProof/>
            </w:rPr>
          </w:rPrChange>
        </w:rPr>
        <w:t xml:space="preserve"> J Epidemiol, 2013. </w:t>
      </w:r>
      <w:r w:rsidRPr="002821DC">
        <w:rPr>
          <w:rFonts w:ascii="Arial" w:hAnsi="Arial" w:cs="Arial"/>
          <w:b/>
          <w:noProof/>
          <w:sz w:val="22"/>
          <w:szCs w:val="22"/>
          <w:rPrChange w:id="1166" w:author="Guo, Shicheng" w:date="2019-03-09T01:59:00Z">
            <w:rPr>
              <w:b/>
              <w:noProof/>
            </w:rPr>
          </w:rPrChange>
        </w:rPr>
        <w:t>23</w:t>
      </w:r>
      <w:r w:rsidRPr="002821DC">
        <w:rPr>
          <w:rFonts w:ascii="Arial" w:hAnsi="Arial" w:cs="Arial"/>
          <w:noProof/>
          <w:sz w:val="22"/>
          <w:szCs w:val="22"/>
          <w:rPrChange w:id="1167" w:author="Guo, Shicheng" w:date="2019-03-09T01:59:00Z">
            <w:rPr>
              <w:noProof/>
            </w:rPr>
          </w:rPrChange>
        </w:rPr>
        <w:t>(4): p. 233-42.</w:t>
      </w:r>
    </w:p>
    <w:p w14:paraId="57D8EE7B" w14:textId="77777777" w:rsidR="00A670BE" w:rsidRPr="002821DC" w:rsidRDefault="00A670BE" w:rsidP="00A670BE">
      <w:pPr>
        <w:pStyle w:val="EndNoteBibliography"/>
        <w:ind w:left="720" w:hanging="720"/>
        <w:rPr>
          <w:rFonts w:ascii="Arial" w:hAnsi="Arial" w:cs="Arial"/>
          <w:noProof/>
          <w:sz w:val="22"/>
          <w:szCs w:val="22"/>
          <w:rPrChange w:id="1168" w:author="Guo, Shicheng" w:date="2019-03-09T01:59:00Z">
            <w:rPr>
              <w:noProof/>
            </w:rPr>
          </w:rPrChange>
        </w:rPr>
      </w:pPr>
      <w:r w:rsidRPr="002821DC">
        <w:rPr>
          <w:rFonts w:ascii="Arial" w:hAnsi="Arial" w:cs="Arial"/>
          <w:noProof/>
          <w:sz w:val="22"/>
          <w:szCs w:val="22"/>
          <w:rPrChange w:id="1169" w:author="Guo, Shicheng" w:date="2019-03-09T01:59:00Z">
            <w:rPr>
              <w:noProof/>
            </w:rPr>
          </w:rPrChange>
        </w:rPr>
        <w:t>11.</w:t>
      </w:r>
      <w:r w:rsidRPr="002821DC">
        <w:rPr>
          <w:rFonts w:ascii="Arial" w:hAnsi="Arial" w:cs="Arial"/>
          <w:noProof/>
          <w:sz w:val="22"/>
          <w:szCs w:val="22"/>
          <w:rPrChange w:id="1170" w:author="Guo, Shicheng" w:date="2019-03-09T01:59:00Z">
            <w:rPr>
              <w:noProof/>
            </w:rPr>
          </w:rPrChange>
        </w:rPr>
        <w:tab/>
        <w:t xml:space="preserve">Zeng, H., et al., </w:t>
      </w:r>
      <w:r w:rsidRPr="002821DC">
        <w:rPr>
          <w:rFonts w:ascii="Arial" w:hAnsi="Arial" w:cs="Arial"/>
          <w:i/>
          <w:noProof/>
          <w:sz w:val="22"/>
          <w:szCs w:val="22"/>
          <w:rPrChange w:id="1171" w:author="Guo, Shicheng" w:date="2019-03-09T01:59:00Z">
            <w:rPr>
              <w:i/>
              <w:noProof/>
            </w:rPr>
          </w:rPrChange>
        </w:rPr>
        <w:t>Cancer survival in China, 2003-2005: a population-based study.</w:t>
      </w:r>
      <w:r w:rsidRPr="002821DC">
        <w:rPr>
          <w:rFonts w:ascii="Arial" w:hAnsi="Arial" w:cs="Arial"/>
          <w:noProof/>
          <w:sz w:val="22"/>
          <w:szCs w:val="22"/>
          <w:rPrChange w:id="1172" w:author="Guo, Shicheng" w:date="2019-03-09T01:59:00Z">
            <w:rPr>
              <w:noProof/>
            </w:rPr>
          </w:rPrChange>
        </w:rPr>
        <w:t xml:space="preserve"> Int J Cancer, 2015. </w:t>
      </w:r>
      <w:r w:rsidRPr="002821DC">
        <w:rPr>
          <w:rFonts w:ascii="Arial" w:hAnsi="Arial" w:cs="Arial"/>
          <w:b/>
          <w:noProof/>
          <w:sz w:val="22"/>
          <w:szCs w:val="22"/>
          <w:rPrChange w:id="1173" w:author="Guo, Shicheng" w:date="2019-03-09T01:59:00Z">
            <w:rPr>
              <w:b/>
              <w:noProof/>
            </w:rPr>
          </w:rPrChange>
        </w:rPr>
        <w:t>136</w:t>
      </w:r>
      <w:r w:rsidRPr="002821DC">
        <w:rPr>
          <w:rFonts w:ascii="Arial" w:hAnsi="Arial" w:cs="Arial"/>
          <w:noProof/>
          <w:sz w:val="22"/>
          <w:szCs w:val="22"/>
          <w:rPrChange w:id="1174" w:author="Guo, Shicheng" w:date="2019-03-09T01:59:00Z">
            <w:rPr>
              <w:noProof/>
            </w:rPr>
          </w:rPrChange>
        </w:rPr>
        <w:t>(8): p. 1921-30.</w:t>
      </w:r>
    </w:p>
    <w:p w14:paraId="35063D14" w14:textId="77777777" w:rsidR="00A670BE" w:rsidRPr="002821DC" w:rsidRDefault="00A670BE" w:rsidP="00A670BE">
      <w:pPr>
        <w:pStyle w:val="EndNoteBibliography"/>
        <w:ind w:left="720" w:hanging="720"/>
        <w:rPr>
          <w:rFonts w:ascii="Arial" w:hAnsi="Arial" w:cs="Arial"/>
          <w:noProof/>
          <w:sz w:val="22"/>
          <w:szCs w:val="22"/>
          <w:rPrChange w:id="1175" w:author="Guo, Shicheng" w:date="2019-03-09T01:59:00Z">
            <w:rPr>
              <w:noProof/>
            </w:rPr>
          </w:rPrChange>
        </w:rPr>
      </w:pPr>
      <w:r w:rsidRPr="002821DC">
        <w:rPr>
          <w:rFonts w:ascii="Arial" w:hAnsi="Arial" w:cs="Arial"/>
          <w:noProof/>
          <w:sz w:val="22"/>
          <w:szCs w:val="22"/>
          <w:rPrChange w:id="1176" w:author="Guo, Shicheng" w:date="2019-03-09T01:59:00Z">
            <w:rPr>
              <w:noProof/>
            </w:rPr>
          </w:rPrChange>
        </w:rPr>
        <w:t>12.</w:t>
      </w:r>
      <w:r w:rsidRPr="002821DC">
        <w:rPr>
          <w:rFonts w:ascii="Arial" w:hAnsi="Arial" w:cs="Arial"/>
          <w:noProof/>
          <w:sz w:val="22"/>
          <w:szCs w:val="22"/>
          <w:rPrChange w:id="1177" w:author="Guo, Shicheng" w:date="2019-03-09T01:59:00Z">
            <w:rPr>
              <w:noProof/>
            </w:rPr>
          </w:rPrChange>
        </w:rPr>
        <w:tab/>
        <w:t xml:space="preserve">Besharat, S., et al., </w:t>
      </w:r>
      <w:r w:rsidRPr="002821DC">
        <w:rPr>
          <w:rFonts w:ascii="Arial" w:hAnsi="Arial" w:cs="Arial"/>
          <w:i/>
          <w:noProof/>
          <w:sz w:val="22"/>
          <w:szCs w:val="22"/>
          <w:rPrChange w:id="1178" w:author="Guo, Shicheng" w:date="2019-03-09T01:59:00Z">
            <w:rPr>
              <w:i/>
              <w:noProof/>
            </w:rPr>
          </w:rPrChange>
        </w:rPr>
        <w:t>Inoperable esophageal cancer and outcome of palliative care.</w:t>
      </w:r>
      <w:r w:rsidRPr="002821DC">
        <w:rPr>
          <w:rFonts w:ascii="Arial" w:hAnsi="Arial" w:cs="Arial"/>
          <w:noProof/>
          <w:sz w:val="22"/>
          <w:szCs w:val="22"/>
          <w:rPrChange w:id="1179" w:author="Guo, Shicheng" w:date="2019-03-09T01:59:00Z">
            <w:rPr>
              <w:noProof/>
            </w:rPr>
          </w:rPrChange>
        </w:rPr>
        <w:t xml:space="preserve"> World J Gastroenterol, 2008. </w:t>
      </w:r>
      <w:r w:rsidRPr="002821DC">
        <w:rPr>
          <w:rFonts w:ascii="Arial" w:hAnsi="Arial" w:cs="Arial"/>
          <w:b/>
          <w:noProof/>
          <w:sz w:val="22"/>
          <w:szCs w:val="22"/>
          <w:rPrChange w:id="1180" w:author="Guo, Shicheng" w:date="2019-03-09T01:59:00Z">
            <w:rPr>
              <w:b/>
              <w:noProof/>
            </w:rPr>
          </w:rPrChange>
        </w:rPr>
        <w:t>14</w:t>
      </w:r>
      <w:r w:rsidRPr="002821DC">
        <w:rPr>
          <w:rFonts w:ascii="Arial" w:hAnsi="Arial" w:cs="Arial"/>
          <w:noProof/>
          <w:sz w:val="22"/>
          <w:szCs w:val="22"/>
          <w:rPrChange w:id="1181" w:author="Guo, Shicheng" w:date="2019-03-09T01:59:00Z">
            <w:rPr>
              <w:noProof/>
            </w:rPr>
          </w:rPrChange>
        </w:rPr>
        <w:t>(23): p. 3725-8.</w:t>
      </w:r>
    </w:p>
    <w:p w14:paraId="0A98903E" w14:textId="77777777" w:rsidR="00A670BE" w:rsidRPr="002821DC" w:rsidRDefault="00A670BE" w:rsidP="00A670BE">
      <w:pPr>
        <w:pStyle w:val="EndNoteBibliography"/>
        <w:ind w:left="720" w:hanging="720"/>
        <w:rPr>
          <w:rFonts w:ascii="Arial" w:hAnsi="Arial" w:cs="Arial"/>
          <w:noProof/>
          <w:sz w:val="22"/>
          <w:szCs w:val="22"/>
          <w:rPrChange w:id="1182" w:author="Guo, Shicheng" w:date="2019-03-09T01:59:00Z">
            <w:rPr>
              <w:noProof/>
            </w:rPr>
          </w:rPrChange>
        </w:rPr>
      </w:pPr>
      <w:r w:rsidRPr="002821DC">
        <w:rPr>
          <w:rFonts w:ascii="Arial" w:hAnsi="Arial" w:cs="Arial"/>
          <w:noProof/>
          <w:sz w:val="22"/>
          <w:szCs w:val="22"/>
          <w:rPrChange w:id="1183" w:author="Guo, Shicheng" w:date="2019-03-09T01:59:00Z">
            <w:rPr>
              <w:noProof/>
            </w:rPr>
          </w:rPrChange>
        </w:rPr>
        <w:t>13.</w:t>
      </w:r>
      <w:r w:rsidRPr="002821DC">
        <w:rPr>
          <w:rFonts w:ascii="Arial" w:hAnsi="Arial" w:cs="Arial"/>
          <w:noProof/>
          <w:sz w:val="22"/>
          <w:szCs w:val="22"/>
          <w:rPrChange w:id="1184" w:author="Guo, Shicheng" w:date="2019-03-09T01:59:00Z">
            <w:rPr>
              <w:noProof/>
            </w:rPr>
          </w:rPrChange>
        </w:rPr>
        <w:tab/>
        <w:t xml:space="preserve">Coleman, M.P., et al., </w:t>
      </w:r>
      <w:r w:rsidRPr="002821DC">
        <w:rPr>
          <w:rFonts w:ascii="Arial" w:hAnsi="Arial" w:cs="Arial"/>
          <w:i/>
          <w:noProof/>
          <w:sz w:val="22"/>
          <w:szCs w:val="22"/>
          <w:rPrChange w:id="1185" w:author="Guo, Shicheng" w:date="2019-03-09T01:59:00Z">
            <w:rPr>
              <w:i/>
              <w:noProof/>
            </w:rPr>
          </w:rPrChange>
        </w:rPr>
        <w:t>EUROCARE-3 summary: cancer survival in Europe at the end of the 20th century.</w:t>
      </w:r>
      <w:r w:rsidRPr="002821DC">
        <w:rPr>
          <w:rFonts w:ascii="Arial" w:hAnsi="Arial" w:cs="Arial"/>
          <w:noProof/>
          <w:sz w:val="22"/>
          <w:szCs w:val="22"/>
          <w:rPrChange w:id="1186" w:author="Guo, Shicheng" w:date="2019-03-09T01:59:00Z">
            <w:rPr>
              <w:noProof/>
            </w:rPr>
          </w:rPrChange>
        </w:rPr>
        <w:t xml:space="preserve"> Ann Oncol, 2003. </w:t>
      </w:r>
      <w:r w:rsidRPr="002821DC">
        <w:rPr>
          <w:rFonts w:ascii="Arial" w:hAnsi="Arial" w:cs="Arial"/>
          <w:b/>
          <w:noProof/>
          <w:sz w:val="22"/>
          <w:szCs w:val="22"/>
          <w:rPrChange w:id="1187" w:author="Guo, Shicheng" w:date="2019-03-09T01:59:00Z">
            <w:rPr>
              <w:b/>
              <w:noProof/>
            </w:rPr>
          </w:rPrChange>
        </w:rPr>
        <w:t>14 Suppl 5</w:t>
      </w:r>
      <w:r w:rsidRPr="002821DC">
        <w:rPr>
          <w:rFonts w:ascii="Arial" w:hAnsi="Arial" w:cs="Arial"/>
          <w:noProof/>
          <w:sz w:val="22"/>
          <w:szCs w:val="22"/>
          <w:rPrChange w:id="1188" w:author="Guo, Shicheng" w:date="2019-03-09T01:59:00Z">
            <w:rPr>
              <w:noProof/>
            </w:rPr>
          </w:rPrChange>
        </w:rPr>
        <w:t>: p. v128-49.</w:t>
      </w:r>
    </w:p>
    <w:p w14:paraId="66400067" w14:textId="77777777" w:rsidR="00A670BE" w:rsidRPr="002821DC" w:rsidRDefault="00A670BE" w:rsidP="00A670BE">
      <w:pPr>
        <w:pStyle w:val="EndNoteBibliography"/>
        <w:ind w:left="720" w:hanging="720"/>
        <w:rPr>
          <w:rFonts w:ascii="Arial" w:hAnsi="Arial" w:cs="Arial"/>
          <w:noProof/>
          <w:sz w:val="22"/>
          <w:szCs w:val="22"/>
          <w:rPrChange w:id="1189" w:author="Guo, Shicheng" w:date="2019-03-09T01:59:00Z">
            <w:rPr>
              <w:noProof/>
            </w:rPr>
          </w:rPrChange>
        </w:rPr>
      </w:pPr>
      <w:r w:rsidRPr="002821DC">
        <w:rPr>
          <w:rFonts w:ascii="Arial" w:hAnsi="Arial" w:cs="Arial"/>
          <w:noProof/>
          <w:sz w:val="22"/>
          <w:szCs w:val="22"/>
          <w:rPrChange w:id="1190" w:author="Guo, Shicheng" w:date="2019-03-09T01:59:00Z">
            <w:rPr>
              <w:noProof/>
            </w:rPr>
          </w:rPrChange>
        </w:rPr>
        <w:t>14.</w:t>
      </w:r>
      <w:r w:rsidRPr="002821DC">
        <w:rPr>
          <w:rFonts w:ascii="Arial" w:hAnsi="Arial" w:cs="Arial"/>
          <w:noProof/>
          <w:sz w:val="22"/>
          <w:szCs w:val="22"/>
          <w:rPrChange w:id="1191" w:author="Guo, Shicheng" w:date="2019-03-09T01:59:00Z">
            <w:rPr>
              <w:noProof/>
            </w:rPr>
          </w:rPrChange>
        </w:rPr>
        <w:tab/>
        <w:t xml:space="preserve">Bernstein, B.E., A. Meissner, and E.S. Lander, </w:t>
      </w:r>
      <w:r w:rsidRPr="002821DC">
        <w:rPr>
          <w:rFonts w:ascii="Arial" w:hAnsi="Arial" w:cs="Arial"/>
          <w:i/>
          <w:noProof/>
          <w:sz w:val="22"/>
          <w:szCs w:val="22"/>
          <w:rPrChange w:id="1192" w:author="Guo, Shicheng" w:date="2019-03-09T01:59:00Z">
            <w:rPr>
              <w:i/>
              <w:noProof/>
            </w:rPr>
          </w:rPrChange>
        </w:rPr>
        <w:t>The mammalian epigenome.</w:t>
      </w:r>
      <w:r w:rsidRPr="002821DC">
        <w:rPr>
          <w:rFonts w:ascii="Arial" w:hAnsi="Arial" w:cs="Arial"/>
          <w:noProof/>
          <w:sz w:val="22"/>
          <w:szCs w:val="22"/>
          <w:rPrChange w:id="1193" w:author="Guo, Shicheng" w:date="2019-03-09T01:59:00Z">
            <w:rPr>
              <w:noProof/>
            </w:rPr>
          </w:rPrChange>
        </w:rPr>
        <w:t xml:space="preserve"> Cell, 2007. </w:t>
      </w:r>
      <w:r w:rsidRPr="002821DC">
        <w:rPr>
          <w:rFonts w:ascii="Arial" w:hAnsi="Arial" w:cs="Arial"/>
          <w:b/>
          <w:noProof/>
          <w:sz w:val="22"/>
          <w:szCs w:val="22"/>
          <w:rPrChange w:id="1194" w:author="Guo, Shicheng" w:date="2019-03-09T01:59:00Z">
            <w:rPr>
              <w:b/>
              <w:noProof/>
            </w:rPr>
          </w:rPrChange>
        </w:rPr>
        <w:t>128</w:t>
      </w:r>
      <w:r w:rsidRPr="002821DC">
        <w:rPr>
          <w:rFonts w:ascii="Arial" w:hAnsi="Arial" w:cs="Arial"/>
          <w:noProof/>
          <w:sz w:val="22"/>
          <w:szCs w:val="22"/>
          <w:rPrChange w:id="1195" w:author="Guo, Shicheng" w:date="2019-03-09T01:59:00Z">
            <w:rPr>
              <w:noProof/>
            </w:rPr>
          </w:rPrChange>
        </w:rPr>
        <w:t>(4): p. 669-81.</w:t>
      </w:r>
    </w:p>
    <w:p w14:paraId="32AC3588" w14:textId="77777777" w:rsidR="00A670BE" w:rsidRPr="002821DC" w:rsidRDefault="00A670BE" w:rsidP="00A670BE">
      <w:pPr>
        <w:pStyle w:val="EndNoteBibliography"/>
        <w:ind w:left="720" w:hanging="720"/>
        <w:rPr>
          <w:rFonts w:ascii="Arial" w:hAnsi="Arial" w:cs="Arial"/>
          <w:noProof/>
          <w:sz w:val="22"/>
          <w:szCs w:val="22"/>
          <w:rPrChange w:id="1196" w:author="Guo, Shicheng" w:date="2019-03-09T01:59:00Z">
            <w:rPr>
              <w:noProof/>
            </w:rPr>
          </w:rPrChange>
        </w:rPr>
      </w:pPr>
      <w:r w:rsidRPr="002821DC">
        <w:rPr>
          <w:rFonts w:ascii="Arial" w:hAnsi="Arial" w:cs="Arial"/>
          <w:noProof/>
          <w:sz w:val="22"/>
          <w:szCs w:val="22"/>
          <w:rPrChange w:id="1197" w:author="Guo, Shicheng" w:date="2019-03-09T01:59:00Z">
            <w:rPr>
              <w:noProof/>
            </w:rPr>
          </w:rPrChange>
        </w:rPr>
        <w:t>15.</w:t>
      </w:r>
      <w:r w:rsidRPr="002821DC">
        <w:rPr>
          <w:rFonts w:ascii="Arial" w:hAnsi="Arial" w:cs="Arial"/>
          <w:noProof/>
          <w:sz w:val="22"/>
          <w:szCs w:val="22"/>
          <w:rPrChange w:id="1198" w:author="Guo, Shicheng" w:date="2019-03-09T01:59:00Z">
            <w:rPr>
              <w:noProof/>
            </w:rPr>
          </w:rPrChange>
        </w:rPr>
        <w:tab/>
        <w:t xml:space="preserve">Guo, H., et al., </w:t>
      </w:r>
      <w:r w:rsidRPr="002821DC">
        <w:rPr>
          <w:rFonts w:ascii="Arial" w:hAnsi="Arial" w:cs="Arial"/>
          <w:i/>
          <w:noProof/>
          <w:sz w:val="22"/>
          <w:szCs w:val="22"/>
          <w:rPrChange w:id="1199" w:author="Guo, Shicheng" w:date="2019-03-09T01:59:00Z">
            <w:rPr>
              <w:i/>
              <w:noProof/>
            </w:rPr>
          </w:rPrChange>
        </w:rPr>
        <w:t>The DNA methylation landscape of human early embryos.</w:t>
      </w:r>
      <w:r w:rsidRPr="002821DC">
        <w:rPr>
          <w:rFonts w:ascii="Arial" w:hAnsi="Arial" w:cs="Arial"/>
          <w:noProof/>
          <w:sz w:val="22"/>
          <w:szCs w:val="22"/>
          <w:rPrChange w:id="1200" w:author="Guo, Shicheng" w:date="2019-03-09T01:59:00Z">
            <w:rPr>
              <w:noProof/>
            </w:rPr>
          </w:rPrChange>
        </w:rPr>
        <w:t xml:space="preserve"> Nature, 2014. </w:t>
      </w:r>
      <w:r w:rsidRPr="002821DC">
        <w:rPr>
          <w:rFonts w:ascii="Arial" w:hAnsi="Arial" w:cs="Arial"/>
          <w:b/>
          <w:noProof/>
          <w:sz w:val="22"/>
          <w:szCs w:val="22"/>
          <w:rPrChange w:id="1201" w:author="Guo, Shicheng" w:date="2019-03-09T01:59:00Z">
            <w:rPr>
              <w:b/>
              <w:noProof/>
            </w:rPr>
          </w:rPrChange>
        </w:rPr>
        <w:t>511</w:t>
      </w:r>
      <w:r w:rsidRPr="002821DC">
        <w:rPr>
          <w:rFonts w:ascii="Arial" w:hAnsi="Arial" w:cs="Arial"/>
          <w:noProof/>
          <w:sz w:val="22"/>
          <w:szCs w:val="22"/>
          <w:rPrChange w:id="1202" w:author="Guo, Shicheng" w:date="2019-03-09T01:59:00Z">
            <w:rPr>
              <w:noProof/>
            </w:rPr>
          </w:rPrChange>
        </w:rPr>
        <w:t>(7511): p. 606-10.</w:t>
      </w:r>
    </w:p>
    <w:p w14:paraId="5D2A2415" w14:textId="77777777" w:rsidR="00A670BE" w:rsidRPr="002821DC" w:rsidRDefault="00A670BE" w:rsidP="00A670BE">
      <w:pPr>
        <w:pStyle w:val="EndNoteBibliography"/>
        <w:ind w:left="720" w:hanging="720"/>
        <w:rPr>
          <w:rFonts w:ascii="Arial" w:hAnsi="Arial" w:cs="Arial"/>
          <w:noProof/>
          <w:sz w:val="22"/>
          <w:szCs w:val="22"/>
          <w:rPrChange w:id="1203" w:author="Guo, Shicheng" w:date="2019-03-09T01:59:00Z">
            <w:rPr>
              <w:noProof/>
            </w:rPr>
          </w:rPrChange>
        </w:rPr>
      </w:pPr>
      <w:r w:rsidRPr="002821DC">
        <w:rPr>
          <w:rFonts w:ascii="Arial" w:hAnsi="Arial" w:cs="Arial"/>
          <w:noProof/>
          <w:sz w:val="22"/>
          <w:szCs w:val="22"/>
          <w:rPrChange w:id="1204" w:author="Guo, Shicheng" w:date="2019-03-09T01:59:00Z">
            <w:rPr>
              <w:noProof/>
            </w:rPr>
          </w:rPrChange>
        </w:rPr>
        <w:t>16.</w:t>
      </w:r>
      <w:r w:rsidRPr="002821DC">
        <w:rPr>
          <w:rFonts w:ascii="Arial" w:hAnsi="Arial" w:cs="Arial"/>
          <w:noProof/>
          <w:sz w:val="22"/>
          <w:szCs w:val="22"/>
          <w:rPrChange w:id="1205" w:author="Guo, Shicheng" w:date="2019-03-09T01:59:00Z">
            <w:rPr>
              <w:noProof/>
            </w:rPr>
          </w:rPrChange>
        </w:rPr>
        <w:tab/>
        <w:t xml:space="preserve">Robertson, K.D., </w:t>
      </w:r>
      <w:r w:rsidRPr="002821DC">
        <w:rPr>
          <w:rFonts w:ascii="Arial" w:hAnsi="Arial" w:cs="Arial"/>
          <w:i/>
          <w:noProof/>
          <w:sz w:val="22"/>
          <w:szCs w:val="22"/>
          <w:rPrChange w:id="1206" w:author="Guo, Shicheng" w:date="2019-03-09T01:59:00Z">
            <w:rPr>
              <w:i/>
              <w:noProof/>
            </w:rPr>
          </w:rPrChange>
        </w:rPr>
        <w:t>DNA methylation and human disease.</w:t>
      </w:r>
      <w:r w:rsidRPr="002821DC">
        <w:rPr>
          <w:rFonts w:ascii="Arial" w:hAnsi="Arial" w:cs="Arial"/>
          <w:noProof/>
          <w:sz w:val="22"/>
          <w:szCs w:val="22"/>
          <w:rPrChange w:id="1207" w:author="Guo, Shicheng" w:date="2019-03-09T01:59:00Z">
            <w:rPr>
              <w:noProof/>
            </w:rPr>
          </w:rPrChange>
        </w:rPr>
        <w:t xml:space="preserve"> Nat Rev Genet, 2005. </w:t>
      </w:r>
      <w:r w:rsidRPr="002821DC">
        <w:rPr>
          <w:rFonts w:ascii="Arial" w:hAnsi="Arial" w:cs="Arial"/>
          <w:b/>
          <w:noProof/>
          <w:sz w:val="22"/>
          <w:szCs w:val="22"/>
          <w:rPrChange w:id="1208" w:author="Guo, Shicheng" w:date="2019-03-09T01:59:00Z">
            <w:rPr>
              <w:b/>
              <w:noProof/>
            </w:rPr>
          </w:rPrChange>
        </w:rPr>
        <w:t>6</w:t>
      </w:r>
      <w:r w:rsidRPr="002821DC">
        <w:rPr>
          <w:rFonts w:ascii="Arial" w:hAnsi="Arial" w:cs="Arial"/>
          <w:noProof/>
          <w:sz w:val="22"/>
          <w:szCs w:val="22"/>
          <w:rPrChange w:id="1209" w:author="Guo, Shicheng" w:date="2019-03-09T01:59:00Z">
            <w:rPr>
              <w:noProof/>
            </w:rPr>
          </w:rPrChange>
        </w:rPr>
        <w:t>(8): p. 597-610.</w:t>
      </w:r>
    </w:p>
    <w:p w14:paraId="13E93C06" w14:textId="77777777" w:rsidR="00A670BE" w:rsidRPr="002821DC" w:rsidRDefault="00A670BE" w:rsidP="00A670BE">
      <w:pPr>
        <w:pStyle w:val="EndNoteBibliography"/>
        <w:ind w:left="720" w:hanging="720"/>
        <w:rPr>
          <w:rFonts w:ascii="Arial" w:hAnsi="Arial" w:cs="Arial"/>
          <w:noProof/>
          <w:sz w:val="22"/>
          <w:szCs w:val="22"/>
          <w:rPrChange w:id="1210" w:author="Guo, Shicheng" w:date="2019-03-09T01:59:00Z">
            <w:rPr>
              <w:noProof/>
            </w:rPr>
          </w:rPrChange>
        </w:rPr>
      </w:pPr>
      <w:r w:rsidRPr="002821DC">
        <w:rPr>
          <w:rFonts w:ascii="Arial" w:hAnsi="Arial" w:cs="Arial"/>
          <w:noProof/>
          <w:sz w:val="22"/>
          <w:szCs w:val="22"/>
          <w:rPrChange w:id="1211" w:author="Guo, Shicheng" w:date="2019-03-09T01:59:00Z">
            <w:rPr>
              <w:noProof/>
            </w:rPr>
          </w:rPrChange>
        </w:rPr>
        <w:lastRenderedPageBreak/>
        <w:t>17.</w:t>
      </w:r>
      <w:r w:rsidRPr="002821DC">
        <w:rPr>
          <w:rFonts w:ascii="Arial" w:hAnsi="Arial" w:cs="Arial"/>
          <w:noProof/>
          <w:sz w:val="22"/>
          <w:szCs w:val="22"/>
          <w:rPrChange w:id="1212" w:author="Guo, Shicheng" w:date="2019-03-09T01:59:00Z">
            <w:rPr>
              <w:noProof/>
            </w:rPr>
          </w:rPrChange>
        </w:rPr>
        <w:tab/>
        <w:t xml:space="preserve">Elhamamsy, A.R., </w:t>
      </w:r>
      <w:r w:rsidRPr="002821DC">
        <w:rPr>
          <w:rFonts w:ascii="Arial" w:hAnsi="Arial" w:cs="Arial"/>
          <w:i/>
          <w:noProof/>
          <w:sz w:val="22"/>
          <w:szCs w:val="22"/>
          <w:rPrChange w:id="1213" w:author="Guo, Shicheng" w:date="2019-03-09T01:59:00Z">
            <w:rPr>
              <w:i/>
              <w:noProof/>
            </w:rPr>
          </w:rPrChange>
        </w:rPr>
        <w:t>Role of DNA methylation in imprinting disorders: an updated review.</w:t>
      </w:r>
      <w:r w:rsidRPr="002821DC">
        <w:rPr>
          <w:rFonts w:ascii="Arial" w:hAnsi="Arial" w:cs="Arial"/>
          <w:noProof/>
          <w:sz w:val="22"/>
          <w:szCs w:val="22"/>
          <w:rPrChange w:id="1214" w:author="Guo, Shicheng" w:date="2019-03-09T01:59:00Z">
            <w:rPr>
              <w:noProof/>
            </w:rPr>
          </w:rPrChange>
        </w:rPr>
        <w:t xml:space="preserve"> J Assist Reprod Genet, 2017.</w:t>
      </w:r>
    </w:p>
    <w:p w14:paraId="0BFC26EA" w14:textId="77777777" w:rsidR="00A670BE" w:rsidRPr="002821DC" w:rsidRDefault="00A670BE" w:rsidP="00A670BE">
      <w:pPr>
        <w:pStyle w:val="EndNoteBibliography"/>
        <w:ind w:left="720" w:hanging="720"/>
        <w:rPr>
          <w:rFonts w:ascii="Arial" w:hAnsi="Arial" w:cs="Arial"/>
          <w:noProof/>
          <w:sz w:val="22"/>
          <w:szCs w:val="22"/>
          <w:rPrChange w:id="1215" w:author="Guo, Shicheng" w:date="2019-03-09T01:59:00Z">
            <w:rPr>
              <w:noProof/>
            </w:rPr>
          </w:rPrChange>
        </w:rPr>
      </w:pPr>
      <w:r w:rsidRPr="002821DC">
        <w:rPr>
          <w:rFonts w:ascii="Arial" w:hAnsi="Arial" w:cs="Arial"/>
          <w:noProof/>
          <w:sz w:val="22"/>
          <w:szCs w:val="22"/>
          <w:rPrChange w:id="1216" w:author="Guo, Shicheng" w:date="2019-03-09T01:59:00Z">
            <w:rPr>
              <w:noProof/>
            </w:rPr>
          </w:rPrChange>
        </w:rPr>
        <w:t>18.</w:t>
      </w:r>
      <w:r w:rsidRPr="002821DC">
        <w:rPr>
          <w:rFonts w:ascii="Arial" w:hAnsi="Arial" w:cs="Arial"/>
          <w:noProof/>
          <w:sz w:val="22"/>
          <w:szCs w:val="22"/>
          <w:rPrChange w:id="1217" w:author="Guo, Shicheng" w:date="2019-03-09T01:59:00Z">
            <w:rPr>
              <w:noProof/>
            </w:rPr>
          </w:rPrChange>
        </w:rPr>
        <w:tab/>
        <w:t xml:space="preserve">Jones, P.A., </w:t>
      </w:r>
      <w:r w:rsidRPr="002821DC">
        <w:rPr>
          <w:rFonts w:ascii="Arial" w:hAnsi="Arial" w:cs="Arial"/>
          <w:i/>
          <w:noProof/>
          <w:sz w:val="22"/>
          <w:szCs w:val="22"/>
          <w:rPrChange w:id="1218" w:author="Guo, Shicheng" w:date="2019-03-09T01:59:00Z">
            <w:rPr>
              <w:i/>
              <w:noProof/>
            </w:rPr>
          </w:rPrChange>
        </w:rPr>
        <w:t>Cancer. Death and methylation.</w:t>
      </w:r>
      <w:r w:rsidRPr="002821DC">
        <w:rPr>
          <w:rFonts w:ascii="Arial" w:hAnsi="Arial" w:cs="Arial"/>
          <w:noProof/>
          <w:sz w:val="22"/>
          <w:szCs w:val="22"/>
          <w:rPrChange w:id="1219" w:author="Guo, Shicheng" w:date="2019-03-09T01:59:00Z">
            <w:rPr>
              <w:noProof/>
            </w:rPr>
          </w:rPrChange>
        </w:rPr>
        <w:t xml:space="preserve"> Nature, 2001. </w:t>
      </w:r>
      <w:r w:rsidRPr="002821DC">
        <w:rPr>
          <w:rFonts w:ascii="Arial" w:hAnsi="Arial" w:cs="Arial"/>
          <w:b/>
          <w:noProof/>
          <w:sz w:val="22"/>
          <w:szCs w:val="22"/>
          <w:rPrChange w:id="1220" w:author="Guo, Shicheng" w:date="2019-03-09T01:59:00Z">
            <w:rPr>
              <w:b/>
              <w:noProof/>
            </w:rPr>
          </w:rPrChange>
        </w:rPr>
        <w:t>409</w:t>
      </w:r>
      <w:r w:rsidRPr="002821DC">
        <w:rPr>
          <w:rFonts w:ascii="Arial" w:hAnsi="Arial" w:cs="Arial"/>
          <w:noProof/>
          <w:sz w:val="22"/>
          <w:szCs w:val="22"/>
          <w:rPrChange w:id="1221" w:author="Guo, Shicheng" w:date="2019-03-09T01:59:00Z">
            <w:rPr>
              <w:noProof/>
            </w:rPr>
          </w:rPrChange>
        </w:rPr>
        <w:t>(6817): p. 141, 143-4.</w:t>
      </w:r>
    </w:p>
    <w:p w14:paraId="1683EDBB" w14:textId="77777777" w:rsidR="00A670BE" w:rsidRPr="002821DC" w:rsidRDefault="00A670BE" w:rsidP="00A670BE">
      <w:pPr>
        <w:pStyle w:val="EndNoteBibliography"/>
        <w:ind w:left="720" w:hanging="720"/>
        <w:rPr>
          <w:rFonts w:ascii="Arial" w:hAnsi="Arial" w:cs="Arial"/>
          <w:noProof/>
          <w:sz w:val="22"/>
          <w:szCs w:val="22"/>
          <w:rPrChange w:id="1222" w:author="Guo, Shicheng" w:date="2019-03-09T01:59:00Z">
            <w:rPr>
              <w:noProof/>
            </w:rPr>
          </w:rPrChange>
        </w:rPr>
      </w:pPr>
      <w:r w:rsidRPr="002821DC">
        <w:rPr>
          <w:rFonts w:ascii="Arial" w:hAnsi="Arial" w:cs="Arial"/>
          <w:noProof/>
          <w:sz w:val="22"/>
          <w:szCs w:val="22"/>
          <w:rPrChange w:id="1223" w:author="Guo, Shicheng" w:date="2019-03-09T01:59:00Z">
            <w:rPr>
              <w:noProof/>
            </w:rPr>
          </w:rPrChange>
        </w:rPr>
        <w:t>19.</w:t>
      </w:r>
      <w:r w:rsidRPr="002821DC">
        <w:rPr>
          <w:rFonts w:ascii="Arial" w:hAnsi="Arial" w:cs="Arial"/>
          <w:noProof/>
          <w:sz w:val="22"/>
          <w:szCs w:val="22"/>
          <w:rPrChange w:id="1224" w:author="Guo, Shicheng" w:date="2019-03-09T01:59:00Z">
            <w:rPr>
              <w:noProof/>
            </w:rPr>
          </w:rPrChange>
        </w:rPr>
        <w:tab/>
        <w:t xml:space="preserve">Aran, D. and A. Hellman, </w:t>
      </w:r>
      <w:r w:rsidRPr="002821DC">
        <w:rPr>
          <w:rFonts w:ascii="Arial" w:hAnsi="Arial" w:cs="Arial"/>
          <w:i/>
          <w:noProof/>
          <w:sz w:val="22"/>
          <w:szCs w:val="22"/>
          <w:rPrChange w:id="1225" w:author="Guo, Shicheng" w:date="2019-03-09T01:59:00Z">
            <w:rPr>
              <w:i/>
              <w:noProof/>
            </w:rPr>
          </w:rPrChange>
        </w:rPr>
        <w:t>DNA methylation of transcriptional enhancers and cancer predisposition.</w:t>
      </w:r>
      <w:r w:rsidRPr="002821DC">
        <w:rPr>
          <w:rFonts w:ascii="Arial" w:hAnsi="Arial" w:cs="Arial"/>
          <w:noProof/>
          <w:sz w:val="22"/>
          <w:szCs w:val="22"/>
          <w:rPrChange w:id="1226" w:author="Guo, Shicheng" w:date="2019-03-09T01:59:00Z">
            <w:rPr>
              <w:noProof/>
            </w:rPr>
          </w:rPrChange>
        </w:rPr>
        <w:t xml:space="preserve"> Cell, 2013. </w:t>
      </w:r>
      <w:r w:rsidRPr="002821DC">
        <w:rPr>
          <w:rFonts w:ascii="Arial" w:hAnsi="Arial" w:cs="Arial"/>
          <w:b/>
          <w:noProof/>
          <w:sz w:val="22"/>
          <w:szCs w:val="22"/>
          <w:rPrChange w:id="1227" w:author="Guo, Shicheng" w:date="2019-03-09T01:59:00Z">
            <w:rPr>
              <w:b/>
              <w:noProof/>
            </w:rPr>
          </w:rPrChange>
        </w:rPr>
        <w:t>154</w:t>
      </w:r>
      <w:r w:rsidRPr="002821DC">
        <w:rPr>
          <w:rFonts w:ascii="Arial" w:hAnsi="Arial" w:cs="Arial"/>
          <w:noProof/>
          <w:sz w:val="22"/>
          <w:szCs w:val="22"/>
          <w:rPrChange w:id="1228" w:author="Guo, Shicheng" w:date="2019-03-09T01:59:00Z">
            <w:rPr>
              <w:noProof/>
            </w:rPr>
          </w:rPrChange>
        </w:rPr>
        <w:t>(1): p. 11-3.</w:t>
      </w:r>
    </w:p>
    <w:p w14:paraId="6BB50EC3" w14:textId="77777777" w:rsidR="00A670BE" w:rsidRPr="002821DC" w:rsidRDefault="00A670BE" w:rsidP="00A670BE">
      <w:pPr>
        <w:pStyle w:val="EndNoteBibliography"/>
        <w:ind w:left="720" w:hanging="720"/>
        <w:rPr>
          <w:rFonts w:ascii="Arial" w:hAnsi="Arial" w:cs="Arial"/>
          <w:noProof/>
          <w:sz w:val="22"/>
          <w:szCs w:val="22"/>
          <w:rPrChange w:id="1229" w:author="Guo, Shicheng" w:date="2019-03-09T01:59:00Z">
            <w:rPr>
              <w:noProof/>
            </w:rPr>
          </w:rPrChange>
        </w:rPr>
      </w:pPr>
      <w:r w:rsidRPr="002821DC">
        <w:rPr>
          <w:rFonts w:ascii="Arial" w:hAnsi="Arial" w:cs="Arial"/>
          <w:noProof/>
          <w:sz w:val="22"/>
          <w:szCs w:val="22"/>
          <w:rPrChange w:id="1230" w:author="Guo, Shicheng" w:date="2019-03-09T01:59:00Z">
            <w:rPr>
              <w:noProof/>
            </w:rPr>
          </w:rPrChange>
        </w:rPr>
        <w:t>20.</w:t>
      </w:r>
      <w:r w:rsidRPr="002821DC">
        <w:rPr>
          <w:rFonts w:ascii="Arial" w:hAnsi="Arial" w:cs="Arial"/>
          <w:noProof/>
          <w:sz w:val="22"/>
          <w:szCs w:val="22"/>
          <w:rPrChange w:id="1231" w:author="Guo, Shicheng" w:date="2019-03-09T01:59:00Z">
            <w:rPr>
              <w:noProof/>
            </w:rPr>
          </w:rPrChange>
        </w:rPr>
        <w:tab/>
        <w:t xml:space="preserve">Witte, T., C. Plass, and C. Gerhauser, </w:t>
      </w:r>
      <w:r w:rsidRPr="002821DC">
        <w:rPr>
          <w:rFonts w:ascii="Arial" w:hAnsi="Arial" w:cs="Arial"/>
          <w:i/>
          <w:noProof/>
          <w:sz w:val="22"/>
          <w:szCs w:val="22"/>
          <w:rPrChange w:id="1232" w:author="Guo, Shicheng" w:date="2019-03-09T01:59:00Z">
            <w:rPr>
              <w:i/>
              <w:noProof/>
            </w:rPr>
          </w:rPrChange>
        </w:rPr>
        <w:t>Pan-cancer patterns of DNA methylation.</w:t>
      </w:r>
      <w:r w:rsidRPr="002821DC">
        <w:rPr>
          <w:rFonts w:ascii="Arial" w:hAnsi="Arial" w:cs="Arial"/>
          <w:noProof/>
          <w:sz w:val="22"/>
          <w:szCs w:val="22"/>
          <w:rPrChange w:id="1233" w:author="Guo, Shicheng" w:date="2019-03-09T01:59:00Z">
            <w:rPr>
              <w:noProof/>
            </w:rPr>
          </w:rPrChange>
        </w:rPr>
        <w:t xml:space="preserve"> Genome Med, 2014. </w:t>
      </w:r>
      <w:r w:rsidRPr="002821DC">
        <w:rPr>
          <w:rFonts w:ascii="Arial" w:hAnsi="Arial" w:cs="Arial"/>
          <w:b/>
          <w:noProof/>
          <w:sz w:val="22"/>
          <w:szCs w:val="22"/>
          <w:rPrChange w:id="1234" w:author="Guo, Shicheng" w:date="2019-03-09T01:59:00Z">
            <w:rPr>
              <w:b/>
              <w:noProof/>
            </w:rPr>
          </w:rPrChange>
        </w:rPr>
        <w:t>6</w:t>
      </w:r>
      <w:r w:rsidRPr="002821DC">
        <w:rPr>
          <w:rFonts w:ascii="Arial" w:hAnsi="Arial" w:cs="Arial"/>
          <w:noProof/>
          <w:sz w:val="22"/>
          <w:szCs w:val="22"/>
          <w:rPrChange w:id="1235" w:author="Guo, Shicheng" w:date="2019-03-09T01:59:00Z">
            <w:rPr>
              <w:noProof/>
            </w:rPr>
          </w:rPrChange>
        </w:rPr>
        <w:t>(8): p. 66.</w:t>
      </w:r>
    </w:p>
    <w:p w14:paraId="08F91920" w14:textId="77777777" w:rsidR="00A670BE" w:rsidRPr="002821DC" w:rsidRDefault="00A670BE" w:rsidP="00A670BE">
      <w:pPr>
        <w:pStyle w:val="EndNoteBibliography"/>
        <w:ind w:left="720" w:hanging="720"/>
        <w:rPr>
          <w:rFonts w:ascii="Arial" w:hAnsi="Arial" w:cs="Arial"/>
          <w:noProof/>
          <w:sz w:val="22"/>
          <w:szCs w:val="22"/>
          <w:rPrChange w:id="1236" w:author="Guo, Shicheng" w:date="2019-03-09T01:59:00Z">
            <w:rPr>
              <w:noProof/>
            </w:rPr>
          </w:rPrChange>
        </w:rPr>
      </w:pPr>
      <w:r w:rsidRPr="002821DC">
        <w:rPr>
          <w:rFonts w:ascii="Arial" w:hAnsi="Arial" w:cs="Arial"/>
          <w:noProof/>
          <w:sz w:val="22"/>
          <w:szCs w:val="22"/>
          <w:rPrChange w:id="1237" w:author="Guo, Shicheng" w:date="2019-03-09T01:59:00Z">
            <w:rPr>
              <w:noProof/>
            </w:rPr>
          </w:rPrChange>
        </w:rPr>
        <w:t>21.</w:t>
      </w:r>
      <w:r w:rsidRPr="002821DC">
        <w:rPr>
          <w:rFonts w:ascii="Arial" w:hAnsi="Arial" w:cs="Arial"/>
          <w:noProof/>
          <w:sz w:val="22"/>
          <w:szCs w:val="22"/>
          <w:rPrChange w:id="1238" w:author="Guo, Shicheng" w:date="2019-03-09T01:59:00Z">
            <w:rPr>
              <w:noProof/>
            </w:rPr>
          </w:rPrChange>
        </w:rPr>
        <w:tab/>
        <w:t xml:space="preserve">Yang, X., L. Gao, and S. Zhang, </w:t>
      </w:r>
      <w:r w:rsidRPr="002821DC">
        <w:rPr>
          <w:rFonts w:ascii="Arial" w:hAnsi="Arial" w:cs="Arial"/>
          <w:i/>
          <w:noProof/>
          <w:sz w:val="22"/>
          <w:szCs w:val="22"/>
          <w:rPrChange w:id="1239" w:author="Guo, Shicheng" w:date="2019-03-09T01:59:00Z">
            <w:rPr>
              <w:i/>
              <w:noProof/>
            </w:rPr>
          </w:rPrChange>
        </w:rPr>
        <w:t>Comparative pan-cancer DNA methylation analysis reveals cancer common and specific patterns.</w:t>
      </w:r>
      <w:r w:rsidRPr="002821DC">
        <w:rPr>
          <w:rFonts w:ascii="Arial" w:hAnsi="Arial" w:cs="Arial"/>
          <w:noProof/>
          <w:sz w:val="22"/>
          <w:szCs w:val="22"/>
          <w:rPrChange w:id="1240" w:author="Guo, Shicheng" w:date="2019-03-09T01:59:00Z">
            <w:rPr>
              <w:noProof/>
            </w:rPr>
          </w:rPrChange>
        </w:rPr>
        <w:t xml:space="preserve"> Brief Bioinform, 2016.</w:t>
      </w:r>
    </w:p>
    <w:p w14:paraId="15D8F702" w14:textId="77777777" w:rsidR="00A670BE" w:rsidRPr="002821DC" w:rsidRDefault="00A670BE" w:rsidP="00A670BE">
      <w:pPr>
        <w:pStyle w:val="EndNoteBibliography"/>
        <w:ind w:left="720" w:hanging="720"/>
        <w:rPr>
          <w:rFonts w:ascii="Arial" w:hAnsi="Arial" w:cs="Arial"/>
          <w:noProof/>
          <w:sz w:val="22"/>
          <w:szCs w:val="22"/>
          <w:rPrChange w:id="1241" w:author="Guo, Shicheng" w:date="2019-03-09T01:59:00Z">
            <w:rPr>
              <w:noProof/>
            </w:rPr>
          </w:rPrChange>
        </w:rPr>
      </w:pPr>
      <w:r w:rsidRPr="002821DC">
        <w:rPr>
          <w:rFonts w:ascii="Arial" w:hAnsi="Arial" w:cs="Arial"/>
          <w:noProof/>
          <w:sz w:val="22"/>
          <w:szCs w:val="22"/>
          <w:rPrChange w:id="1242" w:author="Guo, Shicheng" w:date="2019-03-09T01:59:00Z">
            <w:rPr>
              <w:noProof/>
            </w:rPr>
          </w:rPrChange>
        </w:rPr>
        <w:t>22.</w:t>
      </w:r>
      <w:r w:rsidRPr="002821DC">
        <w:rPr>
          <w:rFonts w:ascii="Arial" w:hAnsi="Arial" w:cs="Arial"/>
          <w:noProof/>
          <w:sz w:val="22"/>
          <w:szCs w:val="22"/>
          <w:rPrChange w:id="1243" w:author="Guo, Shicheng" w:date="2019-03-09T01:59:00Z">
            <w:rPr>
              <w:noProof/>
            </w:rPr>
          </w:rPrChange>
        </w:rPr>
        <w:tab/>
        <w:t xml:space="preserve">Guo, S., et al., </w:t>
      </w:r>
      <w:r w:rsidRPr="002821DC">
        <w:rPr>
          <w:rFonts w:ascii="Arial" w:hAnsi="Arial" w:cs="Arial"/>
          <w:i/>
          <w:noProof/>
          <w:sz w:val="22"/>
          <w:szCs w:val="22"/>
          <w:rPrChange w:id="1244" w:author="Guo, Shicheng" w:date="2019-03-09T01:59:00Z">
            <w:rPr>
              <w:i/>
              <w:noProof/>
            </w:rPr>
          </w:rPrChange>
        </w:rPr>
        <w:t>Identification of methylation haplotype blocks aids in deconvolution of heterogeneous tissue samples and tumor tissue-of-origin mapping from plasma DNA.</w:t>
      </w:r>
      <w:r w:rsidRPr="002821DC">
        <w:rPr>
          <w:rFonts w:ascii="Arial" w:hAnsi="Arial" w:cs="Arial"/>
          <w:noProof/>
          <w:sz w:val="22"/>
          <w:szCs w:val="22"/>
          <w:rPrChange w:id="1245" w:author="Guo, Shicheng" w:date="2019-03-09T01:59:00Z">
            <w:rPr>
              <w:noProof/>
            </w:rPr>
          </w:rPrChange>
        </w:rPr>
        <w:t xml:space="preserve"> Nat Genet, 2017. </w:t>
      </w:r>
      <w:r w:rsidRPr="002821DC">
        <w:rPr>
          <w:rFonts w:ascii="Arial" w:hAnsi="Arial" w:cs="Arial"/>
          <w:b/>
          <w:noProof/>
          <w:sz w:val="22"/>
          <w:szCs w:val="22"/>
          <w:rPrChange w:id="1246" w:author="Guo, Shicheng" w:date="2019-03-09T01:59:00Z">
            <w:rPr>
              <w:b/>
              <w:noProof/>
            </w:rPr>
          </w:rPrChange>
        </w:rPr>
        <w:t>advance online publication</w:t>
      </w:r>
      <w:r w:rsidRPr="002821DC">
        <w:rPr>
          <w:rFonts w:ascii="Arial" w:hAnsi="Arial" w:cs="Arial"/>
          <w:noProof/>
          <w:sz w:val="22"/>
          <w:szCs w:val="22"/>
          <w:rPrChange w:id="1247" w:author="Guo, Shicheng" w:date="2019-03-09T01:59:00Z">
            <w:rPr>
              <w:noProof/>
            </w:rPr>
          </w:rPrChange>
        </w:rPr>
        <w:t>.</w:t>
      </w:r>
    </w:p>
    <w:p w14:paraId="7D9C1360" w14:textId="77777777" w:rsidR="00A670BE" w:rsidRPr="002821DC" w:rsidRDefault="00A670BE" w:rsidP="00A670BE">
      <w:pPr>
        <w:pStyle w:val="EndNoteBibliography"/>
        <w:ind w:left="720" w:hanging="720"/>
        <w:rPr>
          <w:rFonts w:ascii="Arial" w:hAnsi="Arial" w:cs="Arial"/>
          <w:noProof/>
          <w:sz w:val="22"/>
          <w:szCs w:val="22"/>
          <w:rPrChange w:id="1248" w:author="Guo, Shicheng" w:date="2019-03-09T01:59:00Z">
            <w:rPr>
              <w:noProof/>
            </w:rPr>
          </w:rPrChange>
        </w:rPr>
      </w:pPr>
      <w:r w:rsidRPr="002821DC">
        <w:rPr>
          <w:rFonts w:ascii="Arial" w:hAnsi="Arial" w:cs="Arial"/>
          <w:noProof/>
          <w:sz w:val="22"/>
          <w:szCs w:val="22"/>
          <w:rPrChange w:id="1249" w:author="Guo, Shicheng" w:date="2019-03-09T01:59:00Z">
            <w:rPr>
              <w:noProof/>
            </w:rPr>
          </w:rPrChange>
        </w:rPr>
        <w:t>23.</w:t>
      </w:r>
      <w:r w:rsidRPr="002821DC">
        <w:rPr>
          <w:rFonts w:ascii="Arial" w:hAnsi="Arial" w:cs="Arial"/>
          <w:noProof/>
          <w:sz w:val="22"/>
          <w:szCs w:val="22"/>
          <w:rPrChange w:id="1250" w:author="Guo, Shicheng" w:date="2019-03-09T01:59:00Z">
            <w:rPr>
              <w:noProof/>
            </w:rPr>
          </w:rPrChange>
        </w:rPr>
        <w:tab/>
        <w:t xml:space="preserve">Li, X., et al., </w:t>
      </w:r>
      <w:r w:rsidRPr="002821DC">
        <w:rPr>
          <w:rFonts w:ascii="Arial" w:hAnsi="Arial" w:cs="Arial"/>
          <w:i/>
          <w:noProof/>
          <w:sz w:val="22"/>
          <w:szCs w:val="22"/>
          <w:rPrChange w:id="1251" w:author="Guo, Shicheng" w:date="2019-03-09T01:59:00Z">
            <w:rPr>
              <w:i/>
              <w:noProof/>
            </w:rPr>
          </w:rPrChange>
        </w:rPr>
        <w:t>Identification of a DNA methylome profile of esophageal squamous cell carcinoma and potential plasma epigenetic biomarkers for early diagnosis.</w:t>
      </w:r>
      <w:r w:rsidRPr="002821DC">
        <w:rPr>
          <w:rFonts w:ascii="Arial" w:hAnsi="Arial" w:cs="Arial"/>
          <w:noProof/>
          <w:sz w:val="22"/>
          <w:szCs w:val="22"/>
          <w:rPrChange w:id="1252" w:author="Guo, Shicheng" w:date="2019-03-09T01:59:00Z">
            <w:rPr>
              <w:noProof/>
            </w:rPr>
          </w:rPrChange>
        </w:rPr>
        <w:t xml:space="preserve"> PLoS One, 2014. </w:t>
      </w:r>
      <w:r w:rsidRPr="002821DC">
        <w:rPr>
          <w:rFonts w:ascii="Arial" w:hAnsi="Arial" w:cs="Arial"/>
          <w:b/>
          <w:noProof/>
          <w:sz w:val="22"/>
          <w:szCs w:val="22"/>
          <w:rPrChange w:id="1253" w:author="Guo, Shicheng" w:date="2019-03-09T01:59:00Z">
            <w:rPr>
              <w:b/>
              <w:noProof/>
            </w:rPr>
          </w:rPrChange>
        </w:rPr>
        <w:t>9</w:t>
      </w:r>
      <w:r w:rsidRPr="002821DC">
        <w:rPr>
          <w:rFonts w:ascii="Arial" w:hAnsi="Arial" w:cs="Arial"/>
          <w:noProof/>
          <w:sz w:val="22"/>
          <w:szCs w:val="22"/>
          <w:rPrChange w:id="1254" w:author="Guo, Shicheng" w:date="2019-03-09T01:59:00Z">
            <w:rPr>
              <w:noProof/>
            </w:rPr>
          </w:rPrChange>
        </w:rPr>
        <w:t>(7): p. e103162.</w:t>
      </w:r>
    </w:p>
    <w:p w14:paraId="3A446227" w14:textId="77777777" w:rsidR="00A670BE" w:rsidRPr="002821DC" w:rsidRDefault="00A670BE" w:rsidP="00A670BE">
      <w:pPr>
        <w:pStyle w:val="EndNoteBibliography"/>
        <w:ind w:left="720" w:hanging="720"/>
        <w:rPr>
          <w:rFonts w:ascii="Arial" w:hAnsi="Arial" w:cs="Arial"/>
          <w:noProof/>
          <w:sz w:val="22"/>
          <w:szCs w:val="22"/>
          <w:rPrChange w:id="1255" w:author="Guo, Shicheng" w:date="2019-03-09T01:59:00Z">
            <w:rPr>
              <w:noProof/>
            </w:rPr>
          </w:rPrChange>
        </w:rPr>
      </w:pPr>
      <w:r w:rsidRPr="002821DC">
        <w:rPr>
          <w:rFonts w:ascii="Arial" w:hAnsi="Arial" w:cs="Arial"/>
          <w:noProof/>
          <w:sz w:val="22"/>
          <w:szCs w:val="22"/>
          <w:rPrChange w:id="1256" w:author="Guo, Shicheng" w:date="2019-03-09T01:59:00Z">
            <w:rPr>
              <w:noProof/>
            </w:rPr>
          </w:rPrChange>
        </w:rPr>
        <w:t>24.</w:t>
      </w:r>
      <w:r w:rsidRPr="002821DC">
        <w:rPr>
          <w:rFonts w:ascii="Arial" w:hAnsi="Arial" w:cs="Arial"/>
          <w:noProof/>
          <w:sz w:val="22"/>
          <w:szCs w:val="22"/>
          <w:rPrChange w:id="1257" w:author="Guo, Shicheng" w:date="2019-03-09T01:59:00Z">
            <w:rPr>
              <w:noProof/>
            </w:rPr>
          </w:rPrChange>
        </w:rPr>
        <w:tab/>
        <w:t xml:space="preserve">Hebestreit, K., M. Dugas, and H.U. Klein, </w:t>
      </w:r>
      <w:r w:rsidRPr="002821DC">
        <w:rPr>
          <w:rFonts w:ascii="Arial" w:hAnsi="Arial" w:cs="Arial"/>
          <w:i/>
          <w:noProof/>
          <w:sz w:val="22"/>
          <w:szCs w:val="22"/>
          <w:rPrChange w:id="1258" w:author="Guo, Shicheng" w:date="2019-03-09T01:59:00Z">
            <w:rPr>
              <w:i/>
              <w:noProof/>
            </w:rPr>
          </w:rPrChange>
        </w:rPr>
        <w:t>Detection of significantly differentially methylated regions in targeted bisulfite sequencing data.</w:t>
      </w:r>
      <w:r w:rsidRPr="002821DC">
        <w:rPr>
          <w:rFonts w:ascii="Arial" w:hAnsi="Arial" w:cs="Arial"/>
          <w:noProof/>
          <w:sz w:val="22"/>
          <w:szCs w:val="22"/>
          <w:rPrChange w:id="1259" w:author="Guo, Shicheng" w:date="2019-03-09T01:59:00Z">
            <w:rPr>
              <w:noProof/>
            </w:rPr>
          </w:rPrChange>
        </w:rPr>
        <w:t xml:space="preserve"> Bioinformatics, 2013. </w:t>
      </w:r>
      <w:r w:rsidRPr="002821DC">
        <w:rPr>
          <w:rFonts w:ascii="Arial" w:hAnsi="Arial" w:cs="Arial"/>
          <w:b/>
          <w:noProof/>
          <w:sz w:val="22"/>
          <w:szCs w:val="22"/>
          <w:rPrChange w:id="1260" w:author="Guo, Shicheng" w:date="2019-03-09T01:59:00Z">
            <w:rPr>
              <w:b/>
              <w:noProof/>
            </w:rPr>
          </w:rPrChange>
        </w:rPr>
        <w:t>29</w:t>
      </w:r>
      <w:r w:rsidRPr="002821DC">
        <w:rPr>
          <w:rFonts w:ascii="Arial" w:hAnsi="Arial" w:cs="Arial"/>
          <w:noProof/>
          <w:sz w:val="22"/>
          <w:szCs w:val="22"/>
          <w:rPrChange w:id="1261" w:author="Guo, Shicheng" w:date="2019-03-09T01:59:00Z">
            <w:rPr>
              <w:noProof/>
            </w:rPr>
          </w:rPrChange>
        </w:rPr>
        <w:t>(13): p. 1647-53.</w:t>
      </w:r>
    </w:p>
    <w:p w14:paraId="045FE54C" w14:textId="77777777" w:rsidR="00A670BE" w:rsidRPr="002821DC" w:rsidRDefault="00A670BE" w:rsidP="00A670BE">
      <w:pPr>
        <w:pStyle w:val="EndNoteBibliography"/>
        <w:ind w:left="720" w:hanging="720"/>
        <w:rPr>
          <w:rFonts w:ascii="Arial" w:hAnsi="Arial" w:cs="Arial"/>
          <w:noProof/>
          <w:sz w:val="22"/>
          <w:szCs w:val="22"/>
          <w:rPrChange w:id="1262" w:author="Guo, Shicheng" w:date="2019-03-09T01:59:00Z">
            <w:rPr>
              <w:noProof/>
            </w:rPr>
          </w:rPrChange>
        </w:rPr>
      </w:pPr>
      <w:r w:rsidRPr="002821DC">
        <w:rPr>
          <w:rFonts w:ascii="Arial" w:hAnsi="Arial" w:cs="Arial"/>
          <w:noProof/>
          <w:sz w:val="22"/>
          <w:szCs w:val="22"/>
          <w:rPrChange w:id="1263" w:author="Guo, Shicheng" w:date="2019-03-09T01:59:00Z">
            <w:rPr>
              <w:noProof/>
            </w:rPr>
          </w:rPrChange>
        </w:rPr>
        <w:t>25.</w:t>
      </w:r>
      <w:r w:rsidRPr="002821DC">
        <w:rPr>
          <w:rFonts w:ascii="Arial" w:hAnsi="Arial" w:cs="Arial"/>
          <w:noProof/>
          <w:sz w:val="22"/>
          <w:szCs w:val="22"/>
          <w:rPrChange w:id="1264" w:author="Guo, Shicheng" w:date="2019-03-09T01:59:00Z">
            <w:rPr>
              <w:noProof/>
            </w:rPr>
          </w:rPrChange>
        </w:rPr>
        <w:tab/>
        <w:t xml:space="preserve">Lee, E.J., et al., </w:t>
      </w:r>
      <w:r w:rsidRPr="002821DC">
        <w:rPr>
          <w:rFonts w:ascii="Arial" w:hAnsi="Arial" w:cs="Arial"/>
          <w:i/>
          <w:noProof/>
          <w:sz w:val="22"/>
          <w:szCs w:val="22"/>
          <w:rPrChange w:id="1265" w:author="Guo, Shicheng" w:date="2019-03-09T01:59:00Z">
            <w:rPr>
              <w:i/>
              <w:noProof/>
            </w:rPr>
          </w:rPrChange>
        </w:rPr>
        <w:t>Analyzing the cancer methylome through targeted bisulfite sequencing.</w:t>
      </w:r>
      <w:r w:rsidRPr="002821DC">
        <w:rPr>
          <w:rFonts w:ascii="Arial" w:hAnsi="Arial" w:cs="Arial"/>
          <w:noProof/>
          <w:sz w:val="22"/>
          <w:szCs w:val="22"/>
          <w:rPrChange w:id="1266" w:author="Guo, Shicheng" w:date="2019-03-09T01:59:00Z">
            <w:rPr>
              <w:noProof/>
            </w:rPr>
          </w:rPrChange>
        </w:rPr>
        <w:t xml:space="preserve"> Cancer Lett, 2013. </w:t>
      </w:r>
      <w:r w:rsidRPr="002821DC">
        <w:rPr>
          <w:rFonts w:ascii="Arial" w:hAnsi="Arial" w:cs="Arial"/>
          <w:b/>
          <w:noProof/>
          <w:sz w:val="22"/>
          <w:szCs w:val="22"/>
          <w:rPrChange w:id="1267" w:author="Guo, Shicheng" w:date="2019-03-09T01:59:00Z">
            <w:rPr>
              <w:b/>
              <w:noProof/>
            </w:rPr>
          </w:rPrChange>
        </w:rPr>
        <w:t>340</w:t>
      </w:r>
      <w:r w:rsidRPr="002821DC">
        <w:rPr>
          <w:rFonts w:ascii="Arial" w:hAnsi="Arial" w:cs="Arial"/>
          <w:noProof/>
          <w:sz w:val="22"/>
          <w:szCs w:val="22"/>
          <w:rPrChange w:id="1268" w:author="Guo, Shicheng" w:date="2019-03-09T01:59:00Z">
            <w:rPr>
              <w:noProof/>
            </w:rPr>
          </w:rPrChange>
        </w:rPr>
        <w:t>(2): p. 171-8.</w:t>
      </w:r>
    </w:p>
    <w:p w14:paraId="1AD2F9F9" w14:textId="77777777" w:rsidR="00A670BE" w:rsidRPr="002821DC" w:rsidRDefault="00A670BE" w:rsidP="00A670BE">
      <w:pPr>
        <w:pStyle w:val="EndNoteBibliography"/>
        <w:ind w:left="720" w:hanging="720"/>
        <w:rPr>
          <w:rFonts w:ascii="Arial" w:hAnsi="Arial" w:cs="Arial"/>
          <w:noProof/>
          <w:sz w:val="22"/>
          <w:szCs w:val="22"/>
          <w:rPrChange w:id="1269" w:author="Guo, Shicheng" w:date="2019-03-09T01:59:00Z">
            <w:rPr>
              <w:noProof/>
            </w:rPr>
          </w:rPrChange>
        </w:rPr>
      </w:pPr>
      <w:r w:rsidRPr="002821DC">
        <w:rPr>
          <w:rFonts w:ascii="Arial" w:hAnsi="Arial" w:cs="Arial"/>
          <w:noProof/>
          <w:sz w:val="22"/>
          <w:szCs w:val="22"/>
          <w:rPrChange w:id="1270" w:author="Guo, Shicheng" w:date="2019-03-09T01:59:00Z">
            <w:rPr>
              <w:noProof/>
            </w:rPr>
          </w:rPrChange>
        </w:rPr>
        <w:t>26.</w:t>
      </w:r>
      <w:r w:rsidRPr="002821DC">
        <w:rPr>
          <w:rFonts w:ascii="Arial" w:hAnsi="Arial" w:cs="Arial"/>
          <w:noProof/>
          <w:sz w:val="22"/>
          <w:szCs w:val="22"/>
          <w:rPrChange w:id="1271" w:author="Guo, Shicheng" w:date="2019-03-09T01:59:00Z">
            <w:rPr>
              <w:noProof/>
            </w:rPr>
          </w:rPrChange>
        </w:rPr>
        <w:tab/>
        <w:t xml:space="preserve">Deng, J., et al., </w:t>
      </w:r>
      <w:r w:rsidRPr="002821DC">
        <w:rPr>
          <w:rFonts w:ascii="Arial" w:hAnsi="Arial" w:cs="Arial"/>
          <w:i/>
          <w:noProof/>
          <w:sz w:val="22"/>
          <w:szCs w:val="22"/>
          <w:rPrChange w:id="1272" w:author="Guo, Shicheng" w:date="2019-03-09T01:59:00Z">
            <w:rPr>
              <w:i/>
              <w:noProof/>
            </w:rPr>
          </w:rPrChange>
        </w:rPr>
        <w:t>Targeted bisulfite sequencing reveals changes in DNA methylation associated with nuclear reprogramming.</w:t>
      </w:r>
      <w:r w:rsidRPr="002821DC">
        <w:rPr>
          <w:rFonts w:ascii="Arial" w:hAnsi="Arial" w:cs="Arial"/>
          <w:noProof/>
          <w:sz w:val="22"/>
          <w:szCs w:val="22"/>
          <w:rPrChange w:id="1273" w:author="Guo, Shicheng" w:date="2019-03-09T01:59:00Z">
            <w:rPr>
              <w:noProof/>
            </w:rPr>
          </w:rPrChange>
        </w:rPr>
        <w:t xml:space="preserve"> Nat Biotechnol, 2009. </w:t>
      </w:r>
      <w:r w:rsidRPr="002821DC">
        <w:rPr>
          <w:rFonts w:ascii="Arial" w:hAnsi="Arial" w:cs="Arial"/>
          <w:b/>
          <w:noProof/>
          <w:sz w:val="22"/>
          <w:szCs w:val="22"/>
          <w:rPrChange w:id="1274" w:author="Guo, Shicheng" w:date="2019-03-09T01:59:00Z">
            <w:rPr>
              <w:b/>
              <w:noProof/>
            </w:rPr>
          </w:rPrChange>
        </w:rPr>
        <w:t>27</w:t>
      </w:r>
      <w:r w:rsidRPr="002821DC">
        <w:rPr>
          <w:rFonts w:ascii="Arial" w:hAnsi="Arial" w:cs="Arial"/>
          <w:noProof/>
          <w:sz w:val="22"/>
          <w:szCs w:val="22"/>
          <w:rPrChange w:id="1275" w:author="Guo, Shicheng" w:date="2019-03-09T01:59:00Z">
            <w:rPr>
              <w:noProof/>
            </w:rPr>
          </w:rPrChange>
        </w:rPr>
        <w:t>(4): p. 353-60.</w:t>
      </w:r>
    </w:p>
    <w:p w14:paraId="6A9E579D" w14:textId="77777777" w:rsidR="00A670BE" w:rsidRPr="002821DC" w:rsidRDefault="00A670BE" w:rsidP="00A670BE">
      <w:pPr>
        <w:pStyle w:val="EndNoteBibliography"/>
        <w:ind w:left="720" w:hanging="720"/>
        <w:rPr>
          <w:rFonts w:ascii="Arial" w:hAnsi="Arial" w:cs="Arial"/>
          <w:noProof/>
          <w:sz w:val="22"/>
          <w:szCs w:val="22"/>
          <w:rPrChange w:id="1276" w:author="Guo, Shicheng" w:date="2019-03-09T01:59:00Z">
            <w:rPr>
              <w:noProof/>
            </w:rPr>
          </w:rPrChange>
        </w:rPr>
      </w:pPr>
      <w:r w:rsidRPr="002821DC">
        <w:rPr>
          <w:rFonts w:ascii="Arial" w:hAnsi="Arial" w:cs="Arial"/>
          <w:noProof/>
          <w:sz w:val="22"/>
          <w:szCs w:val="22"/>
          <w:rPrChange w:id="1277" w:author="Guo, Shicheng" w:date="2019-03-09T01:59:00Z">
            <w:rPr>
              <w:noProof/>
            </w:rPr>
          </w:rPrChange>
        </w:rPr>
        <w:t>27.</w:t>
      </w:r>
      <w:r w:rsidRPr="002821DC">
        <w:rPr>
          <w:rFonts w:ascii="Arial" w:hAnsi="Arial" w:cs="Arial"/>
          <w:noProof/>
          <w:sz w:val="22"/>
          <w:szCs w:val="22"/>
          <w:rPrChange w:id="1278" w:author="Guo, Shicheng" w:date="2019-03-09T01:59:00Z">
            <w:rPr>
              <w:noProof/>
            </w:rPr>
          </w:rPrChange>
        </w:rPr>
        <w:tab/>
        <w:t xml:space="preserve">Shoemaker, R., et al., </w:t>
      </w:r>
      <w:r w:rsidRPr="002821DC">
        <w:rPr>
          <w:rFonts w:ascii="Arial" w:hAnsi="Arial" w:cs="Arial"/>
          <w:i/>
          <w:noProof/>
          <w:sz w:val="22"/>
          <w:szCs w:val="22"/>
          <w:rPrChange w:id="1279" w:author="Guo, Shicheng" w:date="2019-03-09T01:59:00Z">
            <w:rPr>
              <w:i/>
              <w:noProof/>
            </w:rPr>
          </w:rPrChange>
        </w:rPr>
        <w:t>Allele-specific methylation is prevalent and is contributed by CpG-SNPs in the human genome.</w:t>
      </w:r>
      <w:r w:rsidRPr="002821DC">
        <w:rPr>
          <w:rFonts w:ascii="Arial" w:hAnsi="Arial" w:cs="Arial"/>
          <w:noProof/>
          <w:sz w:val="22"/>
          <w:szCs w:val="22"/>
          <w:rPrChange w:id="1280" w:author="Guo, Shicheng" w:date="2019-03-09T01:59:00Z">
            <w:rPr>
              <w:noProof/>
            </w:rPr>
          </w:rPrChange>
        </w:rPr>
        <w:t xml:space="preserve"> Genome Res, 2010. </w:t>
      </w:r>
      <w:r w:rsidRPr="002821DC">
        <w:rPr>
          <w:rFonts w:ascii="Arial" w:hAnsi="Arial" w:cs="Arial"/>
          <w:b/>
          <w:noProof/>
          <w:sz w:val="22"/>
          <w:szCs w:val="22"/>
          <w:rPrChange w:id="1281" w:author="Guo, Shicheng" w:date="2019-03-09T01:59:00Z">
            <w:rPr>
              <w:b/>
              <w:noProof/>
            </w:rPr>
          </w:rPrChange>
        </w:rPr>
        <w:t>20</w:t>
      </w:r>
      <w:r w:rsidRPr="002821DC">
        <w:rPr>
          <w:rFonts w:ascii="Arial" w:hAnsi="Arial" w:cs="Arial"/>
          <w:noProof/>
          <w:sz w:val="22"/>
          <w:szCs w:val="22"/>
          <w:rPrChange w:id="1282" w:author="Guo, Shicheng" w:date="2019-03-09T01:59:00Z">
            <w:rPr>
              <w:noProof/>
            </w:rPr>
          </w:rPrChange>
        </w:rPr>
        <w:t>(7): p. 883-9.</w:t>
      </w:r>
    </w:p>
    <w:p w14:paraId="68CCFCFA" w14:textId="77777777" w:rsidR="00A670BE" w:rsidRPr="002821DC" w:rsidRDefault="00A670BE" w:rsidP="00A670BE">
      <w:pPr>
        <w:pStyle w:val="EndNoteBibliography"/>
        <w:ind w:left="720" w:hanging="720"/>
        <w:rPr>
          <w:rFonts w:ascii="Arial" w:hAnsi="Arial" w:cs="Arial"/>
          <w:noProof/>
          <w:sz w:val="22"/>
          <w:szCs w:val="22"/>
          <w:rPrChange w:id="1283" w:author="Guo, Shicheng" w:date="2019-03-09T01:59:00Z">
            <w:rPr>
              <w:noProof/>
            </w:rPr>
          </w:rPrChange>
        </w:rPr>
      </w:pPr>
      <w:r w:rsidRPr="002821DC">
        <w:rPr>
          <w:rFonts w:ascii="Arial" w:hAnsi="Arial" w:cs="Arial"/>
          <w:noProof/>
          <w:sz w:val="22"/>
          <w:szCs w:val="22"/>
          <w:rPrChange w:id="1284" w:author="Guo, Shicheng" w:date="2019-03-09T01:59:00Z">
            <w:rPr>
              <w:noProof/>
            </w:rPr>
          </w:rPrChange>
        </w:rPr>
        <w:t>28.</w:t>
      </w:r>
      <w:r w:rsidRPr="002821DC">
        <w:rPr>
          <w:rFonts w:ascii="Arial" w:hAnsi="Arial" w:cs="Arial"/>
          <w:noProof/>
          <w:sz w:val="22"/>
          <w:szCs w:val="22"/>
          <w:rPrChange w:id="1285" w:author="Guo, Shicheng" w:date="2019-03-09T01:59:00Z">
            <w:rPr>
              <w:noProof/>
            </w:rPr>
          </w:rPrChange>
        </w:rPr>
        <w:tab/>
        <w:t xml:space="preserve">Jones, B., </w:t>
      </w:r>
      <w:r w:rsidRPr="002821DC">
        <w:rPr>
          <w:rFonts w:ascii="Arial" w:hAnsi="Arial" w:cs="Arial"/>
          <w:i/>
          <w:noProof/>
          <w:sz w:val="22"/>
          <w:szCs w:val="22"/>
          <w:rPrChange w:id="1286" w:author="Guo, Shicheng" w:date="2019-03-09T01:59:00Z">
            <w:rPr>
              <w:i/>
              <w:noProof/>
            </w:rPr>
          </w:rPrChange>
        </w:rPr>
        <w:t>DNA methylation: Switching phenotypes with epialleles.</w:t>
      </w:r>
      <w:r w:rsidRPr="002821DC">
        <w:rPr>
          <w:rFonts w:ascii="Arial" w:hAnsi="Arial" w:cs="Arial"/>
          <w:noProof/>
          <w:sz w:val="22"/>
          <w:szCs w:val="22"/>
          <w:rPrChange w:id="1287" w:author="Guo, Shicheng" w:date="2019-03-09T01:59:00Z">
            <w:rPr>
              <w:noProof/>
            </w:rPr>
          </w:rPrChange>
        </w:rPr>
        <w:t xml:space="preserve"> Nat Rev Genet, 2014. </w:t>
      </w:r>
      <w:r w:rsidRPr="002821DC">
        <w:rPr>
          <w:rFonts w:ascii="Arial" w:hAnsi="Arial" w:cs="Arial"/>
          <w:b/>
          <w:noProof/>
          <w:sz w:val="22"/>
          <w:szCs w:val="22"/>
          <w:rPrChange w:id="1288" w:author="Guo, Shicheng" w:date="2019-03-09T01:59:00Z">
            <w:rPr>
              <w:b/>
              <w:noProof/>
            </w:rPr>
          </w:rPrChange>
        </w:rPr>
        <w:t>15</w:t>
      </w:r>
      <w:r w:rsidRPr="002821DC">
        <w:rPr>
          <w:rFonts w:ascii="Arial" w:hAnsi="Arial" w:cs="Arial"/>
          <w:noProof/>
          <w:sz w:val="22"/>
          <w:szCs w:val="22"/>
          <w:rPrChange w:id="1289" w:author="Guo, Shicheng" w:date="2019-03-09T01:59:00Z">
            <w:rPr>
              <w:noProof/>
            </w:rPr>
          </w:rPrChange>
        </w:rPr>
        <w:t>(9): p. 572.</w:t>
      </w:r>
    </w:p>
    <w:p w14:paraId="7A9BCCB9" w14:textId="77777777" w:rsidR="00A670BE" w:rsidRPr="002821DC" w:rsidRDefault="00A670BE" w:rsidP="00A670BE">
      <w:pPr>
        <w:pStyle w:val="EndNoteBibliography"/>
        <w:ind w:left="720" w:hanging="720"/>
        <w:rPr>
          <w:rFonts w:ascii="Arial" w:hAnsi="Arial" w:cs="Arial"/>
          <w:noProof/>
          <w:sz w:val="22"/>
          <w:szCs w:val="22"/>
          <w:rPrChange w:id="1290" w:author="Guo, Shicheng" w:date="2019-03-09T01:59:00Z">
            <w:rPr>
              <w:noProof/>
            </w:rPr>
          </w:rPrChange>
        </w:rPr>
      </w:pPr>
      <w:r w:rsidRPr="002821DC">
        <w:rPr>
          <w:rFonts w:ascii="Arial" w:hAnsi="Arial" w:cs="Arial"/>
          <w:noProof/>
          <w:sz w:val="22"/>
          <w:szCs w:val="22"/>
          <w:rPrChange w:id="1291" w:author="Guo, Shicheng" w:date="2019-03-09T01:59:00Z">
            <w:rPr>
              <w:noProof/>
            </w:rPr>
          </w:rPrChange>
        </w:rPr>
        <w:t>29.</w:t>
      </w:r>
      <w:r w:rsidRPr="002821DC">
        <w:rPr>
          <w:rFonts w:ascii="Arial" w:hAnsi="Arial" w:cs="Arial"/>
          <w:noProof/>
          <w:sz w:val="22"/>
          <w:szCs w:val="22"/>
          <w:rPrChange w:id="1292" w:author="Guo, Shicheng" w:date="2019-03-09T01:59:00Z">
            <w:rPr>
              <w:noProof/>
            </w:rPr>
          </w:rPrChange>
        </w:rPr>
        <w:tab/>
        <w:t xml:space="preserve">Schwartzman, O. and A. Tanay, </w:t>
      </w:r>
      <w:r w:rsidRPr="002821DC">
        <w:rPr>
          <w:rFonts w:ascii="Arial" w:hAnsi="Arial" w:cs="Arial"/>
          <w:i/>
          <w:noProof/>
          <w:sz w:val="22"/>
          <w:szCs w:val="22"/>
          <w:rPrChange w:id="1293" w:author="Guo, Shicheng" w:date="2019-03-09T01:59:00Z">
            <w:rPr>
              <w:i/>
              <w:noProof/>
            </w:rPr>
          </w:rPrChange>
        </w:rPr>
        <w:t>Single-cell epigenomics: techniques and emerging applications.</w:t>
      </w:r>
      <w:r w:rsidRPr="002821DC">
        <w:rPr>
          <w:rFonts w:ascii="Arial" w:hAnsi="Arial" w:cs="Arial"/>
          <w:noProof/>
          <w:sz w:val="22"/>
          <w:szCs w:val="22"/>
          <w:rPrChange w:id="1294" w:author="Guo, Shicheng" w:date="2019-03-09T01:59:00Z">
            <w:rPr>
              <w:noProof/>
            </w:rPr>
          </w:rPrChange>
        </w:rPr>
        <w:t xml:space="preserve"> Nat Rev Genet, 2015. </w:t>
      </w:r>
      <w:r w:rsidRPr="002821DC">
        <w:rPr>
          <w:rFonts w:ascii="Arial" w:hAnsi="Arial" w:cs="Arial"/>
          <w:b/>
          <w:noProof/>
          <w:sz w:val="22"/>
          <w:szCs w:val="22"/>
          <w:rPrChange w:id="1295" w:author="Guo, Shicheng" w:date="2019-03-09T01:59:00Z">
            <w:rPr>
              <w:b/>
              <w:noProof/>
            </w:rPr>
          </w:rPrChange>
        </w:rPr>
        <w:t>16</w:t>
      </w:r>
      <w:r w:rsidRPr="002821DC">
        <w:rPr>
          <w:rFonts w:ascii="Arial" w:hAnsi="Arial" w:cs="Arial"/>
          <w:noProof/>
          <w:sz w:val="22"/>
          <w:szCs w:val="22"/>
          <w:rPrChange w:id="1296" w:author="Guo, Shicheng" w:date="2019-03-09T01:59:00Z">
            <w:rPr>
              <w:noProof/>
            </w:rPr>
          </w:rPrChange>
        </w:rPr>
        <w:t>(12): p. 716-26.</w:t>
      </w:r>
    </w:p>
    <w:p w14:paraId="62C89EC8" w14:textId="77777777" w:rsidR="00A670BE" w:rsidRPr="002821DC" w:rsidRDefault="00A670BE" w:rsidP="00A670BE">
      <w:pPr>
        <w:pStyle w:val="EndNoteBibliography"/>
        <w:ind w:left="720" w:hanging="720"/>
        <w:rPr>
          <w:rFonts w:ascii="Arial" w:hAnsi="Arial" w:cs="Arial"/>
          <w:noProof/>
          <w:sz w:val="22"/>
          <w:szCs w:val="22"/>
          <w:rPrChange w:id="1297" w:author="Guo, Shicheng" w:date="2019-03-09T01:59:00Z">
            <w:rPr>
              <w:noProof/>
            </w:rPr>
          </w:rPrChange>
        </w:rPr>
      </w:pPr>
      <w:r w:rsidRPr="002821DC">
        <w:rPr>
          <w:rFonts w:ascii="Arial" w:hAnsi="Arial" w:cs="Arial"/>
          <w:noProof/>
          <w:sz w:val="22"/>
          <w:szCs w:val="22"/>
          <w:rPrChange w:id="1298" w:author="Guo, Shicheng" w:date="2019-03-09T01:59:00Z">
            <w:rPr>
              <w:noProof/>
            </w:rPr>
          </w:rPrChange>
        </w:rPr>
        <w:t>30.</w:t>
      </w:r>
      <w:r w:rsidRPr="002821DC">
        <w:rPr>
          <w:rFonts w:ascii="Arial" w:hAnsi="Arial" w:cs="Arial"/>
          <w:noProof/>
          <w:sz w:val="22"/>
          <w:szCs w:val="22"/>
          <w:rPrChange w:id="1299" w:author="Guo, Shicheng" w:date="2019-03-09T01:59:00Z">
            <w:rPr>
              <w:noProof/>
            </w:rPr>
          </w:rPrChange>
        </w:rPr>
        <w:tab/>
        <w:t xml:space="preserve">Guo, S., et al., </w:t>
      </w:r>
      <w:r w:rsidRPr="002821DC">
        <w:rPr>
          <w:rFonts w:ascii="Arial" w:hAnsi="Arial" w:cs="Arial"/>
          <w:i/>
          <w:noProof/>
          <w:sz w:val="22"/>
          <w:szCs w:val="22"/>
          <w:rPrChange w:id="1300" w:author="Guo, Shicheng" w:date="2019-03-09T01:59:00Z">
            <w:rPr>
              <w:i/>
              <w:noProof/>
            </w:rPr>
          </w:rPrChange>
        </w:rPr>
        <w:t>Identification of methylation haplotype blocks aids in deconvolution of heterogeneous tissue samples and tumor tissue-of-origin mapping from plasma DNA.</w:t>
      </w:r>
      <w:r w:rsidRPr="002821DC">
        <w:rPr>
          <w:rFonts w:ascii="Arial" w:hAnsi="Arial" w:cs="Arial"/>
          <w:noProof/>
          <w:sz w:val="22"/>
          <w:szCs w:val="22"/>
          <w:rPrChange w:id="1301" w:author="Guo, Shicheng" w:date="2019-03-09T01:59:00Z">
            <w:rPr>
              <w:noProof/>
            </w:rPr>
          </w:rPrChange>
        </w:rPr>
        <w:t xml:space="preserve"> Nat Genet, 2017. </w:t>
      </w:r>
      <w:r w:rsidRPr="002821DC">
        <w:rPr>
          <w:rFonts w:ascii="Arial" w:hAnsi="Arial" w:cs="Arial"/>
          <w:b/>
          <w:noProof/>
          <w:sz w:val="22"/>
          <w:szCs w:val="22"/>
          <w:rPrChange w:id="1302" w:author="Guo, Shicheng" w:date="2019-03-09T01:59:00Z">
            <w:rPr>
              <w:b/>
              <w:noProof/>
            </w:rPr>
          </w:rPrChange>
        </w:rPr>
        <w:t>49</w:t>
      </w:r>
      <w:r w:rsidRPr="002821DC">
        <w:rPr>
          <w:rFonts w:ascii="Arial" w:hAnsi="Arial" w:cs="Arial"/>
          <w:noProof/>
          <w:sz w:val="22"/>
          <w:szCs w:val="22"/>
          <w:rPrChange w:id="1303" w:author="Guo, Shicheng" w:date="2019-03-09T01:59:00Z">
            <w:rPr>
              <w:noProof/>
            </w:rPr>
          </w:rPrChange>
        </w:rPr>
        <w:t>(4): p. 635-642.</w:t>
      </w:r>
    </w:p>
    <w:p w14:paraId="2EAD6F09" w14:textId="77777777" w:rsidR="00A670BE" w:rsidRPr="002821DC" w:rsidRDefault="00A670BE" w:rsidP="00A670BE">
      <w:pPr>
        <w:pStyle w:val="EndNoteBibliography"/>
        <w:ind w:left="720" w:hanging="720"/>
        <w:rPr>
          <w:rFonts w:ascii="Arial" w:hAnsi="Arial" w:cs="Arial"/>
          <w:noProof/>
          <w:sz w:val="22"/>
          <w:szCs w:val="22"/>
          <w:rPrChange w:id="1304" w:author="Guo, Shicheng" w:date="2019-03-09T01:59:00Z">
            <w:rPr>
              <w:noProof/>
            </w:rPr>
          </w:rPrChange>
        </w:rPr>
      </w:pPr>
      <w:r w:rsidRPr="002821DC">
        <w:rPr>
          <w:rFonts w:ascii="Arial" w:hAnsi="Arial" w:cs="Arial"/>
          <w:noProof/>
          <w:sz w:val="22"/>
          <w:szCs w:val="22"/>
          <w:rPrChange w:id="1305" w:author="Guo, Shicheng" w:date="2019-03-09T01:59:00Z">
            <w:rPr>
              <w:noProof/>
            </w:rPr>
          </w:rPrChange>
        </w:rPr>
        <w:t>31.</w:t>
      </w:r>
      <w:r w:rsidRPr="002821DC">
        <w:rPr>
          <w:rFonts w:ascii="Arial" w:hAnsi="Arial" w:cs="Arial"/>
          <w:noProof/>
          <w:sz w:val="22"/>
          <w:szCs w:val="22"/>
          <w:rPrChange w:id="1306" w:author="Guo, Shicheng" w:date="2019-03-09T01:59:00Z">
            <w:rPr>
              <w:noProof/>
            </w:rPr>
          </w:rPrChange>
        </w:rPr>
        <w:tab/>
        <w:t xml:space="preserve">Morita, M., et al., </w:t>
      </w:r>
      <w:r w:rsidRPr="002821DC">
        <w:rPr>
          <w:rFonts w:ascii="Arial" w:hAnsi="Arial" w:cs="Arial"/>
          <w:i/>
          <w:noProof/>
          <w:sz w:val="22"/>
          <w:szCs w:val="22"/>
          <w:rPrChange w:id="1307" w:author="Guo, Shicheng" w:date="2019-03-09T01:59:00Z">
            <w:rPr>
              <w:i/>
              <w:noProof/>
            </w:rPr>
          </w:rPrChange>
        </w:rPr>
        <w:t>Alcohol drinking, cigarette smoking, and the development of squamous cell carcinoma of the esophagus: epidemiology, clinical findings, and prevention.</w:t>
      </w:r>
      <w:r w:rsidRPr="002821DC">
        <w:rPr>
          <w:rFonts w:ascii="Arial" w:hAnsi="Arial" w:cs="Arial"/>
          <w:noProof/>
          <w:sz w:val="22"/>
          <w:szCs w:val="22"/>
          <w:rPrChange w:id="1308" w:author="Guo, Shicheng" w:date="2019-03-09T01:59:00Z">
            <w:rPr>
              <w:noProof/>
            </w:rPr>
          </w:rPrChange>
        </w:rPr>
        <w:t xml:space="preserve"> Int J Clin Oncol, 2010. </w:t>
      </w:r>
      <w:r w:rsidRPr="002821DC">
        <w:rPr>
          <w:rFonts w:ascii="Arial" w:hAnsi="Arial" w:cs="Arial"/>
          <w:b/>
          <w:noProof/>
          <w:sz w:val="22"/>
          <w:szCs w:val="22"/>
          <w:rPrChange w:id="1309" w:author="Guo, Shicheng" w:date="2019-03-09T01:59:00Z">
            <w:rPr>
              <w:b/>
              <w:noProof/>
            </w:rPr>
          </w:rPrChange>
        </w:rPr>
        <w:t>15</w:t>
      </w:r>
      <w:r w:rsidRPr="002821DC">
        <w:rPr>
          <w:rFonts w:ascii="Arial" w:hAnsi="Arial" w:cs="Arial"/>
          <w:noProof/>
          <w:sz w:val="22"/>
          <w:szCs w:val="22"/>
          <w:rPrChange w:id="1310" w:author="Guo, Shicheng" w:date="2019-03-09T01:59:00Z">
            <w:rPr>
              <w:noProof/>
            </w:rPr>
          </w:rPrChange>
        </w:rPr>
        <w:t>(2): p. 126-34.</w:t>
      </w:r>
    </w:p>
    <w:p w14:paraId="0A3BB0C2" w14:textId="77777777" w:rsidR="00A670BE" w:rsidRPr="002821DC" w:rsidRDefault="00A670BE" w:rsidP="00A670BE">
      <w:pPr>
        <w:pStyle w:val="EndNoteBibliography"/>
        <w:ind w:left="720" w:hanging="720"/>
        <w:rPr>
          <w:rFonts w:ascii="Arial" w:hAnsi="Arial" w:cs="Arial"/>
          <w:noProof/>
          <w:sz w:val="22"/>
          <w:szCs w:val="22"/>
          <w:rPrChange w:id="1311" w:author="Guo, Shicheng" w:date="2019-03-09T01:59:00Z">
            <w:rPr>
              <w:noProof/>
            </w:rPr>
          </w:rPrChange>
        </w:rPr>
      </w:pPr>
      <w:r w:rsidRPr="002821DC">
        <w:rPr>
          <w:rFonts w:ascii="Arial" w:hAnsi="Arial" w:cs="Arial"/>
          <w:noProof/>
          <w:sz w:val="22"/>
          <w:szCs w:val="22"/>
          <w:rPrChange w:id="1312" w:author="Guo, Shicheng" w:date="2019-03-09T01:59:00Z">
            <w:rPr>
              <w:noProof/>
            </w:rPr>
          </w:rPrChange>
        </w:rPr>
        <w:t>32.</w:t>
      </w:r>
      <w:r w:rsidRPr="002821DC">
        <w:rPr>
          <w:rFonts w:ascii="Arial" w:hAnsi="Arial" w:cs="Arial"/>
          <w:noProof/>
          <w:sz w:val="22"/>
          <w:szCs w:val="22"/>
          <w:rPrChange w:id="1313" w:author="Guo, Shicheng" w:date="2019-03-09T01:59:00Z">
            <w:rPr>
              <w:noProof/>
            </w:rPr>
          </w:rPrChange>
        </w:rPr>
        <w:tab/>
        <w:t xml:space="preserve">Pandeya, N., et al., </w:t>
      </w:r>
      <w:r w:rsidRPr="002821DC">
        <w:rPr>
          <w:rFonts w:ascii="Arial" w:hAnsi="Arial" w:cs="Arial"/>
          <w:i/>
          <w:noProof/>
          <w:sz w:val="22"/>
          <w:szCs w:val="22"/>
          <w:rPrChange w:id="1314" w:author="Guo, Shicheng" w:date="2019-03-09T01:59:00Z">
            <w:rPr>
              <w:i/>
              <w:noProof/>
            </w:rPr>
          </w:rPrChange>
        </w:rPr>
        <w:t>Alcohol consumption and the risks of adenocarcinoma and squamous cell carcinoma of the esophagus.</w:t>
      </w:r>
      <w:r w:rsidRPr="002821DC">
        <w:rPr>
          <w:rFonts w:ascii="Arial" w:hAnsi="Arial" w:cs="Arial"/>
          <w:noProof/>
          <w:sz w:val="22"/>
          <w:szCs w:val="22"/>
          <w:rPrChange w:id="1315" w:author="Guo, Shicheng" w:date="2019-03-09T01:59:00Z">
            <w:rPr>
              <w:noProof/>
            </w:rPr>
          </w:rPrChange>
        </w:rPr>
        <w:t xml:space="preserve"> Gastroenterology, 2009. </w:t>
      </w:r>
      <w:r w:rsidRPr="002821DC">
        <w:rPr>
          <w:rFonts w:ascii="Arial" w:hAnsi="Arial" w:cs="Arial"/>
          <w:b/>
          <w:noProof/>
          <w:sz w:val="22"/>
          <w:szCs w:val="22"/>
          <w:rPrChange w:id="1316" w:author="Guo, Shicheng" w:date="2019-03-09T01:59:00Z">
            <w:rPr>
              <w:b/>
              <w:noProof/>
            </w:rPr>
          </w:rPrChange>
        </w:rPr>
        <w:t>136</w:t>
      </w:r>
      <w:r w:rsidRPr="002821DC">
        <w:rPr>
          <w:rFonts w:ascii="Arial" w:hAnsi="Arial" w:cs="Arial"/>
          <w:noProof/>
          <w:sz w:val="22"/>
          <w:szCs w:val="22"/>
          <w:rPrChange w:id="1317" w:author="Guo, Shicheng" w:date="2019-03-09T01:59:00Z">
            <w:rPr>
              <w:noProof/>
            </w:rPr>
          </w:rPrChange>
        </w:rPr>
        <w:t>(4): p. 1215-24, e1-2.</w:t>
      </w:r>
    </w:p>
    <w:p w14:paraId="54E6FE5E" w14:textId="77777777" w:rsidR="00A670BE" w:rsidRPr="002821DC" w:rsidRDefault="00A670BE" w:rsidP="00A670BE">
      <w:pPr>
        <w:pStyle w:val="EndNoteBibliography"/>
        <w:ind w:left="720" w:hanging="720"/>
        <w:rPr>
          <w:rFonts w:ascii="Arial" w:hAnsi="Arial" w:cs="Arial"/>
          <w:noProof/>
          <w:sz w:val="22"/>
          <w:szCs w:val="22"/>
          <w:rPrChange w:id="1318" w:author="Guo, Shicheng" w:date="2019-03-09T01:59:00Z">
            <w:rPr>
              <w:noProof/>
            </w:rPr>
          </w:rPrChange>
        </w:rPr>
      </w:pPr>
      <w:r w:rsidRPr="002821DC">
        <w:rPr>
          <w:rFonts w:ascii="Arial" w:hAnsi="Arial" w:cs="Arial"/>
          <w:noProof/>
          <w:sz w:val="22"/>
          <w:szCs w:val="22"/>
          <w:rPrChange w:id="1319" w:author="Guo, Shicheng" w:date="2019-03-09T01:59:00Z">
            <w:rPr>
              <w:noProof/>
            </w:rPr>
          </w:rPrChange>
        </w:rPr>
        <w:t>33.</w:t>
      </w:r>
      <w:r w:rsidRPr="002821DC">
        <w:rPr>
          <w:rFonts w:ascii="Arial" w:hAnsi="Arial" w:cs="Arial"/>
          <w:noProof/>
          <w:sz w:val="22"/>
          <w:szCs w:val="22"/>
          <w:rPrChange w:id="1320" w:author="Guo, Shicheng" w:date="2019-03-09T01:59:00Z">
            <w:rPr>
              <w:noProof/>
            </w:rPr>
          </w:rPrChange>
        </w:rPr>
        <w:tab/>
        <w:t xml:space="preserve">Wang, J.M., et al., </w:t>
      </w:r>
      <w:r w:rsidRPr="002821DC">
        <w:rPr>
          <w:rFonts w:ascii="Arial" w:hAnsi="Arial" w:cs="Arial"/>
          <w:i/>
          <w:noProof/>
          <w:sz w:val="22"/>
          <w:szCs w:val="22"/>
          <w:rPrChange w:id="1321" w:author="Guo, Shicheng" w:date="2019-03-09T01:59:00Z">
            <w:rPr>
              <w:i/>
              <w:noProof/>
            </w:rPr>
          </w:rPrChange>
        </w:rPr>
        <w:t>Diet habits, alcohol drinking, tobacco smoking, green tea drinking, and the risk of esophageal squamous cell carcinoma in the Chinese population.</w:t>
      </w:r>
      <w:r w:rsidRPr="002821DC">
        <w:rPr>
          <w:rFonts w:ascii="Arial" w:hAnsi="Arial" w:cs="Arial"/>
          <w:noProof/>
          <w:sz w:val="22"/>
          <w:szCs w:val="22"/>
          <w:rPrChange w:id="1322" w:author="Guo, Shicheng" w:date="2019-03-09T01:59:00Z">
            <w:rPr>
              <w:noProof/>
            </w:rPr>
          </w:rPrChange>
        </w:rPr>
        <w:t xml:space="preserve"> Eur J Gastroenterol Hepatol, 2007. </w:t>
      </w:r>
      <w:r w:rsidRPr="002821DC">
        <w:rPr>
          <w:rFonts w:ascii="Arial" w:hAnsi="Arial" w:cs="Arial"/>
          <w:b/>
          <w:noProof/>
          <w:sz w:val="22"/>
          <w:szCs w:val="22"/>
          <w:rPrChange w:id="1323" w:author="Guo, Shicheng" w:date="2019-03-09T01:59:00Z">
            <w:rPr>
              <w:b/>
              <w:noProof/>
            </w:rPr>
          </w:rPrChange>
        </w:rPr>
        <w:t>19</w:t>
      </w:r>
      <w:r w:rsidRPr="002821DC">
        <w:rPr>
          <w:rFonts w:ascii="Arial" w:hAnsi="Arial" w:cs="Arial"/>
          <w:noProof/>
          <w:sz w:val="22"/>
          <w:szCs w:val="22"/>
          <w:rPrChange w:id="1324" w:author="Guo, Shicheng" w:date="2019-03-09T01:59:00Z">
            <w:rPr>
              <w:noProof/>
            </w:rPr>
          </w:rPrChange>
        </w:rPr>
        <w:t>(2): p. 171-6.</w:t>
      </w:r>
    </w:p>
    <w:p w14:paraId="31F86115" w14:textId="77777777" w:rsidR="00A670BE" w:rsidRPr="002821DC" w:rsidRDefault="00A670BE" w:rsidP="00A670BE">
      <w:pPr>
        <w:pStyle w:val="EndNoteBibliography"/>
        <w:ind w:left="720" w:hanging="720"/>
        <w:rPr>
          <w:rFonts w:ascii="Arial" w:hAnsi="Arial" w:cs="Arial"/>
          <w:noProof/>
          <w:sz w:val="22"/>
          <w:szCs w:val="22"/>
          <w:rPrChange w:id="1325" w:author="Guo, Shicheng" w:date="2019-03-09T01:59:00Z">
            <w:rPr>
              <w:noProof/>
            </w:rPr>
          </w:rPrChange>
        </w:rPr>
      </w:pPr>
      <w:r w:rsidRPr="002821DC">
        <w:rPr>
          <w:rFonts w:ascii="Arial" w:hAnsi="Arial" w:cs="Arial"/>
          <w:noProof/>
          <w:sz w:val="22"/>
          <w:szCs w:val="22"/>
          <w:rPrChange w:id="1326" w:author="Guo, Shicheng" w:date="2019-03-09T01:59:00Z">
            <w:rPr>
              <w:noProof/>
            </w:rPr>
          </w:rPrChange>
        </w:rPr>
        <w:t>34.</w:t>
      </w:r>
      <w:r w:rsidRPr="002821DC">
        <w:rPr>
          <w:rFonts w:ascii="Arial" w:hAnsi="Arial" w:cs="Arial"/>
          <w:noProof/>
          <w:sz w:val="22"/>
          <w:szCs w:val="22"/>
          <w:rPrChange w:id="1327" w:author="Guo, Shicheng" w:date="2019-03-09T01:59:00Z">
            <w:rPr>
              <w:noProof/>
            </w:rPr>
          </w:rPrChange>
        </w:rPr>
        <w:tab/>
        <w:t xml:space="preserve">Nasrollahzadeh, D., et al., </w:t>
      </w:r>
      <w:r w:rsidRPr="002821DC">
        <w:rPr>
          <w:rFonts w:ascii="Arial" w:hAnsi="Arial" w:cs="Arial"/>
          <w:i/>
          <w:noProof/>
          <w:sz w:val="22"/>
          <w:szCs w:val="22"/>
          <w:rPrChange w:id="1328" w:author="Guo, Shicheng" w:date="2019-03-09T01:59:00Z">
            <w:rPr>
              <w:i/>
              <w:noProof/>
            </w:rPr>
          </w:rPrChange>
        </w:rPr>
        <w:t>Opium, tobacco, and alcohol use in relation to oesophageal squamous cell carcinoma in a high-risk area of Iran.</w:t>
      </w:r>
      <w:r w:rsidRPr="002821DC">
        <w:rPr>
          <w:rFonts w:ascii="Arial" w:hAnsi="Arial" w:cs="Arial"/>
          <w:noProof/>
          <w:sz w:val="22"/>
          <w:szCs w:val="22"/>
          <w:rPrChange w:id="1329" w:author="Guo, Shicheng" w:date="2019-03-09T01:59:00Z">
            <w:rPr>
              <w:noProof/>
            </w:rPr>
          </w:rPrChange>
        </w:rPr>
        <w:t xml:space="preserve"> Br J Cancer, 2008. </w:t>
      </w:r>
      <w:r w:rsidRPr="002821DC">
        <w:rPr>
          <w:rFonts w:ascii="Arial" w:hAnsi="Arial" w:cs="Arial"/>
          <w:b/>
          <w:noProof/>
          <w:sz w:val="22"/>
          <w:szCs w:val="22"/>
          <w:rPrChange w:id="1330" w:author="Guo, Shicheng" w:date="2019-03-09T01:59:00Z">
            <w:rPr>
              <w:b/>
              <w:noProof/>
            </w:rPr>
          </w:rPrChange>
        </w:rPr>
        <w:t>98</w:t>
      </w:r>
      <w:r w:rsidRPr="002821DC">
        <w:rPr>
          <w:rFonts w:ascii="Arial" w:hAnsi="Arial" w:cs="Arial"/>
          <w:noProof/>
          <w:sz w:val="22"/>
          <w:szCs w:val="22"/>
          <w:rPrChange w:id="1331" w:author="Guo, Shicheng" w:date="2019-03-09T01:59:00Z">
            <w:rPr>
              <w:noProof/>
            </w:rPr>
          </w:rPrChange>
        </w:rPr>
        <w:t>(11): p. 1857-63.</w:t>
      </w:r>
    </w:p>
    <w:p w14:paraId="2907C7DB" w14:textId="77777777" w:rsidR="00A670BE" w:rsidRPr="002821DC" w:rsidRDefault="00A670BE" w:rsidP="00A670BE">
      <w:pPr>
        <w:pStyle w:val="EndNoteBibliography"/>
        <w:ind w:left="720" w:hanging="720"/>
        <w:rPr>
          <w:rFonts w:ascii="Arial" w:hAnsi="Arial" w:cs="Arial"/>
          <w:noProof/>
          <w:sz w:val="22"/>
          <w:szCs w:val="22"/>
          <w:rPrChange w:id="1332" w:author="Guo, Shicheng" w:date="2019-03-09T01:59:00Z">
            <w:rPr>
              <w:noProof/>
            </w:rPr>
          </w:rPrChange>
        </w:rPr>
      </w:pPr>
      <w:r w:rsidRPr="002821DC">
        <w:rPr>
          <w:rFonts w:ascii="Arial" w:hAnsi="Arial" w:cs="Arial"/>
          <w:noProof/>
          <w:sz w:val="22"/>
          <w:szCs w:val="22"/>
          <w:rPrChange w:id="1333" w:author="Guo, Shicheng" w:date="2019-03-09T01:59:00Z">
            <w:rPr>
              <w:noProof/>
            </w:rPr>
          </w:rPrChange>
        </w:rPr>
        <w:t>35.</w:t>
      </w:r>
      <w:r w:rsidRPr="002821DC">
        <w:rPr>
          <w:rFonts w:ascii="Arial" w:hAnsi="Arial" w:cs="Arial"/>
          <w:noProof/>
          <w:sz w:val="22"/>
          <w:szCs w:val="22"/>
          <w:rPrChange w:id="1334" w:author="Guo, Shicheng" w:date="2019-03-09T01:59:00Z">
            <w:rPr>
              <w:noProof/>
            </w:rPr>
          </w:rPrChange>
        </w:rPr>
        <w:tab/>
        <w:t xml:space="preserve">Zhou, D., et al., </w:t>
      </w:r>
      <w:r w:rsidRPr="002821DC">
        <w:rPr>
          <w:rFonts w:ascii="Arial" w:hAnsi="Arial" w:cs="Arial"/>
          <w:i/>
          <w:noProof/>
          <w:sz w:val="22"/>
          <w:szCs w:val="22"/>
          <w:rPrChange w:id="1335" w:author="Guo, Shicheng" w:date="2019-03-09T01:59:00Z">
            <w:rPr>
              <w:i/>
              <w:noProof/>
            </w:rPr>
          </w:rPrChange>
        </w:rPr>
        <w:t>Mst1 and Mst2 maintain hepatocyte quiescence and suppress hepatocellular carcinoma development through inactivation of the Yap1 oncogene.</w:t>
      </w:r>
      <w:r w:rsidRPr="002821DC">
        <w:rPr>
          <w:rFonts w:ascii="Arial" w:hAnsi="Arial" w:cs="Arial"/>
          <w:noProof/>
          <w:sz w:val="22"/>
          <w:szCs w:val="22"/>
          <w:rPrChange w:id="1336" w:author="Guo, Shicheng" w:date="2019-03-09T01:59:00Z">
            <w:rPr>
              <w:noProof/>
            </w:rPr>
          </w:rPrChange>
        </w:rPr>
        <w:t xml:space="preserve"> Cancer Cell, 2009. </w:t>
      </w:r>
      <w:r w:rsidRPr="002821DC">
        <w:rPr>
          <w:rFonts w:ascii="Arial" w:hAnsi="Arial" w:cs="Arial"/>
          <w:b/>
          <w:noProof/>
          <w:sz w:val="22"/>
          <w:szCs w:val="22"/>
          <w:rPrChange w:id="1337" w:author="Guo, Shicheng" w:date="2019-03-09T01:59:00Z">
            <w:rPr>
              <w:b/>
              <w:noProof/>
            </w:rPr>
          </w:rPrChange>
        </w:rPr>
        <w:t>16</w:t>
      </w:r>
      <w:r w:rsidRPr="002821DC">
        <w:rPr>
          <w:rFonts w:ascii="Arial" w:hAnsi="Arial" w:cs="Arial"/>
          <w:noProof/>
          <w:sz w:val="22"/>
          <w:szCs w:val="22"/>
          <w:rPrChange w:id="1338" w:author="Guo, Shicheng" w:date="2019-03-09T01:59:00Z">
            <w:rPr>
              <w:noProof/>
            </w:rPr>
          </w:rPrChange>
        </w:rPr>
        <w:t>(5): p. 425-38.</w:t>
      </w:r>
    </w:p>
    <w:p w14:paraId="2C8961DB" w14:textId="77777777" w:rsidR="00A670BE" w:rsidRPr="002821DC" w:rsidRDefault="00A670BE" w:rsidP="00A670BE">
      <w:pPr>
        <w:pStyle w:val="EndNoteBibliography"/>
        <w:ind w:left="720" w:hanging="720"/>
        <w:rPr>
          <w:rFonts w:ascii="Arial" w:hAnsi="Arial" w:cs="Arial"/>
          <w:noProof/>
          <w:sz w:val="22"/>
          <w:szCs w:val="22"/>
          <w:rPrChange w:id="1339" w:author="Guo, Shicheng" w:date="2019-03-09T01:59:00Z">
            <w:rPr>
              <w:noProof/>
            </w:rPr>
          </w:rPrChange>
        </w:rPr>
      </w:pPr>
      <w:r w:rsidRPr="002821DC">
        <w:rPr>
          <w:rFonts w:ascii="Arial" w:hAnsi="Arial" w:cs="Arial"/>
          <w:noProof/>
          <w:sz w:val="22"/>
          <w:szCs w:val="22"/>
          <w:rPrChange w:id="1340" w:author="Guo, Shicheng" w:date="2019-03-09T01:59:00Z">
            <w:rPr>
              <w:noProof/>
            </w:rPr>
          </w:rPrChange>
        </w:rPr>
        <w:t>36.</w:t>
      </w:r>
      <w:r w:rsidRPr="002821DC">
        <w:rPr>
          <w:rFonts w:ascii="Arial" w:hAnsi="Arial" w:cs="Arial"/>
          <w:noProof/>
          <w:sz w:val="22"/>
          <w:szCs w:val="22"/>
          <w:rPrChange w:id="1341" w:author="Guo, Shicheng" w:date="2019-03-09T01:59:00Z">
            <w:rPr>
              <w:noProof/>
            </w:rPr>
          </w:rPrChange>
        </w:rPr>
        <w:tab/>
        <w:t xml:space="preserve">Seidel, C., et al., </w:t>
      </w:r>
      <w:r w:rsidRPr="002821DC">
        <w:rPr>
          <w:rFonts w:ascii="Arial" w:hAnsi="Arial" w:cs="Arial"/>
          <w:i/>
          <w:noProof/>
          <w:sz w:val="22"/>
          <w:szCs w:val="22"/>
          <w:rPrChange w:id="1342" w:author="Guo, Shicheng" w:date="2019-03-09T01:59:00Z">
            <w:rPr>
              <w:i/>
              <w:noProof/>
            </w:rPr>
          </w:rPrChange>
        </w:rPr>
        <w:t>Frequent hypermethylation of MST1 and MST2 in soft tissue sarcoma.</w:t>
      </w:r>
      <w:r w:rsidRPr="002821DC">
        <w:rPr>
          <w:rFonts w:ascii="Arial" w:hAnsi="Arial" w:cs="Arial"/>
          <w:noProof/>
          <w:sz w:val="22"/>
          <w:szCs w:val="22"/>
          <w:rPrChange w:id="1343" w:author="Guo, Shicheng" w:date="2019-03-09T01:59:00Z">
            <w:rPr>
              <w:noProof/>
            </w:rPr>
          </w:rPrChange>
        </w:rPr>
        <w:t xml:space="preserve"> Mol Carcinog, 2007. </w:t>
      </w:r>
      <w:r w:rsidRPr="002821DC">
        <w:rPr>
          <w:rFonts w:ascii="Arial" w:hAnsi="Arial" w:cs="Arial"/>
          <w:b/>
          <w:noProof/>
          <w:sz w:val="22"/>
          <w:szCs w:val="22"/>
          <w:rPrChange w:id="1344" w:author="Guo, Shicheng" w:date="2019-03-09T01:59:00Z">
            <w:rPr>
              <w:b/>
              <w:noProof/>
            </w:rPr>
          </w:rPrChange>
        </w:rPr>
        <w:t>46</w:t>
      </w:r>
      <w:r w:rsidRPr="002821DC">
        <w:rPr>
          <w:rFonts w:ascii="Arial" w:hAnsi="Arial" w:cs="Arial"/>
          <w:noProof/>
          <w:sz w:val="22"/>
          <w:szCs w:val="22"/>
          <w:rPrChange w:id="1345" w:author="Guo, Shicheng" w:date="2019-03-09T01:59:00Z">
            <w:rPr>
              <w:noProof/>
            </w:rPr>
          </w:rPrChange>
        </w:rPr>
        <w:t>(10): p. 865-71.</w:t>
      </w:r>
    </w:p>
    <w:p w14:paraId="18DEFAA2" w14:textId="77777777" w:rsidR="00A670BE" w:rsidRPr="002821DC" w:rsidRDefault="00A670BE" w:rsidP="00A670BE">
      <w:pPr>
        <w:pStyle w:val="EndNoteBibliography"/>
        <w:ind w:left="720" w:hanging="720"/>
        <w:rPr>
          <w:rFonts w:ascii="Arial" w:hAnsi="Arial" w:cs="Arial"/>
          <w:noProof/>
          <w:sz w:val="22"/>
          <w:szCs w:val="22"/>
          <w:rPrChange w:id="1346" w:author="Guo, Shicheng" w:date="2019-03-09T01:59:00Z">
            <w:rPr>
              <w:noProof/>
            </w:rPr>
          </w:rPrChange>
        </w:rPr>
      </w:pPr>
      <w:r w:rsidRPr="002821DC">
        <w:rPr>
          <w:rFonts w:ascii="Arial" w:hAnsi="Arial" w:cs="Arial"/>
          <w:noProof/>
          <w:sz w:val="22"/>
          <w:szCs w:val="22"/>
          <w:rPrChange w:id="1347" w:author="Guo, Shicheng" w:date="2019-03-09T01:59:00Z">
            <w:rPr>
              <w:noProof/>
            </w:rPr>
          </w:rPrChange>
        </w:rPr>
        <w:t>37.</w:t>
      </w:r>
      <w:r w:rsidRPr="002821DC">
        <w:rPr>
          <w:rFonts w:ascii="Arial" w:hAnsi="Arial" w:cs="Arial"/>
          <w:noProof/>
          <w:sz w:val="22"/>
          <w:szCs w:val="22"/>
          <w:rPrChange w:id="1348" w:author="Guo, Shicheng" w:date="2019-03-09T01:59:00Z">
            <w:rPr>
              <w:noProof/>
            </w:rPr>
          </w:rPrChange>
        </w:rPr>
        <w:tab/>
        <w:t xml:space="preserve">Steinmann, K., et al., </w:t>
      </w:r>
      <w:r w:rsidRPr="002821DC">
        <w:rPr>
          <w:rFonts w:ascii="Arial" w:hAnsi="Arial" w:cs="Arial"/>
          <w:i/>
          <w:noProof/>
          <w:sz w:val="22"/>
          <w:szCs w:val="22"/>
          <w:rPrChange w:id="1349" w:author="Guo, Shicheng" w:date="2019-03-09T01:59:00Z">
            <w:rPr>
              <w:i/>
              <w:noProof/>
            </w:rPr>
          </w:rPrChange>
        </w:rPr>
        <w:t>Frequent promoter hypermethylation of tumor-related genes in head and neck squamous cell carcinoma.</w:t>
      </w:r>
      <w:r w:rsidRPr="002821DC">
        <w:rPr>
          <w:rFonts w:ascii="Arial" w:hAnsi="Arial" w:cs="Arial"/>
          <w:noProof/>
          <w:sz w:val="22"/>
          <w:szCs w:val="22"/>
          <w:rPrChange w:id="1350" w:author="Guo, Shicheng" w:date="2019-03-09T01:59:00Z">
            <w:rPr>
              <w:noProof/>
            </w:rPr>
          </w:rPrChange>
        </w:rPr>
        <w:t xml:space="preserve"> Oncol Rep, 2009. </w:t>
      </w:r>
      <w:r w:rsidRPr="002821DC">
        <w:rPr>
          <w:rFonts w:ascii="Arial" w:hAnsi="Arial" w:cs="Arial"/>
          <w:b/>
          <w:noProof/>
          <w:sz w:val="22"/>
          <w:szCs w:val="22"/>
          <w:rPrChange w:id="1351" w:author="Guo, Shicheng" w:date="2019-03-09T01:59:00Z">
            <w:rPr>
              <w:b/>
              <w:noProof/>
            </w:rPr>
          </w:rPrChange>
        </w:rPr>
        <w:t>22</w:t>
      </w:r>
      <w:r w:rsidRPr="002821DC">
        <w:rPr>
          <w:rFonts w:ascii="Arial" w:hAnsi="Arial" w:cs="Arial"/>
          <w:noProof/>
          <w:sz w:val="22"/>
          <w:szCs w:val="22"/>
          <w:rPrChange w:id="1352" w:author="Guo, Shicheng" w:date="2019-03-09T01:59:00Z">
            <w:rPr>
              <w:noProof/>
            </w:rPr>
          </w:rPrChange>
        </w:rPr>
        <w:t>(6): p. 1519-26.</w:t>
      </w:r>
    </w:p>
    <w:p w14:paraId="22CF5298" w14:textId="77777777" w:rsidR="00A670BE" w:rsidRPr="002821DC" w:rsidRDefault="00A670BE" w:rsidP="00A670BE">
      <w:pPr>
        <w:pStyle w:val="EndNoteBibliography"/>
        <w:ind w:left="720" w:hanging="720"/>
        <w:rPr>
          <w:rFonts w:ascii="Arial" w:hAnsi="Arial" w:cs="Arial"/>
          <w:noProof/>
          <w:sz w:val="22"/>
          <w:szCs w:val="22"/>
          <w:rPrChange w:id="1353" w:author="Guo, Shicheng" w:date="2019-03-09T01:59:00Z">
            <w:rPr>
              <w:noProof/>
            </w:rPr>
          </w:rPrChange>
        </w:rPr>
      </w:pPr>
      <w:r w:rsidRPr="002821DC">
        <w:rPr>
          <w:rFonts w:ascii="Arial" w:hAnsi="Arial" w:cs="Arial"/>
          <w:noProof/>
          <w:sz w:val="22"/>
          <w:szCs w:val="22"/>
          <w:rPrChange w:id="1354" w:author="Guo, Shicheng" w:date="2019-03-09T01:59:00Z">
            <w:rPr>
              <w:noProof/>
            </w:rPr>
          </w:rPrChange>
        </w:rPr>
        <w:t>38.</w:t>
      </w:r>
      <w:r w:rsidRPr="002821DC">
        <w:rPr>
          <w:rFonts w:ascii="Arial" w:hAnsi="Arial" w:cs="Arial"/>
          <w:noProof/>
          <w:sz w:val="22"/>
          <w:szCs w:val="22"/>
          <w:rPrChange w:id="1355" w:author="Guo, Shicheng" w:date="2019-03-09T01:59:00Z">
            <w:rPr>
              <w:noProof/>
            </w:rPr>
          </w:rPrChange>
        </w:rPr>
        <w:tab/>
        <w:t xml:space="preserve">Li, Y., et al., </w:t>
      </w:r>
      <w:r w:rsidRPr="002821DC">
        <w:rPr>
          <w:rFonts w:ascii="Arial" w:hAnsi="Arial" w:cs="Arial"/>
          <w:i/>
          <w:noProof/>
          <w:sz w:val="22"/>
          <w:szCs w:val="22"/>
          <w:rPrChange w:id="1356" w:author="Guo, Shicheng" w:date="2019-03-09T01:59:00Z">
            <w:rPr>
              <w:i/>
              <w:noProof/>
            </w:rPr>
          </w:rPrChange>
        </w:rPr>
        <w:t xml:space="preserve">ZNF418, a novel human KRAB/C2H2 zinc finger protein, suppresses MAPK signaling </w:t>
      </w:r>
      <w:r w:rsidRPr="002821DC">
        <w:rPr>
          <w:rFonts w:ascii="Arial" w:hAnsi="Arial" w:cs="Arial"/>
          <w:i/>
          <w:noProof/>
          <w:sz w:val="22"/>
          <w:szCs w:val="22"/>
          <w:rPrChange w:id="1357" w:author="Guo, Shicheng" w:date="2019-03-09T01:59:00Z">
            <w:rPr>
              <w:i/>
              <w:noProof/>
            </w:rPr>
          </w:rPrChange>
        </w:rPr>
        <w:lastRenderedPageBreak/>
        <w:t>pathway.</w:t>
      </w:r>
      <w:r w:rsidRPr="002821DC">
        <w:rPr>
          <w:rFonts w:ascii="Arial" w:hAnsi="Arial" w:cs="Arial"/>
          <w:noProof/>
          <w:sz w:val="22"/>
          <w:szCs w:val="22"/>
          <w:rPrChange w:id="1358" w:author="Guo, Shicheng" w:date="2019-03-09T01:59:00Z">
            <w:rPr>
              <w:noProof/>
            </w:rPr>
          </w:rPrChange>
        </w:rPr>
        <w:t xml:space="preserve"> Mol Cell Biochem, 2008. </w:t>
      </w:r>
      <w:r w:rsidRPr="002821DC">
        <w:rPr>
          <w:rFonts w:ascii="Arial" w:hAnsi="Arial" w:cs="Arial"/>
          <w:b/>
          <w:noProof/>
          <w:sz w:val="22"/>
          <w:szCs w:val="22"/>
          <w:rPrChange w:id="1359" w:author="Guo, Shicheng" w:date="2019-03-09T01:59:00Z">
            <w:rPr>
              <w:b/>
              <w:noProof/>
            </w:rPr>
          </w:rPrChange>
        </w:rPr>
        <w:t>310</w:t>
      </w:r>
      <w:r w:rsidRPr="002821DC">
        <w:rPr>
          <w:rFonts w:ascii="Arial" w:hAnsi="Arial" w:cs="Arial"/>
          <w:noProof/>
          <w:sz w:val="22"/>
          <w:szCs w:val="22"/>
          <w:rPrChange w:id="1360" w:author="Guo, Shicheng" w:date="2019-03-09T01:59:00Z">
            <w:rPr>
              <w:noProof/>
            </w:rPr>
          </w:rPrChange>
        </w:rPr>
        <w:t>(1-2): p. 141-51.</w:t>
      </w:r>
    </w:p>
    <w:p w14:paraId="7584815E" w14:textId="77777777" w:rsidR="00A670BE" w:rsidRPr="002821DC" w:rsidRDefault="00A670BE" w:rsidP="00A670BE">
      <w:pPr>
        <w:pStyle w:val="EndNoteBibliography"/>
        <w:ind w:left="720" w:hanging="720"/>
        <w:rPr>
          <w:rFonts w:ascii="Arial" w:hAnsi="Arial" w:cs="Arial"/>
          <w:noProof/>
          <w:sz w:val="22"/>
          <w:szCs w:val="22"/>
          <w:rPrChange w:id="1361" w:author="Guo, Shicheng" w:date="2019-03-09T01:59:00Z">
            <w:rPr>
              <w:noProof/>
            </w:rPr>
          </w:rPrChange>
        </w:rPr>
      </w:pPr>
      <w:r w:rsidRPr="002821DC">
        <w:rPr>
          <w:rFonts w:ascii="Arial" w:hAnsi="Arial" w:cs="Arial"/>
          <w:noProof/>
          <w:sz w:val="22"/>
          <w:szCs w:val="22"/>
          <w:rPrChange w:id="1362" w:author="Guo, Shicheng" w:date="2019-03-09T01:59:00Z">
            <w:rPr>
              <w:noProof/>
            </w:rPr>
          </w:rPrChange>
        </w:rPr>
        <w:t>39.</w:t>
      </w:r>
      <w:r w:rsidRPr="002821DC">
        <w:rPr>
          <w:rFonts w:ascii="Arial" w:hAnsi="Arial" w:cs="Arial"/>
          <w:noProof/>
          <w:sz w:val="22"/>
          <w:szCs w:val="22"/>
          <w:rPrChange w:id="1363" w:author="Guo, Shicheng" w:date="2019-03-09T01:59:00Z">
            <w:rPr>
              <w:noProof/>
            </w:rPr>
          </w:rPrChange>
        </w:rPr>
        <w:tab/>
        <w:t xml:space="preserve">Lleras, R.A., et al., </w:t>
      </w:r>
      <w:r w:rsidRPr="002821DC">
        <w:rPr>
          <w:rFonts w:ascii="Arial" w:hAnsi="Arial" w:cs="Arial"/>
          <w:i/>
          <w:noProof/>
          <w:sz w:val="22"/>
          <w:szCs w:val="22"/>
          <w:rPrChange w:id="1364" w:author="Guo, Shicheng" w:date="2019-03-09T01:59:00Z">
            <w:rPr>
              <w:i/>
              <w:noProof/>
            </w:rPr>
          </w:rPrChange>
        </w:rPr>
        <w:t>Hypermethylation of a cluster of Kruppel-type zinc finger protein genes on chromosome 19q13 in oropharyngeal squamous cell carcinoma.</w:t>
      </w:r>
      <w:r w:rsidRPr="002821DC">
        <w:rPr>
          <w:rFonts w:ascii="Arial" w:hAnsi="Arial" w:cs="Arial"/>
          <w:noProof/>
          <w:sz w:val="22"/>
          <w:szCs w:val="22"/>
          <w:rPrChange w:id="1365" w:author="Guo, Shicheng" w:date="2019-03-09T01:59:00Z">
            <w:rPr>
              <w:noProof/>
            </w:rPr>
          </w:rPrChange>
        </w:rPr>
        <w:t xml:space="preserve"> Am J Pathol, 2011. </w:t>
      </w:r>
      <w:r w:rsidRPr="002821DC">
        <w:rPr>
          <w:rFonts w:ascii="Arial" w:hAnsi="Arial" w:cs="Arial"/>
          <w:b/>
          <w:noProof/>
          <w:sz w:val="22"/>
          <w:szCs w:val="22"/>
          <w:rPrChange w:id="1366" w:author="Guo, Shicheng" w:date="2019-03-09T01:59:00Z">
            <w:rPr>
              <w:b/>
              <w:noProof/>
            </w:rPr>
          </w:rPrChange>
        </w:rPr>
        <w:t>178</w:t>
      </w:r>
      <w:r w:rsidRPr="002821DC">
        <w:rPr>
          <w:rFonts w:ascii="Arial" w:hAnsi="Arial" w:cs="Arial"/>
          <w:noProof/>
          <w:sz w:val="22"/>
          <w:szCs w:val="22"/>
          <w:rPrChange w:id="1367" w:author="Guo, Shicheng" w:date="2019-03-09T01:59:00Z">
            <w:rPr>
              <w:noProof/>
            </w:rPr>
          </w:rPrChange>
        </w:rPr>
        <w:t>(5): p. 1965-74.</w:t>
      </w:r>
    </w:p>
    <w:p w14:paraId="3652111B" w14:textId="77777777" w:rsidR="00A670BE" w:rsidRPr="002821DC" w:rsidRDefault="00A670BE" w:rsidP="00A670BE">
      <w:pPr>
        <w:pStyle w:val="EndNoteBibliography"/>
        <w:ind w:left="720" w:hanging="720"/>
        <w:rPr>
          <w:rFonts w:ascii="Arial" w:hAnsi="Arial" w:cs="Arial"/>
          <w:noProof/>
          <w:sz w:val="22"/>
          <w:szCs w:val="22"/>
          <w:rPrChange w:id="1368" w:author="Guo, Shicheng" w:date="2019-03-09T01:59:00Z">
            <w:rPr>
              <w:noProof/>
            </w:rPr>
          </w:rPrChange>
        </w:rPr>
      </w:pPr>
      <w:r w:rsidRPr="002821DC">
        <w:rPr>
          <w:rFonts w:ascii="Arial" w:hAnsi="Arial" w:cs="Arial"/>
          <w:noProof/>
          <w:sz w:val="22"/>
          <w:szCs w:val="22"/>
          <w:rPrChange w:id="1369" w:author="Guo, Shicheng" w:date="2019-03-09T01:59:00Z">
            <w:rPr>
              <w:noProof/>
            </w:rPr>
          </w:rPrChange>
        </w:rPr>
        <w:t>40.</w:t>
      </w:r>
      <w:r w:rsidRPr="002821DC">
        <w:rPr>
          <w:rFonts w:ascii="Arial" w:hAnsi="Arial" w:cs="Arial"/>
          <w:noProof/>
          <w:sz w:val="22"/>
          <w:szCs w:val="22"/>
          <w:rPrChange w:id="1370" w:author="Guo, Shicheng" w:date="2019-03-09T01:59:00Z">
            <w:rPr>
              <w:noProof/>
            </w:rPr>
          </w:rPrChange>
        </w:rPr>
        <w:tab/>
        <w:t xml:space="preserve">Chen, C.H., et al., </w:t>
      </w:r>
      <w:r w:rsidRPr="002821DC">
        <w:rPr>
          <w:rFonts w:ascii="Arial" w:hAnsi="Arial" w:cs="Arial"/>
          <w:i/>
          <w:noProof/>
          <w:sz w:val="22"/>
          <w:szCs w:val="22"/>
          <w:rPrChange w:id="1371" w:author="Guo, Shicheng" w:date="2019-03-09T01:59:00Z">
            <w:rPr>
              <w:i/>
              <w:noProof/>
            </w:rPr>
          </w:rPrChange>
        </w:rPr>
        <w:t>DNA Methylation Identifies Loci Distinguishing Hereditary Nonpolyposis Colorectal Cancer Without Germ-Line MLH1/MSH2 Mutation from Sporadic Colorectal Cancer.</w:t>
      </w:r>
      <w:r w:rsidRPr="002821DC">
        <w:rPr>
          <w:rFonts w:ascii="Arial" w:hAnsi="Arial" w:cs="Arial"/>
          <w:noProof/>
          <w:sz w:val="22"/>
          <w:szCs w:val="22"/>
          <w:rPrChange w:id="1372" w:author="Guo, Shicheng" w:date="2019-03-09T01:59:00Z">
            <w:rPr>
              <w:noProof/>
            </w:rPr>
          </w:rPrChange>
        </w:rPr>
        <w:t xml:space="preserve"> Clin Transl Gastroenterol, 2016. </w:t>
      </w:r>
      <w:r w:rsidRPr="002821DC">
        <w:rPr>
          <w:rFonts w:ascii="Arial" w:hAnsi="Arial" w:cs="Arial"/>
          <w:b/>
          <w:noProof/>
          <w:sz w:val="22"/>
          <w:szCs w:val="22"/>
          <w:rPrChange w:id="1373" w:author="Guo, Shicheng" w:date="2019-03-09T01:59:00Z">
            <w:rPr>
              <w:b/>
              <w:noProof/>
            </w:rPr>
          </w:rPrChange>
        </w:rPr>
        <w:t>7</w:t>
      </w:r>
      <w:r w:rsidRPr="002821DC">
        <w:rPr>
          <w:rFonts w:ascii="Arial" w:hAnsi="Arial" w:cs="Arial"/>
          <w:noProof/>
          <w:sz w:val="22"/>
          <w:szCs w:val="22"/>
          <w:rPrChange w:id="1374" w:author="Guo, Shicheng" w:date="2019-03-09T01:59:00Z">
            <w:rPr>
              <w:noProof/>
            </w:rPr>
          </w:rPrChange>
        </w:rPr>
        <w:t>(12): p. e208.</w:t>
      </w:r>
    </w:p>
    <w:p w14:paraId="19FBC51F" w14:textId="77777777" w:rsidR="00A670BE" w:rsidRPr="002821DC" w:rsidRDefault="00A670BE" w:rsidP="00A670BE">
      <w:pPr>
        <w:pStyle w:val="EndNoteBibliography"/>
        <w:ind w:left="720" w:hanging="720"/>
        <w:rPr>
          <w:rFonts w:ascii="Arial" w:hAnsi="Arial" w:cs="Arial"/>
          <w:noProof/>
          <w:sz w:val="22"/>
          <w:szCs w:val="22"/>
          <w:rPrChange w:id="1375" w:author="Guo, Shicheng" w:date="2019-03-09T01:59:00Z">
            <w:rPr>
              <w:noProof/>
            </w:rPr>
          </w:rPrChange>
        </w:rPr>
      </w:pPr>
      <w:r w:rsidRPr="002821DC">
        <w:rPr>
          <w:rFonts w:ascii="Arial" w:hAnsi="Arial" w:cs="Arial"/>
          <w:noProof/>
          <w:sz w:val="22"/>
          <w:szCs w:val="22"/>
          <w:rPrChange w:id="1376" w:author="Guo, Shicheng" w:date="2019-03-09T01:59:00Z">
            <w:rPr>
              <w:noProof/>
            </w:rPr>
          </w:rPrChange>
        </w:rPr>
        <w:t>41.</w:t>
      </w:r>
      <w:r w:rsidRPr="002821DC">
        <w:rPr>
          <w:rFonts w:ascii="Arial" w:hAnsi="Arial" w:cs="Arial"/>
          <w:noProof/>
          <w:sz w:val="22"/>
          <w:szCs w:val="22"/>
          <w:rPrChange w:id="1377" w:author="Guo, Shicheng" w:date="2019-03-09T01:59:00Z">
            <w:rPr>
              <w:noProof/>
            </w:rPr>
          </w:rPrChange>
        </w:rPr>
        <w:tab/>
        <w:t xml:space="preserve">Gevaert, O., R. Tibshirani, and S.K. Plevritis, </w:t>
      </w:r>
      <w:r w:rsidRPr="002821DC">
        <w:rPr>
          <w:rFonts w:ascii="Arial" w:hAnsi="Arial" w:cs="Arial"/>
          <w:i/>
          <w:noProof/>
          <w:sz w:val="22"/>
          <w:szCs w:val="22"/>
          <w:rPrChange w:id="1378" w:author="Guo, Shicheng" w:date="2019-03-09T01:59:00Z">
            <w:rPr>
              <w:i/>
              <w:noProof/>
            </w:rPr>
          </w:rPrChange>
        </w:rPr>
        <w:t>Pancancer analysis of DNA methylation-driven genes using MethylMix.</w:t>
      </w:r>
      <w:r w:rsidRPr="002821DC">
        <w:rPr>
          <w:rFonts w:ascii="Arial" w:hAnsi="Arial" w:cs="Arial"/>
          <w:noProof/>
          <w:sz w:val="22"/>
          <w:szCs w:val="22"/>
          <w:rPrChange w:id="1379" w:author="Guo, Shicheng" w:date="2019-03-09T01:59:00Z">
            <w:rPr>
              <w:noProof/>
            </w:rPr>
          </w:rPrChange>
        </w:rPr>
        <w:t xml:space="preserve"> Genome Biol, 2015. </w:t>
      </w:r>
      <w:r w:rsidRPr="002821DC">
        <w:rPr>
          <w:rFonts w:ascii="Arial" w:hAnsi="Arial" w:cs="Arial"/>
          <w:b/>
          <w:noProof/>
          <w:sz w:val="22"/>
          <w:szCs w:val="22"/>
          <w:rPrChange w:id="1380" w:author="Guo, Shicheng" w:date="2019-03-09T01:59:00Z">
            <w:rPr>
              <w:b/>
              <w:noProof/>
            </w:rPr>
          </w:rPrChange>
        </w:rPr>
        <w:t>16</w:t>
      </w:r>
      <w:r w:rsidRPr="002821DC">
        <w:rPr>
          <w:rFonts w:ascii="Arial" w:hAnsi="Arial" w:cs="Arial"/>
          <w:noProof/>
          <w:sz w:val="22"/>
          <w:szCs w:val="22"/>
          <w:rPrChange w:id="1381" w:author="Guo, Shicheng" w:date="2019-03-09T01:59:00Z">
            <w:rPr>
              <w:noProof/>
            </w:rPr>
          </w:rPrChange>
        </w:rPr>
        <w:t>: p. 17.</w:t>
      </w:r>
    </w:p>
    <w:p w14:paraId="4668408A" w14:textId="77777777" w:rsidR="00A670BE" w:rsidRPr="002821DC" w:rsidRDefault="00A670BE" w:rsidP="00A670BE">
      <w:pPr>
        <w:pStyle w:val="EndNoteBibliography"/>
        <w:ind w:left="720" w:hanging="720"/>
        <w:rPr>
          <w:rFonts w:ascii="Arial" w:hAnsi="Arial" w:cs="Arial"/>
          <w:noProof/>
          <w:sz w:val="22"/>
          <w:szCs w:val="22"/>
          <w:rPrChange w:id="1382" w:author="Guo, Shicheng" w:date="2019-03-09T01:59:00Z">
            <w:rPr>
              <w:noProof/>
            </w:rPr>
          </w:rPrChange>
        </w:rPr>
      </w:pPr>
      <w:r w:rsidRPr="002821DC">
        <w:rPr>
          <w:rFonts w:ascii="Arial" w:hAnsi="Arial" w:cs="Arial"/>
          <w:noProof/>
          <w:sz w:val="22"/>
          <w:szCs w:val="22"/>
          <w:rPrChange w:id="1383" w:author="Guo, Shicheng" w:date="2019-03-09T01:59:00Z">
            <w:rPr>
              <w:noProof/>
            </w:rPr>
          </w:rPrChange>
        </w:rPr>
        <w:t>42.</w:t>
      </w:r>
      <w:r w:rsidRPr="002821DC">
        <w:rPr>
          <w:rFonts w:ascii="Arial" w:hAnsi="Arial" w:cs="Arial"/>
          <w:noProof/>
          <w:sz w:val="22"/>
          <w:szCs w:val="22"/>
          <w:rPrChange w:id="1384" w:author="Guo, Shicheng" w:date="2019-03-09T01:59:00Z">
            <w:rPr>
              <w:noProof/>
            </w:rPr>
          </w:rPrChange>
        </w:rPr>
        <w:tab/>
        <w:t xml:space="preserve">Guo, W., et al., </w:t>
      </w:r>
      <w:r w:rsidRPr="002821DC">
        <w:rPr>
          <w:rFonts w:ascii="Arial" w:hAnsi="Arial" w:cs="Arial"/>
          <w:i/>
          <w:noProof/>
          <w:sz w:val="22"/>
          <w:szCs w:val="22"/>
          <w:rPrChange w:id="1385" w:author="Guo, Shicheng" w:date="2019-03-09T01:59:00Z">
            <w:rPr>
              <w:i/>
              <w:noProof/>
            </w:rPr>
          </w:rPrChange>
        </w:rPr>
        <w:t>BS-Seeker2: a versatile aligning pipeline for bisulfite sequencing data.</w:t>
      </w:r>
      <w:r w:rsidRPr="002821DC">
        <w:rPr>
          <w:rFonts w:ascii="Arial" w:hAnsi="Arial" w:cs="Arial"/>
          <w:noProof/>
          <w:sz w:val="22"/>
          <w:szCs w:val="22"/>
          <w:rPrChange w:id="1386" w:author="Guo, Shicheng" w:date="2019-03-09T01:59:00Z">
            <w:rPr>
              <w:noProof/>
            </w:rPr>
          </w:rPrChange>
        </w:rPr>
        <w:t xml:space="preserve"> BMC Genomics, 2013. </w:t>
      </w:r>
      <w:r w:rsidRPr="002821DC">
        <w:rPr>
          <w:rFonts w:ascii="Arial" w:hAnsi="Arial" w:cs="Arial"/>
          <w:b/>
          <w:noProof/>
          <w:sz w:val="22"/>
          <w:szCs w:val="22"/>
          <w:rPrChange w:id="1387" w:author="Guo, Shicheng" w:date="2019-03-09T01:59:00Z">
            <w:rPr>
              <w:b/>
              <w:noProof/>
            </w:rPr>
          </w:rPrChange>
        </w:rPr>
        <w:t>14</w:t>
      </w:r>
      <w:r w:rsidRPr="002821DC">
        <w:rPr>
          <w:rFonts w:ascii="Arial" w:hAnsi="Arial" w:cs="Arial"/>
          <w:noProof/>
          <w:sz w:val="22"/>
          <w:szCs w:val="22"/>
          <w:rPrChange w:id="1388" w:author="Guo, Shicheng" w:date="2019-03-09T01:59:00Z">
            <w:rPr>
              <w:noProof/>
            </w:rPr>
          </w:rPrChange>
        </w:rPr>
        <w:t>: p. 774.</w:t>
      </w:r>
    </w:p>
    <w:p w14:paraId="5A5935DF" w14:textId="77777777" w:rsidR="00A670BE" w:rsidRPr="002821DC" w:rsidRDefault="00A670BE" w:rsidP="00A670BE">
      <w:pPr>
        <w:pStyle w:val="EndNoteBibliography"/>
        <w:ind w:left="720" w:hanging="720"/>
        <w:rPr>
          <w:rFonts w:ascii="Arial" w:hAnsi="Arial" w:cs="Arial"/>
          <w:noProof/>
          <w:sz w:val="22"/>
          <w:szCs w:val="22"/>
          <w:rPrChange w:id="1389" w:author="Guo, Shicheng" w:date="2019-03-09T01:59:00Z">
            <w:rPr>
              <w:noProof/>
            </w:rPr>
          </w:rPrChange>
        </w:rPr>
      </w:pPr>
      <w:r w:rsidRPr="002821DC">
        <w:rPr>
          <w:rFonts w:ascii="Arial" w:hAnsi="Arial" w:cs="Arial"/>
          <w:noProof/>
          <w:sz w:val="22"/>
          <w:szCs w:val="22"/>
          <w:rPrChange w:id="1390" w:author="Guo, Shicheng" w:date="2019-03-09T01:59:00Z">
            <w:rPr>
              <w:noProof/>
            </w:rPr>
          </w:rPrChange>
        </w:rPr>
        <w:t>43.</w:t>
      </w:r>
      <w:r w:rsidRPr="002821DC">
        <w:rPr>
          <w:rFonts w:ascii="Arial" w:hAnsi="Arial" w:cs="Arial"/>
          <w:noProof/>
          <w:sz w:val="22"/>
          <w:szCs w:val="22"/>
          <w:rPrChange w:id="1391" w:author="Guo, Shicheng" w:date="2019-03-09T01:59:00Z">
            <w:rPr>
              <w:noProof/>
            </w:rPr>
          </w:rPrChange>
        </w:rPr>
        <w:tab/>
        <w:t xml:space="preserve">Dessau, R.B. and C.B. Pipper, </w:t>
      </w:r>
      <w:r w:rsidRPr="002821DC">
        <w:rPr>
          <w:rFonts w:ascii="Arial" w:hAnsi="Arial" w:cs="Arial"/>
          <w:i/>
          <w:noProof/>
          <w:sz w:val="22"/>
          <w:szCs w:val="22"/>
          <w:rPrChange w:id="1392" w:author="Guo, Shicheng" w:date="2019-03-09T01:59:00Z">
            <w:rPr>
              <w:i/>
              <w:noProof/>
            </w:rPr>
          </w:rPrChange>
        </w:rPr>
        <w:t>[''R"--project for statistical computing].</w:t>
      </w:r>
      <w:r w:rsidRPr="002821DC">
        <w:rPr>
          <w:rFonts w:ascii="Arial" w:hAnsi="Arial" w:cs="Arial"/>
          <w:noProof/>
          <w:sz w:val="22"/>
          <w:szCs w:val="22"/>
          <w:rPrChange w:id="1393" w:author="Guo, Shicheng" w:date="2019-03-09T01:59:00Z">
            <w:rPr>
              <w:noProof/>
            </w:rPr>
          </w:rPrChange>
        </w:rPr>
        <w:t xml:space="preserve"> Ugeskr Laeger, 2008. </w:t>
      </w:r>
      <w:r w:rsidRPr="002821DC">
        <w:rPr>
          <w:rFonts w:ascii="Arial" w:hAnsi="Arial" w:cs="Arial"/>
          <w:b/>
          <w:noProof/>
          <w:sz w:val="22"/>
          <w:szCs w:val="22"/>
          <w:rPrChange w:id="1394" w:author="Guo, Shicheng" w:date="2019-03-09T01:59:00Z">
            <w:rPr>
              <w:b/>
              <w:noProof/>
            </w:rPr>
          </w:rPrChange>
        </w:rPr>
        <w:t>170</w:t>
      </w:r>
      <w:r w:rsidRPr="002821DC">
        <w:rPr>
          <w:rFonts w:ascii="Arial" w:hAnsi="Arial" w:cs="Arial"/>
          <w:noProof/>
          <w:sz w:val="22"/>
          <w:szCs w:val="22"/>
          <w:rPrChange w:id="1395" w:author="Guo, Shicheng" w:date="2019-03-09T01:59:00Z">
            <w:rPr>
              <w:noProof/>
            </w:rPr>
          </w:rPrChange>
        </w:rPr>
        <w:t>(5): p. 328-30.</w:t>
      </w:r>
    </w:p>
    <w:p w14:paraId="32566303" w14:textId="42B0581D" w:rsidR="009B6877" w:rsidRPr="002821DC" w:rsidRDefault="00F672B1">
      <w:pPr>
        <w:rPr>
          <w:rFonts w:ascii="Arial" w:hAnsi="Arial" w:cs="Arial"/>
          <w:sz w:val="22"/>
          <w:szCs w:val="22"/>
          <w:rPrChange w:id="1396" w:author="Guo, Shicheng" w:date="2019-03-09T01:59:00Z">
            <w:rPr>
              <w:rFonts w:ascii="Times New Roman" w:hAnsi="Times New Roman" w:cs="Times New Roman"/>
            </w:rPr>
          </w:rPrChange>
        </w:rPr>
      </w:pPr>
      <w:r w:rsidRPr="002821DC">
        <w:rPr>
          <w:rFonts w:ascii="Arial" w:hAnsi="Arial" w:cs="Arial"/>
          <w:sz w:val="22"/>
          <w:szCs w:val="22"/>
          <w:rPrChange w:id="1397" w:author="Guo, Shicheng" w:date="2019-03-09T01:59:00Z">
            <w:rPr>
              <w:rFonts w:ascii="Times New Roman" w:hAnsi="Times New Roman" w:cs="Times New Roman"/>
            </w:rPr>
          </w:rPrChange>
        </w:rPr>
        <w:fldChar w:fldCharType="end"/>
      </w:r>
    </w:p>
    <w:sectPr w:rsidR="009B6877" w:rsidRPr="002821DC" w:rsidSect="002821DC">
      <w:pgSz w:w="11900" w:h="16840"/>
      <w:pgMar w:top="720" w:right="720" w:bottom="720" w:left="720" w:header="851" w:footer="992" w:gutter="0"/>
      <w:cols w:space="425"/>
      <w:docGrid w:type="lines" w:linePitch="326"/>
      <w:sectPrChange w:id="1398" w:author="Guo, Shicheng" w:date="2019-03-09T01:59:00Z">
        <w:sectPr w:rsidR="009B6877" w:rsidRPr="002821DC" w:rsidSect="002821DC">
          <w:pgMar w:top="1440" w:right="1800" w:bottom="1440" w:left="1800" w:header="851" w:footer="992" w:gutter="0"/>
          <w:docGrid w:linePitch="312"/>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o, Shicheng">
    <w15:presenceInfo w15:providerId="AD" w15:userId="S-1-5-21-2000478354-1637723038-1606980848-206602"/>
  </w15:person>
  <w15:person w15:author="weilin pu">
    <w15:presenceInfo w15:providerId="Windows Live" w15:userId="b730a7f33f617c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trackRevisions/>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ep0veeviww0vqev9v0vf5zmxve5f9vvfxd5&quot;&gt;My EndNote Library&lt;record-ids&gt;&lt;item&gt;1&lt;/item&gt;&lt;item&gt;2&lt;/item&gt;&lt;item&gt;3&lt;/item&gt;&lt;item&gt;4&lt;/item&gt;&lt;item&gt;6&lt;/item&gt;&lt;item&gt;9&lt;/item&gt;&lt;item&gt;10&lt;/item&gt;&lt;item&gt;11&lt;/item&gt;&lt;item&gt;15&lt;/item&gt;&lt;item&gt;16&lt;/item&gt;&lt;item&gt;17&lt;/item&gt;&lt;item&gt;20&lt;/item&gt;&lt;item&gt;24&lt;/item&gt;&lt;item&gt;25&lt;/item&gt;&lt;item&gt;27&lt;/item&gt;&lt;item&gt;28&lt;/item&gt;&lt;item&gt;29&lt;/item&gt;&lt;item&gt;39&lt;/item&gt;&lt;item&gt;41&lt;/item&gt;&lt;item&gt;61&lt;/item&gt;&lt;item&gt;67&lt;/item&gt;&lt;item&gt;134&lt;/item&gt;&lt;item&gt;139&lt;/item&gt;&lt;item&gt;142&lt;/item&gt;&lt;item&gt;144&lt;/item&gt;&lt;item&gt;155&lt;/item&gt;&lt;item&gt;156&lt;/item&gt;&lt;item&gt;157&lt;/item&gt;&lt;item&gt;158&lt;/item&gt;&lt;item&gt;159&lt;/item&gt;&lt;item&gt;160&lt;/item&gt;&lt;item&gt;161&lt;/item&gt;&lt;item&gt;162&lt;/item&gt;&lt;item&gt;163&lt;/item&gt;&lt;item&gt;164&lt;/item&gt;&lt;item&gt;165&lt;/item&gt;&lt;item&gt;166&lt;/item&gt;&lt;item&gt;168&lt;/item&gt;&lt;item&gt;170&lt;/item&gt;&lt;item&gt;171&lt;/item&gt;&lt;item&gt;172&lt;/item&gt;&lt;item&gt;173&lt;/item&gt;&lt;item&gt;186&lt;/item&gt;&lt;/record-ids&gt;&lt;/item&gt;&lt;/Libraries&gt;"/>
  </w:docVars>
  <w:rsids>
    <w:rsidRoot w:val="008F05DC"/>
    <w:rsid w:val="0002251A"/>
    <w:rsid w:val="00041D6C"/>
    <w:rsid w:val="0007380C"/>
    <w:rsid w:val="00076F41"/>
    <w:rsid w:val="00085360"/>
    <w:rsid w:val="00085D92"/>
    <w:rsid w:val="0009213C"/>
    <w:rsid w:val="000A3A1A"/>
    <w:rsid w:val="000B02D3"/>
    <w:rsid w:val="000E1E1E"/>
    <w:rsid w:val="000E2CB8"/>
    <w:rsid w:val="00105535"/>
    <w:rsid w:val="00106A59"/>
    <w:rsid w:val="00124EBC"/>
    <w:rsid w:val="0013065B"/>
    <w:rsid w:val="00157C4E"/>
    <w:rsid w:val="00162B73"/>
    <w:rsid w:val="00184A65"/>
    <w:rsid w:val="00197BF2"/>
    <w:rsid w:val="001B507E"/>
    <w:rsid w:val="001C3B0B"/>
    <w:rsid w:val="001D48CF"/>
    <w:rsid w:val="0021787E"/>
    <w:rsid w:val="002249DF"/>
    <w:rsid w:val="00225312"/>
    <w:rsid w:val="00261A0E"/>
    <w:rsid w:val="00263C19"/>
    <w:rsid w:val="002727FA"/>
    <w:rsid w:val="00275E14"/>
    <w:rsid w:val="00280F47"/>
    <w:rsid w:val="002821DC"/>
    <w:rsid w:val="0028672E"/>
    <w:rsid w:val="002B6B48"/>
    <w:rsid w:val="002D7474"/>
    <w:rsid w:val="002E7D42"/>
    <w:rsid w:val="002F30C4"/>
    <w:rsid w:val="00305564"/>
    <w:rsid w:val="003200EA"/>
    <w:rsid w:val="003270C6"/>
    <w:rsid w:val="00345B1B"/>
    <w:rsid w:val="003558EE"/>
    <w:rsid w:val="00361FE3"/>
    <w:rsid w:val="00370A17"/>
    <w:rsid w:val="003B1AC4"/>
    <w:rsid w:val="003B2EAE"/>
    <w:rsid w:val="003C3AEA"/>
    <w:rsid w:val="003D684B"/>
    <w:rsid w:val="004332FE"/>
    <w:rsid w:val="00452721"/>
    <w:rsid w:val="004574A5"/>
    <w:rsid w:val="004708B5"/>
    <w:rsid w:val="004A6016"/>
    <w:rsid w:val="004D4A94"/>
    <w:rsid w:val="004F39DD"/>
    <w:rsid w:val="00500A0A"/>
    <w:rsid w:val="00504719"/>
    <w:rsid w:val="00505625"/>
    <w:rsid w:val="00511FE9"/>
    <w:rsid w:val="0051496A"/>
    <w:rsid w:val="00524B05"/>
    <w:rsid w:val="0053560A"/>
    <w:rsid w:val="005365BA"/>
    <w:rsid w:val="0054250A"/>
    <w:rsid w:val="00564589"/>
    <w:rsid w:val="00576948"/>
    <w:rsid w:val="005822EF"/>
    <w:rsid w:val="005B61A6"/>
    <w:rsid w:val="005C2C94"/>
    <w:rsid w:val="005E7B85"/>
    <w:rsid w:val="00616E85"/>
    <w:rsid w:val="00640232"/>
    <w:rsid w:val="00663B45"/>
    <w:rsid w:val="00671DB9"/>
    <w:rsid w:val="00671DC9"/>
    <w:rsid w:val="00672905"/>
    <w:rsid w:val="006A6923"/>
    <w:rsid w:val="006B2D94"/>
    <w:rsid w:val="006B5DB9"/>
    <w:rsid w:val="006B72D7"/>
    <w:rsid w:val="006C6127"/>
    <w:rsid w:val="006D1F83"/>
    <w:rsid w:val="006F57E7"/>
    <w:rsid w:val="00703341"/>
    <w:rsid w:val="00704ECA"/>
    <w:rsid w:val="00705B3D"/>
    <w:rsid w:val="007169C0"/>
    <w:rsid w:val="007330F5"/>
    <w:rsid w:val="007453AD"/>
    <w:rsid w:val="00746A8C"/>
    <w:rsid w:val="00766C49"/>
    <w:rsid w:val="00774B44"/>
    <w:rsid w:val="00775CA4"/>
    <w:rsid w:val="007C3761"/>
    <w:rsid w:val="007C602B"/>
    <w:rsid w:val="007D7795"/>
    <w:rsid w:val="007E777E"/>
    <w:rsid w:val="00820F14"/>
    <w:rsid w:val="00821887"/>
    <w:rsid w:val="00826F89"/>
    <w:rsid w:val="00832073"/>
    <w:rsid w:val="00835F33"/>
    <w:rsid w:val="00860074"/>
    <w:rsid w:val="00881DE6"/>
    <w:rsid w:val="00894033"/>
    <w:rsid w:val="008A02A1"/>
    <w:rsid w:val="008D7A9C"/>
    <w:rsid w:val="008E0A98"/>
    <w:rsid w:val="008F05DC"/>
    <w:rsid w:val="008F4F6F"/>
    <w:rsid w:val="009404F9"/>
    <w:rsid w:val="009410E2"/>
    <w:rsid w:val="009460D8"/>
    <w:rsid w:val="0097323A"/>
    <w:rsid w:val="00973455"/>
    <w:rsid w:val="00975FC7"/>
    <w:rsid w:val="009B67E9"/>
    <w:rsid w:val="009B6877"/>
    <w:rsid w:val="009D16BA"/>
    <w:rsid w:val="009D1D10"/>
    <w:rsid w:val="009D2BC4"/>
    <w:rsid w:val="009E1ECE"/>
    <w:rsid w:val="009E48E2"/>
    <w:rsid w:val="009E4EC8"/>
    <w:rsid w:val="009F725F"/>
    <w:rsid w:val="00A01C60"/>
    <w:rsid w:val="00A13F14"/>
    <w:rsid w:val="00A150EF"/>
    <w:rsid w:val="00A27BC4"/>
    <w:rsid w:val="00A42E76"/>
    <w:rsid w:val="00A60E54"/>
    <w:rsid w:val="00A670BE"/>
    <w:rsid w:val="00A720EA"/>
    <w:rsid w:val="00A776E8"/>
    <w:rsid w:val="00A913CF"/>
    <w:rsid w:val="00AC5404"/>
    <w:rsid w:val="00AC64A9"/>
    <w:rsid w:val="00AD1101"/>
    <w:rsid w:val="00AF1E79"/>
    <w:rsid w:val="00B23E35"/>
    <w:rsid w:val="00B24683"/>
    <w:rsid w:val="00B43CEA"/>
    <w:rsid w:val="00B44408"/>
    <w:rsid w:val="00B5465E"/>
    <w:rsid w:val="00B54C64"/>
    <w:rsid w:val="00B61AE1"/>
    <w:rsid w:val="00B91055"/>
    <w:rsid w:val="00BA3754"/>
    <w:rsid w:val="00BB1A9A"/>
    <w:rsid w:val="00BD50C8"/>
    <w:rsid w:val="00BD771F"/>
    <w:rsid w:val="00BD7886"/>
    <w:rsid w:val="00BE11AE"/>
    <w:rsid w:val="00BE73DD"/>
    <w:rsid w:val="00BE7642"/>
    <w:rsid w:val="00BF0F9E"/>
    <w:rsid w:val="00C12375"/>
    <w:rsid w:val="00C334A8"/>
    <w:rsid w:val="00C34DE5"/>
    <w:rsid w:val="00C40D66"/>
    <w:rsid w:val="00C56820"/>
    <w:rsid w:val="00C73395"/>
    <w:rsid w:val="00C9179E"/>
    <w:rsid w:val="00CC519B"/>
    <w:rsid w:val="00CE068D"/>
    <w:rsid w:val="00CF3294"/>
    <w:rsid w:val="00D34AAE"/>
    <w:rsid w:val="00D3553F"/>
    <w:rsid w:val="00D371F8"/>
    <w:rsid w:val="00D40995"/>
    <w:rsid w:val="00D44C03"/>
    <w:rsid w:val="00D457B0"/>
    <w:rsid w:val="00D54A63"/>
    <w:rsid w:val="00D72777"/>
    <w:rsid w:val="00D82BE8"/>
    <w:rsid w:val="00DA2959"/>
    <w:rsid w:val="00DA4525"/>
    <w:rsid w:val="00DA7657"/>
    <w:rsid w:val="00DB3AE1"/>
    <w:rsid w:val="00DD044B"/>
    <w:rsid w:val="00E16BA9"/>
    <w:rsid w:val="00E176A9"/>
    <w:rsid w:val="00E54532"/>
    <w:rsid w:val="00E57161"/>
    <w:rsid w:val="00EC5202"/>
    <w:rsid w:val="00EC668D"/>
    <w:rsid w:val="00ED0B72"/>
    <w:rsid w:val="00ED767D"/>
    <w:rsid w:val="00EF5B91"/>
    <w:rsid w:val="00F273A9"/>
    <w:rsid w:val="00F37D3C"/>
    <w:rsid w:val="00F65000"/>
    <w:rsid w:val="00F672B1"/>
    <w:rsid w:val="00F77038"/>
    <w:rsid w:val="00F817D6"/>
    <w:rsid w:val="00F85339"/>
    <w:rsid w:val="00F9435C"/>
    <w:rsid w:val="00F97249"/>
    <w:rsid w:val="00FA043F"/>
    <w:rsid w:val="00FA118D"/>
    <w:rsid w:val="00FB02EE"/>
    <w:rsid w:val="00FC0576"/>
    <w:rsid w:val="00FC46A2"/>
    <w:rsid w:val="00FE494C"/>
    <w:rsid w:val="00FE7CDE"/>
    <w:rsid w:val="00FF13AF"/>
    <w:rsid w:val="00FF1C72"/>
    <w:rsid w:val="00FF5309"/>
    <w:rsid w:val="00FF7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D24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2">
    <w:name w:val="heading 2"/>
    <w:basedOn w:val="Normal"/>
    <w:link w:val="Heading2Char"/>
    <w:uiPriority w:val="9"/>
    <w:qFormat/>
    <w:rsid w:val="007330F5"/>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Heading3">
    <w:name w:val="heading 3"/>
    <w:basedOn w:val="Normal"/>
    <w:link w:val="Heading3Char"/>
    <w:uiPriority w:val="9"/>
    <w:qFormat/>
    <w:rsid w:val="007330F5"/>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30F5"/>
    <w:rPr>
      <w:rFonts w:ascii="Times New Roman" w:hAnsi="Times New Roman" w:cs="Times New Roman"/>
      <w:b/>
      <w:bCs/>
      <w:kern w:val="0"/>
      <w:sz w:val="36"/>
      <w:szCs w:val="36"/>
    </w:rPr>
  </w:style>
  <w:style w:type="character" w:customStyle="1" w:styleId="Heading3Char">
    <w:name w:val="Heading 3 Char"/>
    <w:basedOn w:val="DefaultParagraphFont"/>
    <w:link w:val="Heading3"/>
    <w:uiPriority w:val="9"/>
    <w:rsid w:val="007330F5"/>
    <w:rPr>
      <w:rFonts w:ascii="Times New Roman" w:hAnsi="Times New Roman" w:cs="Times New Roman"/>
      <w:b/>
      <w:bCs/>
      <w:kern w:val="0"/>
      <w:sz w:val="27"/>
      <w:szCs w:val="27"/>
    </w:rPr>
  </w:style>
  <w:style w:type="paragraph" w:customStyle="1" w:styleId="para">
    <w:name w:val="para"/>
    <w:basedOn w:val="Normal"/>
    <w:rsid w:val="007330F5"/>
    <w:pPr>
      <w:widowControl/>
      <w:spacing w:before="100" w:beforeAutospacing="1" w:after="100" w:afterAutospacing="1"/>
      <w:jc w:val="left"/>
    </w:pPr>
    <w:rPr>
      <w:rFonts w:ascii="Times New Roman" w:hAnsi="Times New Roman" w:cs="Times New Roman"/>
      <w:kern w:val="0"/>
    </w:rPr>
  </w:style>
  <w:style w:type="character" w:styleId="Emphasis">
    <w:name w:val="Emphasis"/>
    <w:basedOn w:val="DefaultParagraphFont"/>
    <w:uiPriority w:val="20"/>
    <w:qFormat/>
    <w:rsid w:val="007330F5"/>
    <w:rPr>
      <w:i/>
      <w:iCs/>
    </w:rPr>
  </w:style>
  <w:style w:type="character" w:customStyle="1" w:styleId="internalref">
    <w:name w:val="internalref"/>
    <w:basedOn w:val="DefaultParagraphFont"/>
    <w:rsid w:val="007330F5"/>
  </w:style>
  <w:style w:type="character" w:styleId="Hyperlink">
    <w:name w:val="Hyperlink"/>
    <w:basedOn w:val="DefaultParagraphFont"/>
    <w:uiPriority w:val="99"/>
    <w:unhideWhenUsed/>
    <w:rsid w:val="007330F5"/>
    <w:rPr>
      <w:color w:val="0000FF"/>
      <w:u w:val="single"/>
    </w:rPr>
  </w:style>
  <w:style w:type="character" w:customStyle="1" w:styleId="citationref">
    <w:name w:val="citationref"/>
    <w:basedOn w:val="DefaultParagraphFont"/>
    <w:rsid w:val="007330F5"/>
  </w:style>
  <w:style w:type="paragraph" w:customStyle="1" w:styleId="EndNoteBibliographyTitle">
    <w:name w:val="EndNote Bibliography Title"/>
    <w:basedOn w:val="Normal"/>
    <w:rsid w:val="00F672B1"/>
    <w:pPr>
      <w:jc w:val="center"/>
    </w:pPr>
    <w:rPr>
      <w:rFonts w:ascii="Calibri" w:hAnsi="Calibri"/>
    </w:rPr>
  </w:style>
  <w:style w:type="paragraph" w:customStyle="1" w:styleId="EndNoteBibliography">
    <w:name w:val="EndNote Bibliography"/>
    <w:basedOn w:val="Normal"/>
    <w:rsid w:val="00F672B1"/>
    <w:rPr>
      <w:rFonts w:ascii="Calibri" w:hAnsi="Calibri"/>
    </w:rPr>
  </w:style>
  <w:style w:type="paragraph" w:styleId="BalloonText">
    <w:name w:val="Balloon Text"/>
    <w:basedOn w:val="Normal"/>
    <w:link w:val="BalloonTextChar"/>
    <w:uiPriority w:val="99"/>
    <w:semiHidden/>
    <w:unhideWhenUsed/>
    <w:rsid w:val="00FA118D"/>
    <w:rPr>
      <w:rFonts w:ascii="SimSun" w:eastAsia="SimSun"/>
      <w:sz w:val="18"/>
      <w:szCs w:val="18"/>
    </w:rPr>
  </w:style>
  <w:style w:type="character" w:customStyle="1" w:styleId="BalloonTextChar">
    <w:name w:val="Balloon Text Char"/>
    <w:basedOn w:val="DefaultParagraphFont"/>
    <w:link w:val="BalloonText"/>
    <w:uiPriority w:val="99"/>
    <w:semiHidden/>
    <w:rsid w:val="00FA118D"/>
    <w:rPr>
      <w:rFonts w:ascii="SimSun" w:eastAsia="SimSu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21559">
      <w:bodyDiv w:val="1"/>
      <w:marLeft w:val="0"/>
      <w:marRight w:val="0"/>
      <w:marTop w:val="0"/>
      <w:marBottom w:val="0"/>
      <w:divBdr>
        <w:top w:val="none" w:sz="0" w:space="0" w:color="auto"/>
        <w:left w:val="none" w:sz="0" w:space="0" w:color="auto"/>
        <w:bottom w:val="none" w:sz="0" w:space="0" w:color="auto"/>
        <w:right w:val="none" w:sz="0" w:space="0" w:color="auto"/>
      </w:divBdr>
    </w:div>
    <w:div w:id="1650015664">
      <w:bodyDiv w:val="1"/>
      <w:marLeft w:val="0"/>
      <w:marRight w:val="0"/>
      <w:marTop w:val="0"/>
      <w:marBottom w:val="0"/>
      <w:divBdr>
        <w:top w:val="none" w:sz="0" w:space="0" w:color="auto"/>
        <w:left w:val="none" w:sz="0" w:space="0" w:color="auto"/>
        <w:bottom w:val="none" w:sz="0" w:space="0" w:color="auto"/>
        <w:right w:val="none" w:sz="0" w:space="0" w:color="auto"/>
      </w:divBdr>
      <w:divsChild>
        <w:div w:id="1095857309">
          <w:marLeft w:val="0"/>
          <w:marRight w:val="0"/>
          <w:marTop w:val="0"/>
          <w:marBottom w:val="0"/>
          <w:divBdr>
            <w:top w:val="none" w:sz="0" w:space="0" w:color="auto"/>
            <w:left w:val="none" w:sz="0" w:space="0" w:color="auto"/>
            <w:bottom w:val="none" w:sz="0" w:space="0" w:color="auto"/>
            <w:right w:val="none" w:sz="0" w:space="0" w:color="auto"/>
          </w:divBdr>
          <w:divsChild>
            <w:div w:id="1103958683">
              <w:marLeft w:val="0"/>
              <w:marRight w:val="0"/>
              <w:marTop w:val="0"/>
              <w:marBottom w:val="0"/>
              <w:divBdr>
                <w:top w:val="none" w:sz="0" w:space="0" w:color="auto"/>
                <w:left w:val="none" w:sz="0" w:space="0" w:color="auto"/>
                <w:bottom w:val="none" w:sz="0" w:space="0" w:color="auto"/>
                <w:right w:val="none" w:sz="0" w:space="0" w:color="auto"/>
              </w:divBdr>
              <w:divsChild>
                <w:div w:id="246577469">
                  <w:marLeft w:val="0"/>
                  <w:marRight w:val="0"/>
                  <w:marTop w:val="0"/>
                  <w:marBottom w:val="0"/>
                  <w:divBdr>
                    <w:top w:val="none" w:sz="0" w:space="0" w:color="auto"/>
                    <w:left w:val="none" w:sz="0" w:space="0" w:color="auto"/>
                    <w:bottom w:val="none" w:sz="0" w:space="0" w:color="auto"/>
                    <w:right w:val="none" w:sz="0" w:space="0" w:color="auto"/>
                  </w:divBdr>
                  <w:divsChild>
                    <w:div w:id="16451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232A39DF.dotm</Template>
  <TotalTime>595</TotalTime>
  <Pages>9</Pages>
  <Words>6061</Words>
  <Characters>34549</Characters>
  <Application>Microsoft Office Word</Application>
  <DocSecurity>0</DocSecurity>
  <Lines>287</Lines>
  <Paragraphs>81</Paragraphs>
  <ScaleCrop>false</ScaleCrop>
  <HeadingPairs>
    <vt:vector size="2" baseType="variant">
      <vt:variant>
        <vt:lpstr>标题</vt:lpstr>
      </vt:variant>
      <vt:variant>
        <vt:i4>1</vt:i4>
      </vt:variant>
    </vt:vector>
  </HeadingPairs>
  <TitlesOfParts>
    <vt:vector size="1" baseType="lpstr">
      <vt:lpstr/>
    </vt:vector>
  </TitlesOfParts>
  <Company>MCHS</Company>
  <LinksUpToDate>false</LinksUpToDate>
  <CharactersWithSpaces>40529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weilin pu</dc:creator>
  <cp:keywords/>
  <dc:description/>
  <cp:lastModifiedBy>Guo, Shicheng</cp:lastModifiedBy>
  <cp:revision>84</cp:revision>
  <dcterms:created xsi:type="dcterms:W3CDTF">2017-03-14T03:09:00Z</dcterms:created>
  <dcterms:modified xsi:type="dcterms:W3CDTF">2019-03-09T08:00:00Z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349615bd-a40d-3eca-a052-cd27232fdb00</vt:lpwstr>
  </property>
</Properties>
</file>