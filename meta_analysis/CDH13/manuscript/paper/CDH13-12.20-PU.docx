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34C78" w14:textId="1EEEDE7A" w:rsidR="008A6551" w:rsidRDefault="00C74856" w:rsidP="00C74856">
      <w:pPr>
        <w:ind w:rightChars="40" w:right="84"/>
        <w:jc w:val="center"/>
        <w:rPr>
          <w:rFonts w:ascii="Times New Roman" w:hAnsi="Times New Roman" w:cs="Times New Roman"/>
          <w:b/>
          <w:color w:val="231F20"/>
          <w:sz w:val="20"/>
          <w:szCs w:val="20"/>
        </w:rPr>
      </w:pPr>
      <w:r w:rsidRPr="00C74856">
        <w:rPr>
          <w:rFonts w:ascii="Times New Roman" w:hAnsi="Times New Roman" w:cs="Times New Roman"/>
          <w:b/>
          <w:color w:val="231F20"/>
          <w:sz w:val="20"/>
          <w:szCs w:val="20"/>
        </w:rPr>
        <w:t xml:space="preserve">Aberrant methylation of </w:t>
      </w:r>
      <w:r w:rsidRPr="00C1066E">
        <w:rPr>
          <w:rFonts w:ascii="Times New Roman" w:hAnsi="Times New Roman" w:cs="Times New Roman"/>
          <w:b/>
          <w:i/>
          <w:color w:val="231F20"/>
          <w:sz w:val="20"/>
          <w:szCs w:val="20"/>
        </w:rPr>
        <w:t>CDH13</w:t>
      </w:r>
      <w:r w:rsidRPr="00C74856">
        <w:rPr>
          <w:rFonts w:ascii="Times New Roman" w:hAnsi="Times New Roman" w:cs="Times New Roman"/>
          <w:b/>
          <w:color w:val="231F20"/>
          <w:sz w:val="20"/>
          <w:szCs w:val="20"/>
        </w:rPr>
        <w:t xml:space="preserve"> can be a diagnostic biomarker for lung adenocarcinoma</w:t>
      </w:r>
    </w:p>
    <w:p w14:paraId="57233E1F" w14:textId="77777777" w:rsidR="00C74856" w:rsidRPr="00C40327" w:rsidRDefault="00C74856" w:rsidP="005D739B">
      <w:pPr>
        <w:ind w:rightChars="40" w:right="84"/>
        <w:rPr>
          <w:rFonts w:ascii="Times New Roman" w:hAnsi="Times New Roman" w:cs="Times New Roman"/>
          <w:color w:val="231F20"/>
          <w:sz w:val="20"/>
          <w:szCs w:val="20"/>
        </w:rPr>
      </w:pPr>
    </w:p>
    <w:p w14:paraId="13C97E19" w14:textId="5200963B" w:rsidR="008A6551" w:rsidRPr="00C40327" w:rsidRDefault="008A6551" w:rsidP="005D739B">
      <w:pPr>
        <w:ind w:rightChars="40" w:right="84"/>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Weilin Pu 1†, Xin Geng 2†, Shicheng </w:t>
      </w:r>
      <w:r w:rsidR="007A2AC3" w:rsidRPr="00C40327">
        <w:rPr>
          <w:rFonts w:ascii="Times New Roman" w:hAnsi="Times New Roman" w:cs="Times New Roman"/>
          <w:color w:val="231F20"/>
          <w:sz w:val="20"/>
          <w:szCs w:val="20"/>
        </w:rPr>
        <w:t xml:space="preserve">Guo1†, </w:t>
      </w:r>
      <w:r w:rsidR="0004701F">
        <w:rPr>
          <w:rFonts w:ascii="Times New Roman" w:hAnsi="Times New Roman" w:cs="Times New Roman"/>
          <w:color w:val="231F20"/>
          <w:sz w:val="20"/>
          <w:szCs w:val="20"/>
        </w:rPr>
        <w:t>Y</w:t>
      </w:r>
      <w:r w:rsidR="0004701F">
        <w:rPr>
          <w:rFonts w:ascii="Times New Roman" w:hAnsi="Times New Roman" w:cs="Times New Roman" w:hint="eastAsia"/>
          <w:color w:val="231F20"/>
          <w:sz w:val="20"/>
          <w:szCs w:val="20"/>
        </w:rPr>
        <w:t>ulong</w:t>
      </w:r>
      <w:r w:rsidR="00D1212D">
        <w:rPr>
          <w:rFonts w:ascii="Times New Roman" w:hAnsi="Times New Roman" w:cs="Times New Roman"/>
          <w:color w:val="231F20"/>
          <w:sz w:val="20"/>
          <w:szCs w:val="20"/>
        </w:rPr>
        <w:t xml:space="preserve"> Tan2, An Wang3, Zhouyi Lu3</w:t>
      </w:r>
      <w:r w:rsidR="0004701F">
        <w:rPr>
          <w:rFonts w:ascii="Times New Roman" w:hAnsi="Times New Roman" w:cs="Times New Roman"/>
          <w:color w:val="231F20"/>
          <w:sz w:val="20"/>
          <w:szCs w:val="20"/>
        </w:rPr>
        <w:t xml:space="preserve">, </w:t>
      </w:r>
      <w:r w:rsidR="007A2AC3" w:rsidRPr="00C40327">
        <w:rPr>
          <w:rFonts w:ascii="Times New Roman" w:hAnsi="Times New Roman" w:cs="Times New Roman"/>
          <w:color w:val="231F20"/>
          <w:sz w:val="20"/>
          <w:szCs w:val="20"/>
        </w:rPr>
        <w:t>Lixing Tan1, Sidi Chen1</w:t>
      </w:r>
      <w:r w:rsidRPr="00C40327">
        <w:rPr>
          <w:rFonts w:ascii="Times New Roman" w:hAnsi="Times New Roman" w:cs="Times New Roman"/>
          <w:color w:val="231F20"/>
          <w:sz w:val="20"/>
          <w:szCs w:val="20"/>
        </w:rPr>
        <w:t xml:space="preserve">, Jiucun Wang1*, Xiaofeng Chen2*, </w:t>
      </w:r>
    </w:p>
    <w:p w14:paraId="30CE73E0" w14:textId="66598900" w:rsidR="008A6551" w:rsidRPr="00C40327" w:rsidRDefault="0004701F" w:rsidP="005D739B">
      <w:pPr>
        <w:ind w:rightChars="40" w:right="84"/>
        <w:rPr>
          <w:rFonts w:ascii="Times New Roman" w:hAnsi="Times New Roman" w:cs="Times New Roman"/>
          <w:color w:val="231F20"/>
          <w:sz w:val="20"/>
          <w:szCs w:val="20"/>
        </w:rPr>
      </w:pPr>
      <w:del w:id="0" w:author="Shicheng Guo" w:date="2015-12-22T01:09:00Z">
        <w:r w:rsidDel="00CC2BC5">
          <w:rPr>
            <w:rFonts w:ascii="Times New Roman" w:hAnsi="Times New Roman" w:cs="Times New Roman"/>
            <w:color w:val="231F20"/>
            <w:sz w:val="20"/>
            <w:szCs w:val="20"/>
          </w:rPr>
          <w:delText>1.</w:delText>
        </w:r>
        <w:r w:rsidR="008A6551" w:rsidRPr="00C40327" w:rsidDel="00CC2BC5">
          <w:rPr>
            <w:rFonts w:ascii="Times New Roman" w:hAnsi="Times New Roman" w:cs="Times New Roman"/>
            <w:color w:val="231F20"/>
            <w:sz w:val="20"/>
            <w:szCs w:val="20"/>
          </w:rPr>
          <w:delText>State</w:delText>
        </w:r>
      </w:del>
      <w:ins w:id="1" w:author="Shicheng Guo" w:date="2015-12-22T01:09:00Z">
        <w:r w:rsidR="00CC2BC5">
          <w:rPr>
            <w:rFonts w:ascii="Times New Roman" w:hAnsi="Times New Roman" w:cs="Times New Roman"/>
            <w:color w:val="231F20"/>
            <w:sz w:val="20"/>
            <w:szCs w:val="20"/>
          </w:rPr>
          <w:t>1.</w:t>
        </w:r>
        <w:r w:rsidR="00CC2BC5" w:rsidRPr="00C40327">
          <w:rPr>
            <w:rFonts w:ascii="Times New Roman" w:hAnsi="Times New Roman" w:cs="Times New Roman"/>
            <w:color w:val="231F20"/>
            <w:sz w:val="20"/>
            <w:szCs w:val="20"/>
          </w:rPr>
          <w:t xml:space="preserve"> State</w:t>
        </w:r>
      </w:ins>
      <w:r w:rsidR="008A6551" w:rsidRPr="00C40327">
        <w:rPr>
          <w:rFonts w:ascii="Times New Roman" w:hAnsi="Times New Roman" w:cs="Times New Roman"/>
          <w:color w:val="231F20"/>
          <w:sz w:val="20"/>
          <w:szCs w:val="20"/>
        </w:rPr>
        <w:t xml:space="preserve"> Key Laboratory of Genetic Engineering and Ministry of Education Key Laboratory of Contemporary Anthropology, School of Life Sciences, Fudan University, Shanghai 200433, China</w:t>
      </w:r>
    </w:p>
    <w:p w14:paraId="601B0ECD" w14:textId="6E981CE7" w:rsidR="0004701F" w:rsidRDefault="008A6551" w:rsidP="005D739B">
      <w:pPr>
        <w:ind w:rightChars="40" w:right="84"/>
        <w:rPr>
          <w:rFonts w:ascii="Times New Roman" w:hAnsi="Times New Roman" w:cs="Times New Roman"/>
          <w:color w:val="231F20"/>
          <w:sz w:val="20"/>
          <w:szCs w:val="20"/>
        </w:rPr>
      </w:pPr>
      <w:del w:id="2" w:author="Shicheng Guo" w:date="2015-12-22T01:09:00Z">
        <w:r w:rsidRPr="00C40327" w:rsidDel="00CC2BC5">
          <w:rPr>
            <w:rFonts w:ascii="Times New Roman" w:hAnsi="Times New Roman" w:cs="Times New Roman"/>
            <w:color w:val="231F20"/>
            <w:sz w:val="20"/>
            <w:szCs w:val="20"/>
          </w:rPr>
          <w:delText>2.Department</w:delText>
        </w:r>
      </w:del>
      <w:ins w:id="3" w:author="Shicheng Guo" w:date="2015-12-22T01:09:00Z">
        <w:r w:rsidR="00CC2BC5" w:rsidRPr="00C40327">
          <w:rPr>
            <w:rFonts w:ascii="Times New Roman" w:hAnsi="Times New Roman" w:cs="Times New Roman"/>
            <w:color w:val="231F20"/>
            <w:sz w:val="20"/>
            <w:szCs w:val="20"/>
          </w:rPr>
          <w:t>2. Department</w:t>
        </w:r>
      </w:ins>
      <w:r w:rsidRPr="00C40327">
        <w:rPr>
          <w:rFonts w:ascii="Times New Roman" w:hAnsi="Times New Roman" w:cs="Times New Roman"/>
          <w:color w:val="231F20"/>
          <w:sz w:val="20"/>
          <w:szCs w:val="20"/>
        </w:rPr>
        <w:t xml:space="preserve"> of Cardiothoracic Surgery, Huashan Hospital, Fudan University, Shanghai 200032, China</w:t>
      </w:r>
    </w:p>
    <w:p w14:paraId="46952696" w14:textId="66EE4AC2" w:rsidR="0004701F" w:rsidRPr="0004701F" w:rsidRDefault="0004701F" w:rsidP="0004701F">
      <w:pPr>
        <w:ind w:rightChars="40" w:right="84"/>
        <w:rPr>
          <w:rFonts w:ascii="Times New Roman" w:hAnsi="Times New Roman" w:cs="Times New Roman"/>
          <w:color w:val="231F20"/>
          <w:sz w:val="20"/>
          <w:szCs w:val="20"/>
        </w:rPr>
      </w:pPr>
      <w:del w:id="4" w:author="Shicheng Guo" w:date="2015-12-22T01:09:00Z">
        <w:r w:rsidDel="00CC2BC5">
          <w:rPr>
            <w:rFonts w:ascii="Times New Roman" w:hAnsi="Times New Roman" w:cs="Times New Roman"/>
            <w:color w:val="231F20"/>
            <w:sz w:val="20"/>
            <w:szCs w:val="20"/>
          </w:rPr>
          <w:delText>3.</w:delText>
        </w:r>
        <w:r w:rsidRPr="0004701F" w:rsidDel="00CC2BC5">
          <w:rPr>
            <w:rFonts w:ascii="Times New Roman" w:hAnsi="Times New Roman" w:cs="Times New Roman"/>
            <w:color w:val="231F20"/>
            <w:sz w:val="20"/>
            <w:szCs w:val="20"/>
          </w:rPr>
          <w:delText>Dep</w:delText>
        </w:r>
        <w:bookmarkStart w:id="5" w:name="_GoBack"/>
        <w:bookmarkEnd w:id="5"/>
        <w:r w:rsidRPr="0004701F" w:rsidDel="00CC2BC5">
          <w:rPr>
            <w:rFonts w:ascii="Times New Roman" w:hAnsi="Times New Roman" w:cs="Times New Roman"/>
            <w:color w:val="231F20"/>
            <w:sz w:val="20"/>
            <w:szCs w:val="20"/>
          </w:rPr>
          <w:delText>artment</w:delText>
        </w:r>
      </w:del>
      <w:ins w:id="6" w:author="Shicheng Guo" w:date="2015-12-22T01:09:00Z">
        <w:r w:rsidR="00CC2BC5">
          <w:rPr>
            <w:rFonts w:ascii="Times New Roman" w:hAnsi="Times New Roman" w:cs="Times New Roman"/>
            <w:color w:val="231F20"/>
            <w:sz w:val="20"/>
            <w:szCs w:val="20"/>
          </w:rPr>
          <w:t>3.</w:t>
        </w:r>
        <w:r w:rsidR="00CC2BC5" w:rsidRPr="0004701F">
          <w:rPr>
            <w:rFonts w:ascii="Times New Roman" w:hAnsi="Times New Roman" w:cs="Times New Roman"/>
            <w:color w:val="231F20"/>
            <w:sz w:val="20"/>
            <w:szCs w:val="20"/>
          </w:rPr>
          <w:t xml:space="preserve"> Department</w:t>
        </w:r>
      </w:ins>
      <w:r w:rsidRPr="0004701F">
        <w:rPr>
          <w:rFonts w:ascii="Times New Roman" w:hAnsi="Times New Roman" w:cs="Times New Roman"/>
          <w:color w:val="231F20"/>
          <w:sz w:val="20"/>
          <w:szCs w:val="20"/>
        </w:rPr>
        <w:t xml:space="preserve"> of Chest Surgery, Shanghai Pulmonary Hospital, Shanghai 200433, China</w:t>
      </w:r>
    </w:p>
    <w:p w14:paraId="361A1A09" w14:textId="77777777" w:rsidR="0004701F" w:rsidRDefault="0004701F" w:rsidP="005D739B">
      <w:pPr>
        <w:ind w:rightChars="40" w:right="84"/>
        <w:rPr>
          <w:rFonts w:ascii="Times New Roman" w:hAnsi="Times New Roman" w:cs="Times New Roman"/>
          <w:color w:val="231F20"/>
          <w:sz w:val="20"/>
          <w:szCs w:val="20"/>
        </w:rPr>
      </w:pPr>
    </w:p>
    <w:p w14:paraId="3C4BB6A5" w14:textId="77777777" w:rsidR="0004701F" w:rsidRPr="00C40327" w:rsidRDefault="0004701F" w:rsidP="005D739B">
      <w:pPr>
        <w:ind w:rightChars="40" w:right="84"/>
        <w:rPr>
          <w:rFonts w:ascii="Times New Roman" w:hAnsi="Times New Roman" w:cs="Times New Roman"/>
          <w:color w:val="231F20"/>
          <w:sz w:val="20"/>
          <w:szCs w:val="20"/>
        </w:rPr>
      </w:pPr>
    </w:p>
    <w:p w14:paraId="6181F628" w14:textId="77777777" w:rsidR="00C17D92" w:rsidRPr="00C40327" w:rsidRDefault="00C17D92" w:rsidP="005D739B">
      <w:pPr>
        <w:ind w:rightChars="40" w:right="84"/>
        <w:rPr>
          <w:rFonts w:ascii="Times New Roman" w:hAnsi="Times New Roman" w:cs="Times New Roman"/>
          <w:color w:val="231F20"/>
          <w:sz w:val="20"/>
          <w:szCs w:val="20"/>
        </w:rPr>
      </w:pPr>
    </w:p>
    <w:p w14:paraId="2F50FB85" w14:textId="769C8E3F" w:rsidR="008A6551" w:rsidRPr="00C40327" w:rsidRDefault="008A6551" w:rsidP="005D739B">
      <w:pPr>
        <w:ind w:rightChars="40" w:right="84"/>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Running title: Diagnostic Role of </w:t>
      </w:r>
      <w:r w:rsidR="00807D4E" w:rsidRPr="00C1066E">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Promoter Methylation in NSCLC</w:t>
      </w:r>
    </w:p>
    <w:p w14:paraId="50CDEF5D" w14:textId="77777777" w:rsidR="008A6551" w:rsidRPr="00C40327" w:rsidRDefault="008A6551" w:rsidP="005D739B">
      <w:pPr>
        <w:ind w:rightChars="40" w:right="84"/>
        <w:rPr>
          <w:rFonts w:ascii="Times New Roman" w:hAnsi="Times New Roman" w:cs="Times New Roman"/>
          <w:color w:val="231F20"/>
          <w:sz w:val="20"/>
          <w:szCs w:val="20"/>
        </w:rPr>
      </w:pPr>
    </w:p>
    <w:p w14:paraId="076498A8" w14:textId="77777777" w:rsidR="008A6551" w:rsidRPr="00C40327" w:rsidRDefault="008A6551" w:rsidP="005D739B">
      <w:pPr>
        <w:ind w:rightChars="40" w:right="84"/>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Corresponding authors:  </w:t>
      </w:r>
    </w:p>
    <w:p w14:paraId="275C5F1D" w14:textId="2054B922" w:rsidR="008A6551" w:rsidRPr="00C40327" w:rsidRDefault="008A6551" w:rsidP="005D739B">
      <w:pPr>
        <w:ind w:rightChars="40" w:right="84"/>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Jiucun Wang, National Ministry of Education Key Laboratory of Contemporary Anthropology, School of Life Sciences, Fudan University, Shanghai 200433, China, Phone: +86-21-55665499, Fax: +86-21-556648845, E-mail: </w:t>
      </w:r>
      <w:hyperlink r:id="rId7" w:history="1">
        <w:r w:rsidRPr="00C40327">
          <w:rPr>
            <w:rStyle w:val="Hyperlink"/>
            <w:rFonts w:ascii="Times New Roman" w:hAnsi="Times New Roman" w:cs="Times New Roman"/>
            <w:sz w:val="20"/>
            <w:szCs w:val="20"/>
          </w:rPr>
          <w:t>jcwang@fudan.edu.cn</w:t>
        </w:r>
      </w:hyperlink>
      <w:r w:rsidRPr="00C40327">
        <w:rPr>
          <w:rFonts w:ascii="Times New Roman" w:hAnsi="Times New Roman" w:cs="Times New Roman"/>
          <w:color w:val="231F20"/>
          <w:sz w:val="20"/>
          <w:szCs w:val="20"/>
        </w:rPr>
        <w:t>.</w:t>
      </w:r>
    </w:p>
    <w:p w14:paraId="7CBD6B95" w14:textId="77777777" w:rsidR="00A35F69" w:rsidRPr="00C40327" w:rsidRDefault="00A35F69" w:rsidP="005D739B">
      <w:pPr>
        <w:ind w:rightChars="40" w:right="84"/>
        <w:rPr>
          <w:rFonts w:ascii="Times New Roman" w:hAnsi="Times New Roman" w:cs="Times New Roman"/>
          <w:color w:val="231F20"/>
          <w:sz w:val="20"/>
          <w:szCs w:val="20"/>
        </w:rPr>
      </w:pPr>
    </w:p>
    <w:p w14:paraId="6F0D96FB" w14:textId="77777777" w:rsidR="008A6551" w:rsidRPr="00C40327" w:rsidRDefault="008A6551" w:rsidP="005D739B">
      <w:pPr>
        <w:ind w:rightChars="40" w:right="84"/>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Xiaofeng Chen, Department of Cardiothoracic Surgery, Huashan Hospital, Fudan University, Shanghai 200032, China, Phone: +86-21-52888299, E-mail: cxf3166@126.com </w:t>
      </w:r>
    </w:p>
    <w:p w14:paraId="6D4EFF54" w14:textId="77777777" w:rsidR="008A6551" w:rsidRPr="00C40327" w:rsidRDefault="008A6551" w:rsidP="005D739B">
      <w:pPr>
        <w:ind w:rightChars="40" w:right="84"/>
        <w:rPr>
          <w:rFonts w:ascii="Times New Roman" w:hAnsi="Times New Roman" w:cs="Times New Roman"/>
          <w:color w:val="231F20"/>
          <w:sz w:val="20"/>
          <w:szCs w:val="20"/>
        </w:rPr>
      </w:pPr>
    </w:p>
    <w:p w14:paraId="0AA61947" w14:textId="5FAD3736" w:rsidR="008A6551" w:rsidRPr="00C40327" w:rsidRDefault="00C17D92" w:rsidP="001B4966">
      <w:pPr>
        <w:pStyle w:val="Heading2"/>
        <w:rPr>
          <w:rFonts w:ascii="Times New Roman" w:hAnsi="Times New Roman" w:cs="Times New Roman"/>
          <w:b w:val="0"/>
          <w:color w:val="231F20"/>
          <w:sz w:val="20"/>
          <w:szCs w:val="20"/>
        </w:rPr>
      </w:pPr>
      <w:r w:rsidRPr="00C40327">
        <w:rPr>
          <w:rFonts w:ascii="Times New Roman" w:hAnsi="Times New Roman" w:cs="Times New Roman"/>
          <w:color w:val="231F20"/>
          <w:sz w:val="20"/>
          <w:szCs w:val="20"/>
        </w:rPr>
        <w:t>Abstract:</w:t>
      </w:r>
    </w:p>
    <w:p w14:paraId="6050EEC9" w14:textId="710D7A13" w:rsidR="001B4966" w:rsidRPr="001B4966" w:rsidRDefault="001B4966" w:rsidP="001B4966">
      <w:pPr>
        <w:autoSpaceDE w:val="0"/>
        <w:autoSpaceDN w:val="0"/>
        <w:adjustRightInd w:val="0"/>
        <w:ind w:rightChars="40" w:right="84"/>
        <w:rPr>
          <w:rFonts w:ascii="Times New Roman" w:hAnsi="Times New Roman" w:cs="Times New Roman"/>
          <w:color w:val="231F20"/>
          <w:sz w:val="20"/>
          <w:szCs w:val="20"/>
        </w:rPr>
      </w:pPr>
      <w:r w:rsidRPr="001B4966">
        <w:rPr>
          <w:rFonts w:ascii="Times New Roman" w:hAnsi="Times New Roman" w:cs="Times New Roman"/>
          <w:color w:val="231F20"/>
          <w:sz w:val="20"/>
          <w:szCs w:val="20"/>
        </w:rPr>
        <w:t xml:space="preserve">Background: Aberrant methylation of CpG islands in tumor cells in promoter regions </w:t>
      </w:r>
      <w:r w:rsidR="003143F9">
        <w:rPr>
          <w:rFonts w:ascii="Times New Roman" w:hAnsi="Times New Roman" w:cs="Times New Roman"/>
          <w:color w:val="231F20"/>
          <w:sz w:val="20"/>
          <w:szCs w:val="20"/>
        </w:rPr>
        <w:t xml:space="preserve">is a critical event </w:t>
      </w:r>
      <w:r w:rsidRPr="001B4966">
        <w:rPr>
          <w:rFonts w:ascii="Times New Roman" w:hAnsi="Times New Roman" w:cs="Times New Roman"/>
          <w:color w:val="231F20"/>
          <w:sz w:val="20"/>
          <w:szCs w:val="20"/>
        </w:rPr>
        <w:t>in non-small cell lung carcinoma (NSCLC)</w:t>
      </w:r>
      <w:r w:rsidR="003143F9">
        <w:rPr>
          <w:rFonts w:ascii="Times New Roman" w:hAnsi="Times New Roman" w:cs="Times New Roman"/>
          <w:color w:val="231F20"/>
          <w:sz w:val="20"/>
          <w:szCs w:val="20"/>
        </w:rPr>
        <w:t xml:space="preserve"> tumorigenesis</w:t>
      </w:r>
      <w:del w:id="7" w:author="jcwang" w:date="2015-12-21T14:38:00Z">
        <w:r w:rsidR="003143F9" w:rsidDel="002920E9">
          <w:rPr>
            <w:rFonts w:ascii="Times New Roman" w:hAnsi="Times New Roman" w:cs="Times New Roman"/>
            <w:color w:val="231F20"/>
            <w:sz w:val="20"/>
            <w:szCs w:val="20"/>
          </w:rPr>
          <w:delText xml:space="preserve">, </w:delText>
        </w:r>
        <w:r w:rsidRPr="001B4966" w:rsidDel="002920E9">
          <w:rPr>
            <w:rFonts w:ascii="Times New Roman" w:hAnsi="Times New Roman" w:cs="Times New Roman"/>
            <w:color w:val="231F20"/>
            <w:sz w:val="20"/>
            <w:szCs w:val="20"/>
          </w:rPr>
          <w:delText>indicating it may be</w:delText>
        </w:r>
      </w:del>
      <w:ins w:id="8" w:author="jcwang" w:date="2015-12-21T14:38:00Z">
        <w:r w:rsidR="002920E9">
          <w:rPr>
            <w:rFonts w:ascii="Times New Roman" w:hAnsi="Times New Roman" w:cs="Times New Roman"/>
            <w:color w:val="231F20"/>
            <w:sz w:val="20"/>
            <w:szCs w:val="20"/>
          </w:rPr>
          <w:t xml:space="preserve"> and</w:t>
        </w:r>
      </w:ins>
      <w:r w:rsidRPr="001B4966">
        <w:rPr>
          <w:rFonts w:ascii="Times New Roman" w:hAnsi="Times New Roman" w:cs="Times New Roman"/>
          <w:color w:val="231F20"/>
          <w:sz w:val="20"/>
          <w:szCs w:val="20"/>
        </w:rPr>
        <w:t xml:space="preserve"> a potential </w:t>
      </w:r>
      <w:r w:rsidR="00464BC0">
        <w:rPr>
          <w:rFonts w:ascii="Times New Roman" w:hAnsi="Times New Roman" w:cs="Times New Roman"/>
          <w:color w:val="231F20"/>
          <w:sz w:val="20"/>
          <w:szCs w:val="20"/>
        </w:rPr>
        <w:t>diagnostic</w:t>
      </w:r>
      <w:r w:rsidR="003143F9">
        <w:rPr>
          <w:rFonts w:ascii="Times New Roman" w:hAnsi="Times New Roman" w:cs="Times New Roman"/>
          <w:color w:val="231F20"/>
          <w:sz w:val="20"/>
          <w:szCs w:val="20"/>
        </w:rPr>
        <w:t xml:space="preserve"> </w:t>
      </w:r>
      <w:r w:rsidRPr="001B4966">
        <w:rPr>
          <w:rFonts w:ascii="Times New Roman" w:hAnsi="Times New Roman" w:cs="Times New Roman"/>
          <w:color w:val="231F20"/>
          <w:sz w:val="20"/>
          <w:szCs w:val="20"/>
        </w:rPr>
        <w:t>bi</w:t>
      </w:r>
      <w:r w:rsidR="003143F9">
        <w:rPr>
          <w:rFonts w:ascii="Times New Roman" w:hAnsi="Times New Roman" w:cs="Times New Roman"/>
          <w:color w:val="231F20"/>
          <w:sz w:val="20"/>
          <w:szCs w:val="20"/>
        </w:rPr>
        <w:t>omarker for NSCLC patients</w:t>
      </w:r>
      <w:r w:rsidRPr="001B4966">
        <w:rPr>
          <w:rFonts w:ascii="Times New Roman" w:hAnsi="Times New Roman" w:cs="Times New Roman"/>
          <w:color w:val="231F20"/>
          <w:sz w:val="20"/>
          <w:szCs w:val="20"/>
        </w:rPr>
        <w:t xml:space="preserve">. </w:t>
      </w:r>
      <w:r w:rsidR="003143F9">
        <w:rPr>
          <w:rFonts w:ascii="Times New Roman" w:hAnsi="Times New Roman" w:cs="Times New Roman"/>
          <w:color w:val="231F20"/>
          <w:sz w:val="20"/>
          <w:szCs w:val="20"/>
        </w:rPr>
        <w:t>The present study</w:t>
      </w:r>
      <w:r w:rsidR="007B5D76">
        <w:rPr>
          <w:rFonts w:ascii="Times New Roman" w:hAnsi="Times New Roman" w:cs="Times New Roman"/>
          <w:color w:val="231F20"/>
          <w:sz w:val="20"/>
          <w:szCs w:val="20"/>
        </w:rPr>
        <w:t xml:space="preserve"> </w:t>
      </w:r>
      <w:r w:rsidR="003143F9">
        <w:rPr>
          <w:rFonts w:ascii="Times New Roman" w:hAnsi="Times New Roman" w:cs="Times New Roman"/>
          <w:color w:val="231F20"/>
          <w:sz w:val="20"/>
          <w:szCs w:val="20"/>
        </w:rPr>
        <w:t>systemically and quantitatively reviewed</w:t>
      </w:r>
      <w:r w:rsidRPr="001B4966">
        <w:rPr>
          <w:rFonts w:ascii="Times New Roman" w:hAnsi="Times New Roman" w:cs="Times New Roman"/>
          <w:color w:val="231F20"/>
          <w:sz w:val="20"/>
          <w:szCs w:val="20"/>
        </w:rPr>
        <w:t xml:space="preserve"> the diagnostic ability of </w:t>
      </w:r>
      <w:r w:rsidRPr="001675FC">
        <w:rPr>
          <w:rFonts w:ascii="Times New Roman" w:hAnsi="Times New Roman" w:cs="Times New Roman"/>
          <w:i/>
          <w:color w:val="231F20"/>
          <w:sz w:val="20"/>
          <w:szCs w:val="20"/>
        </w:rPr>
        <w:t>CDH13</w:t>
      </w:r>
      <w:r w:rsidRPr="001B4966">
        <w:rPr>
          <w:rFonts w:ascii="Times New Roman" w:hAnsi="Times New Roman" w:cs="Times New Roman"/>
          <w:color w:val="231F20"/>
          <w:sz w:val="20"/>
          <w:szCs w:val="20"/>
        </w:rPr>
        <w:t xml:space="preserve"> </w:t>
      </w:r>
      <w:r w:rsidRPr="001B4966">
        <w:rPr>
          <w:rFonts w:ascii="Times New Roman" w:hAnsi="Times New Roman" w:cs="Times New Roman" w:hint="eastAsia"/>
          <w:color w:val="231F20"/>
          <w:sz w:val="20"/>
          <w:szCs w:val="20"/>
        </w:rPr>
        <w:t>methylation</w:t>
      </w:r>
      <w:r w:rsidRPr="001B4966">
        <w:rPr>
          <w:rFonts w:ascii="Times New Roman" w:hAnsi="Times New Roman" w:cs="Times New Roman"/>
          <w:color w:val="231F20"/>
          <w:sz w:val="20"/>
          <w:szCs w:val="20"/>
        </w:rPr>
        <w:t xml:space="preserve"> </w:t>
      </w:r>
      <w:r w:rsidRPr="001B4966">
        <w:rPr>
          <w:rFonts w:ascii="Times New Roman" w:hAnsi="Times New Roman" w:cs="Times New Roman" w:hint="eastAsia"/>
          <w:color w:val="231F20"/>
          <w:sz w:val="20"/>
          <w:szCs w:val="20"/>
        </w:rPr>
        <w:t>in</w:t>
      </w:r>
      <w:r w:rsidRPr="001B4966">
        <w:rPr>
          <w:rFonts w:ascii="Times New Roman" w:hAnsi="Times New Roman" w:cs="Times New Roman"/>
          <w:color w:val="231F20"/>
          <w:sz w:val="20"/>
          <w:szCs w:val="20"/>
        </w:rPr>
        <w:t xml:space="preserve"> NSCLC </w:t>
      </w:r>
      <w:r w:rsidR="007B5D76">
        <w:rPr>
          <w:rFonts w:ascii="Times New Roman" w:hAnsi="Times New Roman" w:cs="Times New Roman"/>
          <w:color w:val="231F20"/>
          <w:sz w:val="20"/>
          <w:szCs w:val="20"/>
        </w:rPr>
        <w:t>as well as in its subsets</w:t>
      </w:r>
      <w:r w:rsidR="003143F9">
        <w:rPr>
          <w:rFonts w:ascii="Times New Roman" w:hAnsi="Times New Roman" w:cs="Times New Roman"/>
          <w:color w:val="231F20"/>
          <w:sz w:val="20"/>
          <w:szCs w:val="20"/>
        </w:rPr>
        <w:t>.</w:t>
      </w:r>
    </w:p>
    <w:p w14:paraId="1BE56E09" w14:textId="395867E2" w:rsidR="001B4966" w:rsidRPr="001B4966" w:rsidRDefault="001B4966" w:rsidP="001B4966">
      <w:pPr>
        <w:autoSpaceDE w:val="0"/>
        <w:autoSpaceDN w:val="0"/>
        <w:adjustRightInd w:val="0"/>
        <w:ind w:rightChars="40" w:right="84"/>
        <w:rPr>
          <w:rFonts w:ascii="Times New Roman" w:hAnsi="Times New Roman" w:cs="Times New Roman"/>
          <w:color w:val="231F20"/>
          <w:sz w:val="20"/>
          <w:szCs w:val="20"/>
        </w:rPr>
      </w:pPr>
      <w:r w:rsidRPr="001B4966">
        <w:rPr>
          <w:rFonts w:ascii="Times New Roman" w:hAnsi="Times New Roman" w:cs="Times New Roman"/>
          <w:color w:val="231F20"/>
          <w:sz w:val="20"/>
          <w:szCs w:val="20"/>
        </w:rPr>
        <w:t xml:space="preserve">Methods: </w:t>
      </w:r>
      <w:r w:rsidR="007B5D76">
        <w:rPr>
          <w:rFonts w:ascii="Times New Roman" w:hAnsi="Times New Roman" w:cs="Times New Roman"/>
          <w:color w:val="231F20"/>
          <w:sz w:val="20"/>
          <w:szCs w:val="20"/>
        </w:rPr>
        <w:t>Eligible studies were identified through searc</w:t>
      </w:r>
      <w:r w:rsidR="009A5106">
        <w:rPr>
          <w:rFonts w:ascii="Times New Roman" w:hAnsi="Times New Roman" w:cs="Times New Roman"/>
          <w:color w:val="231F20"/>
          <w:sz w:val="20"/>
          <w:szCs w:val="20"/>
        </w:rPr>
        <w:t xml:space="preserve">hing PubMed, Web of Science, Cochrane Library and </w:t>
      </w:r>
      <w:r w:rsidR="00464BC0">
        <w:rPr>
          <w:rFonts w:ascii="Times New Roman" w:hAnsi="Times New Roman" w:cs="Times New Roman"/>
          <w:color w:val="231F20"/>
          <w:sz w:val="20"/>
          <w:szCs w:val="20"/>
        </w:rPr>
        <w:t>Embase</w:t>
      </w:r>
      <w:r w:rsidRPr="001B4966">
        <w:rPr>
          <w:rFonts w:ascii="Times New Roman" w:hAnsi="Times New Roman" w:cs="Times New Roman"/>
          <w:color w:val="231F20"/>
          <w:sz w:val="20"/>
          <w:szCs w:val="20"/>
        </w:rPr>
        <w:t xml:space="preserve">. The pooled odds of </w:t>
      </w:r>
      <w:r w:rsidRPr="001B4966">
        <w:rPr>
          <w:rFonts w:ascii="Times New Roman" w:hAnsi="Times New Roman" w:cs="Times New Roman"/>
          <w:i/>
          <w:color w:val="231F20"/>
          <w:sz w:val="20"/>
          <w:szCs w:val="20"/>
        </w:rPr>
        <w:t>CDH13</w:t>
      </w:r>
      <w:r w:rsidRPr="001B4966">
        <w:rPr>
          <w:rFonts w:ascii="Times New Roman" w:hAnsi="Times New Roman" w:cs="Times New Roman"/>
          <w:color w:val="231F20"/>
          <w:sz w:val="20"/>
          <w:szCs w:val="20"/>
        </w:rPr>
        <w:t xml:space="preserve"> promoter methylation in lung cancer tissues versus normal controls were calculated by meta-analysis method. Simultaneously, four independent DNA methylation datasets of NSCLC from TCGA and GEO database were downloaded and analyzed to validate the results from meta-analysis.</w:t>
      </w:r>
    </w:p>
    <w:p w14:paraId="4BBB2104" w14:textId="0E5A314F" w:rsidR="001B4966" w:rsidRPr="001B4966" w:rsidRDefault="001B4966" w:rsidP="001B4966">
      <w:pPr>
        <w:autoSpaceDE w:val="0"/>
        <w:autoSpaceDN w:val="0"/>
        <w:adjustRightInd w:val="0"/>
        <w:ind w:rightChars="40" w:right="84"/>
        <w:rPr>
          <w:rFonts w:ascii="Times New Roman" w:hAnsi="Times New Roman" w:cs="Times New Roman"/>
          <w:color w:val="231F20"/>
          <w:sz w:val="20"/>
          <w:szCs w:val="20"/>
        </w:rPr>
      </w:pPr>
      <w:r w:rsidRPr="001B4966">
        <w:rPr>
          <w:rFonts w:ascii="Times New Roman" w:hAnsi="Times New Roman" w:cs="Times New Roman"/>
          <w:color w:val="231F20"/>
          <w:sz w:val="20"/>
          <w:szCs w:val="20"/>
        </w:rPr>
        <w:t xml:space="preserve">Results: Fifteen studies, including 2109 samples were included in this meta-analysis. The pooled odds ratio of </w:t>
      </w:r>
      <w:r w:rsidRPr="001B4966">
        <w:rPr>
          <w:rFonts w:ascii="Times New Roman" w:hAnsi="Times New Roman" w:cs="Times New Roman"/>
          <w:i/>
          <w:color w:val="231F20"/>
          <w:sz w:val="20"/>
          <w:szCs w:val="20"/>
        </w:rPr>
        <w:t>CDH13</w:t>
      </w:r>
      <w:r w:rsidRPr="001B4966">
        <w:rPr>
          <w:rFonts w:ascii="Times New Roman" w:hAnsi="Times New Roman" w:cs="Times New Roman"/>
          <w:color w:val="231F20"/>
          <w:sz w:val="20"/>
          <w:szCs w:val="20"/>
        </w:rPr>
        <w:t xml:space="preserve"> promoter methylation in cancer tissue was 6.06 (95% CI: 4.45 to 8.26</w:t>
      </w:r>
      <w:r w:rsidR="001675FC">
        <w:rPr>
          <w:rFonts w:ascii="Times New Roman" w:hAnsi="Times New Roman" w:cs="Times New Roman"/>
          <w:color w:val="231F20"/>
          <w:sz w:val="20"/>
          <w:szCs w:val="20"/>
        </w:rPr>
        <w:t>, P</w:t>
      </w:r>
      <w:r w:rsidR="00D639CE">
        <w:rPr>
          <w:rFonts w:ascii="Times New Roman" w:hAnsi="Times New Roman" w:cs="Times New Roman"/>
          <w:color w:val="231F20"/>
          <w:sz w:val="20"/>
          <w:szCs w:val="20"/>
        </w:rPr>
        <w:t xml:space="preserve"> </w:t>
      </w:r>
      <w:r w:rsidR="001675FC">
        <w:rPr>
          <w:rFonts w:ascii="Times New Roman" w:hAnsi="Times New Roman" w:cs="Times New Roman"/>
          <w:color w:val="231F20"/>
          <w:sz w:val="20"/>
          <w:szCs w:val="20"/>
        </w:rPr>
        <w:t>&lt;</w:t>
      </w:r>
      <w:r w:rsidR="00D639CE">
        <w:rPr>
          <w:rFonts w:ascii="Times New Roman" w:hAnsi="Times New Roman" w:cs="Times New Roman"/>
          <w:color w:val="231F20"/>
          <w:sz w:val="20"/>
          <w:szCs w:val="20"/>
        </w:rPr>
        <w:t xml:space="preserve"> </w:t>
      </w:r>
      <w:r w:rsidR="001675FC">
        <w:rPr>
          <w:rFonts w:ascii="Times New Roman" w:hAnsi="Times New Roman" w:cs="Times New Roman"/>
          <w:color w:val="231F20"/>
          <w:sz w:val="20"/>
          <w:szCs w:val="20"/>
        </w:rPr>
        <w:t>0.00001) compared with</w:t>
      </w:r>
      <w:r w:rsidRPr="001B4966">
        <w:rPr>
          <w:rFonts w:ascii="Times New Roman" w:hAnsi="Times New Roman" w:cs="Times New Roman"/>
          <w:color w:val="231F20"/>
          <w:sz w:val="20"/>
          <w:szCs w:val="20"/>
        </w:rPr>
        <w:t xml:space="preserve"> </w:t>
      </w:r>
      <w:r w:rsidR="001675FC">
        <w:rPr>
          <w:rFonts w:ascii="Times New Roman" w:hAnsi="Times New Roman" w:cs="Times New Roman"/>
          <w:color w:val="231F20"/>
          <w:sz w:val="20"/>
          <w:szCs w:val="20"/>
        </w:rPr>
        <w:t xml:space="preserve">that in </w:t>
      </w:r>
      <w:r w:rsidRPr="001B4966">
        <w:rPr>
          <w:rFonts w:ascii="Times New Roman" w:hAnsi="Times New Roman" w:cs="Times New Roman"/>
          <w:color w:val="231F20"/>
          <w:sz w:val="20"/>
          <w:szCs w:val="20"/>
        </w:rPr>
        <w:t xml:space="preserve">controls under fixed-effect model. </w:t>
      </w:r>
      <w:r w:rsidRPr="001B4966">
        <w:rPr>
          <w:rFonts w:ascii="Times New Roman" w:hAnsi="Times New Roman" w:cs="Times New Roman" w:hint="eastAsia"/>
          <w:color w:val="231F20"/>
          <w:sz w:val="20"/>
          <w:szCs w:val="20"/>
        </w:rPr>
        <w:t>I</w:t>
      </w:r>
      <w:r w:rsidRPr="001B4966">
        <w:rPr>
          <w:rFonts w:ascii="Times New Roman" w:hAnsi="Times New Roman" w:cs="Times New Roman"/>
          <w:color w:val="231F20"/>
          <w:sz w:val="20"/>
          <w:szCs w:val="20"/>
        </w:rPr>
        <w:t xml:space="preserve">n validation stage, </w:t>
      </w:r>
      <w:r w:rsidR="00464BC0">
        <w:rPr>
          <w:rFonts w:ascii="Times New Roman" w:hAnsi="Times New Roman" w:cs="Times New Roman" w:hint="eastAsia"/>
          <w:color w:val="231F20"/>
          <w:sz w:val="20"/>
          <w:szCs w:val="20"/>
        </w:rPr>
        <w:t>126</w:t>
      </w:r>
      <w:r w:rsidRPr="001B4966">
        <w:rPr>
          <w:rFonts w:ascii="Times New Roman" w:hAnsi="Times New Roman" w:cs="Times New Roman" w:hint="eastAsia"/>
          <w:color w:val="231F20"/>
          <w:sz w:val="20"/>
          <w:szCs w:val="20"/>
        </w:rPr>
        <w:t xml:space="preserve"> </w:t>
      </w:r>
      <w:r w:rsidRPr="001B4966">
        <w:rPr>
          <w:rFonts w:ascii="Times New Roman" w:hAnsi="Times New Roman" w:cs="Times New Roman"/>
          <w:color w:val="231F20"/>
          <w:sz w:val="20"/>
          <w:szCs w:val="20"/>
        </w:rPr>
        <w:t>paired sa</w:t>
      </w:r>
      <w:r w:rsidRPr="001B4966">
        <w:rPr>
          <w:rFonts w:ascii="Times New Roman" w:hAnsi="Times New Roman" w:cs="Times New Roman" w:hint="eastAsia"/>
          <w:color w:val="231F20"/>
          <w:sz w:val="20"/>
          <w:szCs w:val="20"/>
        </w:rPr>
        <w:t>mple</w:t>
      </w:r>
      <w:r w:rsidRPr="001B4966">
        <w:rPr>
          <w:rFonts w:ascii="Times New Roman" w:hAnsi="Times New Roman" w:cs="Times New Roman"/>
          <w:color w:val="231F20"/>
          <w:sz w:val="20"/>
          <w:szCs w:val="20"/>
        </w:rPr>
        <w:t xml:space="preserve">s from TCGA were analyzed and </w:t>
      </w:r>
      <w:r w:rsidRPr="001B4966">
        <w:rPr>
          <w:rFonts w:ascii="Times New Roman" w:hAnsi="Times New Roman" w:cs="Times New Roman" w:hint="eastAsia"/>
          <w:color w:val="231F20"/>
          <w:sz w:val="20"/>
          <w:szCs w:val="20"/>
        </w:rPr>
        <w:t>5 out of the 6</w:t>
      </w:r>
      <w:r w:rsidRPr="001B4966">
        <w:rPr>
          <w:rFonts w:ascii="Times New Roman" w:hAnsi="Times New Roman" w:cs="Times New Roman"/>
          <w:color w:val="231F20"/>
          <w:sz w:val="20"/>
          <w:szCs w:val="20"/>
        </w:rPr>
        <w:t xml:space="preserve"> CpG sites </w:t>
      </w:r>
      <w:r w:rsidR="009A5106">
        <w:rPr>
          <w:rFonts w:ascii="Times New Roman" w:hAnsi="Times New Roman" w:cs="Times New Roman"/>
          <w:color w:val="231F20"/>
          <w:sz w:val="20"/>
          <w:szCs w:val="20"/>
        </w:rPr>
        <w:t xml:space="preserve">in the CpG island of </w:t>
      </w:r>
      <w:r w:rsidR="009A5106" w:rsidRPr="009A5106">
        <w:rPr>
          <w:rFonts w:ascii="Times New Roman" w:hAnsi="Times New Roman" w:cs="Times New Roman"/>
          <w:i/>
          <w:color w:val="231F20"/>
          <w:sz w:val="20"/>
          <w:szCs w:val="20"/>
        </w:rPr>
        <w:t>CDH13</w:t>
      </w:r>
      <w:r w:rsidR="009A5106">
        <w:rPr>
          <w:rFonts w:ascii="Times New Roman" w:hAnsi="Times New Roman" w:cs="Times New Roman"/>
          <w:color w:val="231F20"/>
          <w:sz w:val="20"/>
          <w:szCs w:val="20"/>
        </w:rPr>
        <w:t xml:space="preserve"> </w:t>
      </w:r>
      <w:r w:rsidRPr="001B4966">
        <w:rPr>
          <w:rFonts w:ascii="Times New Roman" w:hAnsi="Times New Roman" w:cs="Times New Roman"/>
          <w:color w:val="231F20"/>
          <w:sz w:val="20"/>
          <w:szCs w:val="20"/>
        </w:rPr>
        <w:t>were</w:t>
      </w:r>
      <w:r w:rsidRPr="001B4966">
        <w:rPr>
          <w:rFonts w:ascii="Times New Roman" w:hAnsi="Times New Roman" w:cs="Times New Roman" w:hint="eastAsia"/>
          <w:color w:val="231F20"/>
          <w:sz w:val="20"/>
          <w:szCs w:val="20"/>
        </w:rPr>
        <w:t xml:space="preserve"> </w:t>
      </w:r>
      <w:r w:rsidRPr="001B4966">
        <w:rPr>
          <w:rFonts w:ascii="Times New Roman" w:hAnsi="Times New Roman" w:cs="Times New Roman"/>
          <w:color w:val="231F20"/>
          <w:sz w:val="20"/>
          <w:szCs w:val="20"/>
        </w:rPr>
        <w:t xml:space="preserve">significantly </w:t>
      </w:r>
      <w:r w:rsidRPr="001B4966">
        <w:rPr>
          <w:rFonts w:ascii="Times New Roman" w:hAnsi="Times New Roman" w:cs="Times New Roman" w:hint="eastAsia"/>
          <w:color w:val="231F20"/>
          <w:sz w:val="20"/>
          <w:szCs w:val="20"/>
        </w:rPr>
        <w:t>hyper</w:t>
      </w:r>
      <w:r w:rsidRPr="001B4966">
        <w:rPr>
          <w:rFonts w:ascii="Times New Roman" w:hAnsi="Times New Roman" w:cs="Times New Roman"/>
          <w:color w:val="231F20"/>
          <w:sz w:val="20"/>
          <w:szCs w:val="20"/>
        </w:rPr>
        <w:t>methylated</w:t>
      </w:r>
      <w:r w:rsidRPr="001B4966">
        <w:rPr>
          <w:rFonts w:ascii="Times New Roman" w:hAnsi="Times New Roman" w:cs="Times New Roman" w:hint="eastAsia"/>
          <w:color w:val="231F20"/>
          <w:sz w:val="20"/>
          <w:szCs w:val="20"/>
        </w:rPr>
        <w:t xml:space="preserve"> </w:t>
      </w:r>
      <w:r w:rsidRPr="001B4966">
        <w:rPr>
          <w:rFonts w:ascii="Times New Roman" w:hAnsi="Times New Roman" w:cs="Times New Roman"/>
          <w:color w:val="231F20"/>
          <w:sz w:val="20"/>
          <w:szCs w:val="20"/>
        </w:rPr>
        <w:t xml:space="preserve">in lung adenocarcinoma tissues but </w:t>
      </w:r>
      <w:r w:rsidRPr="001B4966">
        <w:rPr>
          <w:rFonts w:ascii="Times New Roman" w:hAnsi="Times New Roman" w:cs="Times New Roman" w:hint="eastAsia"/>
          <w:color w:val="231F20"/>
          <w:sz w:val="20"/>
          <w:szCs w:val="20"/>
        </w:rPr>
        <w:t>none of the 6 CpG sites was hypermethylated</w:t>
      </w:r>
      <w:r w:rsidRPr="001B4966">
        <w:rPr>
          <w:rFonts w:ascii="Times New Roman" w:hAnsi="Times New Roman" w:cs="Times New Roman"/>
          <w:color w:val="231F20"/>
          <w:sz w:val="20"/>
          <w:szCs w:val="20"/>
        </w:rPr>
        <w:t xml:space="preserve"> in </w:t>
      </w:r>
      <w:r w:rsidRPr="001B4966">
        <w:rPr>
          <w:rFonts w:ascii="Times New Roman" w:hAnsi="Times New Roman" w:cs="Times New Roman" w:hint="eastAsia"/>
          <w:color w:val="231F20"/>
          <w:sz w:val="20"/>
          <w:szCs w:val="20"/>
        </w:rPr>
        <w:t>squamous cell carcinoma tissues</w:t>
      </w:r>
      <w:r w:rsidR="009A5106">
        <w:rPr>
          <w:rFonts w:ascii="Times New Roman" w:hAnsi="Times New Roman" w:cs="Times New Roman"/>
          <w:color w:val="231F20"/>
          <w:sz w:val="20"/>
          <w:szCs w:val="20"/>
        </w:rPr>
        <w:t>. Concordantly</w:t>
      </w:r>
      <w:r w:rsidRPr="001B4966">
        <w:rPr>
          <w:rFonts w:ascii="Times New Roman" w:hAnsi="Times New Roman" w:cs="Times New Roman"/>
          <w:color w:val="231F20"/>
          <w:sz w:val="20"/>
          <w:szCs w:val="20"/>
        </w:rPr>
        <w:t xml:space="preserve">, </w:t>
      </w:r>
      <w:r w:rsidR="001675FC">
        <w:rPr>
          <w:rFonts w:ascii="Times New Roman" w:hAnsi="Times New Roman" w:cs="Times New Roman"/>
          <w:color w:val="231F20"/>
          <w:sz w:val="20"/>
          <w:szCs w:val="20"/>
        </w:rPr>
        <w:t xml:space="preserve">the results from </w:t>
      </w:r>
      <w:r w:rsidRPr="001B4966">
        <w:rPr>
          <w:rFonts w:ascii="Times New Roman" w:hAnsi="Times New Roman" w:cs="Times New Roman"/>
          <w:color w:val="231F20"/>
          <w:sz w:val="20"/>
          <w:szCs w:val="20"/>
        </w:rPr>
        <w:t xml:space="preserve">other </w:t>
      </w:r>
      <w:r w:rsidRPr="001B4966">
        <w:rPr>
          <w:rFonts w:ascii="Times New Roman" w:hAnsi="Times New Roman" w:cs="Times New Roman" w:hint="eastAsia"/>
          <w:color w:val="231F20"/>
          <w:sz w:val="20"/>
          <w:szCs w:val="20"/>
        </w:rPr>
        <w:t>three</w:t>
      </w:r>
      <w:r w:rsidRPr="001B4966">
        <w:rPr>
          <w:rFonts w:ascii="Times New Roman" w:hAnsi="Times New Roman" w:cs="Times New Roman"/>
          <w:color w:val="231F20"/>
          <w:sz w:val="20"/>
          <w:szCs w:val="20"/>
        </w:rPr>
        <w:t xml:space="preserve"> datasets</w:t>
      </w:r>
      <w:r w:rsidR="001675FC">
        <w:rPr>
          <w:rFonts w:ascii="Times New Roman" w:hAnsi="Times New Roman" w:cs="Times New Roman"/>
          <w:color w:val="231F20"/>
          <w:sz w:val="20"/>
          <w:szCs w:val="20"/>
        </w:rPr>
        <w:t>, which</w:t>
      </w:r>
      <w:r w:rsidRPr="001B4966">
        <w:rPr>
          <w:rFonts w:ascii="Times New Roman" w:hAnsi="Times New Roman" w:cs="Times New Roman"/>
          <w:color w:val="231F20"/>
          <w:sz w:val="20"/>
          <w:szCs w:val="20"/>
        </w:rPr>
        <w:t xml:space="preserve"> were subsequently obtained from GEO database </w:t>
      </w:r>
      <w:r w:rsidRPr="001B4966">
        <w:rPr>
          <w:rFonts w:ascii="Times New Roman" w:hAnsi="Times New Roman" w:cs="Times New Roman" w:hint="eastAsia"/>
          <w:color w:val="231F20"/>
          <w:sz w:val="20"/>
          <w:szCs w:val="20"/>
        </w:rPr>
        <w:t>consisting of 568 tumors and 256 normal tissues</w:t>
      </w:r>
      <w:r w:rsidR="001675FC">
        <w:rPr>
          <w:rFonts w:ascii="Times New Roman" w:hAnsi="Times New Roman" w:cs="Times New Roman"/>
          <w:color w:val="231F20"/>
          <w:sz w:val="20"/>
          <w:szCs w:val="20"/>
        </w:rPr>
        <w:t>,</w:t>
      </w:r>
      <w:r w:rsidRPr="001B4966">
        <w:rPr>
          <w:rFonts w:ascii="Times New Roman" w:hAnsi="Times New Roman" w:cs="Times New Roman" w:hint="eastAsia"/>
          <w:color w:val="231F20"/>
          <w:sz w:val="20"/>
          <w:szCs w:val="20"/>
        </w:rPr>
        <w:t xml:space="preserve"> also consisted wit</w:t>
      </w:r>
      <w:r>
        <w:rPr>
          <w:rFonts w:ascii="Times New Roman" w:hAnsi="Times New Roman" w:cs="Times New Roman" w:hint="eastAsia"/>
          <w:color w:val="231F20"/>
          <w:sz w:val="20"/>
          <w:szCs w:val="20"/>
        </w:rPr>
        <w:t xml:space="preserve">h </w:t>
      </w:r>
      <w:r w:rsidR="001675FC">
        <w:rPr>
          <w:rFonts w:ascii="Times New Roman" w:hAnsi="Times New Roman" w:cs="Times New Roman"/>
          <w:color w:val="231F20"/>
          <w:sz w:val="20"/>
          <w:szCs w:val="20"/>
        </w:rPr>
        <w:t>those</w:t>
      </w:r>
      <w:r>
        <w:rPr>
          <w:rFonts w:ascii="Times New Roman" w:hAnsi="Times New Roman" w:cs="Times New Roman" w:hint="eastAsia"/>
          <w:color w:val="231F20"/>
          <w:sz w:val="20"/>
          <w:szCs w:val="20"/>
        </w:rPr>
        <w:t xml:space="preserve"> from TCGA dataset.</w:t>
      </w:r>
    </w:p>
    <w:p w14:paraId="64EE76CF" w14:textId="5C424C4C" w:rsidR="001B4966" w:rsidRPr="001B4966" w:rsidRDefault="001B4966" w:rsidP="001B4966">
      <w:pPr>
        <w:autoSpaceDE w:val="0"/>
        <w:autoSpaceDN w:val="0"/>
        <w:adjustRightInd w:val="0"/>
        <w:ind w:rightChars="40" w:right="84"/>
        <w:rPr>
          <w:rFonts w:ascii="Times New Roman" w:hAnsi="Times New Roman" w:cs="Times New Roman"/>
          <w:color w:val="231F20"/>
          <w:sz w:val="20"/>
          <w:szCs w:val="20"/>
        </w:rPr>
      </w:pPr>
      <w:r w:rsidRPr="001B4966">
        <w:rPr>
          <w:rFonts w:ascii="Times New Roman" w:hAnsi="Times New Roman" w:cs="Times New Roman"/>
          <w:color w:val="231F20"/>
          <w:sz w:val="20"/>
          <w:szCs w:val="20"/>
        </w:rPr>
        <w:t xml:space="preserve">Conclusion: The pooled data </w:t>
      </w:r>
      <w:r w:rsidR="00D1212D">
        <w:rPr>
          <w:rFonts w:ascii="Times New Roman" w:hAnsi="Times New Roman" w:cs="Times New Roman"/>
          <w:color w:val="231F20"/>
          <w:sz w:val="20"/>
          <w:szCs w:val="20"/>
        </w:rPr>
        <w:t>showed</w:t>
      </w:r>
      <w:r w:rsidRPr="001B4966">
        <w:rPr>
          <w:rFonts w:ascii="Times New Roman" w:hAnsi="Times New Roman" w:cs="Times New Roman"/>
          <w:color w:val="231F20"/>
          <w:sz w:val="20"/>
          <w:szCs w:val="20"/>
        </w:rPr>
        <w:t xml:space="preserve"> that the methylation status of the </w:t>
      </w:r>
      <w:r w:rsidRPr="001B4966">
        <w:rPr>
          <w:rFonts w:ascii="Times New Roman" w:hAnsi="Times New Roman" w:cs="Times New Roman"/>
          <w:i/>
          <w:color w:val="231F20"/>
          <w:sz w:val="20"/>
          <w:szCs w:val="20"/>
        </w:rPr>
        <w:t>CDH13</w:t>
      </w:r>
      <w:r w:rsidRPr="001B4966">
        <w:rPr>
          <w:rFonts w:ascii="Times New Roman" w:hAnsi="Times New Roman" w:cs="Times New Roman"/>
          <w:color w:val="231F20"/>
          <w:sz w:val="20"/>
          <w:szCs w:val="20"/>
        </w:rPr>
        <w:t xml:space="preserve"> promo</w:t>
      </w:r>
      <w:r w:rsidR="002410BC">
        <w:rPr>
          <w:rFonts w:ascii="Times New Roman" w:hAnsi="Times New Roman" w:cs="Times New Roman"/>
          <w:color w:val="231F20"/>
          <w:sz w:val="20"/>
          <w:szCs w:val="20"/>
        </w:rPr>
        <w:t xml:space="preserve">ter is strongly associated with </w:t>
      </w:r>
      <w:r w:rsidR="002410BC">
        <w:rPr>
          <w:rFonts w:ascii="Times New Roman" w:hAnsi="Times New Roman" w:cs="Times New Roman" w:hint="eastAsia"/>
          <w:color w:val="231F20"/>
          <w:sz w:val="20"/>
          <w:szCs w:val="20"/>
        </w:rPr>
        <w:t>lung</w:t>
      </w:r>
      <w:r w:rsidR="002410BC">
        <w:rPr>
          <w:rFonts w:ascii="Times New Roman" w:hAnsi="Times New Roman" w:cs="Times New Roman"/>
          <w:color w:val="231F20"/>
          <w:sz w:val="20"/>
          <w:szCs w:val="20"/>
        </w:rPr>
        <w:t xml:space="preserve"> </w:t>
      </w:r>
      <w:r w:rsidRPr="001B4966">
        <w:rPr>
          <w:rFonts w:ascii="Times New Roman" w:hAnsi="Times New Roman" w:cs="Times New Roman"/>
          <w:color w:val="231F20"/>
          <w:sz w:val="20"/>
          <w:szCs w:val="20"/>
        </w:rPr>
        <w:t xml:space="preserve">adenocarcinoma. </w:t>
      </w:r>
      <w:r w:rsidRPr="001B4966">
        <w:rPr>
          <w:rFonts w:ascii="Times New Roman" w:hAnsi="Times New Roman" w:cs="Times New Roman" w:hint="eastAsia"/>
          <w:color w:val="231F20"/>
          <w:sz w:val="20"/>
          <w:szCs w:val="20"/>
        </w:rPr>
        <w:t>T</w:t>
      </w:r>
      <w:r w:rsidRPr="001B4966">
        <w:rPr>
          <w:rFonts w:ascii="Times New Roman" w:hAnsi="Times New Roman" w:cs="Times New Roman"/>
          <w:color w:val="231F20"/>
          <w:sz w:val="20"/>
          <w:szCs w:val="20"/>
        </w:rPr>
        <w:t xml:space="preserve">he </w:t>
      </w:r>
      <w:r w:rsidRPr="001B4966">
        <w:rPr>
          <w:rFonts w:ascii="Times New Roman" w:hAnsi="Times New Roman" w:cs="Times New Roman"/>
          <w:i/>
          <w:color w:val="231F20"/>
          <w:sz w:val="20"/>
          <w:szCs w:val="20"/>
        </w:rPr>
        <w:t>CDH13</w:t>
      </w:r>
      <w:r w:rsidRPr="001B4966">
        <w:rPr>
          <w:rFonts w:ascii="Times New Roman" w:hAnsi="Times New Roman" w:cs="Times New Roman"/>
          <w:color w:val="231F20"/>
          <w:sz w:val="20"/>
          <w:szCs w:val="20"/>
        </w:rPr>
        <w:t xml:space="preserve"> methylation </w:t>
      </w:r>
      <w:r w:rsidR="008D0ADD">
        <w:rPr>
          <w:rFonts w:ascii="Times New Roman" w:hAnsi="Times New Roman" w:cs="Times New Roman"/>
          <w:color w:val="231F20"/>
          <w:sz w:val="20"/>
          <w:szCs w:val="20"/>
        </w:rPr>
        <w:t>status</w:t>
      </w:r>
      <w:r w:rsidRPr="001B4966">
        <w:rPr>
          <w:rFonts w:ascii="Times New Roman" w:hAnsi="Times New Roman" w:cs="Times New Roman"/>
          <w:color w:val="231F20"/>
          <w:sz w:val="20"/>
          <w:szCs w:val="20"/>
        </w:rPr>
        <w:t xml:space="preserve"> could be a promising diagnostic </w:t>
      </w:r>
      <w:r w:rsidRPr="001B4966">
        <w:rPr>
          <w:rFonts w:ascii="Times New Roman" w:hAnsi="Times New Roman" w:cs="Times New Roman"/>
          <w:color w:val="231F20"/>
          <w:sz w:val="20"/>
          <w:szCs w:val="20"/>
        </w:rPr>
        <w:lastRenderedPageBreak/>
        <w:t xml:space="preserve">biomarker </w:t>
      </w:r>
      <w:r w:rsidR="00D1212D">
        <w:rPr>
          <w:rFonts w:ascii="Times New Roman" w:hAnsi="Times New Roman" w:cs="Times New Roman"/>
          <w:color w:val="231F20"/>
          <w:sz w:val="20"/>
          <w:szCs w:val="20"/>
        </w:rPr>
        <w:t>for</w:t>
      </w:r>
      <w:r w:rsidRPr="001B4966">
        <w:rPr>
          <w:rFonts w:ascii="Times New Roman" w:hAnsi="Times New Roman" w:cs="Times New Roman"/>
          <w:color w:val="231F20"/>
          <w:sz w:val="20"/>
          <w:szCs w:val="20"/>
        </w:rPr>
        <w:t xml:space="preserve"> </w:t>
      </w:r>
      <w:r w:rsidR="00D1212D">
        <w:rPr>
          <w:rFonts w:ascii="Times New Roman" w:hAnsi="Times New Roman" w:cs="Times New Roman"/>
          <w:color w:val="231F20"/>
          <w:sz w:val="20"/>
          <w:szCs w:val="20"/>
        </w:rPr>
        <w:t>diagnosis of lung adenocarcinoma</w:t>
      </w:r>
      <w:r w:rsidRPr="001B4966">
        <w:rPr>
          <w:rFonts w:ascii="Times New Roman" w:hAnsi="Times New Roman" w:cs="Times New Roman" w:hint="eastAsia"/>
          <w:color w:val="231F20"/>
          <w:sz w:val="20"/>
          <w:szCs w:val="20"/>
        </w:rPr>
        <w:t>.</w:t>
      </w:r>
    </w:p>
    <w:p w14:paraId="051A5CD7" w14:textId="77777777" w:rsidR="001B4966" w:rsidRPr="00C40327" w:rsidRDefault="001B4966" w:rsidP="00815915">
      <w:pPr>
        <w:autoSpaceDE w:val="0"/>
        <w:autoSpaceDN w:val="0"/>
        <w:adjustRightInd w:val="0"/>
        <w:ind w:rightChars="40" w:right="84"/>
        <w:rPr>
          <w:rFonts w:ascii="Times New Roman" w:hAnsi="Times New Roman" w:cs="Times New Roman"/>
          <w:color w:val="231F20"/>
          <w:sz w:val="20"/>
          <w:szCs w:val="20"/>
        </w:rPr>
      </w:pPr>
    </w:p>
    <w:p w14:paraId="7A27386A" w14:textId="77777777" w:rsidR="00064DC6" w:rsidRPr="00C40327" w:rsidRDefault="00064DC6" w:rsidP="005D739B">
      <w:pPr>
        <w:pStyle w:val="Heading2"/>
        <w:spacing w:before="120" w:line="240" w:lineRule="auto"/>
        <w:rPr>
          <w:rFonts w:ascii="Times New Roman" w:hAnsi="Times New Roman" w:cs="Times New Roman"/>
          <w:b w:val="0"/>
          <w:color w:val="000000" w:themeColor="text1"/>
          <w:sz w:val="20"/>
          <w:szCs w:val="20"/>
        </w:rPr>
      </w:pPr>
      <w:r w:rsidRPr="00C40327">
        <w:rPr>
          <w:rFonts w:ascii="Times New Roman" w:hAnsi="Times New Roman" w:cs="Times New Roman"/>
          <w:color w:val="000000" w:themeColor="text1"/>
          <w:sz w:val="20"/>
          <w:szCs w:val="20"/>
        </w:rPr>
        <w:t>Key words</w:t>
      </w:r>
    </w:p>
    <w:p w14:paraId="4DAC231B" w14:textId="6860118C" w:rsidR="00064DC6" w:rsidRPr="00C40327" w:rsidRDefault="00815915" w:rsidP="005D739B">
      <w:pPr>
        <w:spacing w:before="120"/>
        <w:rPr>
          <w:rFonts w:ascii="Times New Roman" w:hAnsi="Times New Roman" w:cs="Times New Roman"/>
          <w:color w:val="000000"/>
          <w:sz w:val="20"/>
          <w:szCs w:val="20"/>
        </w:rPr>
      </w:pPr>
      <w:r w:rsidRPr="00C40327">
        <w:rPr>
          <w:rFonts w:ascii="Times New Roman" w:hAnsi="Times New Roman" w:cs="Times New Roman"/>
          <w:color w:val="000000"/>
          <w:sz w:val="20"/>
          <w:szCs w:val="20"/>
        </w:rPr>
        <w:t>CDH13</w:t>
      </w:r>
      <w:r w:rsidR="00064DC6" w:rsidRPr="00C40327">
        <w:rPr>
          <w:rFonts w:ascii="Times New Roman" w:hAnsi="Times New Roman" w:cs="Times New Roman"/>
          <w:color w:val="000000"/>
          <w:sz w:val="20"/>
          <w:szCs w:val="20"/>
        </w:rPr>
        <w:t>, DNA methylation, Non-small cell lung cancer, NSCLC, Diagnosis</w:t>
      </w:r>
    </w:p>
    <w:p w14:paraId="02302A7C" w14:textId="1832C00C" w:rsidR="001C60E6" w:rsidRPr="00C40327" w:rsidRDefault="00537042" w:rsidP="00177961">
      <w:pPr>
        <w:pStyle w:val="Heading2"/>
        <w:rPr>
          <w:rFonts w:ascii="Times New Roman" w:hAnsi="Times New Roman" w:cs="Times New Roman"/>
          <w:color w:val="231F20"/>
          <w:sz w:val="20"/>
          <w:szCs w:val="20"/>
        </w:rPr>
      </w:pPr>
      <w:r w:rsidRPr="00C40327">
        <w:rPr>
          <w:rFonts w:ascii="Times New Roman" w:hAnsi="Times New Roman" w:cs="Times New Roman"/>
          <w:color w:val="231F20"/>
          <w:sz w:val="20"/>
          <w:szCs w:val="20"/>
        </w:rPr>
        <w:t>Introduction</w:t>
      </w:r>
    </w:p>
    <w:p w14:paraId="0CDA87FA" w14:textId="2A2208C7" w:rsidR="00A15D3E" w:rsidRPr="00C40327" w:rsidRDefault="00A15D3E" w:rsidP="00BF24C8">
      <w:pPr>
        <w:ind w:rightChars="40" w:right="84"/>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Lung cancer is a complicated disease involving genetic and epigenetic variation, and is the leading cause of cancer death all over the </w:t>
      </w:r>
      <w:r w:rsidR="00537042" w:rsidRPr="00C40327">
        <w:rPr>
          <w:rFonts w:ascii="Times New Roman" w:hAnsi="Times New Roman" w:cs="Times New Roman"/>
          <w:color w:val="231F20"/>
          <w:sz w:val="20"/>
          <w:szCs w:val="20"/>
        </w:rPr>
        <w:t>world</w:t>
      </w:r>
      <w:r w:rsidR="009F5C3E" w:rsidRPr="00C40327">
        <w:rPr>
          <w:rFonts w:ascii="Times New Roman" w:hAnsi="Times New Roman" w:cs="Times New Roman"/>
          <w:color w:val="231F20"/>
          <w:sz w:val="20"/>
          <w:szCs w:val="20"/>
        </w:rPr>
        <w:fldChar w:fldCharType="begin"/>
      </w:r>
      <w:r w:rsidR="009F5C3E" w:rsidRPr="00C40327">
        <w:rPr>
          <w:rFonts w:ascii="Times New Roman" w:hAnsi="Times New Roman" w:cs="Times New Roman"/>
          <w:color w:val="231F20"/>
          <w:sz w:val="20"/>
          <w:szCs w:val="20"/>
        </w:rPr>
        <w:instrText xml:space="preserve"> ADDIN EN.CITE &lt;EndNote&gt;&lt;Cite&gt;&lt;Author&gt;Siegel&lt;/Author&gt;&lt;Year&gt;2015&lt;/Year&gt;&lt;RecNum&gt;17&lt;/RecNum&gt;&lt;DisplayText&gt;[1]&lt;/DisplayText&gt;&lt;record&gt;&lt;rec-number&gt;17&lt;/rec-number&gt;&lt;foreign-keys&gt;&lt;key app="EN" db-id="99wxddz0mzf201edrptppws3pz5wwpe0s2rd"&gt;17&lt;/key&gt;&lt;/foreign-keys&gt;&lt;ref-type name="Journal Article"&gt;17&lt;/ref-type&gt;&lt;contributors&gt;&lt;authors&gt;&lt;author&gt;Siegel, R. L.&lt;/author&gt;&lt;author&gt;Miller, K. D.&lt;/author&gt;&lt;author&gt;Jemal, A.&lt;/author&gt;&lt;/authors&gt;&lt;/contributors&gt;&lt;auth-address&gt;Director, Surveillance Information, Surveillance and Health Services Research, American Cancer Society, Atlanta, GA.&lt;/auth-address&gt;&lt;titles&gt;&lt;title&gt;Cancer statistics, 2015&lt;/title&gt;&lt;secondary-title&gt;CA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clinicians&lt;/abbr-1&gt;&lt;/alt-periodical&gt;&lt;pages&gt;5-29&lt;/pages&gt;&lt;volume&gt;65&lt;/volume&gt;&lt;number&gt;1&lt;/number&gt;&lt;keywords&gt;&lt;keyword&gt;American Cancer Society&lt;/keyword&gt;&lt;keyword&gt;Centers for Disease Control and Prevention (U.S.)&lt;/keyword&gt;&lt;keyword&gt;Female&lt;/keyword&gt;&lt;keyword&gt;Humans&lt;/keyword&gt;&lt;keyword&gt;Incidence&lt;/keyword&gt;&lt;keyword&gt;Male&lt;/keyword&gt;&lt;keyword&gt;Neoplasms/*epidemiology/mortality&lt;/keyword&gt;&lt;keyword&gt;*Registries&lt;/keyword&gt;&lt;keyword&gt;SEER Program&lt;/keyword&gt;&lt;keyword&gt;Sex Distribution&lt;/keyword&gt;&lt;keyword&gt;Survival Rate&lt;/keyword&gt;&lt;keyword&gt;United States/epidemiology&lt;/keyword&gt;&lt;/keywords&gt;&lt;dates&gt;&lt;year&gt;2015&lt;/year&gt;&lt;pub-dates&gt;&lt;date&gt;Jan-Feb&lt;/date&gt;&lt;/pub-dates&gt;&lt;/dates&gt;&lt;isbn&gt;1542-4863 (Electronic)&amp;#xD;0007-9235 (Linking)&lt;/isbn&gt;&lt;accession-num&gt;25559415&lt;/accession-num&gt;&lt;urls&gt;&lt;related-urls&gt;&lt;url&gt;http://www.ncbi.nlm.nih.gov/pubmed/25559415&lt;/url&gt;&lt;/related-urls&gt;&lt;/urls&gt;&lt;electronic-resource-num&gt;10.3322/caac.21254&lt;/electronic-resource-num&gt;&lt;/record&gt;&lt;/Cite&gt;&lt;/EndNote&gt;</w:instrText>
      </w:r>
      <w:r w:rsidR="009F5C3E" w:rsidRPr="00C40327">
        <w:rPr>
          <w:rFonts w:ascii="Times New Roman" w:hAnsi="Times New Roman" w:cs="Times New Roman"/>
          <w:color w:val="231F20"/>
          <w:sz w:val="20"/>
          <w:szCs w:val="20"/>
        </w:rPr>
        <w:fldChar w:fldCharType="separate"/>
      </w:r>
      <w:r w:rsidR="009F5C3E" w:rsidRPr="00C40327">
        <w:rPr>
          <w:rFonts w:ascii="Times New Roman" w:hAnsi="Times New Roman" w:cs="Times New Roman"/>
          <w:noProof/>
          <w:color w:val="231F20"/>
          <w:sz w:val="20"/>
          <w:szCs w:val="20"/>
        </w:rPr>
        <w:t>[</w:t>
      </w:r>
      <w:hyperlink w:anchor="_ENREF_1" w:tooltip="Siegel, 2015 #17" w:history="1">
        <w:r w:rsidR="003D0959" w:rsidRPr="00C40327">
          <w:rPr>
            <w:rFonts w:ascii="Times New Roman" w:hAnsi="Times New Roman" w:cs="Times New Roman"/>
            <w:noProof/>
            <w:color w:val="231F20"/>
            <w:sz w:val="20"/>
            <w:szCs w:val="20"/>
          </w:rPr>
          <w:t>1</w:t>
        </w:r>
      </w:hyperlink>
      <w:r w:rsidR="009F5C3E" w:rsidRPr="00C40327">
        <w:rPr>
          <w:rFonts w:ascii="Times New Roman" w:hAnsi="Times New Roman" w:cs="Times New Roman"/>
          <w:noProof/>
          <w:color w:val="231F20"/>
          <w:sz w:val="20"/>
          <w:szCs w:val="20"/>
        </w:rPr>
        <w:t>]</w:t>
      </w:r>
      <w:r w:rsidR="009F5C3E"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Lung cancer is often silent in its early stages and dif</w:t>
      </w:r>
      <w:r w:rsidR="00695741" w:rsidRPr="00C40327">
        <w:rPr>
          <w:rFonts w:ascii="Times New Roman" w:hAnsi="Times New Roman" w:cs="Times New Roman"/>
          <w:color w:val="231F20"/>
          <w:sz w:val="20"/>
          <w:szCs w:val="20"/>
        </w:rPr>
        <w:t>ficult to diagnose in the early stage</w:t>
      </w:r>
      <w:r w:rsidR="00695741" w:rsidRPr="00C40327">
        <w:rPr>
          <w:rFonts w:ascii="Times New Roman" w:hAnsi="Times New Roman" w:cs="Times New Roman" w:hint="eastAsia"/>
          <w:color w:val="231F20"/>
          <w:sz w:val="20"/>
          <w:szCs w:val="20"/>
        </w:rPr>
        <w:t>s</w:t>
      </w:r>
      <w:r w:rsidR="00695741" w:rsidRPr="00C40327">
        <w:rPr>
          <w:rFonts w:ascii="Times New Roman" w:hAnsi="Times New Roman" w:cs="Times New Roman"/>
          <w:color w:val="231F20"/>
          <w:sz w:val="20"/>
          <w:szCs w:val="20"/>
        </w:rPr>
        <w:t xml:space="preserve"> </w:t>
      </w:r>
      <w:r w:rsidRPr="00C40327">
        <w:rPr>
          <w:rFonts w:ascii="Times New Roman" w:hAnsi="Times New Roman" w:cs="Times New Roman"/>
          <w:color w:val="231F20"/>
          <w:sz w:val="20"/>
          <w:szCs w:val="20"/>
        </w:rPr>
        <w:t xml:space="preserve">when </w:t>
      </w:r>
      <w:r w:rsidR="00695741" w:rsidRPr="00C40327">
        <w:rPr>
          <w:rFonts w:ascii="Times New Roman" w:hAnsi="Times New Roman" w:cs="Times New Roman"/>
          <w:color w:val="231F20"/>
          <w:sz w:val="20"/>
          <w:szCs w:val="20"/>
        </w:rPr>
        <w:t>treat</w:t>
      </w:r>
      <w:r w:rsidR="00695741" w:rsidRPr="00C40327">
        <w:rPr>
          <w:rFonts w:ascii="Times New Roman" w:hAnsi="Times New Roman" w:cs="Times New Roman" w:hint="eastAsia"/>
          <w:color w:val="231F20"/>
          <w:sz w:val="20"/>
          <w:szCs w:val="20"/>
        </w:rPr>
        <w:t>ment would be much more</w:t>
      </w:r>
      <w:r w:rsidR="00695741" w:rsidRPr="00C40327">
        <w:rPr>
          <w:rFonts w:ascii="Times New Roman" w:hAnsi="Times New Roman" w:cs="Times New Roman"/>
          <w:color w:val="231F20"/>
          <w:sz w:val="20"/>
          <w:szCs w:val="20"/>
        </w:rPr>
        <w:t xml:space="preserve"> effective</w:t>
      </w:r>
      <w:r w:rsidRPr="00C40327">
        <w:rPr>
          <w:rFonts w:ascii="Times New Roman" w:hAnsi="Times New Roman" w:cs="Times New Roman"/>
          <w:color w:val="231F20"/>
          <w:sz w:val="20"/>
          <w:szCs w:val="20"/>
        </w:rPr>
        <w:t xml:space="preserve">. </w:t>
      </w:r>
      <w:r w:rsidR="00BF24C8" w:rsidRPr="00C40327">
        <w:rPr>
          <w:rFonts w:ascii="Times New Roman" w:hAnsi="Times New Roman" w:cs="Times New Roman"/>
          <w:color w:val="231F20"/>
          <w:sz w:val="20"/>
          <w:szCs w:val="20"/>
        </w:rPr>
        <w:t>Non-small cell lung cancer (NSCLC) comprises the majority of lung cancer and has an increasing incidence and mortality in the last two decades in China and in the world.</w:t>
      </w:r>
      <w:r w:rsidRPr="00C40327">
        <w:rPr>
          <w:rFonts w:ascii="Times New Roman" w:hAnsi="Times New Roman" w:cs="Times New Roman"/>
          <w:color w:val="231F20"/>
          <w:sz w:val="20"/>
          <w:szCs w:val="20"/>
        </w:rPr>
        <w:t xml:space="preserve"> The overall five-year survival rates for late stage III and IV of NSCLC patients were just 5%-14% and 1% respectively, </w:t>
      </w:r>
      <w:r w:rsidR="00695741" w:rsidRPr="00C40327">
        <w:rPr>
          <w:rFonts w:ascii="Times New Roman" w:hAnsi="Times New Roman" w:cs="Times New Roman"/>
          <w:color w:val="231F20"/>
          <w:sz w:val="20"/>
          <w:szCs w:val="20"/>
        </w:rPr>
        <w:t>how</w:t>
      </w:r>
      <w:r w:rsidR="00695741" w:rsidRPr="00C40327">
        <w:rPr>
          <w:rFonts w:ascii="Times New Roman" w:hAnsi="Times New Roman" w:cs="Times New Roman" w:hint="eastAsia"/>
          <w:color w:val="231F20"/>
          <w:sz w:val="20"/>
          <w:szCs w:val="20"/>
        </w:rPr>
        <w:t xml:space="preserve">ever, </w:t>
      </w:r>
      <w:r w:rsidRPr="00C40327">
        <w:rPr>
          <w:rFonts w:ascii="Times New Roman" w:hAnsi="Times New Roman" w:cs="Times New Roman"/>
          <w:color w:val="231F20"/>
          <w:sz w:val="20"/>
          <w:szCs w:val="20"/>
        </w:rPr>
        <w:t xml:space="preserve">the rate could come up to 63% for the early stage Ia </w:t>
      </w:r>
      <w:r w:rsidR="00695741" w:rsidRPr="00C40327">
        <w:rPr>
          <w:rFonts w:ascii="Times New Roman" w:hAnsi="Times New Roman" w:cs="Times New Roman" w:hint="eastAsia"/>
          <w:color w:val="231F20"/>
          <w:sz w:val="20"/>
          <w:szCs w:val="20"/>
        </w:rPr>
        <w:t xml:space="preserve">if </w:t>
      </w:r>
      <w:r w:rsidRPr="00C40327">
        <w:rPr>
          <w:rFonts w:ascii="Times New Roman" w:hAnsi="Times New Roman" w:cs="Times New Roman"/>
          <w:color w:val="231F20"/>
          <w:sz w:val="20"/>
          <w:szCs w:val="20"/>
        </w:rPr>
        <w:t>treated with surgery properly</w:t>
      </w:r>
      <w:r w:rsidR="009F5C3E" w:rsidRPr="00C40327">
        <w:rPr>
          <w:rFonts w:ascii="Times New Roman" w:hAnsi="Times New Roman" w:cs="Times New Roman"/>
          <w:color w:val="231F20"/>
          <w:sz w:val="20"/>
          <w:szCs w:val="20"/>
        </w:rPr>
        <w:fldChar w:fldCharType="begin">
          <w:fldData xml:space="preserve">PEVuZE5vdGU+PENpdGU+PEF1dGhvcj5IYW5rZXk8L0F1dGhvcj48WWVhcj4xOTk5PC9ZZWFyPjxS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</w:fldData>
        </w:fldChar>
      </w:r>
      <w:r w:rsidR="009F5C3E" w:rsidRPr="00C40327">
        <w:rPr>
          <w:rFonts w:ascii="Times New Roman" w:hAnsi="Times New Roman" w:cs="Times New Roman"/>
          <w:color w:val="231F20"/>
          <w:sz w:val="20"/>
          <w:szCs w:val="20"/>
        </w:rPr>
        <w:instrText xml:space="preserve"> ADDIN EN.CITE </w:instrText>
      </w:r>
      <w:r w:rsidR="009F5C3E" w:rsidRPr="00C40327">
        <w:rPr>
          <w:rFonts w:ascii="Times New Roman" w:hAnsi="Times New Roman" w:cs="Times New Roman"/>
          <w:color w:val="231F20"/>
          <w:sz w:val="20"/>
          <w:szCs w:val="20"/>
        </w:rPr>
        <w:fldChar w:fldCharType="begin">
          <w:fldData xml:space="preserve">PEVuZE5vdGU+PENpdGU+PEF1dGhvcj5IYW5rZXk8L0F1dGhvcj48WWVhcj4xOTk5PC9ZZWFyPjxS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</w:fldData>
        </w:fldChar>
      </w:r>
      <w:r w:rsidR="009F5C3E" w:rsidRPr="00C40327">
        <w:rPr>
          <w:rFonts w:ascii="Times New Roman" w:hAnsi="Times New Roman" w:cs="Times New Roman"/>
          <w:color w:val="231F20"/>
          <w:sz w:val="20"/>
          <w:szCs w:val="20"/>
        </w:rPr>
        <w:instrText xml:space="preserve"> ADDIN EN.CITE.DATA </w:instrText>
      </w:r>
      <w:r w:rsidR="009F5C3E" w:rsidRPr="00C40327">
        <w:rPr>
          <w:rFonts w:ascii="Times New Roman" w:hAnsi="Times New Roman" w:cs="Times New Roman"/>
          <w:color w:val="231F20"/>
          <w:sz w:val="20"/>
          <w:szCs w:val="20"/>
        </w:rPr>
      </w:r>
      <w:r w:rsidR="009F5C3E" w:rsidRPr="00C40327">
        <w:rPr>
          <w:rFonts w:ascii="Times New Roman" w:hAnsi="Times New Roman" w:cs="Times New Roman"/>
          <w:color w:val="231F20"/>
          <w:sz w:val="20"/>
          <w:szCs w:val="20"/>
        </w:rPr>
        <w:fldChar w:fldCharType="end"/>
      </w:r>
      <w:r w:rsidR="009F5C3E" w:rsidRPr="00C40327">
        <w:rPr>
          <w:rFonts w:ascii="Times New Roman" w:hAnsi="Times New Roman" w:cs="Times New Roman"/>
          <w:color w:val="231F20"/>
          <w:sz w:val="20"/>
          <w:szCs w:val="20"/>
        </w:rPr>
      </w:r>
      <w:r w:rsidR="009F5C3E" w:rsidRPr="00C40327">
        <w:rPr>
          <w:rFonts w:ascii="Times New Roman" w:hAnsi="Times New Roman" w:cs="Times New Roman"/>
          <w:color w:val="231F20"/>
          <w:sz w:val="20"/>
          <w:szCs w:val="20"/>
        </w:rPr>
        <w:fldChar w:fldCharType="separate"/>
      </w:r>
      <w:r w:rsidR="009F5C3E" w:rsidRPr="00C40327">
        <w:rPr>
          <w:rFonts w:ascii="Times New Roman" w:hAnsi="Times New Roman" w:cs="Times New Roman"/>
          <w:noProof/>
          <w:color w:val="231F20"/>
          <w:sz w:val="20"/>
          <w:szCs w:val="20"/>
        </w:rPr>
        <w:t>[</w:t>
      </w:r>
      <w:hyperlink w:anchor="_ENREF_2" w:tooltip="Hankey, 1999 #33" w:history="1">
        <w:r w:rsidR="003D0959" w:rsidRPr="00C40327">
          <w:rPr>
            <w:rFonts w:ascii="Times New Roman" w:hAnsi="Times New Roman" w:cs="Times New Roman"/>
            <w:noProof/>
            <w:color w:val="231F20"/>
            <w:sz w:val="20"/>
            <w:szCs w:val="20"/>
          </w:rPr>
          <w:t>2</w:t>
        </w:r>
      </w:hyperlink>
      <w:r w:rsidR="009F5C3E" w:rsidRPr="00C40327">
        <w:rPr>
          <w:rFonts w:ascii="Times New Roman" w:hAnsi="Times New Roman" w:cs="Times New Roman"/>
          <w:noProof/>
          <w:color w:val="231F20"/>
          <w:sz w:val="20"/>
          <w:szCs w:val="20"/>
        </w:rPr>
        <w:t xml:space="preserve">, </w:t>
      </w:r>
      <w:hyperlink w:anchor="_ENREF_3" w:tooltip="van Rens, 2000 #34" w:history="1">
        <w:r w:rsidR="003D0959" w:rsidRPr="00C40327">
          <w:rPr>
            <w:rFonts w:ascii="Times New Roman" w:hAnsi="Times New Roman" w:cs="Times New Roman"/>
            <w:noProof/>
            <w:color w:val="231F20"/>
            <w:sz w:val="20"/>
            <w:szCs w:val="20"/>
          </w:rPr>
          <w:t>3</w:t>
        </w:r>
      </w:hyperlink>
      <w:r w:rsidR="009F5C3E" w:rsidRPr="00C40327">
        <w:rPr>
          <w:rFonts w:ascii="Times New Roman" w:hAnsi="Times New Roman" w:cs="Times New Roman"/>
          <w:noProof/>
          <w:color w:val="231F20"/>
          <w:sz w:val="20"/>
          <w:szCs w:val="20"/>
        </w:rPr>
        <w:t>]</w:t>
      </w:r>
      <w:r w:rsidR="009F5C3E" w:rsidRPr="00C40327">
        <w:rPr>
          <w:rFonts w:ascii="Times New Roman" w:hAnsi="Times New Roman" w:cs="Times New Roman"/>
          <w:color w:val="231F20"/>
          <w:sz w:val="20"/>
          <w:szCs w:val="20"/>
        </w:rPr>
        <w:fldChar w:fldCharType="end"/>
      </w:r>
    </w:p>
    <w:p w14:paraId="369F4CC0" w14:textId="528E1C33" w:rsidR="00A15D3E" w:rsidRPr="00C40327" w:rsidRDefault="00A15D3E" w:rsidP="005D739B">
      <w:pPr>
        <w:ind w:rightChars="40" w:right="84"/>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DNA methylation is one of the </w:t>
      </w:r>
      <w:r w:rsidR="00695741" w:rsidRPr="00C40327">
        <w:rPr>
          <w:rFonts w:ascii="Times New Roman" w:hAnsi="Times New Roman" w:cs="Times New Roman" w:hint="eastAsia"/>
          <w:color w:val="231F20"/>
          <w:sz w:val="20"/>
          <w:szCs w:val="20"/>
        </w:rPr>
        <w:t xml:space="preserve">key </w:t>
      </w:r>
      <w:r w:rsidRPr="00C40327">
        <w:rPr>
          <w:rFonts w:ascii="Times New Roman" w:hAnsi="Times New Roman" w:cs="Times New Roman"/>
          <w:color w:val="231F20"/>
          <w:sz w:val="20"/>
          <w:szCs w:val="20"/>
        </w:rPr>
        <w:t>epigenetic modifications in eukaryote, which regulates genes and microRNAs expression</w:t>
      </w:r>
      <w:r w:rsidR="009F5C3E" w:rsidRPr="00C40327">
        <w:rPr>
          <w:rFonts w:ascii="Times New Roman" w:hAnsi="Times New Roman" w:cs="Times New Roman"/>
          <w:color w:val="231F20"/>
          <w:sz w:val="20"/>
          <w:szCs w:val="20"/>
        </w:rPr>
        <w:fldChar w:fldCharType="begin">
          <w:fldData xml:space="preserve">PEVuZE5vdGU+PENpdGU+PEF1dGhvcj5IZTwvQXV0aG9yPjxZZWFyPjIwMTE8L1llYXI+PFJlY051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</w:fldData>
        </w:fldChar>
      </w:r>
      <w:r w:rsidR="009F5C3E" w:rsidRPr="00C40327">
        <w:rPr>
          <w:rFonts w:ascii="Times New Roman" w:hAnsi="Times New Roman" w:cs="Times New Roman"/>
          <w:color w:val="231F20"/>
          <w:sz w:val="20"/>
          <w:szCs w:val="20"/>
        </w:rPr>
        <w:instrText xml:space="preserve"> ADDIN EN.CITE </w:instrText>
      </w:r>
      <w:r w:rsidR="009F5C3E" w:rsidRPr="00C40327">
        <w:rPr>
          <w:rFonts w:ascii="Times New Roman" w:hAnsi="Times New Roman" w:cs="Times New Roman"/>
          <w:color w:val="231F20"/>
          <w:sz w:val="20"/>
          <w:szCs w:val="20"/>
        </w:rPr>
        <w:fldChar w:fldCharType="begin">
          <w:fldData xml:space="preserve">PEVuZE5vdGU+PENpdGU+PEF1dGhvcj5IZTwvQXV0aG9yPjxZZWFyPjIwMTE8L1llYXI+PFJlY051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</w:fldData>
        </w:fldChar>
      </w:r>
      <w:r w:rsidR="009F5C3E" w:rsidRPr="00C40327">
        <w:rPr>
          <w:rFonts w:ascii="Times New Roman" w:hAnsi="Times New Roman" w:cs="Times New Roman"/>
          <w:color w:val="231F20"/>
          <w:sz w:val="20"/>
          <w:szCs w:val="20"/>
        </w:rPr>
        <w:instrText xml:space="preserve"> ADDIN EN.CITE.DATA </w:instrText>
      </w:r>
      <w:r w:rsidR="009F5C3E" w:rsidRPr="00C40327">
        <w:rPr>
          <w:rFonts w:ascii="Times New Roman" w:hAnsi="Times New Roman" w:cs="Times New Roman"/>
          <w:color w:val="231F20"/>
          <w:sz w:val="20"/>
          <w:szCs w:val="20"/>
        </w:rPr>
      </w:r>
      <w:r w:rsidR="009F5C3E" w:rsidRPr="00C40327">
        <w:rPr>
          <w:rFonts w:ascii="Times New Roman" w:hAnsi="Times New Roman" w:cs="Times New Roman"/>
          <w:color w:val="231F20"/>
          <w:sz w:val="20"/>
          <w:szCs w:val="20"/>
        </w:rPr>
        <w:fldChar w:fldCharType="end"/>
      </w:r>
      <w:r w:rsidR="009F5C3E" w:rsidRPr="00C40327">
        <w:rPr>
          <w:rFonts w:ascii="Times New Roman" w:hAnsi="Times New Roman" w:cs="Times New Roman"/>
          <w:color w:val="231F20"/>
          <w:sz w:val="20"/>
          <w:szCs w:val="20"/>
        </w:rPr>
      </w:r>
      <w:r w:rsidR="009F5C3E" w:rsidRPr="00C40327">
        <w:rPr>
          <w:rFonts w:ascii="Times New Roman" w:hAnsi="Times New Roman" w:cs="Times New Roman"/>
          <w:color w:val="231F20"/>
          <w:sz w:val="20"/>
          <w:szCs w:val="20"/>
        </w:rPr>
        <w:fldChar w:fldCharType="separate"/>
      </w:r>
      <w:r w:rsidR="009F5C3E" w:rsidRPr="00C40327">
        <w:rPr>
          <w:rFonts w:ascii="Times New Roman" w:hAnsi="Times New Roman" w:cs="Times New Roman"/>
          <w:noProof/>
          <w:color w:val="231F20"/>
          <w:sz w:val="20"/>
          <w:szCs w:val="20"/>
        </w:rPr>
        <w:t>[</w:t>
      </w:r>
      <w:hyperlink w:anchor="_ENREF_4" w:tooltip="He, 2011 #35" w:history="1">
        <w:r w:rsidR="003D0959" w:rsidRPr="00C40327">
          <w:rPr>
            <w:rFonts w:ascii="Times New Roman" w:hAnsi="Times New Roman" w:cs="Times New Roman"/>
            <w:noProof/>
            <w:color w:val="231F20"/>
            <w:sz w:val="20"/>
            <w:szCs w:val="20"/>
          </w:rPr>
          <w:t>4</w:t>
        </w:r>
      </w:hyperlink>
      <w:r w:rsidR="009F5C3E" w:rsidRPr="00C40327">
        <w:rPr>
          <w:rFonts w:ascii="Times New Roman" w:hAnsi="Times New Roman" w:cs="Times New Roman"/>
          <w:noProof/>
          <w:color w:val="231F20"/>
          <w:sz w:val="20"/>
          <w:szCs w:val="20"/>
        </w:rPr>
        <w:t>]</w:t>
      </w:r>
      <w:r w:rsidR="009F5C3E"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gene alternative splicing</w:t>
      </w:r>
      <w:r w:rsidR="009F5C3E" w:rsidRPr="00C40327">
        <w:rPr>
          <w:rFonts w:ascii="Times New Roman" w:hAnsi="Times New Roman" w:cs="Times New Roman"/>
          <w:color w:val="231F20"/>
          <w:sz w:val="20"/>
          <w:szCs w:val="20"/>
        </w:rPr>
        <w:fldChar w:fldCharType="begin"/>
      </w:r>
      <w:r w:rsidR="009F5C3E" w:rsidRPr="00C40327">
        <w:rPr>
          <w:rFonts w:ascii="Times New Roman" w:hAnsi="Times New Roman" w:cs="Times New Roman"/>
          <w:color w:val="231F20"/>
          <w:sz w:val="20"/>
          <w:szCs w:val="20"/>
        </w:rPr>
        <w:instrText xml:space="preserve"> ADDIN EN.CITE &lt;EndNote&gt;&lt;Cite&gt;&lt;Author&gt;Flores&lt;/Author&gt;&lt;Year&gt;2012&lt;/Year&gt;&lt;RecNum&gt;36&lt;/RecNum&gt;&lt;DisplayText&gt;[5]&lt;/DisplayText&gt;&lt;record&gt;&lt;rec-number&gt;36&lt;/rec-number&gt;&lt;foreign-keys&gt;&lt;key app="EN" db-id="99wxddz0mzf201edrptppws3pz5wwpe0s2rd"&gt;36&lt;/key&gt;&lt;/foreign-keys&gt;&lt;ref-type name="Journal Article"&gt;17&lt;/ref-type&gt;&lt;contributors&gt;&lt;authors&gt;&lt;author&gt;Flores, K.&lt;/author&gt;&lt;author&gt;Wolschin, F.&lt;/author&gt;&lt;author&gt;Corneveaux, J. J.&lt;/author&gt;&lt;author&gt;Allen, A. N.&lt;/author&gt;&lt;author&gt;Huentelman, M. J.&lt;/author&gt;&lt;author&gt;Amdam, G. V.&lt;/author&gt;&lt;/authors&gt;&lt;/contributors&gt;&lt;auth-address&gt;Flores, K&amp;#xD;Arizona State Univ, Sch Life Sci, POB 874501, Tempe, AZ 85287 USA&amp;#xD;Arizona State Univ, Sch Life Sci, POB 874501, Tempe, AZ 85287 USA&amp;#xD;Arizona State Univ, Sch Life Sci, Tempe, AZ 85287 USA&amp;#xD;Norwegian Univ Life Sci, Dept Biotechnol Chem &amp;amp; Food Sci, N-1432 As, Norway&amp;#xD;Translat Genom Res Inst, Neurogenom Div, Phoenix, AZ 85004 USA&lt;/auth-address&gt;&lt;titles&gt;&lt;title&gt;Genome-wide association between DNA methylation and alternative splicing in an invertebrate&lt;/title&gt;&lt;secondary-title&gt;Bmc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volume&gt;13&lt;/volume&gt;&lt;keywords&gt;&lt;keyword&gt;rna-seq&lt;/keyword&gt;&lt;keyword&gt;resolution&lt;/keyword&gt;&lt;keyword&gt;conservation&lt;/keyword&gt;&lt;keyword&gt;arabidopsis&lt;/keyword&gt;&lt;keyword&gt;divergence&lt;/keyword&gt;&lt;keyword&gt;methylome&lt;/keyword&gt;&lt;keyword&gt;patterns&lt;/keyword&gt;&lt;keyword&gt;honeybee&lt;/keyword&gt;&lt;keyword&gt;transcription&lt;/keyword&gt;&lt;keyword&gt;expression&lt;/keyword&gt;&lt;/keywords&gt;&lt;dates&gt;&lt;year&gt;2012&lt;/year&gt;&lt;pub-dates&gt;&lt;date&gt;Sep 15&lt;/date&gt;&lt;/pub-dates&gt;&lt;/dates&gt;&lt;isbn&gt;1471-2164&lt;/isbn&gt;&lt;accession-num&gt;WOS:000312736800001&lt;/accession-num&gt;&lt;urls&gt;&lt;related-urls&gt;&lt;url&gt;&amp;lt;Go to ISI&amp;gt;://WOS:000312736800001&lt;/url&gt;&lt;/related-urls&gt;&lt;/urls&gt;&lt;electronic-resource-num&gt;Artn 480&amp;#xD;10.1186/1471-2164-13-480&lt;/electronic-resource-num&gt;&lt;language&gt;English&lt;/language&gt;&lt;/record&gt;&lt;/Cite&gt;&lt;/EndNote&gt;</w:instrText>
      </w:r>
      <w:r w:rsidR="009F5C3E" w:rsidRPr="00C40327">
        <w:rPr>
          <w:rFonts w:ascii="Times New Roman" w:hAnsi="Times New Roman" w:cs="Times New Roman"/>
          <w:color w:val="231F20"/>
          <w:sz w:val="20"/>
          <w:szCs w:val="20"/>
        </w:rPr>
        <w:fldChar w:fldCharType="separate"/>
      </w:r>
      <w:r w:rsidR="009F5C3E" w:rsidRPr="00C40327">
        <w:rPr>
          <w:rFonts w:ascii="Times New Roman" w:hAnsi="Times New Roman" w:cs="Times New Roman"/>
          <w:noProof/>
          <w:color w:val="231F20"/>
          <w:sz w:val="20"/>
          <w:szCs w:val="20"/>
        </w:rPr>
        <w:t>[</w:t>
      </w:r>
      <w:hyperlink w:anchor="_ENREF_5" w:tooltip="Flores, 2012 #36" w:history="1">
        <w:r w:rsidR="003D0959" w:rsidRPr="00C40327">
          <w:rPr>
            <w:rFonts w:ascii="Times New Roman" w:hAnsi="Times New Roman" w:cs="Times New Roman"/>
            <w:noProof/>
            <w:color w:val="231F20"/>
            <w:sz w:val="20"/>
            <w:szCs w:val="20"/>
          </w:rPr>
          <w:t>5</w:t>
        </w:r>
      </w:hyperlink>
      <w:r w:rsidR="009F5C3E" w:rsidRPr="00C40327">
        <w:rPr>
          <w:rFonts w:ascii="Times New Roman" w:hAnsi="Times New Roman" w:cs="Times New Roman"/>
          <w:noProof/>
          <w:color w:val="231F20"/>
          <w:sz w:val="20"/>
          <w:szCs w:val="20"/>
        </w:rPr>
        <w:t>]</w:t>
      </w:r>
      <w:r w:rsidR="009F5C3E"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playing important r</w:t>
      </w:r>
      <w:r w:rsidR="00695741" w:rsidRPr="00C40327">
        <w:rPr>
          <w:rFonts w:ascii="Times New Roman" w:hAnsi="Times New Roman" w:cs="Times New Roman"/>
          <w:color w:val="231F20"/>
          <w:sz w:val="20"/>
          <w:szCs w:val="20"/>
        </w:rPr>
        <w:t>ole in the developing of cancer</w:t>
      </w:r>
      <w:r w:rsidR="00695741" w:rsidRPr="00C40327">
        <w:rPr>
          <w:rFonts w:ascii="Times New Roman" w:hAnsi="Times New Roman" w:cs="Times New Roman" w:hint="eastAsia"/>
          <w:color w:val="231F20"/>
          <w:sz w:val="20"/>
          <w:szCs w:val="20"/>
        </w:rPr>
        <w:t xml:space="preserve">. Moreover, with the advantages of </w:t>
      </w:r>
      <w:r w:rsidR="00695741" w:rsidRPr="00C40327">
        <w:rPr>
          <w:rFonts w:ascii="Times New Roman" w:hAnsi="Times New Roman" w:cs="Times New Roman"/>
          <w:color w:val="231F20"/>
          <w:sz w:val="20"/>
          <w:szCs w:val="20"/>
        </w:rPr>
        <w:t>stable chemical property, detection ability in remote patient media, quantitative signal, relatively low cost in detection</w:t>
      </w:r>
      <w:r w:rsidR="00695741" w:rsidRPr="00C40327">
        <w:rPr>
          <w:rFonts w:ascii="Times New Roman" w:hAnsi="Times New Roman" w:cs="Times New Roman" w:hint="eastAsia"/>
          <w:color w:val="231F20"/>
          <w:sz w:val="20"/>
          <w:szCs w:val="20"/>
        </w:rPr>
        <w:t xml:space="preserve">, DNA methylation has been regarded as a promising non-invasive </w:t>
      </w:r>
      <w:r w:rsidRPr="00C40327">
        <w:rPr>
          <w:rFonts w:ascii="Times New Roman" w:hAnsi="Times New Roman" w:cs="Times New Roman"/>
          <w:color w:val="231F20"/>
          <w:sz w:val="20"/>
          <w:szCs w:val="20"/>
        </w:rPr>
        <w:t>biomarker to detect lung cancer in the early stage</w:t>
      </w:r>
      <w:r w:rsidR="009F5C3E" w:rsidRPr="00C40327">
        <w:rPr>
          <w:rFonts w:ascii="Times New Roman" w:hAnsi="Times New Roman" w:cs="Times New Roman"/>
          <w:color w:val="231F20"/>
          <w:sz w:val="20"/>
          <w:szCs w:val="20"/>
        </w:rPr>
        <w:fldChar w:fldCharType="begin"/>
      </w:r>
      <w:r w:rsidR="009F5C3E" w:rsidRPr="00C40327">
        <w:rPr>
          <w:rFonts w:ascii="Times New Roman" w:hAnsi="Times New Roman" w:cs="Times New Roman"/>
          <w:color w:val="231F20"/>
          <w:sz w:val="20"/>
          <w:szCs w:val="20"/>
        </w:rPr>
        <w:instrText xml:space="preserve"> ADDIN EN.CITE &lt;EndNote&gt;&lt;Cite&gt;&lt;Author&gt;Gokul&lt;/Author&gt;&lt;Year&gt;2013&lt;/Year&gt;&lt;RecNum&gt;37&lt;/RecNum&gt;&lt;DisplayText&gt;[6]&lt;/DisplayText&gt;&lt;record&gt;&lt;rec-number&gt;37&lt;/rec-number&gt;&lt;foreign-keys&gt;&lt;key app="EN" db-id="99wxddz0mzf201edrptppws3pz5wwpe0s2rd"&gt;37&lt;/key&gt;&lt;/foreign-keys&gt;&lt;ref-type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biochemistry&lt;/abbr-1&gt;&lt;/alt-periodical&gt;&lt;pages&gt;597-625&lt;/pages&gt;&lt;volume&gt;61&lt;/volume&gt;&lt;keywords&gt;&lt;keyword&gt;Animals&lt;/keyword&gt;&lt;keyword&gt;Antineoplastic Agents/therapeutic use&lt;/keyword&gt;&lt;keyword&gt;*DNA Methylation/drug effects&lt;/keyword&gt;&lt;keyword&gt;DNA Modification Methylases/antagonists &amp;amp; inhibitors/genetics/metabolism&lt;/keyword&gt;&lt;keyword&gt;Enzyme Inhibitors/therapeutic use&lt;/keyword&gt;&lt;keyword&gt;*Epigenesis, Genetic/drug effects&lt;/keyword&gt;&lt;keyword&gt;*Gene Expression Regulation, Neoplastic/drug effects&lt;/keyword&gt;&lt;keyword&gt;Genetic Predisposition to Disease&lt;/keyword&gt;&lt;keyword&gt;Humans&lt;/keyword&gt;&lt;keyword&gt;Molecular Targeted Therapy&lt;/keyword&gt;&lt;keyword&gt;Neoplasms/drug therapy/*genetics/metabolism/pathology&lt;/keyword&gt;&lt;keyword&gt;Phenotype&lt;/keyword&gt;&lt;/keywords&gt;&lt;dates&gt;&lt;year&gt;2013&lt;/year&gt;&lt;/dates&gt;&lt;isbn&gt;0306-0225 (Print)&amp;#xD;0306-0225 (Linking)&lt;/isbn&gt;&lt;accession-num&gt;23150269&lt;/accession-num&gt;&lt;urls&gt;&lt;related-urls&gt;&lt;url&gt;http://www.ncbi.nlm.nih.gov/pubmed/23150269&lt;/url&gt;&lt;/related-urls&gt;&lt;/urls&gt;&lt;electronic-resource-num&gt;10.1007/978-94-007-4525-4_26&lt;/electronic-resource-num&gt;&lt;/record&gt;&lt;/Cite&gt;&lt;/EndNote&gt;</w:instrText>
      </w:r>
      <w:r w:rsidR="009F5C3E" w:rsidRPr="00C40327">
        <w:rPr>
          <w:rFonts w:ascii="Times New Roman" w:hAnsi="Times New Roman" w:cs="Times New Roman"/>
          <w:color w:val="231F20"/>
          <w:sz w:val="20"/>
          <w:szCs w:val="20"/>
        </w:rPr>
        <w:fldChar w:fldCharType="separate"/>
      </w:r>
      <w:r w:rsidR="009F5C3E" w:rsidRPr="00C40327">
        <w:rPr>
          <w:rFonts w:ascii="Times New Roman" w:hAnsi="Times New Roman" w:cs="Times New Roman"/>
          <w:noProof/>
          <w:color w:val="231F20"/>
          <w:sz w:val="20"/>
          <w:szCs w:val="20"/>
        </w:rPr>
        <w:t>[</w:t>
      </w:r>
      <w:hyperlink w:anchor="_ENREF_6" w:tooltip="Gokul, 2013 #37" w:history="1">
        <w:r w:rsidR="003D0959" w:rsidRPr="00C40327">
          <w:rPr>
            <w:rFonts w:ascii="Times New Roman" w:hAnsi="Times New Roman" w:cs="Times New Roman"/>
            <w:noProof/>
            <w:color w:val="231F20"/>
            <w:sz w:val="20"/>
            <w:szCs w:val="20"/>
          </w:rPr>
          <w:t>6</w:t>
        </w:r>
      </w:hyperlink>
      <w:r w:rsidR="009F5C3E" w:rsidRPr="00C40327">
        <w:rPr>
          <w:rFonts w:ascii="Times New Roman" w:hAnsi="Times New Roman" w:cs="Times New Roman"/>
          <w:noProof/>
          <w:color w:val="231F20"/>
          <w:sz w:val="20"/>
          <w:szCs w:val="20"/>
        </w:rPr>
        <w:t>]</w:t>
      </w:r>
      <w:r w:rsidR="009F5C3E"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w:t>
      </w:r>
    </w:p>
    <w:p w14:paraId="185044CC" w14:textId="75811C66" w:rsidR="00A15D3E" w:rsidRPr="00C40327" w:rsidRDefault="00A15D3E" w:rsidP="005D739B">
      <w:pPr>
        <w:ind w:rightChars="40" w:right="84"/>
        <w:rPr>
          <w:rFonts w:ascii="Times New Roman" w:hAnsi="Times New Roman" w:cs="Times New Roman"/>
          <w:color w:val="231F20"/>
          <w:sz w:val="20"/>
          <w:szCs w:val="20"/>
        </w:rPr>
      </w:pPr>
      <w:r w:rsidRPr="00C40327">
        <w:rPr>
          <w:rFonts w:ascii="Times New Roman" w:hAnsi="Times New Roman" w:cs="Times New Roman"/>
          <w:color w:val="231F20"/>
          <w:sz w:val="20"/>
          <w:szCs w:val="20"/>
        </w:rPr>
        <w:t>The</w:t>
      </w:r>
      <w:r w:rsidRPr="00C40327">
        <w:rPr>
          <w:rFonts w:ascii="Times New Roman" w:hAnsi="Times New Roman" w:cs="Times New Roman"/>
          <w:i/>
          <w:color w:val="231F20"/>
          <w:sz w:val="20"/>
          <w:szCs w:val="20"/>
        </w:rPr>
        <w:t xml:space="preserve"> CDH13</w:t>
      </w:r>
      <w:r w:rsidRPr="00C40327">
        <w:rPr>
          <w:rFonts w:ascii="Times New Roman" w:hAnsi="Times New Roman" w:cs="Times New Roman"/>
          <w:color w:val="231F20"/>
          <w:sz w:val="20"/>
          <w:szCs w:val="20"/>
        </w:rPr>
        <w:t xml:space="preserve"> </w:t>
      </w:r>
      <w:r w:rsidR="00F65809">
        <w:rPr>
          <w:rFonts w:ascii="Times New Roman" w:hAnsi="Times New Roman" w:cs="Times New Roman"/>
          <w:color w:val="231F20"/>
          <w:sz w:val="20"/>
          <w:szCs w:val="20"/>
        </w:rPr>
        <w:t>(</w:t>
      </w:r>
      <w:r w:rsidR="00F65809" w:rsidRPr="00F65809">
        <w:rPr>
          <w:rFonts w:ascii="Times New Roman" w:hAnsi="Times New Roman" w:cs="Times New Roman"/>
          <w:color w:val="231F20"/>
          <w:sz w:val="20"/>
          <w:szCs w:val="20"/>
        </w:rPr>
        <w:t>cadherin 13</w:t>
      </w:r>
      <w:r w:rsidR="00F65809">
        <w:rPr>
          <w:rFonts w:ascii="Times New Roman" w:hAnsi="Times New Roman" w:cs="Times New Roman"/>
          <w:color w:val="231F20"/>
          <w:sz w:val="20"/>
          <w:szCs w:val="20"/>
        </w:rPr>
        <w:t xml:space="preserve">) </w:t>
      </w:r>
      <w:r w:rsidRPr="00C40327">
        <w:rPr>
          <w:rFonts w:ascii="Times New Roman" w:hAnsi="Times New Roman" w:cs="Times New Roman"/>
          <w:color w:val="231F20"/>
          <w:sz w:val="20"/>
          <w:szCs w:val="20"/>
        </w:rPr>
        <w:t xml:space="preserve">gene, an atypical member of the cadherin superfamily, was isolated recently and has been mapped to </w:t>
      </w:r>
      <w:r w:rsidR="00537042" w:rsidRPr="00C40327">
        <w:rPr>
          <w:rFonts w:ascii="Times New Roman" w:hAnsi="Times New Roman" w:cs="Times New Roman"/>
          <w:color w:val="231F20"/>
          <w:sz w:val="20"/>
          <w:szCs w:val="20"/>
        </w:rPr>
        <w:t>16q24</w:t>
      </w:r>
      <w:r w:rsidR="00FA0942" w:rsidRPr="00C40327">
        <w:rPr>
          <w:rFonts w:ascii="Times New Roman" w:hAnsi="Times New Roman" w:cs="Times New Roman"/>
          <w:color w:val="231F20"/>
          <w:sz w:val="20"/>
          <w:szCs w:val="20"/>
        </w:rPr>
        <w:fldChar w:fldCharType="begin"/>
      </w:r>
      <w:r w:rsidR="00FA0942" w:rsidRPr="00C40327">
        <w:rPr>
          <w:rFonts w:ascii="Times New Roman" w:hAnsi="Times New Roman" w:cs="Times New Roman"/>
          <w:color w:val="231F20"/>
          <w:sz w:val="20"/>
          <w:szCs w:val="20"/>
        </w:rPr>
        <w:instrText xml:space="preserve"> ADDIN EN.CITE &lt;EndNote&gt;&lt;Cite&gt;&lt;Author&gt;Flores&lt;/Author&gt;&lt;Year&gt;2012&lt;/Year&gt;&lt;RecNum&gt;36&lt;/RecNum&gt;&lt;DisplayText&gt;[5]&lt;/DisplayText&gt;&lt;record&gt;&lt;rec-number&gt;36&lt;/rec-number&gt;&lt;foreign-keys&gt;&lt;key app="EN" db-id="99wxddz0mzf201edrptppws3pz5wwpe0s2rd"&gt;36&lt;/key&gt;&lt;/foreign-keys&gt;&lt;ref-type name="Journal Article"&gt;17&lt;/ref-type&gt;&lt;contributors&gt;&lt;authors&gt;&lt;author&gt;Flores, K.&lt;/author&gt;&lt;author&gt;Wolschin, F.&lt;/author&gt;&lt;author&gt;Corneveaux, J. J.&lt;/author&gt;&lt;author&gt;Allen, A. N.&lt;/author&gt;&lt;author&gt;Huentelman, M. J.&lt;/author&gt;&lt;author&gt;Amdam, G. V.&lt;/author&gt;&lt;/authors&gt;&lt;/contributors&gt;&lt;auth-address&gt;Flores, K&amp;#xD;Arizona State Univ, Sch Life Sci, POB 874501, Tempe, AZ 85287 USA&amp;#xD;Arizona State Univ, Sch Life Sci, POB 874501, Tempe, AZ 85287 USA&amp;#xD;Arizona State Univ, Sch Life Sci, Tempe, AZ 85287 USA&amp;#xD;Norwegian Univ Life Sci, Dept Biotechnol Chem &amp;amp; Food Sci, N-1432 As, Norway&amp;#xD;Translat Genom Res Inst, Neurogenom Div, Phoenix, AZ 85004 USA&lt;/auth-address&gt;&lt;titles&gt;&lt;title&gt;Genome-wide association between DNA methylation and alternative splicing in an invertebrate&lt;/title&gt;&lt;secondary-title&gt;Bmc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volume&gt;13&lt;/volume&gt;&lt;keywords&gt;&lt;keyword&gt;rna-seq&lt;/keyword&gt;&lt;keyword&gt;resolution&lt;/keyword&gt;&lt;keyword&gt;conservation&lt;/keyword&gt;&lt;keyword&gt;arabidopsis&lt;/keyword&gt;&lt;keyword&gt;divergence&lt;/keyword&gt;&lt;keyword&gt;methylome&lt;/keyword&gt;&lt;keyword&gt;patterns&lt;/keyword&gt;&lt;keyword&gt;honeybee&lt;/keyword&gt;&lt;keyword&gt;transcription&lt;/keyword&gt;&lt;keyword&gt;expression&lt;/keyword&gt;&lt;/keywords&gt;&lt;dates&gt;&lt;year&gt;2012&lt;/year&gt;&lt;pub-dates&gt;&lt;date&gt;Sep 15&lt;/date&gt;&lt;/pub-dates&gt;&lt;/dates&gt;&lt;isbn&gt;1471-2164&lt;/isbn&gt;&lt;accession-num&gt;WOS:000312736800001&lt;/accession-num&gt;&lt;urls&gt;&lt;related-urls&gt;&lt;url&gt;&amp;lt;Go to ISI&amp;gt;://WOS:000312736800001&lt;/url&gt;&lt;/related-urls&gt;&lt;/urls&gt;&lt;electronic-resource-num&gt;Artn 480&amp;#xD;10.1186/1471-2164-13-480&lt;/electronic-resource-num&gt;&lt;language&gt;English&lt;/language&gt;&lt;/record&gt;&lt;/Cite&gt;&lt;/EndNote&gt;</w:instrText>
      </w:r>
      <w:r w:rsidR="00FA0942" w:rsidRPr="00C40327">
        <w:rPr>
          <w:rFonts w:ascii="Times New Roman" w:hAnsi="Times New Roman" w:cs="Times New Roman"/>
          <w:color w:val="231F20"/>
          <w:sz w:val="20"/>
          <w:szCs w:val="20"/>
        </w:rPr>
        <w:fldChar w:fldCharType="separate"/>
      </w:r>
      <w:r w:rsidR="00FA0942" w:rsidRPr="00C40327">
        <w:rPr>
          <w:rFonts w:ascii="Times New Roman" w:hAnsi="Times New Roman" w:cs="Times New Roman"/>
          <w:noProof/>
          <w:color w:val="231F20"/>
          <w:sz w:val="20"/>
          <w:szCs w:val="20"/>
        </w:rPr>
        <w:t>[</w:t>
      </w:r>
      <w:hyperlink w:anchor="_ENREF_5" w:tooltip="Flores, 2012 #36" w:history="1">
        <w:r w:rsidR="003D0959" w:rsidRPr="00C40327">
          <w:rPr>
            <w:rFonts w:ascii="Times New Roman" w:hAnsi="Times New Roman" w:cs="Times New Roman"/>
            <w:noProof/>
            <w:color w:val="231F20"/>
            <w:sz w:val="20"/>
            <w:szCs w:val="20"/>
          </w:rPr>
          <w:t>5</w:t>
        </w:r>
      </w:hyperlink>
      <w:r w:rsidR="00FA0942" w:rsidRPr="00C40327">
        <w:rPr>
          <w:rFonts w:ascii="Times New Roman" w:hAnsi="Times New Roman" w:cs="Times New Roman"/>
          <w:noProof/>
          <w:color w:val="231F20"/>
          <w:sz w:val="20"/>
          <w:szCs w:val="20"/>
        </w:rPr>
        <w:t>]</w:t>
      </w:r>
      <w:r w:rsidR="00FA0942"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which was devoid of a transmembrane domain and anchored to the exterior surface of the plasma membrane via a glycosylphosphatidylinositol </w:t>
      </w:r>
      <w:r w:rsidR="00537042" w:rsidRPr="00C40327">
        <w:rPr>
          <w:rFonts w:ascii="Times New Roman" w:hAnsi="Times New Roman" w:cs="Times New Roman"/>
          <w:color w:val="231F20"/>
          <w:sz w:val="20"/>
          <w:szCs w:val="20"/>
        </w:rPr>
        <w:t>anchor</w:t>
      </w:r>
      <w:r w:rsidR="00FA0942" w:rsidRPr="00C40327">
        <w:rPr>
          <w:rFonts w:ascii="Times New Roman" w:hAnsi="Times New Roman" w:cs="Times New Roman"/>
          <w:color w:val="231F20"/>
          <w:sz w:val="20"/>
          <w:szCs w:val="20"/>
        </w:rPr>
        <w:fldChar w:fldCharType="begin"/>
      </w:r>
      <w:r w:rsidR="00FA0942" w:rsidRPr="00C40327">
        <w:rPr>
          <w:rFonts w:ascii="Times New Roman" w:hAnsi="Times New Roman" w:cs="Times New Roman"/>
          <w:color w:val="231F20"/>
          <w:sz w:val="20"/>
          <w:szCs w:val="20"/>
        </w:rPr>
        <w:instrText xml:space="preserve"> ADDIN EN.CITE &lt;EndNote&gt;&lt;Cite&gt;&lt;Author&gt;Hulpiau&lt;/Author&gt;&lt;Year&gt;2009&lt;/Year&gt;&lt;RecNum&gt;39&lt;/RecNum&gt;&lt;DisplayText&gt;[7]&lt;/DisplayText&gt;&lt;record&gt;&lt;rec-number&gt;39&lt;/rec-number&gt;&lt;foreign-keys&gt;&lt;key app="EN" db-id="99wxddz0mzf201edrptppws3pz5wwpe0s2rd"&gt;39&lt;/key&gt;&lt;/foreign-keys&gt;&lt;ref-type name="Journal Article"&gt;17&lt;/ref-type&gt;&lt;contributors&gt;&lt;authors&gt;&lt;author&gt;Hulpiau, P.&lt;/author&gt;&lt;author&gt;van Roy, F.&lt;/author&gt;&lt;/authors&gt;&lt;/contributors&gt;&lt;auth-address&gt;Department for Molecular Biomedical Research, VIB, Ghent, Belgium.&lt;/auth-address&gt;&lt;titles&gt;&lt;title&gt;Molecular evolution of the cadherin superfamily&lt;/title&gt;&lt;secondary-title&gt;Int J Biochem Cell Biol&lt;/secondary-title&gt;&lt;alt-title&gt;The international journal of biochemistry &amp;amp; cell biology&lt;/alt-title&gt;&lt;/titles&gt;&lt;periodical&gt;&lt;full-title&gt;Int J Biochem Cell Biol&lt;/full-title&gt;&lt;abbr-1&gt;The international journal of biochemistry &amp;amp; cell biology&lt;/abbr-1&gt;&lt;/periodical&gt;&lt;alt-periodical&gt;&lt;full-title&gt;Int J Biochem Cell Biol&lt;/full-title&gt;&lt;abbr-1&gt;The international journal of biochemistry &amp;amp; cell biology&lt;/abbr-1&gt;&lt;/alt-periodical&gt;&lt;pages&gt;349-69&lt;/pages&gt;&lt;volume&gt;41&lt;/volume&gt;&lt;number&gt;2&lt;/number&gt;&lt;keywords&gt;&lt;keyword&gt;Amino Acid Sequence&lt;/keyword&gt;&lt;keyword&gt;Animals&lt;/keyword&gt;&lt;keyword&gt;Cadherins/chemistry/*genetics/ultrastructure&lt;/keyword&gt;&lt;keyword&gt;*Evolution, Molecular&lt;/keyword&gt;&lt;keyword&gt;Models, Molecular&lt;/keyword&gt;&lt;keyword&gt;Molecular Sequence Data&lt;/keyword&gt;&lt;keyword&gt;Phylogeny&lt;/keyword&gt;&lt;/keywords&gt;&lt;dates&gt;&lt;year&gt;2009&lt;/year&gt;&lt;pub-dates&gt;&lt;date&gt;Feb&lt;/date&gt;&lt;/pub-dates&gt;&lt;/dates&gt;&lt;isbn&gt;1357-2725 (Print)&amp;#xD;1357-2725 (Linking)&lt;/isbn&gt;&lt;accession-num&gt;18848899&lt;/accession-num&gt;&lt;urls&gt;&lt;related-urls&gt;&lt;url&gt;http://www.ncbi.nlm.nih.gov/pubmed/18848899&lt;/url&gt;&lt;/related-urls&gt;&lt;/urls&gt;&lt;electronic-resource-num&gt;10.1016/j.biocel.2008.09.027&lt;/electronic-resource-num&gt;&lt;/record&gt;&lt;/Cite&gt;&lt;/EndNote&gt;</w:instrText>
      </w:r>
      <w:r w:rsidR="00FA0942" w:rsidRPr="00C40327">
        <w:rPr>
          <w:rFonts w:ascii="Times New Roman" w:hAnsi="Times New Roman" w:cs="Times New Roman"/>
          <w:color w:val="231F20"/>
          <w:sz w:val="20"/>
          <w:szCs w:val="20"/>
        </w:rPr>
        <w:fldChar w:fldCharType="separate"/>
      </w:r>
      <w:r w:rsidR="00FA0942" w:rsidRPr="00C40327">
        <w:rPr>
          <w:rFonts w:ascii="Times New Roman" w:hAnsi="Times New Roman" w:cs="Times New Roman"/>
          <w:noProof/>
          <w:color w:val="231F20"/>
          <w:sz w:val="20"/>
          <w:szCs w:val="20"/>
        </w:rPr>
        <w:t>[</w:t>
      </w:r>
      <w:hyperlink w:anchor="_ENREF_7" w:tooltip="Hulpiau, 2009 #39" w:history="1">
        <w:r w:rsidR="003D0959" w:rsidRPr="00C40327">
          <w:rPr>
            <w:rFonts w:ascii="Times New Roman" w:hAnsi="Times New Roman" w:cs="Times New Roman"/>
            <w:noProof/>
            <w:color w:val="231F20"/>
            <w:sz w:val="20"/>
            <w:szCs w:val="20"/>
          </w:rPr>
          <w:t>7</w:t>
        </w:r>
      </w:hyperlink>
      <w:r w:rsidR="00FA0942" w:rsidRPr="00C40327">
        <w:rPr>
          <w:rFonts w:ascii="Times New Roman" w:hAnsi="Times New Roman" w:cs="Times New Roman"/>
          <w:noProof/>
          <w:color w:val="231F20"/>
          <w:sz w:val="20"/>
          <w:szCs w:val="20"/>
        </w:rPr>
        <w:t>]</w:t>
      </w:r>
      <w:r w:rsidR="00FA0942"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Evidence showed that promoter methylation, which inhibits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gene expression, is mediated by DNA methyltransferases </w:t>
      </w:r>
      <w:r w:rsidR="002F3C05" w:rsidRPr="00C40327">
        <w:rPr>
          <w:rFonts w:ascii="Times New Roman" w:hAnsi="Times New Roman" w:cs="Times New Roman"/>
          <w:color w:val="231F20"/>
          <w:sz w:val="20"/>
          <w:szCs w:val="20"/>
        </w:rPr>
        <w:t xml:space="preserve">Dnmt3A </w:t>
      </w:r>
      <w:r w:rsidR="00FA0942" w:rsidRPr="00C40327">
        <w:rPr>
          <w:rFonts w:ascii="Times New Roman" w:hAnsi="Times New Roman" w:cs="Times New Roman"/>
          <w:color w:val="231F20"/>
          <w:sz w:val="20"/>
          <w:szCs w:val="20"/>
        </w:rPr>
        <w:fldChar w:fldCharType="begin">
          <w:fldData xml:space="preserve">PEVuZE5vdGU+PENpdGU+PEF1dGhvcj5TaGFtYXk8L0F1dGhvcj48WWVhcj4yMDA2PC9ZZWFyPjxS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</w:fldData>
        </w:fldChar>
      </w:r>
      <w:r w:rsidR="00FA0942" w:rsidRPr="00C40327">
        <w:rPr>
          <w:rFonts w:ascii="Times New Roman" w:hAnsi="Times New Roman" w:cs="Times New Roman"/>
          <w:color w:val="231F20"/>
          <w:sz w:val="20"/>
          <w:szCs w:val="20"/>
        </w:rPr>
        <w:instrText xml:space="preserve"> ADDIN EN.CITE </w:instrText>
      </w:r>
      <w:r w:rsidR="00FA0942" w:rsidRPr="00C40327">
        <w:rPr>
          <w:rFonts w:ascii="Times New Roman" w:hAnsi="Times New Roman" w:cs="Times New Roman"/>
          <w:color w:val="231F20"/>
          <w:sz w:val="20"/>
          <w:szCs w:val="20"/>
        </w:rPr>
        <w:fldChar w:fldCharType="begin">
          <w:fldData xml:space="preserve">PEVuZE5vdGU+PENpdGU+PEF1dGhvcj5TaGFtYXk8L0F1dGhvcj48WWVhcj4yMDA2PC9ZZWFyPjxS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</w:fldData>
        </w:fldChar>
      </w:r>
      <w:r w:rsidR="00FA0942" w:rsidRPr="00C40327">
        <w:rPr>
          <w:rFonts w:ascii="Times New Roman" w:hAnsi="Times New Roman" w:cs="Times New Roman"/>
          <w:color w:val="231F20"/>
          <w:sz w:val="20"/>
          <w:szCs w:val="20"/>
        </w:rPr>
        <w:instrText xml:space="preserve"> ADDIN EN.CITE.DATA </w:instrText>
      </w:r>
      <w:r w:rsidR="00FA0942" w:rsidRPr="00C40327">
        <w:rPr>
          <w:rFonts w:ascii="Times New Roman" w:hAnsi="Times New Roman" w:cs="Times New Roman"/>
          <w:color w:val="231F20"/>
          <w:sz w:val="20"/>
          <w:szCs w:val="20"/>
        </w:rPr>
      </w:r>
      <w:r w:rsidR="00FA0942" w:rsidRPr="00C40327">
        <w:rPr>
          <w:rFonts w:ascii="Times New Roman" w:hAnsi="Times New Roman" w:cs="Times New Roman"/>
          <w:color w:val="231F20"/>
          <w:sz w:val="20"/>
          <w:szCs w:val="20"/>
        </w:rPr>
        <w:fldChar w:fldCharType="end"/>
      </w:r>
      <w:r w:rsidR="00FA0942" w:rsidRPr="00C40327">
        <w:rPr>
          <w:rFonts w:ascii="Times New Roman" w:hAnsi="Times New Roman" w:cs="Times New Roman"/>
          <w:color w:val="231F20"/>
          <w:sz w:val="20"/>
          <w:szCs w:val="20"/>
        </w:rPr>
      </w:r>
      <w:r w:rsidR="00FA0942" w:rsidRPr="00C40327">
        <w:rPr>
          <w:rFonts w:ascii="Times New Roman" w:hAnsi="Times New Roman" w:cs="Times New Roman"/>
          <w:color w:val="231F20"/>
          <w:sz w:val="20"/>
          <w:szCs w:val="20"/>
        </w:rPr>
        <w:fldChar w:fldCharType="separate"/>
      </w:r>
      <w:r w:rsidR="00FA0942" w:rsidRPr="00C40327">
        <w:rPr>
          <w:rFonts w:ascii="Times New Roman" w:hAnsi="Times New Roman" w:cs="Times New Roman"/>
          <w:noProof/>
          <w:color w:val="231F20"/>
          <w:sz w:val="20"/>
          <w:szCs w:val="20"/>
        </w:rPr>
        <w:t>[</w:t>
      </w:r>
      <w:hyperlink w:anchor="_ENREF_8" w:tooltip="Shamay, 2006 #40" w:history="1">
        <w:r w:rsidR="003D0959" w:rsidRPr="00C40327">
          <w:rPr>
            <w:rFonts w:ascii="Times New Roman" w:hAnsi="Times New Roman" w:cs="Times New Roman"/>
            <w:noProof/>
            <w:color w:val="231F20"/>
            <w:sz w:val="20"/>
            <w:szCs w:val="20"/>
          </w:rPr>
          <w:t>8</w:t>
        </w:r>
      </w:hyperlink>
      <w:r w:rsidR="00FA0942" w:rsidRPr="00C40327">
        <w:rPr>
          <w:rFonts w:ascii="Times New Roman" w:hAnsi="Times New Roman" w:cs="Times New Roman"/>
          <w:noProof/>
          <w:color w:val="231F20"/>
          <w:sz w:val="20"/>
          <w:szCs w:val="20"/>
        </w:rPr>
        <w:t>]</w:t>
      </w:r>
      <w:r w:rsidR="00FA0942"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Researchers have reported that hypermethylation and loss of function of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was detected in in breast</w:t>
      </w:r>
      <w:r w:rsidR="00FA0942" w:rsidRPr="00C40327">
        <w:rPr>
          <w:rFonts w:ascii="Times New Roman" w:hAnsi="Times New Roman" w:cs="Times New Roman"/>
          <w:color w:val="231F20"/>
          <w:sz w:val="20"/>
          <w:szCs w:val="20"/>
        </w:rPr>
        <w:fldChar w:fldCharType="begin">
          <w:fldData xml:space="preserve">PEVuZE5vdGU+PENpdGU+PEF1dGhvcj5SaWVuZXI8L0F1dGhvcj48WWVhcj4yMDA4PC9ZZWFyPjxS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</w:fldData>
        </w:fldChar>
      </w:r>
      <w:r w:rsidR="00FA0942" w:rsidRPr="00C40327">
        <w:rPr>
          <w:rFonts w:ascii="Times New Roman" w:hAnsi="Times New Roman" w:cs="Times New Roman"/>
          <w:color w:val="231F20"/>
          <w:sz w:val="20"/>
          <w:szCs w:val="20"/>
        </w:rPr>
        <w:instrText xml:space="preserve"> ADDIN EN.CITE </w:instrText>
      </w:r>
      <w:r w:rsidR="00FA0942" w:rsidRPr="00C40327">
        <w:rPr>
          <w:rFonts w:ascii="Times New Roman" w:hAnsi="Times New Roman" w:cs="Times New Roman"/>
          <w:color w:val="231F20"/>
          <w:sz w:val="20"/>
          <w:szCs w:val="20"/>
        </w:rPr>
        <w:fldChar w:fldCharType="begin">
          <w:fldData xml:space="preserve">PEVuZE5vdGU+PENpdGU+PEF1dGhvcj5SaWVuZXI8L0F1dGhvcj48WWVhcj4yMDA4PC9ZZWFyPjxS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</w:fldData>
        </w:fldChar>
      </w:r>
      <w:r w:rsidR="00FA0942" w:rsidRPr="00C40327">
        <w:rPr>
          <w:rFonts w:ascii="Times New Roman" w:hAnsi="Times New Roman" w:cs="Times New Roman"/>
          <w:color w:val="231F20"/>
          <w:sz w:val="20"/>
          <w:szCs w:val="20"/>
        </w:rPr>
        <w:instrText xml:space="preserve"> ADDIN EN.CITE.DATA </w:instrText>
      </w:r>
      <w:r w:rsidR="00FA0942" w:rsidRPr="00C40327">
        <w:rPr>
          <w:rFonts w:ascii="Times New Roman" w:hAnsi="Times New Roman" w:cs="Times New Roman"/>
          <w:color w:val="231F20"/>
          <w:sz w:val="20"/>
          <w:szCs w:val="20"/>
        </w:rPr>
      </w:r>
      <w:r w:rsidR="00FA0942" w:rsidRPr="00C40327">
        <w:rPr>
          <w:rFonts w:ascii="Times New Roman" w:hAnsi="Times New Roman" w:cs="Times New Roman"/>
          <w:color w:val="231F20"/>
          <w:sz w:val="20"/>
          <w:szCs w:val="20"/>
        </w:rPr>
        <w:fldChar w:fldCharType="end"/>
      </w:r>
      <w:r w:rsidR="00FA0942" w:rsidRPr="00C40327">
        <w:rPr>
          <w:rFonts w:ascii="Times New Roman" w:hAnsi="Times New Roman" w:cs="Times New Roman"/>
          <w:color w:val="231F20"/>
          <w:sz w:val="20"/>
          <w:szCs w:val="20"/>
        </w:rPr>
      </w:r>
      <w:r w:rsidR="00FA0942" w:rsidRPr="00C40327">
        <w:rPr>
          <w:rFonts w:ascii="Times New Roman" w:hAnsi="Times New Roman" w:cs="Times New Roman"/>
          <w:color w:val="231F20"/>
          <w:sz w:val="20"/>
          <w:szCs w:val="20"/>
        </w:rPr>
        <w:fldChar w:fldCharType="separate"/>
      </w:r>
      <w:r w:rsidR="00FA0942" w:rsidRPr="00C40327">
        <w:rPr>
          <w:rFonts w:ascii="Times New Roman" w:hAnsi="Times New Roman" w:cs="Times New Roman"/>
          <w:noProof/>
          <w:color w:val="231F20"/>
          <w:sz w:val="20"/>
          <w:szCs w:val="20"/>
        </w:rPr>
        <w:t>[</w:t>
      </w:r>
      <w:hyperlink w:anchor="_ENREF_9" w:tooltip="Riener, 2008 #65" w:history="1">
        <w:r w:rsidR="003D0959" w:rsidRPr="00C40327">
          <w:rPr>
            <w:rFonts w:ascii="Times New Roman" w:hAnsi="Times New Roman" w:cs="Times New Roman"/>
            <w:noProof/>
            <w:color w:val="231F20"/>
            <w:sz w:val="20"/>
            <w:szCs w:val="20"/>
          </w:rPr>
          <w:t>9</w:t>
        </w:r>
      </w:hyperlink>
      <w:r w:rsidR="00FA0942" w:rsidRPr="00C40327">
        <w:rPr>
          <w:rFonts w:ascii="Times New Roman" w:hAnsi="Times New Roman" w:cs="Times New Roman"/>
          <w:noProof/>
          <w:color w:val="231F20"/>
          <w:sz w:val="20"/>
          <w:szCs w:val="20"/>
        </w:rPr>
        <w:t>]</w:t>
      </w:r>
      <w:r w:rsidR="00FA0942"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and lung cancers</w:t>
      </w:r>
      <w:r w:rsidR="00FA0942" w:rsidRPr="00C40327">
        <w:rPr>
          <w:rFonts w:ascii="Times New Roman" w:hAnsi="Times New Roman" w:cs="Times New Roman"/>
          <w:color w:val="231F20"/>
          <w:sz w:val="20"/>
          <w:szCs w:val="20"/>
        </w:rPr>
        <w:fldChar w:fldCharType="begin">
          <w:fldData xml:space="preserve">PEVuZE5vdGU+PENpdGU+PEF1dGhvcj5TYXRvPC9BdXRob3I+PFllYXI+MTk5ODwvWWVhcj48UmVj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</w:fldData>
        </w:fldChar>
      </w:r>
      <w:r w:rsidR="00FA0942" w:rsidRPr="00C40327">
        <w:rPr>
          <w:rFonts w:ascii="Times New Roman" w:hAnsi="Times New Roman" w:cs="Times New Roman"/>
          <w:color w:val="231F20"/>
          <w:sz w:val="20"/>
          <w:szCs w:val="20"/>
        </w:rPr>
        <w:instrText xml:space="preserve"> ADDIN EN.CITE </w:instrText>
      </w:r>
      <w:r w:rsidR="00FA0942" w:rsidRPr="00C40327">
        <w:rPr>
          <w:rFonts w:ascii="Times New Roman" w:hAnsi="Times New Roman" w:cs="Times New Roman"/>
          <w:color w:val="231F20"/>
          <w:sz w:val="20"/>
          <w:szCs w:val="20"/>
        </w:rPr>
        <w:fldChar w:fldCharType="begin">
          <w:fldData xml:space="preserve">PEVuZE5vdGU+PENpdGU+PEF1dGhvcj5TYXRvPC9BdXRob3I+PFllYXI+MTk5ODwvWWVhcj48UmVj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</w:fldData>
        </w:fldChar>
      </w:r>
      <w:r w:rsidR="00FA0942" w:rsidRPr="00C40327">
        <w:rPr>
          <w:rFonts w:ascii="Times New Roman" w:hAnsi="Times New Roman" w:cs="Times New Roman"/>
          <w:color w:val="231F20"/>
          <w:sz w:val="20"/>
          <w:szCs w:val="20"/>
        </w:rPr>
        <w:instrText xml:space="preserve"> ADDIN EN.CITE.DATA </w:instrText>
      </w:r>
      <w:r w:rsidR="00FA0942" w:rsidRPr="00C40327">
        <w:rPr>
          <w:rFonts w:ascii="Times New Roman" w:hAnsi="Times New Roman" w:cs="Times New Roman"/>
          <w:color w:val="231F20"/>
          <w:sz w:val="20"/>
          <w:szCs w:val="20"/>
        </w:rPr>
      </w:r>
      <w:r w:rsidR="00FA0942" w:rsidRPr="00C40327">
        <w:rPr>
          <w:rFonts w:ascii="Times New Roman" w:hAnsi="Times New Roman" w:cs="Times New Roman"/>
          <w:color w:val="231F20"/>
          <w:sz w:val="20"/>
          <w:szCs w:val="20"/>
        </w:rPr>
        <w:fldChar w:fldCharType="end"/>
      </w:r>
      <w:r w:rsidR="00FA0942" w:rsidRPr="00C40327">
        <w:rPr>
          <w:rFonts w:ascii="Times New Roman" w:hAnsi="Times New Roman" w:cs="Times New Roman"/>
          <w:color w:val="231F20"/>
          <w:sz w:val="20"/>
          <w:szCs w:val="20"/>
        </w:rPr>
      </w:r>
      <w:r w:rsidR="00FA0942" w:rsidRPr="00C40327">
        <w:rPr>
          <w:rFonts w:ascii="Times New Roman" w:hAnsi="Times New Roman" w:cs="Times New Roman"/>
          <w:color w:val="231F20"/>
          <w:sz w:val="20"/>
          <w:szCs w:val="20"/>
        </w:rPr>
        <w:fldChar w:fldCharType="separate"/>
      </w:r>
      <w:r w:rsidR="00FA0942" w:rsidRPr="00C40327">
        <w:rPr>
          <w:rFonts w:ascii="Times New Roman" w:hAnsi="Times New Roman" w:cs="Times New Roman"/>
          <w:noProof/>
          <w:color w:val="231F20"/>
          <w:sz w:val="20"/>
          <w:szCs w:val="20"/>
        </w:rPr>
        <w:t>[</w:t>
      </w:r>
      <w:hyperlink w:anchor="_ENREF_10" w:tooltip="Sato, 1998 #42" w:history="1">
        <w:r w:rsidR="003D0959" w:rsidRPr="00C40327">
          <w:rPr>
            <w:rFonts w:ascii="Times New Roman" w:hAnsi="Times New Roman" w:cs="Times New Roman"/>
            <w:noProof/>
            <w:color w:val="231F20"/>
            <w:sz w:val="20"/>
            <w:szCs w:val="20"/>
          </w:rPr>
          <w:t>10-12</w:t>
        </w:r>
      </w:hyperlink>
      <w:r w:rsidR="00FA0942" w:rsidRPr="00C40327">
        <w:rPr>
          <w:rFonts w:ascii="Times New Roman" w:hAnsi="Times New Roman" w:cs="Times New Roman"/>
          <w:noProof/>
          <w:color w:val="231F20"/>
          <w:sz w:val="20"/>
          <w:szCs w:val="20"/>
        </w:rPr>
        <w:t>]</w:t>
      </w:r>
      <w:r w:rsidR="00FA0942"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in pituitary adenomas</w:t>
      </w:r>
      <w:r w:rsidR="00FA0942" w:rsidRPr="00C40327">
        <w:rPr>
          <w:rFonts w:ascii="Times New Roman" w:hAnsi="Times New Roman" w:cs="Times New Roman"/>
          <w:color w:val="231F20"/>
          <w:sz w:val="20"/>
          <w:szCs w:val="20"/>
        </w:rPr>
        <w:fldChar w:fldCharType="begin">
          <w:fldData xml:space="preserve">PEVuZE5vdGU+PENpdGU+PEF1dGhvcj5RaWFuPC9BdXRob3I+PFllYXI+MjAwNzwvWWVhcj48UmVj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</w:fldData>
        </w:fldChar>
      </w:r>
      <w:r w:rsidR="00FA0942" w:rsidRPr="00C40327">
        <w:rPr>
          <w:rFonts w:ascii="Times New Roman" w:hAnsi="Times New Roman" w:cs="Times New Roman"/>
          <w:color w:val="231F20"/>
          <w:sz w:val="20"/>
          <w:szCs w:val="20"/>
        </w:rPr>
        <w:instrText xml:space="preserve"> ADDIN EN.CITE </w:instrText>
      </w:r>
      <w:r w:rsidR="00FA0942" w:rsidRPr="00C40327">
        <w:rPr>
          <w:rFonts w:ascii="Times New Roman" w:hAnsi="Times New Roman" w:cs="Times New Roman"/>
          <w:color w:val="231F20"/>
          <w:sz w:val="20"/>
          <w:szCs w:val="20"/>
        </w:rPr>
        <w:fldChar w:fldCharType="begin">
          <w:fldData xml:space="preserve">PEVuZE5vdGU+PENpdGU+PEF1dGhvcj5RaWFuPC9BdXRob3I+PFllYXI+MjAwNzwvWWVhcj48UmVj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</w:fldData>
        </w:fldChar>
      </w:r>
      <w:r w:rsidR="00FA0942" w:rsidRPr="00C40327">
        <w:rPr>
          <w:rFonts w:ascii="Times New Roman" w:hAnsi="Times New Roman" w:cs="Times New Roman"/>
          <w:color w:val="231F20"/>
          <w:sz w:val="20"/>
          <w:szCs w:val="20"/>
        </w:rPr>
        <w:instrText xml:space="preserve"> ADDIN EN.CITE.DATA </w:instrText>
      </w:r>
      <w:r w:rsidR="00FA0942" w:rsidRPr="00C40327">
        <w:rPr>
          <w:rFonts w:ascii="Times New Roman" w:hAnsi="Times New Roman" w:cs="Times New Roman"/>
          <w:color w:val="231F20"/>
          <w:sz w:val="20"/>
          <w:szCs w:val="20"/>
        </w:rPr>
      </w:r>
      <w:r w:rsidR="00FA0942" w:rsidRPr="00C40327">
        <w:rPr>
          <w:rFonts w:ascii="Times New Roman" w:hAnsi="Times New Roman" w:cs="Times New Roman"/>
          <w:color w:val="231F20"/>
          <w:sz w:val="20"/>
          <w:szCs w:val="20"/>
        </w:rPr>
        <w:fldChar w:fldCharType="end"/>
      </w:r>
      <w:r w:rsidR="00FA0942" w:rsidRPr="00C40327">
        <w:rPr>
          <w:rFonts w:ascii="Times New Roman" w:hAnsi="Times New Roman" w:cs="Times New Roman"/>
          <w:color w:val="231F20"/>
          <w:sz w:val="20"/>
          <w:szCs w:val="20"/>
        </w:rPr>
      </w:r>
      <w:r w:rsidR="00FA0942" w:rsidRPr="00C40327">
        <w:rPr>
          <w:rFonts w:ascii="Times New Roman" w:hAnsi="Times New Roman" w:cs="Times New Roman"/>
          <w:color w:val="231F20"/>
          <w:sz w:val="20"/>
          <w:szCs w:val="20"/>
        </w:rPr>
        <w:fldChar w:fldCharType="separate"/>
      </w:r>
      <w:r w:rsidR="00FA0942" w:rsidRPr="00C40327">
        <w:rPr>
          <w:rFonts w:ascii="Times New Roman" w:hAnsi="Times New Roman" w:cs="Times New Roman"/>
          <w:noProof/>
          <w:color w:val="231F20"/>
          <w:sz w:val="20"/>
          <w:szCs w:val="20"/>
        </w:rPr>
        <w:t>[</w:t>
      </w:r>
      <w:hyperlink w:anchor="_ENREF_13" w:tooltip="Qian, 2007 #45" w:history="1">
        <w:r w:rsidR="003D0959" w:rsidRPr="00C40327">
          <w:rPr>
            <w:rFonts w:ascii="Times New Roman" w:hAnsi="Times New Roman" w:cs="Times New Roman"/>
            <w:noProof/>
            <w:color w:val="231F20"/>
            <w:sz w:val="20"/>
            <w:szCs w:val="20"/>
          </w:rPr>
          <w:t>13</w:t>
        </w:r>
      </w:hyperlink>
      <w:r w:rsidR="00FA0942" w:rsidRPr="00C40327">
        <w:rPr>
          <w:rFonts w:ascii="Times New Roman" w:hAnsi="Times New Roman" w:cs="Times New Roman"/>
          <w:noProof/>
          <w:color w:val="231F20"/>
          <w:sz w:val="20"/>
          <w:szCs w:val="20"/>
        </w:rPr>
        <w:t>]</w:t>
      </w:r>
      <w:r w:rsidR="00FA0942"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diffuse large B cell lymphoma</w:t>
      </w:r>
      <w:r w:rsidR="00263436" w:rsidRPr="00C40327">
        <w:rPr>
          <w:rFonts w:ascii="Times New Roman" w:hAnsi="Times New Roman" w:cs="Times New Roman"/>
          <w:color w:val="231F20"/>
          <w:sz w:val="20"/>
          <w:szCs w:val="20"/>
        </w:rPr>
        <w:fldChar w:fldCharType="begin">
          <w:fldData xml:space="preserve">PEVuZE5vdGU+PENpdGU+PEF1dGhvcj5PZ2FtYTwvQXV0aG9yPjxZZWFyPjIwMDQ8L1llYXI+PFJl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</w:fldData>
        </w:fldChar>
      </w:r>
      <w:r w:rsidR="00263436" w:rsidRPr="00C40327">
        <w:rPr>
          <w:rFonts w:ascii="Times New Roman" w:hAnsi="Times New Roman" w:cs="Times New Roman"/>
          <w:color w:val="231F20"/>
          <w:sz w:val="20"/>
          <w:szCs w:val="20"/>
        </w:rPr>
        <w:instrText xml:space="preserve"> ADDIN EN.CITE </w:instrText>
      </w:r>
      <w:r w:rsidR="00263436" w:rsidRPr="00C40327">
        <w:rPr>
          <w:rFonts w:ascii="Times New Roman" w:hAnsi="Times New Roman" w:cs="Times New Roman"/>
          <w:color w:val="231F20"/>
          <w:sz w:val="20"/>
          <w:szCs w:val="20"/>
        </w:rPr>
        <w:fldChar w:fldCharType="begin">
          <w:fldData xml:space="preserve">PEVuZE5vdGU+PENpdGU+PEF1dGhvcj5PZ2FtYTwvQXV0aG9yPjxZZWFyPjIwMDQ8L1llYXI+PFJl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</w:fldData>
        </w:fldChar>
      </w:r>
      <w:r w:rsidR="00263436" w:rsidRPr="00C40327">
        <w:rPr>
          <w:rFonts w:ascii="Times New Roman" w:hAnsi="Times New Roman" w:cs="Times New Roman"/>
          <w:color w:val="231F20"/>
          <w:sz w:val="20"/>
          <w:szCs w:val="20"/>
        </w:rPr>
        <w:instrText xml:space="preserve"> ADDIN EN.CITE.DATA </w:instrText>
      </w:r>
      <w:r w:rsidR="00263436" w:rsidRPr="00C40327">
        <w:rPr>
          <w:rFonts w:ascii="Times New Roman" w:hAnsi="Times New Roman" w:cs="Times New Roman"/>
          <w:color w:val="231F20"/>
          <w:sz w:val="20"/>
          <w:szCs w:val="20"/>
        </w:rPr>
      </w:r>
      <w:r w:rsidR="00263436" w:rsidRPr="00C40327">
        <w:rPr>
          <w:rFonts w:ascii="Times New Roman" w:hAnsi="Times New Roman" w:cs="Times New Roman"/>
          <w:color w:val="231F20"/>
          <w:sz w:val="20"/>
          <w:szCs w:val="20"/>
        </w:rPr>
        <w:fldChar w:fldCharType="end"/>
      </w:r>
      <w:r w:rsidR="00263436" w:rsidRPr="00C40327">
        <w:rPr>
          <w:rFonts w:ascii="Times New Roman" w:hAnsi="Times New Roman" w:cs="Times New Roman"/>
          <w:color w:val="231F20"/>
          <w:sz w:val="20"/>
          <w:szCs w:val="20"/>
        </w:rPr>
      </w:r>
      <w:r w:rsidR="00263436" w:rsidRPr="00C40327">
        <w:rPr>
          <w:rFonts w:ascii="Times New Roman" w:hAnsi="Times New Roman" w:cs="Times New Roman"/>
          <w:color w:val="231F20"/>
          <w:sz w:val="20"/>
          <w:szCs w:val="20"/>
        </w:rPr>
        <w:fldChar w:fldCharType="separate"/>
      </w:r>
      <w:r w:rsidR="00263436" w:rsidRPr="00C40327">
        <w:rPr>
          <w:rFonts w:ascii="Times New Roman" w:hAnsi="Times New Roman" w:cs="Times New Roman"/>
          <w:noProof/>
          <w:color w:val="231F20"/>
          <w:sz w:val="20"/>
          <w:szCs w:val="20"/>
        </w:rPr>
        <w:t>[</w:t>
      </w:r>
      <w:hyperlink w:anchor="_ENREF_14" w:tooltip="Ogama, 2004 #46" w:history="1">
        <w:r w:rsidR="003D0959" w:rsidRPr="00C40327">
          <w:rPr>
            <w:rFonts w:ascii="Times New Roman" w:hAnsi="Times New Roman" w:cs="Times New Roman"/>
            <w:noProof/>
            <w:color w:val="231F20"/>
            <w:sz w:val="20"/>
            <w:szCs w:val="20"/>
          </w:rPr>
          <w:t>14</w:t>
        </w:r>
      </w:hyperlink>
      <w:r w:rsidR="00263436" w:rsidRPr="00C40327">
        <w:rPr>
          <w:rFonts w:ascii="Times New Roman" w:hAnsi="Times New Roman" w:cs="Times New Roman"/>
          <w:noProof/>
          <w:color w:val="231F20"/>
          <w:sz w:val="20"/>
          <w:szCs w:val="20"/>
        </w:rPr>
        <w:t>]</w:t>
      </w:r>
      <w:r w:rsidR="00263436"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and nasopharyngeal carcinoma</w:t>
      </w:r>
      <w:r w:rsidR="00263436" w:rsidRPr="00C40327">
        <w:rPr>
          <w:rFonts w:ascii="Times New Roman" w:hAnsi="Times New Roman" w:cs="Times New Roman"/>
          <w:color w:val="231F20"/>
          <w:sz w:val="20"/>
          <w:szCs w:val="20"/>
        </w:rPr>
        <w:fldChar w:fldCharType="begin">
          <w:fldData xml:space="preserve">PEVuZE5vdGU+PENpdGU+PEF1dGhvcj5TdW48L0F1dGhvcj48WWVhcj4yMDA3PC9ZZWFyPjxSZWNO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</w:fldData>
        </w:fldChar>
      </w:r>
      <w:r w:rsidR="00263436" w:rsidRPr="00C40327">
        <w:rPr>
          <w:rFonts w:ascii="Times New Roman" w:hAnsi="Times New Roman" w:cs="Times New Roman"/>
          <w:color w:val="231F20"/>
          <w:sz w:val="20"/>
          <w:szCs w:val="20"/>
        </w:rPr>
        <w:instrText xml:space="preserve"> ADDIN EN.CITE </w:instrText>
      </w:r>
      <w:r w:rsidR="00263436" w:rsidRPr="00C40327">
        <w:rPr>
          <w:rFonts w:ascii="Times New Roman" w:hAnsi="Times New Roman" w:cs="Times New Roman"/>
          <w:color w:val="231F20"/>
          <w:sz w:val="20"/>
          <w:szCs w:val="20"/>
        </w:rPr>
        <w:fldChar w:fldCharType="begin">
          <w:fldData xml:space="preserve">PEVuZE5vdGU+PENpdGU+PEF1dGhvcj5TdW48L0F1dGhvcj48WWVhcj4yMDA3PC9ZZWFyPjxSZWNO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</w:fldData>
        </w:fldChar>
      </w:r>
      <w:r w:rsidR="00263436" w:rsidRPr="00C40327">
        <w:rPr>
          <w:rFonts w:ascii="Times New Roman" w:hAnsi="Times New Roman" w:cs="Times New Roman"/>
          <w:color w:val="231F20"/>
          <w:sz w:val="20"/>
          <w:szCs w:val="20"/>
        </w:rPr>
        <w:instrText xml:space="preserve"> ADDIN EN.CITE.DATA </w:instrText>
      </w:r>
      <w:r w:rsidR="00263436" w:rsidRPr="00C40327">
        <w:rPr>
          <w:rFonts w:ascii="Times New Roman" w:hAnsi="Times New Roman" w:cs="Times New Roman"/>
          <w:color w:val="231F20"/>
          <w:sz w:val="20"/>
          <w:szCs w:val="20"/>
        </w:rPr>
      </w:r>
      <w:r w:rsidR="00263436" w:rsidRPr="00C40327">
        <w:rPr>
          <w:rFonts w:ascii="Times New Roman" w:hAnsi="Times New Roman" w:cs="Times New Roman"/>
          <w:color w:val="231F20"/>
          <w:sz w:val="20"/>
          <w:szCs w:val="20"/>
        </w:rPr>
        <w:fldChar w:fldCharType="end"/>
      </w:r>
      <w:r w:rsidR="00263436" w:rsidRPr="00C40327">
        <w:rPr>
          <w:rFonts w:ascii="Times New Roman" w:hAnsi="Times New Roman" w:cs="Times New Roman"/>
          <w:color w:val="231F20"/>
          <w:sz w:val="20"/>
          <w:szCs w:val="20"/>
        </w:rPr>
      </w:r>
      <w:r w:rsidR="00263436" w:rsidRPr="00C40327">
        <w:rPr>
          <w:rFonts w:ascii="Times New Roman" w:hAnsi="Times New Roman" w:cs="Times New Roman"/>
          <w:color w:val="231F20"/>
          <w:sz w:val="20"/>
          <w:szCs w:val="20"/>
        </w:rPr>
        <w:fldChar w:fldCharType="separate"/>
      </w:r>
      <w:r w:rsidR="00263436" w:rsidRPr="00C40327">
        <w:rPr>
          <w:rFonts w:ascii="Times New Roman" w:hAnsi="Times New Roman" w:cs="Times New Roman"/>
          <w:noProof/>
          <w:color w:val="231F20"/>
          <w:sz w:val="20"/>
          <w:szCs w:val="20"/>
        </w:rPr>
        <w:t>[</w:t>
      </w:r>
      <w:hyperlink w:anchor="_ENREF_15" w:tooltip="Sun, 2007 #47" w:history="1">
        <w:r w:rsidR="003D0959" w:rsidRPr="00C40327">
          <w:rPr>
            <w:rFonts w:ascii="Times New Roman" w:hAnsi="Times New Roman" w:cs="Times New Roman"/>
            <w:noProof/>
            <w:color w:val="231F20"/>
            <w:sz w:val="20"/>
            <w:szCs w:val="20"/>
          </w:rPr>
          <w:t>15</w:t>
        </w:r>
      </w:hyperlink>
      <w:r w:rsidR="00263436" w:rsidRPr="00C40327">
        <w:rPr>
          <w:rFonts w:ascii="Times New Roman" w:hAnsi="Times New Roman" w:cs="Times New Roman"/>
          <w:noProof/>
          <w:color w:val="231F20"/>
          <w:sz w:val="20"/>
          <w:szCs w:val="20"/>
        </w:rPr>
        <w:t>]</w:t>
      </w:r>
      <w:r w:rsidR="00263436"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w:t>
      </w:r>
      <w:r w:rsidR="00537042" w:rsidRPr="00C40327">
        <w:rPr>
          <w:rFonts w:ascii="Times New Roman" w:hAnsi="Times New Roman" w:cs="Times New Roman"/>
          <w:color w:val="231F20"/>
          <w:sz w:val="20"/>
          <w:szCs w:val="20"/>
        </w:rPr>
        <w:t>Furthermore</w:t>
      </w:r>
      <w:r w:rsidRPr="00C40327">
        <w:rPr>
          <w:rFonts w:ascii="Times New Roman" w:hAnsi="Times New Roman" w:cs="Times New Roman"/>
          <w:color w:val="231F20"/>
          <w:sz w:val="20"/>
          <w:szCs w:val="20"/>
        </w:rPr>
        <w:t xml:space="preserve">,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gene has been suggested as an early detecting marker for lung </w:t>
      </w:r>
      <w:r w:rsidR="00537042" w:rsidRPr="00C40327">
        <w:rPr>
          <w:rFonts w:ascii="Times New Roman" w:hAnsi="Times New Roman" w:cs="Times New Roman"/>
          <w:color w:val="231F20"/>
          <w:sz w:val="20"/>
          <w:szCs w:val="20"/>
        </w:rPr>
        <w:t>cancers</w:t>
      </w:r>
      <w:r w:rsidR="00263436" w:rsidRPr="00C40327">
        <w:rPr>
          <w:rFonts w:ascii="Times New Roman" w:hAnsi="Times New Roman" w:cs="Times New Roman"/>
          <w:color w:val="231F20"/>
          <w:sz w:val="20"/>
          <w:szCs w:val="20"/>
        </w:rPr>
        <w:fldChar w:fldCharType="begin"/>
      </w:r>
      <w:r w:rsidR="00263436" w:rsidRPr="00C40327">
        <w:rPr>
          <w:rFonts w:ascii="Times New Roman" w:hAnsi="Times New Roman" w:cs="Times New Roman"/>
          <w:color w:val="231F20"/>
          <w:sz w:val="20"/>
          <w:szCs w:val="20"/>
        </w:rPr>
        <w:instrText xml:space="preserve"> ADDIN EN.CITE &lt;EndNote&gt;&lt;Cite&gt;&lt;Author&gt;Kim&lt;/Author&gt;&lt;Year&gt;2007&lt;/Year&gt;&lt;RecNum&gt;1&lt;/RecNum&gt;&lt;DisplayText&gt;[16]&lt;/DisplayText&gt;&lt;record&gt;&lt;rec-number&gt;1&lt;/rec-number&gt;&lt;foreign-keys&gt;&lt;key app="EN" db-id="99wxddz0mzf201edrptppws3pz5wwpe0s2rd"&gt;1&lt;/key&gt;&lt;key app="ENWeb" db-id=""&gt;0&lt;/key&gt;&lt;/foreign-keys&gt;&lt;ref-type name="Journal Article"&gt;17&lt;/ref-type&gt;&lt;contributors&gt;&lt;authors&gt;&lt;author&gt;Kim, D. S.&lt;/author&gt;&lt;author&gt;Kim, M. J.&lt;/author&gt;&lt;author&gt;Lee, J. Y.&lt;/author&gt;&lt;author&gt;Kim, Y. Z.&lt;/author&gt;&lt;author&gt;Kim, E. J.&lt;/author&gt;&lt;author&gt;Park, J. Y.&lt;/author&gt;&lt;/authors&gt;&lt;/contributors&gt;&lt;auth-address&gt;Department of Anatomy, School of Medicine, Kyungpook National University, Daegu, Republic of Korea.&lt;/auth-address&gt;&lt;titles&gt;&lt;title&gt;Aberrant methylation of E-cadherin and H-cadherin genes in nonsmall cell lung cancer and its relation to clinicopathologic features&lt;/title&gt;&lt;secondary-title&gt;Cancer&lt;/secondary-title&gt;&lt;alt-title&gt;Cancer&lt;/alt-title&gt;&lt;/titles&gt;&lt;periodical&gt;&lt;full-title&gt;Cancer&lt;/full-title&gt;&lt;abbr-1&gt;Cancer&lt;/abbr-1&gt;&lt;/periodical&gt;&lt;alt-periodical&gt;&lt;full-title&gt;Cancer&lt;/full-title&gt;&lt;abbr-1&gt;Cancer&lt;/abbr-1&gt;&lt;/alt-periodical&gt;&lt;pages&gt;2785-92&lt;/pages&gt;&lt;volume&gt;110&lt;/volume&gt;&lt;number&gt;12&lt;/number&gt;&lt;keywords&gt;&lt;keyword&gt;Adult&lt;/keyword&gt;&lt;keyword&gt;Aged&lt;/keyword&gt;&lt;keyword&gt;Aged, 80 and over&lt;/keyword&gt;&lt;keyword&gt;Cadherins/*genetics&lt;/keyword&gt;&lt;keyword&gt;Carcinoma, Non-Small-Cell Lung/*genetics&lt;/keyword&gt;&lt;keyword&gt;*DNA Methylation&lt;/keyword&gt;&lt;keyword&gt;Female&lt;/keyword&gt;&lt;keyword&gt;Humans&lt;/keyword&gt;&lt;keyword&gt;Lung Neoplasms/*genetics&lt;/keyword&gt;&lt;keyword&gt;Male&lt;/keyword&gt;&lt;keyword&gt;Middle Aged&lt;/keyword&gt;&lt;keyword&gt;Polymerase Chain Reaction&lt;/keyword&gt;&lt;keyword&gt;Promoter Regions, Genetic&lt;/keyword&gt;&lt;keyword&gt;Survival Rate&lt;/keyword&gt;&lt;keyword&gt;Tumor Markers, Biological&lt;/keyword&gt;&lt;/keywords&gt;&lt;dates&gt;&lt;year&gt;2007&lt;/year&gt;&lt;pub-dates&gt;&lt;date&gt;Dec 15&lt;/date&gt;&lt;/pub-dates&gt;&lt;/dates&gt;&lt;isbn&gt;0008-543X (Print)&amp;#xD;0008-543X (Linking)&lt;/isbn&gt;&lt;accession-num&gt;17960794&lt;/accession-num&gt;&lt;urls&gt;&lt;related-urls&gt;&lt;url&gt;http://www.ncbi.nlm.nih.gov/pubmed/17960794&lt;/url&gt;&lt;/related-urls&gt;&lt;/urls&gt;&lt;electronic-resource-num&gt;10.1002/cncr.23113&lt;/electronic-resource-num&gt;&lt;/record&gt;&lt;/Cite&gt;&lt;/EndNote&gt;</w:instrText>
      </w:r>
      <w:r w:rsidR="00263436" w:rsidRPr="00C40327">
        <w:rPr>
          <w:rFonts w:ascii="Times New Roman" w:hAnsi="Times New Roman" w:cs="Times New Roman"/>
          <w:color w:val="231F20"/>
          <w:sz w:val="20"/>
          <w:szCs w:val="20"/>
        </w:rPr>
        <w:fldChar w:fldCharType="separate"/>
      </w:r>
      <w:r w:rsidR="00263436" w:rsidRPr="00C40327">
        <w:rPr>
          <w:rFonts w:ascii="Times New Roman" w:hAnsi="Times New Roman" w:cs="Times New Roman"/>
          <w:noProof/>
          <w:color w:val="231F20"/>
          <w:sz w:val="20"/>
          <w:szCs w:val="20"/>
        </w:rPr>
        <w:t>[</w:t>
      </w:r>
      <w:hyperlink w:anchor="_ENREF_16" w:tooltip="Kim, 2007 #1" w:history="1">
        <w:r w:rsidR="003D0959" w:rsidRPr="00C40327">
          <w:rPr>
            <w:rFonts w:ascii="Times New Roman" w:hAnsi="Times New Roman" w:cs="Times New Roman"/>
            <w:noProof/>
            <w:color w:val="231F20"/>
            <w:sz w:val="20"/>
            <w:szCs w:val="20"/>
          </w:rPr>
          <w:t>16</w:t>
        </w:r>
      </w:hyperlink>
      <w:r w:rsidR="00263436" w:rsidRPr="00C40327">
        <w:rPr>
          <w:rFonts w:ascii="Times New Roman" w:hAnsi="Times New Roman" w:cs="Times New Roman"/>
          <w:noProof/>
          <w:color w:val="231F20"/>
          <w:sz w:val="20"/>
          <w:szCs w:val="20"/>
        </w:rPr>
        <w:t>]</w:t>
      </w:r>
      <w:r w:rsidR="00263436"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w:t>
      </w:r>
    </w:p>
    <w:p w14:paraId="7F85D0CB" w14:textId="1F07BBF2" w:rsidR="00A15D3E" w:rsidRPr="00C40327" w:rsidRDefault="00A15D3E" w:rsidP="005D739B">
      <w:pPr>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In this article, we conducted a meta-analysis of the sensitivity and specificity of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methylation on NSCLC diagnosis. </w:t>
      </w:r>
      <w:bookmarkStart w:id="9" w:name="OLE_LINK3"/>
      <w:bookmarkStart w:id="10" w:name="OLE_LINK4"/>
      <w:r w:rsidRPr="00C40327">
        <w:rPr>
          <w:rFonts w:ascii="Times New Roman" w:hAnsi="Times New Roman" w:cs="Times New Roman"/>
          <w:color w:val="231F20"/>
          <w:sz w:val="20"/>
          <w:szCs w:val="20"/>
        </w:rPr>
        <w:t>The studies</w:t>
      </w:r>
      <w:r w:rsidR="00816C2F" w:rsidRPr="00C40327">
        <w:rPr>
          <w:rFonts w:ascii="Times New Roman" w:hAnsi="Times New Roman" w:cs="Times New Roman" w:hint="eastAsia"/>
          <w:color w:val="231F20"/>
          <w:sz w:val="20"/>
          <w:szCs w:val="20"/>
        </w:rPr>
        <w:t xml:space="preserve"> included were homogeneous</w:t>
      </w:r>
      <w:r w:rsidRPr="00C40327">
        <w:rPr>
          <w:rFonts w:ascii="Times New Roman" w:hAnsi="Times New Roman" w:cs="Times New Roman"/>
          <w:color w:val="231F20"/>
          <w:sz w:val="20"/>
          <w:szCs w:val="20"/>
        </w:rPr>
        <w:t xml:space="preserve"> </w:t>
      </w:r>
      <w:r w:rsidR="00816C2F" w:rsidRPr="00C40327">
        <w:rPr>
          <w:rFonts w:ascii="Times New Roman" w:hAnsi="Times New Roman" w:cs="Times New Roman" w:hint="eastAsia"/>
          <w:color w:val="231F20"/>
          <w:sz w:val="20"/>
          <w:szCs w:val="20"/>
        </w:rPr>
        <w:t xml:space="preserve">according to the </w:t>
      </w:r>
      <w:r w:rsidR="00BF24C8" w:rsidRPr="00C40327">
        <w:rPr>
          <w:rFonts w:ascii="Times New Roman" w:hAnsi="Times New Roman" w:cs="Times New Roman" w:hint="eastAsia"/>
          <w:color w:val="231F20"/>
          <w:sz w:val="20"/>
          <w:szCs w:val="20"/>
        </w:rPr>
        <w:t>low</w:t>
      </w:r>
      <w:r w:rsidR="00816C2F" w:rsidRPr="00C40327">
        <w:rPr>
          <w:rFonts w:ascii="Times New Roman" w:hAnsi="Times New Roman" w:cs="Times New Roman" w:hint="eastAsia"/>
          <w:color w:val="231F20"/>
          <w:sz w:val="20"/>
          <w:szCs w:val="20"/>
        </w:rPr>
        <w:t xml:space="preserve"> </w:t>
      </w:r>
      <w:r w:rsidRPr="00C40327">
        <w:rPr>
          <w:rFonts w:ascii="Times New Roman" w:hAnsi="Times New Roman" w:cs="Times New Roman"/>
          <w:color w:val="231F20"/>
          <w:sz w:val="20"/>
          <w:szCs w:val="20"/>
        </w:rPr>
        <w:t>I−squared</w:t>
      </w:r>
      <w:r w:rsidR="00816C2F" w:rsidRPr="00C40327">
        <w:rPr>
          <w:rFonts w:ascii="Times New Roman" w:hAnsi="Times New Roman" w:cs="Times New Roman" w:hint="eastAsia"/>
          <w:color w:val="231F20"/>
          <w:sz w:val="20"/>
          <w:szCs w:val="20"/>
        </w:rPr>
        <w:t xml:space="preserve"> value</w:t>
      </w:r>
      <w:r w:rsidRPr="00C40327">
        <w:rPr>
          <w:rFonts w:ascii="Times New Roman" w:hAnsi="Times New Roman" w:cs="Times New Roman"/>
          <w:color w:val="231F20"/>
          <w:sz w:val="20"/>
          <w:szCs w:val="20"/>
        </w:rPr>
        <w:t>.</w:t>
      </w:r>
      <w:bookmarkEnd w:id="9"/>
      <w:bookmarkEnd w:id="10"/>
      <w:r w:rsidRPr="00C40327">
        <w:rPr>
          <w:rFonts w:ascii="Times New Roman" w:hAnsi="Times New Roman" w:cs="Times New Roman"/>
          <w:color w:val="231F20"/>
          <w:sz w:val="20"/>
          <w:szCs w:val="20"/>
        </w:rPr>
        <w:t xml:space="preserve"> We also found that The Cancer Genome Atlas project (TCGA)</w:t>
      </w:r>
      <w:r w:rsidR="00D334FA" w:rsidRPr="00C40327">
        <w:rPr>
          <w:rFonts w:ascii="Times New Roman" w:hAnsi="Times New Roman" w:cs="Times New Roman"/>
          <w:color w:val="231F20"/>
          <w:sz w:val="20"/>
          <w:szCs w:val="20"/>
        </w:rPr>
        <w:t xml:space="preserve"> and Gene Expression </w:t>
      </w:r>
      <w:r w:rsidR="00537042" w:rsidRPr="00C40327">
        <w:rPr>
          <w:rFonts w:ascii="Times New Roman" w:hAnsi="Times New Roman" w:cs="Times New Roman"/>
          <w:color w:val="231F20"/>
          <w:sz w:val="20"/>
          <w:szCs w:val="20"/>
        </w:rPr>
        <w:t>Omnibus (</w:t>
      </w:r>
      <w:r w:rsidR="00D334FA" w:rsidRPr="00C40327">
        <w:rPr>
          <w:rFonts w:ascii="Times New Roman" w:hAnsi="Times New Roman" w:cs="Times New Roman"/>
          <w:color w:val="231F20"/>
          <w:sz w:val="20"/>
          <w:szCs w:val="20"/>
        </w:rPr>
        <w:t>GEO)</w:t>
      </w:r>
      <w:r w:rsidRPr="00C40327">
        <w:rPr>
          <w:rFonts w:ascii="Times New Roman" w:hAnsi="Times New Roman" w:cs="Times New Roman"/>
          <w:color w:val="231F20"/>
          <w:sz w:val="20"/>
          <w:szCs w:val="20"/>
        </w:rPr>
        <w:t xml:space="preserve"> had collected hundreds of whole genome DNA methylation microarray datasets of NSCLC samples </w:t>
      </w:r>
      <w:r w:rsidR="00D334FA" w:rsidRPr="00C40327">
        <w:rPr>
          <w:rFonts w:ascii="Times New Roman" w:hAnsi="Times New Roman" w:cs="Times New Roman"/>
          <w:color w:val="231F20"/>
          <w:sz w:val="20"/>
          <w:szCs w:val="20"/>
        </w:rPr>
        <w:t xml:space="preserve">with </w:t>
      </w:r>
      <w:r w:rsidRPr="00C40327">
        <w:rPr>
          <w:rFonts w:ascii="Times New Roman" w:hAnsi="Times New Roman" w:cs="Times New Roman"/>
          <w:color w:val="231F20"/>
          <w:sz w:val="20"/>
          <w:szCs w:val="20"/>
        </w:rPr>
        <w:t>comprehensive clinical and demographic information, providing additional resource</w:t>
      </w:r>
      <w:r w:rsidR="00D334FA" w:rsidRPr="00C40327">
        <w:rPr>
          <w:rFonts w:ascii="Times New Roman" w:hAnsi="Times New Roman" w:cs="Times New Roman"/>
          <w:color w:val="231F20"/>
          <w:sz w:val="20"/>
          <w:szCs w:val="20"/>
        </w:rPr>
        <w:t>s</w:t>
      </w:r>
      <w:r w:rsidRPr="00C40327">
        <w:rPr>
          <w:rFonts w:ascii="Times New Roman" w:hAnsi="Times New Roman" w:cs="Times New Roman"/>
          <w:color w:val="231F20"/>
          <w:sz w:val="20"/>
          <w:szCs w:val="20"/>
        </w:rPr>
        <w:t xml:space="preserve"> that may be without publication bias</w:t>
      </w:r>
      <w:r w:rsidR="008D6105" w:rsidRPr="00C40327">
        <w:rPr>
          <w:rFonts w:ascii="Times New Roman" w:hAnsi="Times New Roman" w:cs="Times New Roman"/>
          <w:color w:val="231F20"/>
          <w:sz w:val="20"/>
          <w:szCs w:val="20"/>
        </w:rPr>
        <w:fldChar w:fldCharType="begin"/>
      </w:r>
      <w:r w:rsidR="008D6105" w:rsidRPr="00C40327">
        <w:rPr>
          <w:rFonts w:ascii="Times New Roman" w:hAnsi="Times New Roman" w:cs="Times New Roman"/>
          <w:color w:val="231F20"/>
          <w:sz w:val="20"/>
          <w:szCs w:val="20"/>
        </w:rPr>
        <w:instrText xml:space="preserve"> ADDIN EN.CITE &lt;EndNote&gt;&lt;Cite&gt;&lt;Author&gt;Edgar&lt;/Author&gt;&lt;Year&gt;2002&lt;/Year&gt;&lt;RecNum&gt;88&lt;/RecNum&gt;&lt;DisplayText&gt;[17]&lt;/DisplayText&gt;&lt;record&gt;&lt;rec-number&gt;88&lt;/rec-number&gt;&lt;foreign-keys&gt;&lt;key app="EN" db-id="99wxddz0mzf201edrptppws3pz5wwpe0s2rd"&gt;88&lt;/key&gt;&lt;/foreign-keys&gt;&lt;ref-type name="Journal Article"&gt;17&lt;/ref-type&gt;&lt;contributors&gt;&lt;authors&gt;&lt;author&gt;Edgar, R.&lt;/author&gt;&lt;author&gt;Domrachev, M.&lt;/author&gt;&lt;author&gt;Lash, A. E.&lt;/author&gt;&lt;/authors&gt;&lt;/contributors&gt;&lt;auth-address&gt;Lash, AE&amp;#xD;Natl Lib Med, Natl Ctr Biotechnol Informat, NIH, Lister Hill Ctr, 8600 Rockville Pike, Bethesda, MD 20894 USA&amp;#xD;Natl Lib Med, Natl Ctr Biotechnol Informat, NIH, Lister Hill Ctr, Bethesda, MD 20894 USA&lt;/auth-address&gt;&lt;titles&gt;&lt;title&gt;Gene Expression Omnibus: NCBI gene expression and hybridization array data repository&lt;/title&gt;&lt;secondary-title&gt;Nucleic Acids Research&lt;/secondary-title&gt;&lt;alt-title&gt;Nucleic Acids Res&amp;#xD;Nucleic Acids Res&lt;/alt-title&gt;&lt;/titles&gt;&lt;periodical&gt;&lt;full-title&gt;Nucleic Acids Research&lt;/full-title&gt;&lt;abbr-1&gt;Nucleic Acids Res&lt;/abbr-1&gt;&lt;/periodical&gt;&lt;pages&gt;207-210&lt;/pages&gt;&lt;volume&gt;30&lt;/volume&gt;&lt;number&gt;1&lt;/number&gt;&lt;keywords&gt;&lt;keyword&gt;DNA-microarray&lt;/keyword&gt;&lt;/keywords&gt;&lt;dates&gt;&lt;year&gt;2002&lt;/year&gt;&lt;pub-dates&gt;&lt;date&gt;Jan 1&lt;/date&gt;&lt;/pub-dates&gt;&lt;/dates&gt;&lt;isbn&gt;0305-1048&lt;/isbn&gt;&lt;accession-num&gt;WOS:000173077100055&lt;/accession-num&gt;&lt;urls&gt;&lt;related-urls&gt;&lt;url&gt;&amp;lt;Go to ISI&amp;gt;://WOS:000173077100055&lt;/url&gt;&lt;/related-urls&gt;&lt;/urls&gt;&lt;language&gt;English&lt;/language&gt;&lt;/record&gt;&lt;/Cite&gt;&lt;/EndNote&gt;</w:instrText>
      </w:r>
      <w:r w:rsidR="008D6105" w:rsidRPr="00C40327">
        <w:rPr>
          <w:rFonts w:ascii="Times New Roman" w:hAnsi="Times New Roman" w:cs="Times New Roman"/>
          <w:color w:val="231F20"/>
          <w:sz w:val="20"/>
          <w:szCs w:val="20"/>
        </w:rPr>
        <w:fldChar w:fldCharType="separate"/>
      </w:r>
      <w:r w:rsidR="008D6105" w:rsidRPr="00C40327">
        <w:rPr>
          <w:rFonts w:ascii="Times New Roman" w:hAnsi="Times New Roman" w:cs="Times New Roman"/>
          <w:noProof/>
          <w:color w:val="231F20"/>
          <w:sz w:val="20"/>
          <w:szCs w:val="20"/>
        </w:rPr>
        <w:t>[</w:t>
      </w:r>
      <w:hyperlink w:anchor="_ENREF_17" w:tooltip="Edgar, 2002 #88" w:history="1">
        <w:r w:rsidR="003D0959" w:rsidRPr="00C40327">
          <w:rPr>
            <w:rFonts w:ascii="Times New Roman" w:hAnsi="Times New Roman" w:cs="Times New Roman"/>
            <w:noProof/>
            <w:color w:val="231F20"/>
            <w:sz w:val="20"/>
            <w:szCs w:val="20"/>
          </w:rPr>
          <w:t>17</w:t>
        </w:r>
      </w:hyperlink>
      <w:r w:rsidR="008D6105" w:rsidRPr="00C40327">
        <w:rPr>
          <w:rFonts w:ascii="Times New Roman" w:hAnsi="Times New Roman" w:cs="Times New Roman"/>
          <w:noProof/>
          <w:color w:val="231F20"/>
          <w:sz w:val="20"/>
          <w:szCs w:val="20"/>
        </w:rPr>
        <w:t>]</w:t>
      </w:r>
      <w:r w:rsidR="008D6105"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w:t>
      </w:r>
      <w:r w:rsidR="002A4BE0" w:rsidRPr="00C40327">
        <w:rPr>
          <w:rFonts w:ascii="Times New Roman" w:hAnsi="Times New Roman" w:cs="Times New Roman"/>
          <w:color w:val="231F20"/>
          <w:sz w:val="20"/>
          <w:szCs w:val="20"/>
        </w:rPr>
        <w:t xml:space="preserve">Several studies have showed the improved robustness of combining data from papers and </w:t>
      </w:r>
      <w:del w:id="11" w:author="Shicheng Guo" w:date="2015-12-22T00:55:00Z">
        <w:r w:rsidR="002A4BE0" w:rsidRPr="00C40327" w:rsidDel="001B047A">
          <w:rPr>
            <w:rFonts w:ascii="Times New Roman" w:hAnsi="Times New Roman" w:cs="Times New Roman"/>
            <w:color w:val="231F20"/>
            <w:sz w:val="20"/>
            <w:szCs w:val="20"/>
          </w:rPr>
          <w:delText>databases</w:delText>
        </w:r>
      </w:del>
      <w:ins w:id="12" w:author="Shicheng Guo" w:date="2015-12-22T00:55:00Z">
        <w:r w:rsidR="001B047A" w:rsidRPr="00C40327">
          <w:rPr>
            <w:rFonts w:ascii="Times New Roman" w:hAnsi="Times New Roman" w:cs="Times New Roman"/>
            <w:color w:val="231F20"/>
            <w:sz w:val="20"/>
            <w:szCs w:val="20"/>
          </w:rPr>
          <w:t xml:space="preserve">databases </w:t>
        </w:r>
      </w:ins>
      <w:r w:rsidR="009B7022" w:rsidRPr="00C40327">
        <w:rPr>
          <w:rFonts w:ascii="Times New Roman" w:hAnsi="Times New Roman" w:cs="Times New Roman"/>
          <w:color w:val="231F20"/>
          <w:sz w:val="20"/>
          <w:szCs w:val="20"/>
        </w:rPr>
        <w:fldChar w:fldCharType="begin">
          <w:fldData xml:space="preserve">PEVuZE5vdGU+PENpdGU+PEF1dGhvcj5HdW88L0F1dGhvcj48WWVhcj4yMDE0PC9ZZWFyPjxSZWNO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</w:fldData>
        </w:fldChar>
      </w:r>
      <w:r w:rsidR="008D6105" w:rsidRPr="00C40327">
        <w:rPr>
          <w:rFonts w:ascii="Times New Roman" w:hAnsi="Times New Roman" w:cs="Times New Roman"/>
          <w:color w:val="231F20"/>
          <w:sz w:val="20"/>
          <w:szCs w:val="20"/>
        </w:rPr>
        <w:instrText xml:space="preserve"> ADDIN EN.CITE </w:instrText>
      </w:r>
      <w:r w:rsidR="008D6105" w:rsidRPr="00C40327">
        <w:rPr>
          <w:rFonts w:ascii="Times New Roman" w:hAnsi="Times New Roman" w:cs="Times New Roman"/>
          <w:color w:val="231F20"/>
          <w:sz w:val="20"/>
          <w:szCs w:val="20"/>
        </w:rPr>
        <w:fldChar w:fldCharType="begin">
          <w:fldData xml:space="preserve">PEVuZE5vdGU+PENpdGU+PEF1dGhvcj5HdW88L0F1dGhvcj48WWVhcj4yMDE0PC9ZZWFyPjxSZWNO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</w:fldData>
        </w:fldChar>
      </w:r>
      <w:r w:rsidR="008D6105" w:rsidRPr="00C40327">
        <w:rPr>
          <w:rFonts w:ascii="Times New Roman" w:hAnsi="Times New Roman" w:cs="Times New Roman"/>
          <w:color w:val="231F20"/>
          <w:sz w:val="20"/>
          <w:szCs w:val="20"/>
        </w:rPr>
        <w:instrText xml:space="preserve"> ADDIN EN.CITE.DATA </w:instrText>
      </w:r>
      <w:r w:rsidR="008D6105" w:rsidRPr="00C40327">
        <w:rPr>
          <w:rFonts w:ascii="Times New Roman" w:hAnsi="Times New Roman" w:cs="Times New Roman"/>
          <w:color w:val="231F20"/>
          <w:sz w:val="20"/>
          <w:szCs w:val="20"/>
        </w:rPr>
      </w:r>
      <w:r w:rsidR="008D6105" w:rsidRPr="00C40327">
        <w:rPr>
          <w:rFonts w:ascii="Times New Roman" w:hAnsi="Times New Roman" w:cs="Times New Roman"/>
          <w:color w:val="231F20"/>
          <w:sz w:val="20"/>
          <w:szCs w:val="20"/>
        </w:rPr>
        <w:fldChar w:fldCharType="end"/>
      </w:r>
      <w:r w:rsidR="009B7022" w:rsidRPr="00C40327">
        <w:rPr>
          <w:rFonts w:ascii="Times New Roman" w:hAnsi="Times New Roman" w:cs="Times New Roman"/>
          <w:color w:val="231F20"/>
          <w:sz w:val="20"/>
          <w:szCs w:val="20"/>
        </w:rPr>
      </w:r>
      <w:r w:rsidR="009B7022" w:rsidRPr="00C40327">
        <w:rPr>
          <w:rFonts w:ascii="Times New Roman" w:hAnsi="Times New Roman" w:cs="Times New Roman"/>
          <w:color w:val="231F20"/>
          <w:sz w:val="20"/>
          <w:szCs w:val="20"/>
        </w:rPr>
        <w:fldChar w:fldCharType="separate"/>
      </w:r>
      <w:r w:rsidR="008D6105" w:rsidRPr="00C40327">
        <w:rPr>
          <w:rFonts w:ascii="Times New Roman" w:hAnsi="Times New Roman" w:cs="Times New Roman"/>
          <w:noProof/>
          <w:color w:val="231F20"/>
          <w:sz w:val="20"/>
          <w:szCs w:val="20"/>
        </w:rPr>
        <w:t>[</w:t>
      </w:r>
      <w:hyperlink w:anchor="_ENREF_18" w:tooltip="Guo, 2014 #49" w:history="1">
        <w:r w:rsidR="003D0959" w:rsidRPr="00C40327">
          <w:rPr>
            <w:rFonts w:ascii="Times New Roman" w:hAnsi="Times New Roman" w:cs="Times New Roman"/>
            <w:noProof/>
            <w:color w:val="231F20"/>
            <w:sz w:val="20"/>
            <w:szCs w:val="20"/>
          </w:rPr>
          <w:t>18</w:t>
        </w:r>
      </w:hyperlink>
      <w:r w:rsidR="008D6105" w:rsidRPr="00C40327">
        <w:rPr>
          <w:rFonts w:ascii="Times New Roman" w:hAnsi="Times New Roman" w:cs="Times New Roman"/>
          <w:noProof/>
          <w:color w:val="231F20"/>
          <w:sz w:val="20"/>
          <w:szCs w:val="20"/>
        </w:rPr>
        <w:t xml:space="preserve">, </w:t>
      </w:r>
      <w:hyperlink w:anchor="_ENREF_19" w:tooltip="Geng, 2015 #829" w:history="1">
        <w:r w:rsidR="003D0959" w:rsidRPr="00C40327">
          <w:rPr>
            <w:rFonts w:ascii="Times New Roman" w:hAnsi="Times New Roman" w:cs="Times New Roman"/>
            <w:noProof/>
            <w:color w:val="231F20"/>
            <w:sz w:val="20"/>
            <w:szCs w:val="20"/>
          </w:rPr>
          <w:t>19</w:t>
        </w:r>
      </w:hyperlink>
      <w:r w:rsidR="008D6105" w:rsidRPr="00C40327">
        <w:rPr>
          <w:rFonts w:ascii="Times New Roman" w:hAnsi="Times New Roman" w:cs="Times New Roman"/>
          <w:noProof/>
          <w:color w:val="231F20"/>
          <w:sz w:val="20"/>
          <w:szCs w:val="20"/>
        </w:rPr>
        <w:t>]</w:t>
      </w:r>
      <w:r w:rsidR="009B7022" w:rsidRPr="00C40327">
        <w:rPr>
          <w:rFonts w:ascii="Times New Roman" w:hAnsi="Times New Roman" w:cs="Times New Roman"/>
          <w:color w:val="231F20"/>
          <w:sz w:val="20"/>
          <w:szCs w:val="20"/>
        </w:rPr>
        <w:fldChar w:fldCharType="end"/>
      </w:r>
      <w:r w:rsidR="002A4BE0" w:rsidRPr="00C40327">
        <w:rPr>
          <w:rFonts w:ascii="Times New Roman" w:hAnsi="Times New Roman" w:cs="Times New Roman"/>
          <w:color w:val="231F20"/>
          <w:sz w:val="20"/>
          <w:szCs w:val="20"/>
        </w:rPr>
        <w:t xml:space="preserve">. </w:t>
      </w:r>
      <w:r w:rsidRPr="00C40327">
        <w:rPr>
          <w:rFonts w:ascii="Times New Roman" w:hAnsi="Times New Roman" w:cs="Times New Roman"/>
          <w:color w:val="231F20"/>
          <w:sz w:val="20"/>
          <w:szCs w:val="20"/>
        </w:rPr>
        <w:t xml:space="preserve">In our work, we </w:t>
      </w:r>
      <w:bookmarkStart w:id="13" w:name="OLE_LINK1"/>
      <w:bookmarkStart w:id="14" w:name="OLE_LINK2"/>
      <w:r w:rsidRPr="00C40327">
        <w:rPr>
          <w:rFonts w:ascii="Times New Roman" w:hAnsi="Times New Roman" w:cs="Times New Roman"/>
          <w:color w:val="231F20"/>
          <w:sz w:val="20"/>
          <w:szCs w:val="20"/>
        </w:rPr>
        <w:t xml:space="preserve">innovatively </w:t>
      </w:r>
      <w:bookmarkEnd w:id="13"/>
      <w:bookmarkEnd w:id="14"/>
      <w:r w:rsidRPr="00C40327">
        <w:rPr>
          <w:rFonts w:ascii="Times New Roman" w:hAnsi="Times New Roman" w:cs="Times New Roman"/>
          <w:color w:val="231F20"/>
          <w:sz w:val="20"/>
          <w:szCs w:val="20"/>
        </w:rPr>
        <w:t xml:space="preserve">integrated these </w:t>
      </w:r>
      <w:r w:rsidR="00D334FA" w:rsidRPr="00C40327">
        <w:rPr>
          <w:rFonts w:ascii="Times New Roman" w:hAnsi="Times New Roman" w:cs="Times New Roman"/>
          <w:color w:val="231F20"/>
          <w:sz w:val="20"/>
          <w:szCs w:val="20"/>
        </w:rPr>
        <w:t xml:space="preserve">microarray </w:t>
      </w:r>
      <w:r w:rsidR="002A4BE0" w:rsidRPr="00C40327">
        <w:rPr>
          <w:rFonts w:ascii="Times New Roman" w:hAnsi="Times New Roman" w:cs="Times New Roman"/>
          <w:color w:val="231F20"/>
          <w:sz w:val="20"/>
          <w:szCs w:val="20"/>
        </w:rPr>
        <w:t xml:space="preserve">data </w:t>
      </w:r>
      <w:r w:rsidR="00D334FA" w:rsidRPr="00C40327">
        <w:rPr>
          <w:rFonts w:ascii="Times New Roman" w:hAnsi="Times New Roman" w:cs="Times New Roman"/>
          <w:color w:val="231F20"/>
          <w:sz w:val="20"/>
          <w:szCs w:val="20"/>
        </w:rPr>
        <w:t>with</w:t>
      </w:r>
      <w:r w:rsidRPr="00C40327">
        <w:rPr>
          <w:rFonts w:ascii="Times New Roman" w:hAnsi="Times New Roman" w:cs="Times New Roman"/>
          <w:color w:val="231F20"/>
          <w:sz w:val="20"/>
          <w:szCs w:val="20"/>
        </w:rPr>
        <w:t xml:space="preserve"> the data from published articles to evaluate the </w:t>
      </w:r>
      <w:r w:rsidR="008A0594" w:rsidRPr="00C40327">
        <w:rPr>
          <w:rFonts w:ascii="Times New Roman" w:hAnsi="Times New Roman" w:cs="Times New Roman"/>
          <w:color w:val="231F20"/>
          <w:sz w:val="20"/>
          <w:szCs w:val="20"/>
        </w:rPr>
        <w:t xml:space="preserve">diagnostic ability of the </w:t>
      </w:r>
      <w:r w:rsidR="008A0594"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methylation test in NSCLC</w:t>
      </w:r>
      <w:r w:rsidR="002A4BE0" w:rsidRPr="00C40327">
        <w:rPr>
          <w:rFonts w:ascii="Times New Roman" w:hAnsi="Times New Roman" w:cs="Times New Roman"/>
          <w:color w:val="231F20"/>
          <w:sz w:val="20"/>
          <w:szCs w:val="20"/>
        </w:rPr>
        <w:t xml:space="preserve">. </w:t>
      </w:r>
    </w:p>
    <w:p w14:paraId="4BA7F4C1" w14:textId="77777777" w:rsidR="00A15D3E" w:rsidRPr="00C40327" w:rsidRDefault="008A0594" w:rsidP="00177961">
      <w:pPr>
        <w:pStyle w:val="Heading2"/>
        <w:rPr>
          <w:rFonts w:ascii="Times New Roman" w:hAnsi="Times New Roman" w:cs="Times New Roman"/>
          <w:b w:val="0"/>
          <w:color w:val="231F20"/>
          <w:sz w:val="20"/>
          <w:szCs w:val="20"/>
        </w:rPr>
      </w:pPr>
      <w:r w:rsidRPr="00C40327">
        <w:rPr>
          <w:rFonts w:ascii="Times New Roman" w:hAnsi="Times New Roman" w:cs="Times New Roman"/>
          <w:color w:val="231F20"/>
          <w:sz w:val="20"/>
          <w:szCs w:val="20"/>
        </w:rPr>
        <w:t>Results</w:t>
      </w:r>
    </w:p>
    <w:p w14:paraId="7FD9F724" w14:textId="77777777" w:rsidR="00D60332" w:rsidRPr="00C40327" w:rsidRDefault="00D60332" w:rsidP="00177961">
      <w:pPr>
        <w:pStyle w:val="Heading3"/>
        <w:rPr>
          <w:rFonts w:ascii="Times New Roman" w:hAnsi="Times New Roman" w:cs="Times New Roman"/>
          <w:b/>
          <w:color w:val="231F20"/>
          <w:sz w:val="20"/>
          <w:szCs w:val="20"/>
        </w:rPr>
      </w:pPr>
      <w:r w:rsidRPr="00C40327">
        <w:rPr>
          <w:rFonts w:ascii="Times New Roman" w:hAnsi="Times New Roman" w:cs="Times New Roman"/>
          <w:b/>
          <w:color w:val="231F20"/>
          <w:sz w:val="20"/>
          <w:szCs w:val="20"/>
        </w:rPr>
        <w:t>Study characteristics</w:t>
      </w:r>
    </w:p>
    <w:p w14:paraId="67EB0E72" w14:textId="07BE6D28" w:rsidR="00D60332" w:rsidRPr="00C40327" w:rsidRDefault="00D60332" w:rsidP="005D739B">
      <w:pPr>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The electronic search strategy identified 365 potentially relevant articles (PubMed, 73; Web of science, 177; Embase, 115; Cochrane Library, 0), which were further screened for inclusion on the basis of their </w:t>
      </w:r>
      <w:r w:rsidRPr="00C40327">
        <w:rPr>
          <w:rFonts w:ascii="Times New Roman" w:hAnsi="Times New Roman" w:cs="Times New Roman"/>
          <w:color w:val="231F20"/>
          <w:sz w:val="20"/>
          <w:szCs w:val="20"/>
        </w:rPr>
        <w:lastRenderedPageBreak/>
        <w:t>titles, abstracts, full texts, or a combination of these terms. The electronic search was supplemented from reference lists of relevant article</w:t>
      </w:r>
      <w:r w:rsidR="00EA3CDE" w:rsidRPr="00C40327">
        <w:rPr>
          <w:rFonts w:ascii="Times New Roman" w:hAnsi="Times New Roman" w:cs="Times New Roman"/>
          <w:color w:val="231F20"/>
          <w:sz w:val="20"/>
          <w:szCs w:val="20"/>
        </w:rPr>
        <w:t>s including reviews. Finally, 13</w:t>
      </w:r>
      <w:r w:rsidRPr="00C40327">
        <w:rPr>
          <w:rFonts w:ascii="Times New Roman" w:hAnsi="Times New Roman" w:cs="Times New Roman"/>
          <w:color w:val="231F20"/>
          <w:sz w:val="20"/>
          <w:szCs w:val="20"/>
        </w:rPr>
        <w:t xml:space="preserve"> studies with data on the relationship between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gene promoter methylation and NSCLC were pooled for analysis (</w:t>
      </w:r>
      <w:r w:rsidRPr="00C40327">
        <w:rPr>
          <w:rFonts w:ascii="Times New Roman" w:hAnsi="Times New Roman" w:cs="Times New Roman"/>
          <w:color w:val="FF0000"/>
          <w:sz w:val="20"/>
          <w:szCs w:val="20"/>
        </w:rPr>
        <w:t>Table 1</w:t>
      </w:r>
      <w:r w:rsidR="002F3C05" w:rsidRPr="00C40327">
        <w:rPr>
          <w:rFonts w:ascii="Times New Roman" w:hAnsi="Times New Roman" w:cs="Times New Roman"/>
          <w:color w:val="231F20"/>
          <w:sz w:val="20"/>
          <w:szCs w:val="20"/>
        </w:rPr>
        <w:t xml:space="preserve">) </w:t>
      </w:r>
      <w:r w:rsidR="0013616C" w:rsidRPr="00C40327">
        <w:rPr>
          <w:rFonts w:ascii="Times New Roman" w:hAnsi="Times New Roman" w:cs="Times New Roman"/>
          <w:color w:val="231F20"/>
          <w:sz w:val="20"/>
          <w:szCs w:val="20"/>
        </w:rPr>
        <w:fldChar w:fldCharType="begin">
          <w:fldData xml:space="preserve">a2V5d29yZD48a2V5d29yZD5IdW1hbnM8L2tleXdvcmQ+PGtleXdvcmQ+SW4gU2l0dSBIeWJyaWRp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ci0xPkNhbmNlciByZXNlYXJjaDwvYWJici0xPjwvYWx0LXBlcmlvZGljYWw+PHBhZ2VzPjU2OTIt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</w:fldData>
        </w:fldChar>
      </w:r>
      <w:r w:rsidR="008D6105" w:rsidRPr="00C40327">
        <w:rPr>
          <w:rFonts w:ascii="Times New Roman" w:hAnsi="Times New Roman" w:cs="Times New Roman"/>
          <w:color w:val="231F20"/>
          <w:sz w:val="20"/>
          <w:szCs w:val="20"/>
        </w:rPr>
        <w:instrText xml:space="preserve"> ADDIN EN.CITE </w:instrText>
      </w:r>
      <w:r w:rsidR="008D6105" w:rsidRPr="00C40327">
        <w:rPr>
          <w:rFonts w:ascii="Times New Roman" w:hAnsi="Times New Roman" w:cs="Times New Roman"/>
          <w:color w:val="231F20"/>
          <w:sz w:val="20"/>
          <w:szCs w:val="20"/>
        </w:rPr>
        <w:fldChar w:fldCharType="begin">
          <w:fldData xml:space="preserve">PEVuZE5vdGU+PENpdGU+PEF1dGhvcj5Ub3lvb2thPC9BdXRob3I+PFllYXI+MjAwMzwvWWVhcj48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dC1wZXJpb2RpY2FsPjxwYWdlcz42NDUtNTQ8L3BhZ2VzPjx2b2x1bWU+MTc8L3ZvbHVtZT48bnVt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==
</w:fldData>
        </w:fldChar>
      </w:r>
      <w:r w:rsidR="008D6105" w:rsidRPr="00C40327">
        <w:rPr>
          <w:rFonts w:ascii="Times New Roman" w:hAnsi="Times New Roman" w:cs="Times New Roman"/>
          <w:color w:val="231F20"/>
          <w:sz w:val="20"/>
          <w:szCs w:val="20"/>
        </w:rPr>
        <w:instrText xml:space="preserve"> ADDIN EN.CITE.DATA </w:instrText>
      </w:r>
      <w:r w:rsidR="008D6105" w:rsidRPr="00C40327">
        <w:rPr>
          <w:rFonts w:ascii="Times New Roman" w:hAnsi="Times New Roman" w:cs="Times New Roman"/>
          <w:color w:val="231F20"/>
          <w:sz w:val="20"/>
          <w:szCs w:val="20"/>
        </w:rPr>
      </w:r>
      <w:r w:rsidR="008D6105" w:rsidRPr="00C40327">
        <w:rPr>
          <w:rFonts w:ascii="Times New Roman" w:hAnsi="Times New Roman" w:cs="Times New Roman"/>
          <w:color w:val="231F20"/>
          <w:sz w:val="20"/>
          <w:szCs w:val="20"/>
        </w:rPr>
        <w:fldChar w:fldCharType="end"/>
      </w:r>
      <w:r w:rsidR="008D6105" w:rsidRPr="00C40327">
        <w:rPr>
          <w:rFonts w:ascii="Times New Roman" w:hAnsi="Times New Roman" w:cs="Times New Roman"/>
          <w:color w:val="231F20"/>
          <w:sz w:val="20"/>
          <w:szCs w:val="20"/>
        </w:rPr>
        <w:fldChar w:fldCharType="begin">
          <w:fldData xml:space="preserve">a2V5d29yZD48a2V5d29yZD5IdW1hbnM8L2tleXdvcmQ+PGtleXdvcmQ+SW4gU2l0dSBIeWJyaWRp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ci0xPkNhbmNlciByZXNlYXJjaDwvYWJici0xPjwvYWx0LXBlcmlvZGljYWw+PHBhZ2VzPjU2OTIt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</w:fldData>
        </w:fldChar>
      </w:r>
      <w:r w:rsidR="008D6105" w:rsidRPr="00C40327">
        <w:rPr>
          <w:rFonts w:ascii="Times New Roman" w:hAnsi="Times New Roman" w:cs="Times New Roman"/>
          <w:color w:val="231F20"/>
          <w:sz w:val="20"/>
          <w:szCs w:val="20"/>
        </w:rPr>
        <w:instrText xml:space="preserve"> ADDIN EN.CITE.DATA </w:instrText>
      </w:r>
      <w:r w:rsidR="008D6105" w:rsidRPr="00C40327">
        <w:rPr>
          <w:rFonts w:ascii="Times New Roman" w:hAnsi="Times New Roman" w:cs="Times New Roman"/>
          <w:color w:val="231F20"/>
          <w:sz w:val="20"/>
          <w:szCs w:val="20"/>
        </w:rPr>
      </w:r>
      <w:r w:rsidR="008D6105" w:rsidRPr="00C40327">
        <w:rPr>
          <w:rFonts w:ascii="Times New Roman" w:hAnsi="Times New Roman" w:cs="Times New Roman"/>
          <w:color w:val="231F20"/>
          <w:sz w:val="20"/>
          <w:szCs w:val="20"/>
        </w:rPr>
        <w:fldChar w:fldCharType="end"/>
      </w:r>
      <w:r w:rsidR="0013616C" w:rsidRPr="00C40327">
        <w:rPr>
          <w:rFonts w:ascii="Times New Roman" w:hAnsi="Times New Roman" w:cs="Times New Roman"/>
          <w:color w:val="231F20"/>
          <w:sz w:val="20"/>
          <w:szCs w:val="20"/>
        </w:rPr>
      </w:r>
      <w:r w:rsidR="0013616C" w:rsidRPr="00C40327">
        <w:rPr>
          <w:rFonts w:ascii="Times New Roman" w:hAnsi="Times New Roman" w:cs="Times New Roman"/>
          <w:color w:val="231F20"/>
          <w:sz w:val="20"/>
          <w:szCs w:val="20"/>
        </w:rPr>
        <w:fldChar w:fldCharType="separate"/>
      </w:r>
      <w:r w:rsidR="008D6105" w:rsidRPr="00C40327">
        <w:rPr>
          <w:rFonts w:ascii="Times New Roman" w:hAnsi="Times New Roman" w:cs="Times New Roman"/>
          <w:noProof/>
          <w:color w:val="231F20"/>
          <w:sz w:val="20"/>
          <w:szCs w:val="20"/>
        </w:rPr>
        <w:t>[</w:t>
      </w:r>
      <w:hyperlink w:anchor="_ENREF_12" w:tooltip="Toyooka, 2001 #14" w:history="1">
        <w:r w:rsidR="003D0959" w:rsidRPr="00C40327">
          <w:rPr>
            <w:rFonts w:ascii="Times New Roman" w:hAnsi="Times New Roman" w:cs="Times New Roman"/>
            <w:noProof/>
            <w:color w:val="231F20"/>
            <w:sz w:val="20"/>
            <w:szCs w:val="20"/>
          </w:rPr>
          <w:t>12</w:t>
        </w:r>
      </w:hyperlink>
      <w:r w:rsidR="008D6105" w:rsidRPr="00C40327">
        <w:rPr>
          <w:rFonts w:ascii="Times New Roman" w:hAnsi="Times New Roman" w:cs="Times New Roman"/>
          <w:noProof/>
          <w:color w:val="231F20"/>
          <w:sz w:val="20"/>
          <w:szCs w:val="20"/>
        </w:rPr>
        <w:t xml:space="preserve">, </w:t>
      </w:r>
      <w:hyperlink w:anchor="_ENREF_16" w:tooltip="Kim, 2007 #1" w:history="1">
        <w:r w:rsidR="003D0959" w:rsidRPr="00C40327">
          <w:rPr>
            <w:rFonts w:ascii="Times New Roman" w:hAnsi="Times New Roman" w:cs="Times New Roman"/>
            <w:noProof/>
            <w:color w:val="231F20"/>
            <w:sz w:val="20"/>
            <w:szCs w:val="20"/>
          </w:rPr>
          <w:t>16</w:t>
        </w:r>
      </w:hyperlink>
      <w:r w:rsidR="008D6105" w:rsidRPr="00C40327">
        <w:rPr>
          <w:rFonts w:ascii="Times New Roman" w:hAnsi="Times New Roman" w:cs="Times New Roman"/>
          <w:noProof/>
          <w:color w:val="231F20"/>
          <w:sz w:val="20"/>
          <w:szCs w:val="20"/>
        </w:rPr>
        <w:t xml:space="preserve">, </w:t>
      </w:r>
      <w:hyperlink w:anchor="_ENREF_20" w:tooltip="Toyooka, 2003 #12" w:history="1">
        <w:r w:rsidR="003D0959" w:rsidRPr="00C40327">
          <w:rPr>
            <w:rFonts w:ascii="Times New Roman" w:hAnsi="Times New Roman" w:cs="Times New Roman"/>
            <w:noProof/>
            <w:color w:val="231F20"/>
            <w:sz w:val="20"/>
            <w:szCs w:val="20"/>
          </w:rPr>
          <w:t>20-30</w:t>
        </w:r>
      </w:hyperlink>
      <w:r w:rsidR="008D6105" w:rsidRPr="00C40327">
        <w:rPr>
          <w:rFonts w:ascii="Times New Roman" w:hAnsi="Times New Roman" w:cs="Times New Roman"/>
          <w:noProof/>
          <w:color w:val="231F20"/>
          <w:sz w:val="20"/>
          <w:szCs w:val="20"/>
        </w:rPr>
        <w:t>]</w:t>
      </w:r>
      <w:r w:rsidR="0013616C"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All these articles were written in English. In total, 1379 lung cancer tissues/serum and 730 normal counterpart tissues/serum were collected</w:t>
      </w:r>
      <w:r w:rsidR="00464BC0">
        <w:rPr>
          <w:rFonts w:ascii="Times New Roman" w:hAnsi="Times New Roman" w:cs="Times New Roman"/>
          <w:color w:val="231F20"/>
          <w:sz w:val="20"/>
          <w:szCs w:val="20"/>
        </w:rPr>
        <w:t xml:space="preserve"> (</w:t>
      </w:r>
      <w:r w:rsidR="00464BC0" w:rsidRPr="00D960BA">
        <w:rPr>
          <w:rFonts w:ascii="Times New Roman" w:hAnsi="Times New Roman" w:cs="Times New Roman"/>
          <w:color w:val="231F20"/>
          <w:sz w:val="20"/>
          <w:szCs w:val="20"/>
          <w:rPrChange w:id="15" w:author="user00724" w:date="2015-12-21T15:10:00Z">
            <w:rPr>
              <w:rFonts w:ascii="Times New Roman" w:hAnsi="Times New Roman" w:cs="Times New Roman"/>
              <w:color w:val="231F20"/>
              <w:sz w:val="20"/>
              <w:szCs w:val="20"/>
              <w:highlight w:val="yellow"/>
            </w:rPr>
          </w:rPrChange>
        </w:rPr>
        <w:t xml:space="preserve">Some articles were studied in serum and some were studies in plasma, in order to facilitate, we use </w:t>
      </w:r>
      <w:r w:rsidR="009A4F85" w:rsidRPr="00D960BA">
        <w:rPr>
          <w:rFonts w:ascii="Times New Roman" w:hAnsi="Times New Roman" w:cs="Times New Roman"/>
          <w:color w:val="231F20"/>
          <w:sz w:val="20"/>
          <w:szCs w:val="20"/>
          <w:rPrChange w:id="16" w:author="user00724" w:date="2015-12-21T15:10:00Z">
            <w:rPr>
              <w:rFonts w:ascii="Times New Roman" w:hAnsi="Times New Roman" w:cs="Times New Roman"/>
              <w:color w:val="231F20"/>
              <w:sz w:val="20"/>
              <w:szCs w:val="20"/>
              <w:highlight w:val="yellow"/>
            </w:rPr>
          </w:rPrChange>
        </w:rPr>
        <w:t>serum instead of serum/plasma</w:t>
      </w:r>
      <w:r w:rsidR="00464BC0">
        <w:rPr>
          <w:rFonts w:ascii="Times New Roman" w:hAnsi="Times New Roman" w:cs="Times New Roman"/>
          <w:color w:val="231F20"/>
          <w:sz w:val="20"/>
          <w:szCs w:val="20"/>
        </w:rPr>
        <w:t>)</w:t>
      </w:r>
      <w:r w:rsidRPr="00C40327">
        <w:rPr>
          <w:rFonts w:ascii="Times New Roman" w:hAnsi="Times New Roman" w:cs="Times New Roman"/>
          <w:color w:val="231F20"/>
          <w:sz w:val="20"/>
          <w:szCs w:val="20"/>
        </w:rPr>
        <w:t xml:space="preserve">. The age of the subjects in the 14 studies ranged from 26 to 87 years, with mean or median ranging from 59 to 70 years. As for the study aim, 5 articles were especially aiming at diagnosis, while the others were for prognosis, survival research, and so on. Among 14 studies, the proportions of stage I samples differed from 9.52 to 68.57%, and the percentage of male individuals in the NSCLC samples has a range of 52 to 80%. For the experimental methods to explore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promoter methylation status, 9 of 14 inclusions used methylation-specific polymerase chain reaction (MSP), while others used quantitative MSP (qMSP, such as Methylight, Prosequencing, and so on). </w:t>
      </w:r>
      <w:r w:rsidR="00E27CDA" w:rsidRPr="00C40327">
        <w:rPr>
          <w:rFonts w:ascii="Times New Roman" w:hAnsi="Times New Roman" w:cs="Times New Roman" w:hint="eastAsia"/>
          <w:sz w:val="20"/>
          <w:szCs w:val="20"/>
        </w:rPr>
        <w:t>Four</w:t>
      </w:r>
      <w:r w:rsidRPr="00C40327">
        <w:rPr>
          <w:rFonts w:ascii="Times New Roman" w:hAnsi="Times New Roman" w:cs="Times New Roman"/>
          <w:color w:val="231F20"/>
          <w:sz w:val="20"/>
          <w:szCs w:val="20"/>
        </w:rPr>
        <w:t xml:space="preserve"> kinds of methylation detection primers or probes were found to be utilized for most of the </w:t>
      </w:r>
      <w:r w:rsidR="00CB6F01" w:rsidRPr="00C40327">
        <w:rPr>
          <w:rFonts w:ascii="Times New Roman" w:hAnsi="Times New Roman" w:cs="Times New Roman" w:hint="eastAsia"/>
          <w:color w:val="231F20"/>
          <w:sz w:val="20"/>
          <w:szCs w:val="20"/>
        </w:rPr>
        <w:t xml:space="preserve">14 </w:t>
      </w:r>
      <w:r w:rsidRPr="00C40327">
        <w:rPr>
          <w:rFonts w:ascii="Times New Roman" w:hAnsi="Times New Roman" w:cs="Times New Roman"/>
          <w:color w:val="231F20"/>
          <w:sz w:val="20"/>
          <w:szCs w:val="20"/>
        </w:rPr>
        <w:t xml:space="preserve">studies </w:t>
      </w:r>
      <w:r w:rsidRPr="00C40327">
        <w:rPr>
          <w:rFonts w:ascii="Times New Roman" w:hAnsi="Times New Roman" w:cs="Times New Roman"/>
          <w:color w:val="FF0000"/>
          <w:sz w:val="20"/>
          <w:szCs w:val="20"/>
        </w:rPr>
        <w:t>(Table S1)</w:t>
      </w:r>
      <w:r w:rsidRPr="00C40327">
        <w:rPr>
          <w:rFonts w:ascii="Times New Roman" w:hAnsi="Times New Roman" w:cs="Times New Roman"/>
          <w:color w:val="231F20"/>
          <w:sz w:val="20"/>
          <w:szCs w:val="20"/>
        </w:rPr>
        <w:t>.</w:t>
      </w:r>
    </w:p>
    <w:p w14:paraId="3F961AAF" w14:textId="77777777" w:rsidR="00D60332" w:rsidRPr="00C40327" w:rsidRDefault="00D60332" w:rsidP="005D739B">
      <w:pPr>
        <w:autoSpaceDE w:val="0"/>
        <w:autoSpaceDN w:val="0"/>
        <w:adjustRightInd w:val="0"/>
        <w:ind w:rightChars="40" w:right="84"/>
        <w:jc w:val="left"/>
        <w:rPr>
          <w:rFonts w:ascii="Times New Roman" w:hAnsi="Times New Roman" w:cs="Times New Roman"/>
          <w:color w:val="000000"/>
          <w:sz w:val="20"/>
          <w:szCs w:val="20"/>
        </w:rPr>
      </w:pPr>
    </w:p>
    <w:p w14:paraId="7C8A7B4B" w14:textId="77777777" w:rsidR="00D60332" w:rsidRPr="00C40327" w:rsidRDefault="00D60332" w:rsidP="00177961">
      <w:pPr>
        <w:pStyle w:val="Heading3"/>
        <w:rPr>
          <w:rFonts w:ascii="Times New Roman" w:hAnsi="Times New Roman" w:cs="Times New Roman"/>
          <w:b/>
          <w:color w:val="231F20"/>
          <w:sz w:val="20"/>
          <w:szCs w:val="20"/>
        </w:rPr>
      </w:pPr>
      <w:r w:rsidRPr="00C40327">
        <w:rPr>
          <w:rFonts w:ascii="Times New Roman" w:hAnsi="Times New Roman" w:cs="Times New Roman"/>
          <w:b/>
          <w:color w:val="231F20"/>
          <w:sz w:val="20"/>
          <w:szCs w:val="20"/>
        </w:rPr>
        <w:t>Meta-analysis</w:t>
      </w:r>
    </w:p>
    <w:p w14:paraId="580AB7EF" w14:textId="5F83EC83" w:rsidR="00D60332" w:rsidRPr="00C40327" w:rsidRDefault="00D60332" w:rsidP="005D739B">
      <w:pPr>
        <w:autoSpaceDE w:val="0"/>
        <w:autoSpaceDN w:val="0"/>
        <w:adjustRightInd w:val="0"/>
        <w:ind w:rightChars="40" w:right="84"/>
        <w:jc w:val="left"/>
        <w:rPr>
          <w:rFonts w:ascii="Times New Roman" w:hAnsi="Times New Roman" w:cs="Times New Roman"/>
          <w:sz w:val="20"/>
          <w:szCs w:val="20"/>
        </w:rPr>
      </w:pPr>
      <w:r w:rsidRPr="00C40327">
        <w:rPr>
          <w:rFonts w:ascii="Times New Roman" w:hAnsi="Times New Roman" w:cs="Times New Roman"/>
          <w:color w:val="000000"/>
          <w:sz w:val="20"/>
          <w:szCs w:val="20"/>
        </w:rPr>
        <w:t xml:space="preserve">The ORs for </w:t>
      </w:r>
      <w:r w:rsidRPr="00C40327">
        <w:rPr>
          <w:rFonts w:ascii="Times New Roman" w:hAnsi="Times New Roman" w:cs="Times New Roman"/>
          <w:i/>
          <w:color w:val="000000"/>
          <w:sz w:val="20"/>
          <w:szCs w:val="20"/>
        </w:rPr>
        <w:t>CDH13</w:t>
      </w:r>
      <w:r w:rsidRPr="00C40327">
        <w:rPr>
          <w:rFonts w:ascii="Times New Roman" w:hAnsi="Times New Roman" w:cs="Times New Roman"/>
          <w:color w:val="000000"/>
          <w:sz w:val="20"/>
          <w:szCs w:val="20"/>
        </w:rPr>
        <w:t xml:space="preserve"> methylation in cancer samples compared with that in normal controls were 6.74 (95% CI: 4.46 to 10.20, z =</w:t>
      </w:r>
      <w:r w:rsidR="002410BC">
        <w:rPr>
          <w:rFonts w:ascii="Times New Roman" w:hAnsi="Times New Roman" w:cs="Times New Roman"/>
          <w:color w:val="000000"/>
          <w:sz w:val="20"/>
          <w:szCs w:val="20"/>
        </w:rPr>
        <w:t xml:space="preserve"> </w:t>
      </w:r>
      <w:r w:rsidRPr="00C40327">
        <w:rPr>
          <w:rFonts w:ascii="Times New Roman" w:hAnsi="Times New Roman" w:cs="Times New Roman"/>
          <w:color w:val="000000"/>
          <w:sz w:val="20"/>
          <w:szCs w:val="20"/>
        </w:rPr>
        <w:t>9.07, P</w:t>
      </w:r>
      <w:r w:rsidR="002410BC">
        <w:rPr>
          <w:rFonts w:ascii="Times New Roman" w:hAnsi="Times New Roman" w:cs="Times New Roman"/>
          <w:color w:val="000000"/>
          <w:sz w:val="20"/>
          <w:szCs w:val="20"/>
        </w:rPr>
        <w:t xml:space="preserve"> </w:t>
      </w:r>
      <w:r w:rsidRPr="00C40327">
        <w:rPr>
          <w:rFonts w:ascii="Times New Roman" w:hAnsi="Times New Roman" w:cs="Times New Roman"/>
          <w:color w:val="000000"/>
          <w:sz w:val="20"/>
          <w:szCs w:val="20"/>
        </w:rPr>
        <w:t>&lt;</w:t>
      </w:r>
      <w:r w:rsidR="002410BC">
        <w:rPr>
          <w:rFonts w:ascii="Times New Roman" w:hAnsi="Times New Roman" w:cs="Times New Roman"/>
          <w:color w:val="000000"/>
          <w:sz w:val="20"/>
          <w:szCs w:val="20"/>
        </w:rPr>
        <w:t xml:space="preserve"> </w:t>
      </w:r>
      <w:r w:rsidRPr="00C40327">
        <w:rPr>
          <w:rFonts w:ascii="Times New Roman" w:hAnsi="Times New Roman" w:cs="Times New Roman"/>
          <w:color w:val="000000"/>
          <w:sz w:val="20"/>
          <w:szCs w:val="20"/>
        </w:rPr>
        <w:t xml:space="preserve">0.00001) in random effects model pooled using </w:t>
      </w:r>
      <w:r w:rsidR="00C1066E" w:rsidRPr="00C40327">
        <w:rPr>
          <w:rFonts w:ascii="Times New Roman" w:hAnsi="Times New Roman" w:cs="Times New Roman"/>
          <w:color w:val="231F20"/>
          <w:sz w:val="20"/>
          <w:szCs w:val="20"/>
        </w:rPr>
        <w:t>DerSimonian and Laird</w:t>
      </w:r>
      <w:r w:rsidRPr="00C40327">
        <w:rPr>
          <w:rFonts w:ascii="Times New Roman" w:hAnsi="Times New Roman" w:cs="Times New Roman"/>
          <w:color w:val="000000"/>
          <w:sz w:val="20"/>
          <w:szCs w:val="20"/>
        </w:rPr>
        <w:t xml:space="preserve"> method, and 6.06 (95% CI: 4.45 to 8.26, z =</w:t>
      </w:r>
      <w:r w:rsidR="00C1066E">
        <w:rPr>
          <w:rFonts w:ascii="Times New Roman" w:hAnsi="Times New Roman" w:cs="Times New Roman"/>
          <w:color w:val="000000"/>
          <w:sz w:val="20"/>
          <w:szCs w:val="20"/>
        </w:rPr>
        <w:t xml:space="preserve"> </w:t>
      </w:r>
      <w:r w:rsidRPr="00C40327">
        <w:rPr>
          <w:rFonts w:ascii="Times New Roman" w:hAnsi="Times New Roman" w:cs="Times New Roman"/>
          <w:color w:val="000000"/>
          <w:sz w:val="20"/>
          <w:szCs w:val="20"/>
        </w:rPr>
        <w:t>11.38, P</w:t>
      </w:r>
      <w:r w:rsidR="002410BC">
        <w:rPr>
          <w:rFonts w:ascii="Times New Roman" w:hAnsi="Times New Roman" w:cs="Times New Roman"/>
          <w:color w:val="000000"/>
          <w:sz w:val="20"/>
          <w:szCs w:val="20"/>
        </w:rPr>
        <w:t xml:space="preserve"> </w:t>
      </w:r>
      <w:r w:rsidRPr="00C40327">
        <w:rPr>
          <w:rFonts w:ascii="Times New Roman" w:hAnsi="Times New Roman" w:cs="Times New Roman"/>
          <w:color w:val="000000"/>
          <w:sz w:val="20"/>
          <w:szCs w:val="20"/>
        </w:rPr>
        <w:t>&lt;</w:t>
      </w:r>
      <w:r w:rsidR="002410BC">
        <w:rPr>
          <w:rFonts w:ascii="Times New Roman" w:hAnsi="Times New Roman" w:cs="Times New Roman"/>
          <w:color w:val="000000"/>
          <w:sz w:val="20"/>
          <w:szCs w:val="20"/>
        </w:rPr>
        <w:t xml:space="preserve"> </w:t>
      </w:r>
      <w:r w:rsidRPr="00C40327">
        <w:rPr>
          <w:rFonts w:ascii="Times New Roman" w:hAnsi="Times New Roman" w:cs="Times New Roman"/>
          <w:color w:val="000000"/>
          <w:sz w:val="20"/>
          <w:szCs w:val="20"/>
        </w:rPr>
        <w:t>0.00001) in fixed effects model using Inverse Variance method, demonstrating a statistically significant increasing in likelihood of methylation in lung cancer tissues comparing to controls.</w:t>
      </w:r>
      <w:r w:rsidRPr="00C40327">
        <w:rPr>
          <w:rFonts w:ascii="Times New Roman" w:hAnsi="Times New Roman" w:cs="Times New Roman"/>
          <w:sz w:val="20"/>
          <w:szCs w:val="20"/>
        </w:rPr>
        <w:t xml:space="preserve"> </w:t>
      </w:r>
      <w:r w:rsidR="00CB6F01" w:rsidRPr="00C40327">
        <w:rPr>
          <w:rFonts w:ascii="Times New Roman" w:hAnsi="Times New Roman" w:cs="Times New Roman" w:hint="eastAsia"/>
          <w:sz w:val="20"/>
          <w:szCs w:val="20"/>
        </w:rPr>
        <w:t xml:space="preserve">A homogeneity analysis revealed that the variation among them was not significant </w:t>
      </w:r>
      <w:r w:rsidR="00537042" w:rsidRPr="00C40327">
        <w:rPr>
          <w:rFonts w:ascii="Times New Roman" w:hAnsi="Times New Roman" w:cs="Times New Roman"/>
          <w:sz w:val="20"/>
          <w:szCs w:val="20"/>
        </w:rPr>
        <w:t>(</w:t>
      </w:r>
      <w:r w:rsidRPr="00C40327">
        <w:rPr>
          <w:rFonts w:ascii="Times New Roman" w:hAnsi="Times New Roman" w:cs="Times New Roman"/>
          <w:sz w:val="20"/>
          <w:szCs w:val="20"/>
        </w:rPr>
        <w:t>I</w:t>
      </w:r>
      <w:r w:rsidRPr="00C40327">
        <w:rPr>
          <w:rFonts w:ascii="Times New Roman" w:hAnsi="Times New Roman" w:cs="Times New Roman"/>
          <w:sz w:val="20"/>
          <w:szCs w:val="20"/>
          <w:vertAlign w:val="superscript"/>
        </w:rPr>
        <w:t>2</w:t>
      </w:r>
      <w:r w:rsidR="00D639CE">
        <w:rPr>
          <w:rFonts w:ascii="Times New Roman" w:hAnsi="Times New Roman" w:cs="Times New Roman"/>
          <w:sz w:val="20"/>
          <w:szCs w:val="20"/>
          <w:vertAlign w:val="superscript"/>
        </w:rPr>
        <w:t xml:space="preserve"> </w:t>
      </w:r>
      <w:r w:rsidRPr="00C40327">
        <w:rPr>
          <w:rFonts w:ascii="Times New Roman" w:hAnsi="Times New Roman" w:cs="Times New Roman"/>
          <w:sz w:val="20"/>
          <w:szCs w:val="20"/>
        </w:rPr>
        <w:t>=</w:t>
      </w:r>
      <w:r w:rsidR="00D639CE">
        <w:rPr>
          <w:rFonts w:ascii="Times New Roman" w:hAnsi="Times New Roman" w:cs="Times New Roman"/>
          <w:sz w:val="20"/>
          <w:szCs w:val="20"/>
        </w:rPr>
        <w:t xml:space="preserve"> </w:t>
      </w:r>
      <w:r w:rsidRPr="00C40327">
        <w:rPr>
          <w:rFonts w:ascii="Times New Roman" w:hAnsi="Times New Roman" w:cs="Times New Roman"/>
          <w:sz w:val="20"/>
          <w:szCs w:val="20"/>
        </w:rPr>
        <w:t>35%, Chi</w:t>
      </w:r>
      <w:r w:rsidRPr="00C40327">
        <w:rPr>
          <w:rFonts w:ascii="Times New Roman" w:hAnsi="Times New Roman" w:cs="Times New Roman"/>
          <w:sz w:val="20"/>
          <w:szCs w:val="20"/>
          <w:vertAlign w:val="superscript"/>
        </w:rPr>
        <w:t>2</w:t>
      </w:r>
      <w:r w:rsidR="00D639CE">
        <w:rPr>
          <w:rFonts w:ascii="Times New Roman" w:hAnsi="Times New Roman" w:cs="Times New Roman"/>
          <w:sz w:val="20"/>
          <w:szCs w:val="20"/>
          <w:vertAlign w:val="superscript"/>
        </w:rPr>
        <w:t xml:space="preserve"> </w:t>
      </w:r>
      <w:r w:rsidRPr="00C40327">
        <w:rPr>
          <w:rFonts w:ascii="Times New Roman" w:hAnsi="Times New Roman" w:cs="Times New Roman"/>
          <w:sz w:val="20"/>
          <w:szCs w:val="20"/>
        </w:rPr>
        <w:t>=</w:t>
      </w:r>
      <w:r w:rsidR="00D639CE">
        <w:rPr>
          <w:rFonts w:ascii="Times New Roman" w:hAnsi="Times New Roman" w:cs="Times New Roman"/>
          <w:sz w:val="20"/>
          <w:szCs w:val="20"/>
        </w:rPr>
        <w:t xml:space="preserve"> </w:t>
      </w:r>
      <w:r w:rsidRPr="00C40327">
        <w:rPr>
          <w:rFonts w:ascii="Times New Roman" w:hAnsi="Times New Roman" w:cs="Times New Roman"/>
          <w:sz w:val="20"/>
          <w:szCs w:val="20"/>
        </w:rPr>
        <w:t>21.51)</w:t>
      </w:r>
      <w:r w:rsidRPr="00C40327">
        <w:rPr>
          <w:rFonts w:ascii="Times New Roman" w:hAnsi="Times New Roman" w:cs="Times New Roman"/>
          <w:color w:val="000000"/>
          <w:sz w:val="20"/>
          <w:szCs w:val="20"/>
        </w:rPr>
        <w:t xml:space="preserve"> (</w:t>
      </w:r>
      <w:r w:rsidRPr="00C40327">
        <w:rPr>
          <w:rFonts w:ascii="Times New Roman" w:hAnsi="Times New Roman" w:cs="Times New Roman"/>
          <w:color w:val="FF0000"/>
          <w:sz w:val="20"/>
          <w:szCs w:val="20"/>
        </w:rPr>
        <w:t>Figure 1</w:t>
      </w:r>
      <w:r w:rsidRPr="00C40327">
        <w:rPr>
          <w:rFonts w:ascii="Times New Roman" w:hAnsi="Times New Roman" w:cs="Times New Roman"/>
          <w:color w:val="000000"/>
          <w:sz w:val="20"/>
          <w:szCs w:val="20"/>
        </w:rPr>
        <w:t>)</w:t>
      </w:r>
      <w:r w:rsidRPr="00C40327">
        <w:rPr>
          <w:rFonts w:ascii="Times New Roman" w:hAnsi="Times New Roman" w:cs="Times New Roman"/>
          <w:sz w:val="20"/>
          <w:szCs w:val="20"/>
        </w:rPr>
        <w:t>.</w:t>
      </w:r>
    </w:p>
    <w:p w14:paraId="7E12C131" w14:textId="77777777" w:rsidR="003F42E8" w:rsidRPr="00C40327" w:rsidRDefault="003F42E8" w:rsidP="005D739B">
      <w:pPr>
        <w:autoSpaceDE w:val="0"/>
        <w:autoSpaceDN w:val="0"/>
        <w:adjustRightInd w:val="0"/>
        <w:ind w:rightChars="40" w:right="84"/>
        <w:jc w:val="left"/>
        <w:rPr>
          <w:rFonts w:ascii="Times New Roman" w:hAnsi="Times New Roman" w:cs="Times New Roman"/>
          <w:sz w:val="20"/>
          <w:szCs w:val="20"/>
        </w:rPr>
      </w:pPr>
    </w:p>
    <w:p w14:paraId="2E3F3B2B" w14:textId="1CF3B5BD" w:rsidR="00D60332" w:rsidRPr="00C40327" w:rsidRDefault="00D60332" w:rsidP="005D739B">
      <w:pPr>
        <w:rPr>
          <w:rFonts w:ascii="Times New Roman" w:hAnsi="Times New Roman" w:cs="Times New Roman"/>
          <w:color w:val="000000" w:themeColor="text1"/>
          <w:sz w:val="20"/>
          <w:szCs w:val="20"/>
        </w:rPr>
      </w:pPr>
      <w:r w:rsidRPr="00C40327">
        <w:rPr>
          <w:rFonts w:ascii="Times New Roman" w:hAnsi="Times New Roman" w:cs="Times New Roman"/>
          <w:color w:val="000000" w:themeColor="text1"/>
          <w:sz w:val="20"/>
          <w:szCs w:val="20"/>
        </w:rPr>
        <w:t xml:space="preserve">Subgroup analyses were conducted for different subtypes, which included sample types (tissue or serum), age, counterpart categories, proportion of early stage, aim of the study (for diagnosis or non-diagnosis), </w:t>
      </w:r>
      <w:r w:rsidR="00DF44F1" w:rsidRPr="00C40327">
        <w:rPr>
          <w:rFonts w:ascii="Times New Roman" w:hAnsi="Times New Roman" w:cs="Times New Roman"/>
          <w:color w:val="000000" w:themeColor="text1"/>
          <w:sz w:val="20"/>
          <w:szCs w:val="20"/>
        </w:rPr>
        <w:t xml:space="preserve">proportion of </w:t>
      </w:r>
      <w:r w:rsidRPr="00C40327">
        <w:rPr>
          <w:rFonts w:ascii="Times New Roman" w:hAnsi="Times New Roman" w:cs="Times New Roman"/>
          <w:color w:val="000000" w:themeColor="text1"/>
          <w:sz w:val="20"/>
          <w:szCs w:val="20"/>
        </w:rPr>
        <w:t>adenocarcinoma</w:t>
      </w:r>
      <w:r w:rsidR="00DF44F1" w:rsidRPr="00C40327">
        <w:rPr>
          <w:rFonts w:ascii="Times New Roman" w:hAnsi="Times New Roman" w:cs="Times New Roman"/>
          <w:color w:val="000000" w:themeColor="text1"/>
          <w:sz w:val="20"/>
          <w:szCs w:val="20"/>
        </w:rPr>
        <w:t xml:space="preserve"> </w:t>
      </w:r>
      <w:r w:rsidRPr="00C40327">
        <w:rPr>
          <w:rFonts w:ascii="Times New Roman" w:hAnsi="Times New Roman" w:cs="Times New Roman"/>
          <w:color w:val="000000" w:themeColor="text1"/>
          <w:sz w:val="20"/>
          <w:szCs w:val="20"/>
        </w:rPr>
        <w:t>(Ad</w:t>
      </w:r>
      <w:r w:rsidR="00DF44F1" w:rsidRPr="00C40327">
        <w:rPr>
          <w:rFonts w:ascii="Times New Roman" w:hAnsi="Times New Roman" w:cs="Times New Roman"/>
          <w:color w:val="000000" w:themeColor="text1"/>
          <w:sz w:val="20"/>
          <w:szCs w:val="20"/>
        </w:rPr>
        <w:t>%</w:t>
      </w:r>
      <w:r w:rsidRPr="00C40327">
        <w:rPr>
          <w:rFonts w:ascii="Times New Roman" w:hAnsi="Times New Roman" w:cs="Times New Roman"/>
          <w:color w:val="000000" w:themeColor="text1"/>
          <w:sz w:val="20"/>
          <w:szCs w:val="20"/>
        </w:rPr>
        <w:t>) and other possible confounding factors</w:t>
      </w:r>
      <w:r w:rsidR="00537042" w:rsidRPr="00C40327">
        <w:rPr>
          <w:rFonts w:ascii="Times New Roman" w:hAnsi="Times New Roman" w:cs="Times New Roman"/>
          <w:color w:val="000000" w:themeColor="text1"/>
          <w:sz w:val="20"/>
          <w:szCs w:val="20"/>
        </w:rPr>
        <w:t xml:space="preserve"> </w:t>
      </w:r>
      <w:r w:rsidR="00132229" w:rsidRPr="00C40327">
        <w:rPr>
          <w:rFonts w:ascii="Times New Roman" w:hAnsi="Times New Roman" w:cs="Times New Roman"/>
          <w:color w:val="FF0000"/>
          <w:sz w:val="20"/>
          <w:szCs w:val="20"/>
        </w:rPr>
        <w:t>(Table 2)</w:t>
      </w:r>
      <w:r w:rsidRPr="00C40327">
        <w:rPr>
          <w:rFonts w:ascii="Times New Roman" w:hAnsi="Times New Roman" w:cs="Times New Roman"/>
          <w:color w:val="000000" w:themeColor="text1"/>
          <w:sz w:val="20"/>
          <w:szCs w:val="20"/>
        </w:rPr>
        <w:t xml:space="preserve">. Significant differences were found </w:t>
      </w:r>
      <w:r w:rsidR="00132229" w:rsidRPr="00C40327">
        <w:rPr>
          <w:rFonts w:ascii="Times New Roman" w:hAnsi="Times New Roman" w:cs="Times New Roman"/>
          <w:color w:val="000000" w:themeColor="text1"/>
          <w:sz w:val="20"/>
          <w:szCs w:val="20"/>
        </w:rPr>
        <w:t xml:space="preserve">only </w:t>
      </w:r>
      <w:r w:rsidRPr="00C40327">
        <w:rPr>
          <w:rFonts w:ascii="Times New Roman" w:hAnsi="Times New Roman" w:cs="Times New Roman"/>
          <w:color w:val="000000" w:themeColor="text1"/>
          <w:sz w:val="20"/>
          <w:szCs w:val="20"/>
        </w:rPr>
        <w:t xml:space="preserve">between the ORs of the diagnosis (3.48, 95% CI: 2.18 to 5.58) and non-diagnosis (9.26, 95% CI: 6.13 to 13.97) subgroup (P = 0.0004) </w:t>
      </w:r>
      <w:r w:rsidRPr="00C40327">
        <w:rPr>
          <w:rFonts w:ascii="Times New Roman" w:hAnsi="Times New Roman" w:cs="Times New Roman"/>
          <w:color w:val="FF0000"/>
          <w:sz w:val="20"/>
          <w:szCs w:val="20"/>
        </w:rPr>
        <w:t>(Figure 2A)</w:t>
      </w:r>
      <w:r w:rsidRPr="00C40327">
        <w:rPr>
          <w:rFonts w:ascii="Times New Roman" w:hAnsi="Times New Roman" w:cs="Times New Roman"/>
          <w:color w:val="000000" w:themeColor="text1"/>
          <w:sz w:val="20"/>
          <w:szCs w:val="20"/>
        </w:rPr>
        <w:t>. Both tissue and serum groups showed significant association between</w:t>
      </w:r>
      <w:r w:rsidRPr="00C40327">
        <w:rPr>
          <w:rFonts w:ascii="Times New Roman" w:hAnsi="Times New Roman" w:cs="Times New Roman"/>
          <w:i/>
          <w:color w:val="000000" w:themeColor="text1"/>
          <w:sz w:val="20"/>
          <w:szCs w:val="20"/>
        </w:rPr>
        <w:t xml:space="preserve"> </w:t>
      </w:r>
      <w:r w:rsidR="00815915" w:rsidRPr="00C40327">
        <w:rPr>
          <w:rFonts w:ascii="Times New Roman" w:hAnsi="Times New Roman" w:cs="Times New Roman"/>
          <w:i/>
          <w:color w:val="000000" w:themeColor="text1"/>
          <w:sz w:val="20"/>
          <w:szCs w:val="20"/>
        </w:rPr>
        <w:t>CDH13</w:t>
      </w:r>
      <w:r w:rsidRPr="00C40327">
        <w:rPr>
          <w:rFonts w:ascii="Times New Roman" w:hAnsi="Times New Roman" w:cs="Times New Roman"/>
          <w:color w:val="000000" w:themeColor="text1"/>
          <w:sz w:val="20"/>
          <w:szCs w:val="20"/>
        </w:rPr>
        <w:t xml:space="preserve"> methylation and NSCLC (OR = 6.15 and 5.60, respectively) </w:t>
      </w:r>
      <w:r w:rsidRPr="00C40327">
        <w:rPr>
          <w:rFonts w:ascii="Times New Roman" w:hAnsi="Times New Roman" w:cs="Times New Roman"/>
          <w:color w:val="FF0000"/>
          <w:sz w:val="20"/>
          <w:szCs w:val="20"/>
        </w:rPr>
        <w:t>(Figure 2B)</w:t>
      </w:r>
      <w:r w:rsidRPr="00C40327">
        <w:rPr>
          <w:rFonts w:ascii="Times New Roman" w:hAnsi="Times New Roman" w:cs="Times New Roman"/>
          <w:color w:val="000000" w:themeColor="text1"/>
          <w:sz w:val="20"/>
          <w:szCs w:val="20"/>
        </w:rPr>
        <w:t xml:space="preserve"> which suggested that </w:t>
      </w:r>
      <w:r w:rsidR="00815915" w:rsidRPr="00C40327">
        <w:rPr>
          <w:rFonts w:ascii="Times New Roman" w:hAnsi="Times New Roman" w:cs="Times New Roman"/>
          <w:i/>
          <w:color w:val="000000" w:themeColor="text1"/>
          <w:sz w:val="20"/>
          <w:szCs w:val="20"/>
        </w:rPr>
        <w:t>CDH13</w:t>
      </w:r>
      <w:r w:rsidRPr="00C40327">
        <w:rPr>
          <w:rFonts w:ascii="Times New Roman" w:hAnsi="Times New Roman" w:cs="Times New Roman"/>
          <w:color w:val="000000" w:themeColor="text1"/>
          <w:sz w:val="20"/>
          <w:szCs w:val="20"/>
        </w:rPr>
        <w:t xml:space="preserve"> methylation can be taken as a potential biomarker for NSCLC diagnosis using either tissue or serum samples. No significant difference was found between subgroups of MSP and qMSP (OR = 5.98 and 6.34, respectively; P = 0.62), which suggested </w:t>
      </w:r>
      <w:r w:rsidR="00241870" w:rsidRPr="00C40327">
        <w:rPr>
          <w:rFonts w:ascii="Times New Roman" w:hAnsi="Times New Roman" w:cs="Times New Roman" w:hint="eastAsia"/>
          <w:color w:val="000000" w:themeColor="text1"/>
          <w:sz w:val="20"/>
          <w:szCs w:val="20"/>
        </w:rPr>
        <w:t xml:space="preserve">that </w:t>
      </w:r>
      <w:r w:rsidRPr="00C40327">
        <w:rPr>
          <w:rFonts w:ascii="Times New Roman" w:hAnsi="Times New Roman" w:cs="Times New Roman"/>
          <w:color w:val="000000" w:themeColor="text1"/>
          <w:sz w:val="20"/>
          <w:szCs w:val="20"/>
        </w:rPr>
        <w:t>the</w:t>
      </w:r>
      <w:r w:rsidR="00241870" w:rsidRPr="00C40327">
        <w:rPr>
          <w:rFonts w:ascii="Times New Roman" w:hAnsi="Times New Roman" w:cs="Times New Roman" w:hint="eastAsia"/>
          <w:color w:val="000000" w:themeColor="text1"/>
          <w:sz w:val="20"/>
          <w:szCs w:val="20"/>
        </w:rPr>
        <w:t xml:space="preserve"> two</w:t>
      </w:r>
      <w:r w:rsidRPr="00C40327">
        <w:rPr>
          <w:rFonts w:ascii="Times New Roman" w:hAnsi="Times New Roman" w:cs="Times New Roman"/>
          <w:color w:val="000000" w:themeColor="text1"/>
          <w:sz w:val="20"/>
          <w:szCs w:val="20"/>
        </w:rPr>
        <w:t xml:space="preserve"> methods were equivalent in methylation detection</w:t>
      </w:r>
      <w:r w:rsidR="00132229" w:rsidRPr="00C40327">
        <w:rPr>
          <w:rFonts w:ascii="Times New Roman" w:hAnsi="Times New Roman" w:cs="Times New Roman"/>
          <w:color w:val="000000" w:themeColor="text1"/>
          <w:sz w:val="20"/>
          <w:szCs w:val="20"/>
        </w:rPr>
        <w:t xml:space="preserve"> </w:t>
      </w:r>
      <w:r w:rsidR="00132229" w:rsidRPr="00C40327">
        <w:rPr>
          <w:rFonts w:ascii="Times New Roman" w:hAnsi="Times New Roman" w:cs="Times New Roman"/>
          <w:color w:val="FF0000"/>
          <w:sz w:val="20"/>
          <w:szCs w:val="20"/>
        </w:rPr>
        <w:t>(Figure 2C)</w:t>
      </w:r>
      <w:r w:rsidRPr="00C40327">
        <w:rPr>
          <w:rFonts w:ascii="Times New Roman" w:hAnsi="Times New Roman" w:cs="Times New Roman"/>
          <w:color w:val="000000" w:themeColor="text1"/>
          <w:sz w:val="20"/>
          <w:szCs w:val="20"/>
        </w:rPr>
        <w:t xml:space="preserve">. In addition, </w:t>
      </w:r>
      <w:r w:rsidR="004911C5" w:rsidRPr="00C40327">
        <w:rPr>
          <w:rFonts w:ascii="Times New Roman" w:hAnsi="Times New Roman" w:cs="Times New Roman"/>
          <w:color w:val="000000" w:themeColor="text1"/>
          <w:sz w:val="20"/>
          <w:szCs w:val="20"/>
        </w:rPr>
        <w:t xml:space="preserve">there </w:t>
      </w:r>
      <w:r w:rsidR="004911C5" w:rsidRPr="00C40327">
        <w:rPr>
          <w:rFonts w:ascii="Times New Roman" w:hAnsi="Times New Roman" w:cs="Times New Roman" w:hint="eastAsia"/>
          <w:color w:val="000000" w:themeColor="text1"/>
          <w:sz w:val="20"/>
          <w:szCs w:val="20"/>
        </w:rPr>
        <w:t>we</w:t>
      </w:r>
      <w:r w:rsidR="00DF44F1" w:rsidRPr="00C40327">
        <w:rPr>
          <w:rFonts w:ascii="Times New Roman" w:hAnsi="Times New Roman" w:cs="Times New Roman"/>
          <w:color w:val="000000" w:themeColor="text1"/>
          <w:sz w:val="20"/>
          <w:szCs w:val="20"/>
        </w:rPr>
        <w:t>re</w:t>
      </w:r>
      <w:r w:rsidR="004911C5" w:rsidRPr="00C40327">
        <w:rPr>
          <w:rFonts w:ascii="Times New Roman" w:hAnsi="Times New Roman" w:cs="Times New Roman" w:hint="eastAsia"/>
          <w:color w:val="000000" w:themeColor="text1"/>
          <w:sz w:val="20"/>
          <w:szCs w:val="20"/>
        </w:rPr>
        <w:t xml:space="preserve"> n</w:t>
      </w:r>
      <w:r w:rsidR="00DF44F1" w:rsidRPr="00C40327">
        <w:rPr>
          <w:rFonts w:ascii="Times New Roman" w:hAnsi="Times New Roman" w:cs="Times New Roman"/>
          <w:color w:val="000000" w:themeColor="text1"/>
          <w:sz w:val="20"/>
          <w:szCs w:val="20"/>
        </w:rPr>
        <w:t>o significant differences between the subgroup</w:t>
      </w:r>
      <w:r w:rsidR="004911C5" w:rsidRPr="00C40327">
        <w:rPr>
          <w:rFonts w:ascii="Times New Roman" w:hAnsi="Times New Roman" w:cs="Times New Roman" w:hint="eastAsia"/>
          <w:color w:val="000000" w:themeColor="text1"/>
          <w:sz w:val="20"/>
          <w:szCs w:val="20"/>
        </w:rPr>
        <w:t>s</w:t>
      </w:r>
      <w:r w:rsidR="00DF44F1" w:rsidRPr="00C40327">
        <w:rPr>
          <w:rFonts w:ascii="Times New Roman" w:hAnsi="Times New Roman" w:cs="Times New Roman"/>
          <w:color w:val="000000" w:themeColor="text1"/>
          <w:sz w:val="20"/>
          <w:szCs w:val="20"/>
        </w:rPr>
        <w:t xml:space="preserve"> of </w:t>
      </w:r>
      <w:r w:rsidRPr="00C40327">
        <w:rPr>
          <w:rFonts w:ascii="Times New Roman" w:hAnsi="Times New Roman" w:cs="Times New Roman"/>
          <w:color w:val="000000" w:themeColor="text1"/>
          <w:sz w:val="20"/>
          <w:szCs w:val="20"/>
        </w:rPr>
        <w:t xml:space="preserve">ratio of male to female, counterpart categories, </w:t>
      </w:r>
      <w:r w:rsidR="00DF44F1" w:rsidRPr="00C40327">
        <w:rPr>
          <w:rFonts w:ascii="Times New Roman" w:hAnsi="Times New Roman" w:cs="Times New Roman"/>
          <w:color w:val="000000" w:themeColor="text1"/>
          <w:sz w:val="20"/>
          <w:szCs w:val="20"/>
        </w:rPr>
        <w:t>proportion of adenocarcinoma</w:t>
      </w:r>
      <w:r w:rsidRPr="00C40327">
        <w:rPr>
          <w:rFonts w:ascii="Times New Roman" w:hAnsi="Times New Roman" w:cs="Times New Roman"/>
          <w:color w:val="000000" w:themeColor="text1"/>
          <w:sz w:val="20"/>
          <w:szCs w:val="20"/>
        </w:rPr>
        <w:t>, the primer set</w:t>
      </w:r>
      <w:r w:rsidR="004911C5" w:rsidRPr="00C40327">
        <w:rPr>
          <w:rFonts w:ascii="Times New Roman" w:hAnsi="Times New Roman" w:cs="Times New Roman"/>
          <w:color w:val="000000" w:themeColor="text1"/>
          <w:sz w:val="20"/>
          <w:szCs w:val="20"/>
        </w:rPr>
        <w:t xml:space="preserve"> </w:t>
      </w:r>
      <w:r w:rsidR="004911C5" w:rsidRPr="00C40327">
        <w:rPr>
          <w:rFonts w:ascii="Times New Roman" w:hAnsi="Times New Roman" w:cs="Times New Roman" w:hint="eastAsia"/>
          <w:color w:val="000000" w:themeColor="text1"/>
          <w:sz w:val="20"/>
          <w:szCs w:val="20"/>
        </w:rPr>
        <w:t>as well as</w:t>
      </w:r>
      <w:r w:rsidRPr="00C40327">
        <w:rPr>
          <w:rFonts w:ascii="Times New Roman" w:hAnsi="Times New Roman" w:cs="Times New Roman"/>
          <w:color w:val="000000" w:themeColor="text1"/>
          <w:sz w:val="20"/>
          <w:szCs w:val="20"/>
        </w:rPr>
        <w:t xml:space="preserve"> other </w:t>
      </w:r>
      <w:r w:rsidR="00537042" w:rsidRPr="00C40327">
        <w:rPr>
          <w:rFonts w:ascii="Times New Roman" w:hAnsi="Times New Roman" w:cs="Times New Roman"/>
          <w:color w:val="000000" w:themeColor="text1"/>
          <w:sz w:val="20"/>
          <w:szCs w:val="20"/>
        </w:rPr>
        <w:t>factors (</w:t>
      </w:r>
      <w:r w:rsidR="00132229" w:rsidRPr="00C40327">
        <w:rPr>
          <w:rFonts w:ascii="Times New Roman" w:hAnsi="Times New Roman" w:cs="Times New Roman"/>
          <w:color w:val="FF0000"/>
          <w:sz w:val="20"/>
          <w:szCs w:val="20"/>
        </w:rPr>
        <w:t>Table 2</w:t>
      </w:r>
      <w:r w:rsidR="00132229" w:rsidRPr="00C40327">
        <w:rPr>
          <w:rFonts w:ascii="Times New Roman" w:hAnsi="Times New Roman" w:cs="Times New Roman"/>
          <w:color w:val="000000" w:themeColor="text1"/>
          <w:sz w:val="20"/>
          <w:szCs w:val="20"/>
        </w:rPr>
        <w:t>)</w:t>
      </w:r>
      <w:r w:rsidRPr="00C40327">
        <w:rPr>
          <w:rFonts w:ascii="Times New Roman" w:hAnsi="Times New Roman" w:cs="Times New Roman"/>
          <w:color w:val="000000" w:themeColor="text1"/>
          <w:sz w:val="20"/>
          <w:szCs w:val="20"/>
        </w:rPr>
        <w:t>.</w:t>
      </w:r>
    </w:p>
    <w:p w14:paraId="4ACDB750" w14:textId="39649531" w:rsidR="00D60332" w:rsidRPr="00C40327" w:rsidRDefault="00D60332" w:rsidP="005D739B">
      <w:pPr>
        <w:rPr>
          <w:rFonts w:ascii="Times New Roman" w:hAnsi="Times New Roman" w:cs="Times New Roman"/>
          <w:color w:val="000000" w:themeColor="text1"/>
          <w:sz w:val="20"/>
          <w:szCs w:val="20"/>
        </w:rPr>
      </w:pPr>
      <w:r w:rsidRPr="00C40327">
        <w:rPr>
          <w:rFonts w:ascii="Times New Roman" w:hAnsi="Times New Roman" w:cs="Times New Roman"/>
          <w:color w:val="000000" w:themeColor="text1"/>
          <w:sz w:val="20"/>
          <w:szCs w:val="20"/>
        </w:rPr>
        <w:t>Because of the significant differences between the diagnosis and non-diagnosis subgroup, we conduct</w:t>
      </w:r>
      <w:r w:rsidR="004911C5" w:rsidRPr="00C40327">
        <w:rPr>
          <w:rFonts w:ascii="Times New Roman" w:hAnsi="Times New Roman" w:cs="Times New Roman" w:hint="eastAsia"/>
          <w:color w:val="000000" w:themeColor="text1"/>
          <w:sz w:val="20"/>
          <w:szCs w:val="20"/>
        </w:rPr>
        <w:t>ed</w:t>
      </w:r>
      <w:r w:rsidRPr="00C40327">
        <w:rPr>
          <w:rFonts w:ascii="Times New Roman" w:hAnsi="Times New Roman" w:cs="Times New Roman"/>
          <w:color w:val="000000" w:themeColor="text1"/>
          <w:sz w:val="20"/>
          <w:szCs w:val="20"/>
        </w:rPr>
        <w:t xml:space="preserve"> further research in the non-diagnosis subgroup. However, when we focus</w:t>
      </w:r>
      <w:r w:rsidR="004911C5" w:rsidRPr="00C40327">
        <w:rPr>
          <w:rFonts w:ascii="Times New Roman" w:hAnsi="Times New Roman" w:cs="Times New Roman" w:hint="eastAsia"/>
          <w:color w:val="000000" w:themeColor="text1"/>
          <w:sz w:val="20"/>
          <w:szCs w:val="20"/>
        </w:rPr>
        <w:t>ed</w:t>
      </w:r>
      <w:r w:rsidRPr="00C40327">
        <w:rPr>
          <w:rFonts w:ascii="Times New Roman" w:hAnsi="Times New Roman" w:cs="Times New Roman"/>
          <w:color w:val="000000" w:themeColor="text1"/>
          <w:sz w:val="20"/>
          <w:szCs w:val="20"/>
        </w:rPr>
        <w:t xml:space="preserve"> on the studies not aiming at diagnosis, </w:t>
      </w:r>
      <w:r w:rsidR="004A5792" w:rsidRPr="00C40327">
        <w:rPr>
          <w:rFonts w:ascii="Times New Roman" w:hAnsi="Times New Roman" w:cs="Times New Roman"/>
          <w:color w:val="000000" w:themeColor="text1"/>
          <w:sz w:val="20"/>
          <w:szCs w:val="20"/>
        </w:rPr>
        <w:t>the OR</w:t>
      </w:r>
      <w:r w:rsidRPr="00C40327">
        <w:rPr>
          <w:rFonts w:ascii="Times New Roman" w:hAnsi="Times New Roman" w:cs="Times New Roman"/>
          <w:color w:val="000000" w:themeColor="text1"/>
          <w:sz w:val="20"/>
          <w:szCs w:val="20"/>
        </w:rPr>
        <w:t xml:space="preserve"> was found </w:t>
      </w:r>
      <w:r w:rsidR="003F42E8" w:rsidRPr="00C40327">
        <w:rPr>
          <w:rFonts w:ascii="Times New Roman" w:hAnsi="Times New Roman" w:cs="Times New Roman" w:hint="eastAsia"/>
          <w:color w:val="000000" w:themeColor="text1"/>
          <w:sz w:val="20"/>
          <w:szCs w:val="20"/>
        </w:rPr>
        <w:t xml:space="preserve">significantly </w:t>
      </w:r>
      <w:r w:rsidR="004A5792" w:rsidRPr="00C40327">
        <w:rPr>
          <w:rFonts w:ascii="Times New Roman" w:hAnsi="Times New Roman" w:cs="Times New Roman"/>
          <w:color w:val="000000" w:themeColor="text1"/>
          <w:sz w:val="20"/>
          <w:szCs w:val="20"/>
        </w:rPr>
        <w:t>reduced in</w:t>
      </w:r>
      <w:r w:rsidRPr="00C40327">
        <w:rPr>
          <w:rFonts w:ascii="Times New Roman" w:hAnsi="Times New Roman" w:cs="Times New Roman"/>
          <w:color w:val="000000" w:themeColor="text1"/>
          <w:sz w:val="20"/>
          <w:szCs w:val="20"/>
        </w:rPr>
        <w:t xml:space="preserve"> subgroups of the proportion of adenocarcinoma &lt;</w:t>
      </w:r>
      <w:r w:rsidR="005D739B" w:rsidRPr="00C40327">
        <w:rPr>
          <w:rFonts w:ascii="Times New Roman" w:hAnsi="Times New Roman" w:cs="Times New Roman"/>
          <w:color w:val="000000" w:themeColor="text1"/>
          <w:sz w:val="20"/>
          <w:szCs w:val="20"/>
        </w:rPr>
        <w:t>7</w:t>
      </w:r>
      <w:r w:rsidRPr="00C40327">
        <w:rPr>
          <w:rFonts w:ascii="Times New Roman" w:hAnsi="Times New Roman" w:cs="Times New Roman"/>
          <w:color w:val="000000" w:themeColor="text1"/>
          <w:sz w:val="20"/>
          <w:szCs w:val="20"/>
        </w:rPr>
        <w:t>0% (</w:t>
      </w:r>
      <w:r w:rsidR="005D739B" w:rsidRPr="00C40327">
        <w:rPr>
          <w:rFonts w:ascii="Times New Roman" w:hAnsi="Times New Roman" w:cs="Times New Roman"/>
          <w:color w:val="000000" w:themeColor="text1"/>
          <w:sz w:val="20"/>
          <w:szCs w:val="20"/>
        </w:rPr>
        <w:t>9.55</w:t>
      </w:r>
      <w:r w:rsidRPr="00C40327">
        <w:rPr>
          <w:rFonts w:ascii="Times New Roman" w:hAnsi="Times New Roman" w:cs="Times New Roman"/>
          <w:color w:val="000000" w:themeColor="text1"/>
          <w:sz w:val="20"/>
          <w:szCs w:val="20"/>
        </w:rPr>
        <w:t xml:space="preserve">, 95% CI: </w:t>
      </w:r>
      <w:r w:rsidR="005D739B" w:rsidRPr="00C40327">
        <w:rPr>
          <w:rFonts w:ascii="Times New Roman" w:hAnsi="Times New Roman" w:cs="Times New Roman"/>
          <w:color w:val="000000" w:themeColor="text1"/>
          <w:sz w:val="20"/>
          <w:szCs w:val="20"/>
        </w:rPr>
        <w:t>6.22</w:t>
      </w:r>
      <w:r w:rsidRPr="00C40327">
        <w:rPr>
          <w:rFonts w:ascii="Times New Roman" w:hAnsi="Times New Roman" w:cs="Times New Roman"/>
          <w:color w:val="000000" w:themeColor="text1"/>
          <w:sz w:val="20"/>
          <w:szCs w:val="20"/>
        </w:rPr>
        <w:t xml:space="preserve"> to 1</w:t>
      </w:r>
      <w:r w:rsidR="005D739B" w:rsidRPr="00C40327">
        <w:rPr>
          <w:rFonts w:ascii="Times New Roman" w:hAnsi="Times New Roman" w:cs="Times New Roman"/>
          <w:color w:val="000000" w:themeColor="text1"/>
          <w:sz w:val="20"/>
          <w:szCs w:val="20"/>
        </w:rPr>
        <w:t>4.67</w:t>
      </w:r>
      <w:r w:rsidRPr="00C40327">
        <w:rPr>
          <w:rFonts w:ascii="Times New Roman" w:hAnsi="Times New Roman" w:cs="Times New Roman"/>
          <w:color w:val="000000" w:themeColor="text1"/>
          <w:sz w:val="20"/>
          <w:szCs w:val="20"/>
        </w:rPr>
        <w:t xml:space="preserve">) </w:t>
      </w:r>
      <w:r w:rsidR="004A5792" w:rsidRPr="00C40327">
        <w:rPr>
          <w:rFonts w:ascii="Times New Roman" w:hAnsi="Times New Roman" w:cs="Times New Roman"/>
          <w:color w:val="000000" w:themeColor="text1"/>
          <w:sz w:val="20"/>
          <w:szCs w:val="20"/>
        </w:rPr>
        <w:t>than</w:t>
      </w:r>
      <w:r w:rsidRPr="00C40327">
        <w:rPr>
          <w:rFonts w:ascii="Times New Roman" w:hAnsi="Times New Roman" w:cs="Times New Roman"/>
          <w:color w:val="000000" w:themeColor="text1"/>
          <w:sz w:val="20"/>
          <w:szCs w:val="20"/>
        </w:rPr>
        <w:t xml:space="preserve"> &gt;</w:t>
      </w:r>
      <w:r w:rsidR="005D739B" w:rsidRPr="00C40327">
        <w:rPr>
          <w:rFonts w:ascii="Times New Roman" w:hAnsi="Times New Roman" w:cs="Times New Roman"/>
          <w:color w:val="000000" w:themeColor="text1"/>
          <w:sz w:val="20"/>
          <w:szCs w:val="20"/>
        </w:rPr>
        <w:t>7</w:t>
      </w:r>
      <w:r w:rsidRPr="00C40327">
        <w:rPr>
          <w:rFonts w:ascii="Times New Roman" w:hAnsi="Times New Roman" w:cs="Times New Roman"/>
          <w:color w:val="000000" w:themeColor="text1"/>
          <w:sz w:val="20"/>
          <w:szCs w:val="20"/>
        </w:rPr>
        <w:t>0%</w:t>
      </w:r>
      <w:r w:rsidR="004A5792" w:rsidRPr="00C40327">
        <w:rPr>
          <w:rFonts w:ascii="Times New Roman" w:hAnsi="Times New Roman" w:cs="Times New Roman"/>
          <w:color w:val="000000" w:themeColor="text1"/>
          <w:sz w:val="20"/>
          <w:szCs w:val="20"/>
        </w:rPr>
        <w:t xml:space="preserve"> subgroup</w:t>
      </w:r>
      <w:r w:rsidRPr="00C40327">
        <w:rPr>
          <w:rFonts w:ascii="Times New Roman" w:hAnsi="Times New Roman" w:cs="Times New Roman"/>
          <w:color w:val="000000" w:themeColor="text1"/>
          <w:sz w:val="20"/>
          <w:szCs w:val="20"/>
        </w:rPr>
        <w:t xml:space="preserve"> (2</w:t>
      </w:r>
      <w:r w:rsidR="005D739B" w:rsidRPr="00C40327">
        <w:rPr>
          <w:rFonts w:ascii="Times New Roman" w:hAnsi="Times New Roman" w:cs="Times New Roman"/>
          <w:color w:val="000000" w:themeColor="text1"/>
          <w:sz w:val="20"/>
          <w:szCs w:val="20"/>
        </w:rPr>
        <w:t>1.03</w:t>
      </w:r>
      <w:r w:rsidRPr="00C40327">
        <w:rPr>
          <w:rFonts w:ascii="Times New Roman" w:hAnsi="Times New Roman" w:cs="Times New Roman"/>
          <w:color w:val="000000" w:themeColor="text1"/>
          <w:sz w:val="20"/>
          <w:szCs w:val="20"/>
        </w:rPr>
        <w:t xml:space="preserve">, 95% CI: </w:t>
      </w:r>
      <w:r w:rsidR="005D739B" w:rsidRPr="00C40327">
        <w:rPr>
          <w:rFonts w:ascii="Times New Roman" w:hAnsi="Times New Roman" w:cs="Times New Roman"/>
          <w:color w:val="000000" w:themeColor="text1"/>
          <w:sz w:val="20"/>
          <w:szCs w:val="20"/>
        </w:rPr>
        <w:t>5.79</w:t>
      </w:r>
      <w:r w:rsidRPr="00C40327">
        <w:rPr>
          <w:rFonts w:ascii="Times New Roman" w:hAnsi="Times New Roman" w:cs="Times New Roman"/>
          <w:color w:val="000000" w:themeColor="text1"/>
          <w:sz w:val="20"/>
          <w:szCs w:val="20"/>
        </w:rPr>
        <w:t xml:space="preserve"> to </w:t>
      </w:r>
      <w:r w:rsidR="005D739B" w:rsidRPr="00C40327">
        <w:rPr>
          <w:rFonts w:ascii="Times New Roman" w:hAnsi="Times New Roman" w:cs="Times New Roman"/>
          <w:color w:val="000000" w:themeColor="text1"/>
          <w:sz w:val="20"/>
          <w:szCs w:val="20"/>
        </w:rPr>
        <w:t>7</w:t>
      </w:r>
      <w:r w:rsidR="002410BC">
        <w:rPr>
          <w:rFonts w:ascii="Times New Roman" w:hAnsi="Times New Roman" w:cs="Times New Roman"/>
          <w:color w:val="000000" w:themeColor="text1"/>
          <w:sz w:val="20"/>
          <w:szCs w:val="20"/>
        </w:rPr>
        <w:t>) (P</w:t>
      </w:r>
      <w:r w:rsidR="00D639CE">
        <w:rPr>
          <w:rFonts w:ascii="Times New Roman" w:hAnsi="Times New Roman" w:cs="Times New Roman"/>
          <w:color w:val="000000" w:themeColor="text1"/>
          <w:sz w:val="20"/>
          <w:szCs w:val="20"/>
        </w:rPr>
        <w:t xml:space="preserve"> </w:t>
      </w:r>
      <w:r w:rsidRPr="00C40327">
        <w:rPr>
          <w:rFonts w:ascii="Times New Roman" w:hAnsi="Times New Roman" w:cs="Times New Roman"/>
          <w:color w:val="000000" w:themeColor="text1"/>
          <w:sz w:val="20"/>
          <w:szCs w:val="20"/>
        </w:rPr>
        <w:t>=</w:t>
      </w:r>
      <w:r w:rsidR="00D639CE">
        <w:rPr>
          <w:rFonts w:ascii="Times New Roman" w:hAnsi="Times New Roman" w:cs="Times New Roman"/>
          <w:color w:val="000000" w:themeColor="text1"/>
          <w:sz w:val="20"/>
          <w:szCs w:val="20"/>
        </w:rPr>
        <w:t xml:space="preserve"> </w:t>
      </w:r>
      <w:r w:rsidRPr="00C40327">
        <w:rPr>
          <w:rFonts w:ascii="Times New Roman" w:hAnsi="Times New Roman" w:cs="Times New Roman"/>
          <w:color w:val="000000" w:themeColor="text1"/>
          <w:sz w:val="20"/>
          <w:szCs w:val="20"/>
        </w:rPr>
        <w:t>0.</w:t>
      </w:r>
      <w:r w:rsidR="004A5792" w:rsidRPr="00C40327">
        <w:rPr>
          <w:rFonts w:ascii="Times New Roman" w:hAnsi="Times New Roman" w:cs="Times New Roman"/>
          <w:color w:val="000000" w:themeColor="text1"/>
          <w:sz w:val="20"/>
          <w:szCs w:val="20"/>
        </w:rPr>
        <w:t>26</w:t>
      </w:r>
      <w:r w:rsidRPr="00C40327">
        <w:rPr>
          <w:rFonts w:ascii="Times New Roman" w:hAnsi="Times New Roman" w:cs="Times New Roman"/>
          <w:color w:val="000000" w:themeColor="text1"/>
          <w:sz w:val="20"/>
          <w:szCs w:val="20"/>
        </w:rPr>
        <w:t>)</w:t>
      </w:r>
      <w:r w:rsidRPr="00C40327">
        <w:rPr>
          <w:rFonts w:ascii="Times New Roman" w:hAnsi="Times New Roman" w:cs="Times New Roman"/>
          <w:color w:val="FF0000"/>
          <w:sz w:val="20"/>
          <w:szCs w:val="20"/>
        </w:rPr>
        <w:t xml:space="preserve"> (Figure 2</w:t>
      </w:r>
      <w:r w:rsidR="00132229" w:rsidRPr="00C40327">
        <w:rPr>
          <w:rFonts w:ascii="Times New Roman" w:hAnsi="Times New Roman" w:cs="Times New Roman"/>
          <w:color w:val="FF0000"/>
          <w:sz w:val="20"/>
          <w:szCs w:val="20"/>
        </w:rPr>
        <w:t>D</w:t>
      </w:r>
      <w:r w:rsidRPr="00C40327">
        <w:rPr>
          <w:rFonts w:ascii="Times New Roman" w:hAnsi="Times New Roman" w:cs="Times New Roman"/>
          <w:color w:val="FF0000"/>
          <w:sz w:val="20"/>
          <w:szCs w:val="20"/>
        </w:rPr>
        <w:t>)</w:t>
      </w:r>
      <w:r w:rsidRPr="00C40327">
        <w:rPr>
          <w:rFonts w:ascii="Times New Roman" w:hAnsi="Times New Roman" w:cs="Times New Roman"/>
          <w:color w:val="000000" w:themeColor="text1"/>
          <w:sz w:val="20"/>
          <w:szCs w:val="20"/>
        </w:rPr>
        <w:t>.</w:t>
      </w:r>
    </w:p>
    <w:p w14:paraId="50FE57F8" w14:textId="77777777" w:rsidR="00D60332" w:rsidRPr="00C40327" w:rsidRDefault="00D60332" w:rsidP="005D739B">
      <w:pPr>
        <w:autoSpaceDE w:val="0"/>
        <w:autoSpaceDN w:val="0"/>
        <w:adjustRightInd w:val="0"/>
        <w:ind w:rightChars="40" w:right="84"/>
        <w:jc w:val="left"/>
        <w:rPr>
          <w:rFonts w:ascii="Times New Roman" w:hAnsi="Times New Roman" w:cs="Times New Roman"/>
          <w:color w:val="000000"/>
          <w:sz w:val="20"/>
          <w:szCs w:val="20"/>
        </w:rPr>
      </w:pPr>
    </w:p>
    <w:p w14:paraId="4881B21D" w14:textId="77777777" w:rsidR="00D60332" w:rsidRPr="00C40327" w:rsidRDefault="00D60332" w:rsidP="005D739B">
      <w:pPr>
        <w:autoSpaceDE w:val="0"/>
        <w:autoSpaceDN w:val="0"/>
        <w:adjustRightInd w:val="0"/>
        <w:ind w:rightChars="40" w:right="84"/>
        <w:jc w:val="left"/>
        <w:rPr>
          <w:rFonts w:ascii="Times New Roman" w:hAnsi="Times New Roman" w:cs="Times New Roman"/>
          <w:color w:val="000000"/>
          <w:sz w:val="20"/>
          <w:szCs w:val="20"/>
        </w:rPr>
      </w:pPr>
    </w:p>
    <w:p w14:paraId="329AE764" w14:textId="77777777" w:rsidR="00D60332" w:rsidRPr="00C40327" w:rsidRDefault="00D60332" w:rsidP="00177961">
      <w:pPr>
        <w:pStyle w:val="Heading3"/>
        <w:rPr>
          <w:rFonts w:ascii="Times New Roman" w:hAnsi="Times New Roman" w:cs="Times New Roman"/>
          <w:b/>
          <w:color w:val="231F20"/>
          <w:sz w:val="20"/>
          <w:szCs w:val="20"/>
        </w:rPr>
      </w:pPr>
      <w:r w:rsidRPr="00C40327">
        <w:rPr>
          <w:rFonts w:ascii="Times New Roman" w:hAnsi="Times New Roman" w:cs="Times New Roman"/>
          <w:b/>
          <w:color w:val="231F20"/>
          <w:sz w:val="20"/>
          <w:szCs w:val="20"/>
        </w:rPr>
        <w:t>Summary receiver operating characteristic curve for diagnostic capacity of CDH13 methylation</w:t>
      </w:r>
    </w:p>
    <w:p w14:paraId="5C915B99" w14:textId="13BFAE1A" w:rsidR="00537042" w:rsidRPr="00C40327" w:rsidRDefault="00537042" w:rsidP="005D739B">
      <w:pPr>
        <w:rPr>
          <w:rFonts w:ascii="Times New Roman" w:hAnsi="Times New Roman" w:cs="Times New Roman"/>
          <w:sz w:val="20"/>
          <w:szCs w:val="20"/>
        </w:rPr>
      </w:pPr>
      <w:r w:rsidRPr="00C40327">
        <w:rPr>
          <w:rFonts w:ascii="Times New Roman" w:hAnsi="Times New Roman" w:cs="Times New Roman"/>
          <w:sz w:val="20"/>
          <w:szCs w:val="20"/>
        </w:rPr>
        <w:t>Pooled sensitivity and specificity were 0.410 (95%CI: 0.344</w:t>
      </w:r>
      <w:r w:rsidR="003756D7">
        <w:rPr>
          <w:rFonts w:ascii="Times New Roman" w:hAnsi="Times New Roman" w:cs="Times New Roman" w:hint="eastAsia"/>
          <w:sz w:val="20"/>
          <w:szCs w:val="20"/>
        </w:rPr>
        <w:t xml:space="preserve"> to</w:t>
      </w:r>
      <w:r w:rsidRPr="00C40327">
        <w:rPr>
          <w:rFonts w:ascii="Times New Roman" w:hAnsi="Times New Roman" w:cs="Times New Roman"/>
          <w:sz w:val="20"/>
          <w:szCs w:val="20"/>
        </w:rPr>
        <w:t xml:space="preserve"> </w:t>
      </w:r>
      <w:r w:rsidR="003756D7">
        <w:rPr>
          <w:rFonts w:ascii="Times New Roman" w:hAnsi="Times New Roman" w:cs="Times New Roman"/>
          <w:sz w:val="20"/>
          <w:szCs w:val="20"/>
        </w:rPr>
        <w:t xml:space="preserve">0.479) and 0.897 (95%CI: 0.839 </w:t>
      </w:r>
      <w:r w:rsidR="003756D7">
        <w:rPr>
          <w:rFonts w:ascii="Times New Roman" w:hAnsi="Times New Roman" w:cs="Times New Roman" w:hint="eastAsia"/>
          <w:sz w:val="20"/>
          <w:szCs w:val="20"/>
        </w:rPr>
        <w:t>to</w:t>
      </w:r>
      <w:r w:rsidRPr="00C40327">
        <w:rPr>
          <w:rFonts w:ascii="Times New Roman" w:hAnsi="Times New Roman" w:cs="Times New Roman"/>
          <w:sz w:val="20"/>
          <w:szCs w:val="20"/>
        </w:rPr>
        <w:t xml:space="preserve"> </w:t>
      </w:r>
      <w:r w:rsidRPr="00C40327">
        <w:rPr>
          <w:rFonts w:ascii="Times New Roman" w:hAnsi="Times New Roman" w:cs="Times New Roman"/>
          <w:sz w:val="20"/>
          <w:szCs w:val="20"/>
        </w:rPr>
        <w:lastRenderedPageBreak/>
        <w:t>0.936) for all the studies based on the presupposition of the fixed effects model. The sensitivity of the tissue group was higher than that of the serum group, 0.430 (0.348 to 0.516) versus 0.355 (0.247 to 0.482), while the specificity of the tissue group was higher than that of the serum group, 0.936 (0.792 to 0.982) versus 0.89 (0.814 to 0.938), which suggested biopsy in tissue still have advantage over non-tissue samples.</w:t>
      </w:r>
    </w:p>
    <w:p w14:paraId="4F73E16F" w14:textId="4066535B" w:rsidR="00537042" w:rsidRPr="00C40327" w:rsidRDefault="00537042" w:rsidP="005D739B">
      <w:pPr>
        <w:rPr>
          <w:rFonts w:ascii="Times New Roman" w:hAnsi="Times New Roman" w:cs="Times New Roman"/>
          <w:sz w:val="20"/>
          <w:szCs w:val="20"/>
        </w:rPr>
      </w:pPr>
      <w:r w:rsidRPr="00C40327">
        <w:rPr>
          <w:rFonts w:ascii="Times New Roman" w:hAnsi="Times New Roman" w:cs="Times New Roman"/>
          <w:sz w:val="20"/>
          <w:szCs w:val="20"/>
        </w:rPr>
        <w:t xml:space="preserve">Although sensitivity and specificity were two of </w:t>
      </w:r>
      <w:r w:rsidR="004911C5" w:rsidRPr="00C40327">
        <w:rPr>
          <w:rFonts w:ascii="Times New Roman" w:hAnsi="Times New Roman" w:cs="Times New Roman"/>
          <w:sz w:val="20"/>
          <w:szCs w:val="20"/>
        </w:rPr>
        <w:t xml:space="preserve">the </w:t>
      </w:r>
      <w:r w:rsidRPr="00C40327">
        <w:rPr>
          <w:rFonts w:ascii="Times New Roman" w:hAnsi="Times New Roman" w:cs="Times New Roman"/>
          <w:sz w:val="20"/>
          <w:szCs w:val="20"/>
        </w:rPr>
        <w:t>most important features of a diagnostic test, in some occasions, pooling sensitivity or specificity could be misleading as mentioned in the Methods section. Therefore, we constructed the summery receiver operating characteristic (SROC) curve to depict the stability and accuracy of the methylation test’s diagnostic ability. The area under the curve (AUC) of the SROC was 0.674, suggesting a fair ability for NSCLC diagnosis (</w:t>
      </w:r>
      <w:r w:rsidRPr="00C40327">
        <w:rPr>
          <w:rFonts w:ascii="Times New Roman" w:hAnsi="Times New Roman" w:cs="Times New Roman"/>
          <w:color w:val="FF0000"/>
          <w:sz w:val="20"/>
          <w:szCs w:val="20"/>
        </w:rPr>
        <w:t>Figure 2</w:t>
      </w:r>
      <w:r w:rsidR="00E27CDA" w:rsidRPr="00C40327">
        <w:rPr>
          <w:rFonts w:ascii="Times New Roman" w:hAnsi="Times New Roman" w:cs="Times New Roman"/>
          <w:color w:val="FF0000"/>
          <w:sz w:val="20"/>
          <w:szCs w:val="20"/>
        </w:rPr>
        <w:t>E</w:t>
      </w:r>
      <w:r w:rsidRPr="00C40327">
        <w:rPr>
          <w:rFonts w:ascii="Times New Roman" w:hAnsi="Times New Roman" w:cs="Times New Roman"/>
          <w:sz w:val="20"/>
          <w:szCs w:val="20"/>
        </w:rPr>
        <w:t>).</w:t>
      </w:r>
    </w:p>
    <w:p w14:paraId="49C88451" w14:textId="77777777" w:rsidR="00D60332" w:rsidRPr="00C40327" w:rsidRDefault="00D60332" w:rsidP="005D739B">
      <w:pPr>
        <w:autoSpaceDE w:val="0"/>
        <w:autoSpaceDN w:val="0"/>
        <w:adjustRightInd w:val="0"/>
        <w:ind w:rightChars="40" w:right="84"/>
        <w:jc w:val="left"/>
        <w:rPr>
          <w:rFonts w:ascii="Times New Roman" w:hAnsi="Times New Roman" w:cs="Times New Roman"/>
          <w:color w:val="231F20"/>
          <w:sz w:val="20"/>
          <w:szCs w:val="20"/>
        </w:rPr>
      </w:pPr>
    </w:p>
    <w:p w14:paraId="2C88E521" w14:textId="77777777" w:rsidR="00D60332" w:rsidRPr="00C40327" w:rsidRDefault="00D60332" w:rsidP="00177961">
      <w:pPr>
        <w:pStyle w:val="Heading3"/>
        <w:rPr>
          <w:rFonts w:ascii="Times New Roman" w:hAnsi="Times New Roman" w:cs="Times New Roman"/>
          <w:b/>
          <w:color w:val="231F20"/>
          <w:sz w:val="20"/>
          <w:szCs w:val="20"/>
        </w:rPr>
      </w:pPr>
      <w:r w:rsidRPr="00C40327">
        <w:rPr>
          <w:rFonts w:ascii="Times New Roman" w:hAnsi="Times New Roman" w:cs="Times New Roman"/>
          <w:b/>
          <w:color w:val="231F20"/>
          <w:sz w:val="20"/>
          <w:szCs w:val="20"/>
        </w:rPr>
        <w:t>Bias analysis and robust estimation of pooled OR</w:t>
      </w:r>
    </w:p>
    <w:p w14:paraId="1ACAE454" w14:textId="61028355" w:rsidR="00D60332" w:rsidRPr="00C40327" w:rsidRDefault="00D60332" w:rsidP="005D739B">
      <w:pPr>
        <w:autoSpaceDE w:val="0"/>
        <w:autoSpaceDN w:val="0"/>
        <w:adjustRightInd w:val="0"/>
        <w:ind w:rightChars="40" w:right="84"/>
        <w:jc w:val="left"/>
        <w:rPr>
          <w:rFonts w:ascii="Times New Roman" w:hAnsi="Times New Roman" w:cs="Times New Roman"/>
          <w:color w:val="231F20"/>
          <w:sz w:val="20"/>
          <w:szCs w:val="20"/>
        </w:rPr>
      </w:pPr>
      <w:r w:rsidRPr="00C40327">
        <w:rPr>
          <w:rFonts w:ascii="Times New Roman" w:hAnsi="Times New Roman" w:cs="Times New Roman"/>
          <w:color w:val="231F20"/>
          <w:sz w:val="20"/>
          <w:szCs w:val="20"/>
        </w:rPr>
        <w:t>A funnel plot of methylation status of lung cancer tissue</w:t>
      </w:r>
      <w:r w:rsidR="004911C5" w:rsidRPr="00C40327">
        <w:rPr>
          <w:rFonts w:ascii="Times New Roman" w:hAnsi="Times New Roman" w:cs="Times New Roman" w:hint="eastAsia"/>
          <w:color w:val="231F20"/>
          <w:sz w:val="20"/>
          <w:szCs w:val="20"/>
        </w:rPr>
        <w:t>s</w:t>
      </w:r>
      <w:r w:rsidRPr="00C40327">
        <w:rPr>
          <w:rFonts w:ascii="Times New Roman" w:hAnsi="Times New Roman" w:cs="Times New Roman"/>
          <w:color w:val="231F20"/>
          <w:sz w:val="20"/>
          <w:szCs w:val="20"/>
        </w:rPr>
        <w:t xml:space="preserve"> versus normal tissue</w:t>
      </w:r>
      <w:r w:rsidR="004911C5" w:rsidRPr="00C40327">
        <w:rPr>
          <w:rFonts w:ascii="Times New Roman" w:hAnsi="Times New Roman" w:cs="Times New Roman" w:hint="eastAsia"/>
          <w:color w:val="231F20"/>
          <w:sz w:val="20"/>
          <w:szCs w:val="20"/>
        </w:rPr>
        <w:t>s</w:t>
      </w:r>
      <w:r w:rsidRPr="00C40327">
        <w:rPr>
          <w:rFonts w:ascii="Times New Roman" w:hAnsi="Times New Roman" w:cs="Times New Roman"/>
          <w:color w:val="231F20"/>
          <w:sz w:val="20"/>
          <w:szCs w:val="20"/>
        </w:rPr>
        <w:t xml:space="preserve"> showed significant publication bias (Egger test, z =</w:t>
      </w:r>
      <w:r w:rsidRPr="00C40327">
        <w:rPr>
          <w:rFonts w:ascii="Times New Roman" w:hAnsi="Times New Roman" w:cs="Times New Roman"/>
          <w:sz w:val="20"/>
          <w:szCs w:val="20"/>
        </w:rPr>
        <w:t xml:space="preserve"> </w:t>
      </w:r>
      <w:r w:rsidRPr="00C40327">
        <w:rPr>
          <w:rFonts w:ascii="Times New Roman" w:hAnsi="Times New Roman" w:cs="Times New Roman"/>
          <w:color w:val="231F20"/>
          <w:sz w:val="20"/>
          <w:szCs w:val="20"/>
        </w:rPr>
        <w:t>3.1605, P =</w:t>
      </w:r>
      <w:r w:rsidRPr="00C40327">
        <w:rPr>
          <w:rFonts w:ascii="Times New Roman" w:hAnsi="Times New Roman" w:cs="Times New Roman"/>
          <w:sz w:val="20"/>
          <w:szCs w:val="20"/>
        </w:rPr>
        <w:t xml:space="preserve"> </w:t>
      </w:r>
      <w:r w:rsidRPr="00C40327">
        <w:rPr>
          <w:rFonts w:ascii="Times New Roman" w:hAnsi="Times New Roman" w:cs="Times New Roman"/>
          <w:color w:val="231F20"/>
          <w:sz w:val="20"/>
          <w:szCs w:val="20"/>
        </w:rPr>
        <w:t xml:space="preserve">0.007519) and 1 study exceeded the 95% confidence limits </w:t>
      </w:r>
      <w:r w:rsidRPr="00C40327">
        <w:rPr>
          <w:rFonts w:ascii="Times New Roman" w:hAnsi="Times New Roman" w:cs="Times New Roman"/>
          <w:color w:val="FF0000"/>
          <w:sz w:val="20"/>
          <w:szCs w:val="20"/>
        </w:rPr>
        <w:t>(Figure S1).</w:t>
      </w:r>
      <w:r w:rsidRPr="00C40327">
        <w:rPr>
          <w:rFonts w:ascii="Times New Roman" w:hAnsi="Times New Roman" w:cs="Times New Roman"/>
          <w:color w:val="231F20"/>
          <w:sz w:val="20"/>
          <w:szCs w:val="20"/>
        </w:rPr>
        <w:t xml:space="preserve"> </w:t>
      </w:r>
    </w:p>
    <w:p w14:paraId="74A62CF9" w14:textId="3875452C" w:rsidR="00D60332" w:rsidRPr="00C40327" w:rsidRDefault="00D60332" w:rsidP="005D739B">
      <w:pPr>
        <w:autoSpaceDE w:val="0"/>
        <w:autoSpaceDN w:val="0"/>
        <w:adjustRightInd w:val="0"/>
        <w:ind w:rightChars="40" w:right="84"/>
        <w:jc w:val="left"/>
        <w:rPr>
          <w:rFonts w:ascii="Times New Roman" w:hAnsi="Times New Roman" w:cs="Times New Roman"/>
          <w:color w:val="FF0000"/>
          <w:sz w:val="20"/>
          <w:szCs w:val="20"/>
        </w:rPr>
      </w:pPr>
      <w:r w:rsidRPr="00C40327">
        <w:rPr>
          <w:rFonts w:ascii="Times New Roman" w:hAnsi="Times New Roman" w:cs="Times New Roman"/>
          <w:color w:val="231F20"/>
          <w:sz w:val="20"/>
          <w:szCs w:val="20"/>
        </w:rPr>
        <w:t xml:space="preserve">In order to eliminate the effect of publication bias, trim and fill analysis was performed with the random effects model. The adjusted pooled OR were 5.04 (95% CI: 3.20 to 7.96) in the random effects model and 4.93 (95% CI: 3.69 to 6.60) in the fixed effects model. Both results demonstrate a significantly positive association between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methylation and NSCLC </w:t>
      </w:r>
      <w:r w:rsidRPr="00C40327">
        <w:rPr>
          <w:rFonts w:ascii="Times New Roman" w:hAnsi="Times New Roman" w:cs="Times New Roman"/>
          <w:color w:val="FF0000"/>
          <w:sz w:val="20"/>
          <w:szCs w:val="20"/>
        </w:rPr>
        <w:t>(Figure S2).</w:t>
      </w:r>
    </w:p>
    <w:p w14:paraId="26185115" w14:textId="05EB750A" w:rsidR="00D60332" w:rsidRPr="00C40327" w:rsidRDefault="00D60332" w:rsidP="005D739B">
      <w:pPr>
        <w:autoSpaceDE w:val="0"/>
        <w:autoSpaceDN w:val="0"/>
        <w:adjustRightInd w:val="0"/>
        <w:ind w:rightChars="40" w:right="84"/>
        <w:jc w:val="left"/>
        <w:rPr>
          <w:rFonts w:ascii="Times New Roman" w:hAnsi="Times New Roman" w:cs="Times New Roman"/>
          <w:color w:val="FF0000"/>
          <w:sz w:val="20"/>
          <w:szCs w:val="20"/>
        </w:rPr>
      </w:pPr>
      <w:r w:rsidRPr="00C40327">
        <w:rPr>
          <w:rFonts w:ascii="Times New Roman" w:hAnsi="Times New Roman" w:cs="Times New Roman"/>
          <w:color w:val="231F20"/>
          <w:sz w:val="20"/>
          <w:szCs w:val="20"/>
        </w:rPr>
        <w:t xml:space="preserve">In sensitivity analysis to determine the effect of omitting a single study on the overall effect, the overall ORs were between 6.01 (95% CI: 4.15 to 8.70) and 7.40 (95% CI: 4.89 to 11.18) in the fixed effects method, which suggested that combined OR was consistent and reliable </w:t>
      </w:r>
      <w:r w:rsidRPr="00C40327">
        <w:rPr>
          <w:rFonts w:ascii="Times New Roman" w:hAnsi="Times New Roman" w:cs="Times New Roman"/>
          <w:color w:val="FF0000"/>
          <w:sz w:val="20"/>
          <w:szCs w:val="20"/>
        </w:rPr>
        <w:t>(Figure S3).</w:t>
      </w:r>
    </w:p>
    <w:p w14:paraId="5201B46F" w14:textId="77777777" w:rsidR="004A3F03" w:rsidRPr="00C40327" w:rsidRDefault="004A3F03" w:rsidP="005D739B">
      <w:pPr>
        <w:autoSpaceDE w:val="0"/>
        <w:autoSpaceDN w:val="0"/>
        <w:adjustRightInd w:val="0"/>
        <w:ind w:rightChars="40" w:right="84"/>
        <w:jc w:val="left"/>
        <w:rPr>
          <w:rFonts w:ascii="Times New Roman" w:hAnsi="Times New Roman" w:cs="Times New Roman"/>
          <w:color w:val="231F20"/>
          <w:sz w:val="20"/>
          <w:szCs w:val="20"/>
        </w:rPr>
      </w:pPr>
    </w:p>
    <w:p w14:paraId="488646B6" w14:textId="73FCD06E" w:rsidR="00B50183" w:rsidRPr="00C40327" w:rsidRDefault="001C60E6" w:rsidP="00177961">
      <w:pPr>
        <w:pStyle w:val="Heading3"/>
        <w:rPr>
          <w:rFonts w:ascii="Times New Roman" w:hAnsi="Times New Roman" w:cs="Times New Roman"/>
          <w:b/>
          <w:color w:val="231F20"/>
          <w:sz w:val="20"/>
          <w:szCs w:val="20"/>
        </w:rPr>
      </w:pPr>
      <w:r w:rsidRPr="00C40327">
        <w:rPr>
          <w:rFonts w:ascii="Times New Roman" w:hAnsi="Times New Roman" w:cs="Times New Roman"/>
          <w:b/>
          <w:color w:val="231F20"/>
          <w:sz w:val="20"/>
          <w:szCs w:val="20"/>
        </w:rPr>
        <w:t xml:space="preserve">Validation by independent TCGA </w:t>
      </w:r>
      <w:r w:rsidR="004003FF" w:rsidRPr="00C40327">
        <w:rPr>
          <w:rFonts w:ascii="Times New Roman" w:hAnsi="Times New Roman" w:cs="Times New Roman"/>
          <w:b/>
          <w:color w:val="231F20"/>
          <w:sz w:val="20"/>
          <w:szCs w:val="20"/>
        </w:rPr>
        <w:t xml:space="preserve">and GEO </w:t>
      </w:r>
      <w:r w:rsidRPr="00C40327">
        <w:rPr>
          <w:rFonts w:ascii="Times New Roman" w:hAnsi="Times New Roman" w:cs="Times New Roman"/>
          <w:b/>
          <w:color w:val="231F20"/>
          <w:sz w:val="20"/>
          <w:szCs w:val="20"/>
        </w:rPr>
        <w:t>lung cancer dataset</w:t>
      </w:r>
    </w:p>
    <w:p w14:paraId="61CAC046" w14:textId="462A2CCE" w:rsidR="00CE48BE" w:rsidRPr="00C40327" w:rsidRDefault="00B50183" w:rsidP="005D739B">
      <w:pPr>
        <w:tabs>
          <w:tab w:val="left" w:pos="3400"/>
        </w:tabs>
        <w:autoSpaceDE w:val="0"/>
        <w:autoSpaceDN w:val="0"/>
        <w:adjustRightInd w:val="0"/>
        <w:ind w:rightChars="40" w:right="84"/>
        <w:jc w:val="left"/>
        <w:rPr>
          <w:rFonts w:ascii="Times New Roman" w:hAnsi="Times New Roman" w:cs="Times New Roman"/>
          <w:color w:val="231F20"/>
          <w:sz w:val="20"/>
          <w:szCs w:val="20"/>
        </w:rPr>
      </w:pPr>
      <w:r w:rsidRPr="00C40327">
        <w:rPr>
          <w:rFonts w:ascii="Times New Roman" w:hAnsi="Times New Roman" w:cs="Times New Roman"/>
          <w:color w:val="231F20"/>
          <w:sz w:val="20"/>
          <w:szCs w:val="20"/>
        </w:rPr>
        <w:t>Data from The Cancer Genome Atlas</w:t>
      </w:r>
      <w:r w:rsidR="00D45430" w:rsidRPr="00C40327">
        <w:rPr>
          <w:rFonts w:ascii="Times New Roman" w:hAnsi="Times New Roman" w:cs="Times New Roman"/>
          <w:color w:val="231F20"/>
          <w:sz w:val="20"/>
          <w:szCs w:val="20"/>
        </w:rPr>
        <w:t xml:space="preserve"> </w:t>
      </w:r>
      <w:r w:rsidRPr="00C40327">
        <w:rPr>
          <w:rFonts w:ascii="Times New Roman" w:hAnsi="Times New Roman" w:cs="Times New Roman"/>
          <w:color w:val="231F20"/>
          <w:sz w:val="20"/>
          <w:szCs w:val="20"/>
        </w:rPr>
        <w:t>(TCGA) and Gene Expression Omnibus</w:t>
      </w:r>
      <w:r w:rsidR="00D45430" w:rsidRPr="00C40327">
        <w:rPr>
          <w:rFonts w:ascii="Times New Roman" w:hAnsi="Times New Roman" w:cs="Times New Roman"/>
          <w:color w:val="231F20"/>
          <w:sz w:val="20"/>
          <w:szCs w:val="20"/>
        </w:rPr>
        <w:t xml:space="preserve"> </w:t>
      </w:r>
      <w:r w:rsidR="009F4155" w:rsidRPr="00C40327">
        <w:rPr>
          <w:rFonts w:ascii="Times New Roman" w:hAnsi="Times New Roman" w:cs="Times New Roman"/>
          <w:color w:val="231F20"/>
          <w:sz w:val="20"/>
          <w:szCs w:val="20"/>
        </w:rPr>
        <w:t>(GEO) w</w:t>
      </w:r>
      <w:r w:rsidR="009F4155" w:rsidRPr="00C40327">
        <w:rPr>
          <w:rFonts w:ascii="Times New Roman" w:hAnsi="Times New Roman" w:cs="Times New Roman" w:hint="eastAsia"/>
          <w:color w:val="231F20"/>
          <w:sz w:val="20"/>
          <w:szCs w:val="20"/>
        </w:rPr>
        <w:t>as</w:t>
      </w:r>
      <w:r w:rsidRPr="00C40327">
        <w:rPr>
          <w:rFonts w:ascii="Times New Roman" w:hAnsi="Times New Roman" w:cs="Times New Roman"/>
          <w:color w:val="231F20"/>
          <w:sz w:val="20"/>
          <w:szCs w:val="20"/>
        </w:rPr>
        <w:t xml:space="preserve"> used to ve</w:t>
      </w:r>
      <w:r w:rsidR="00D45430" w:rsidRPr="00C40327">
        <w:rPr>
          <w:rFonts w:ascii="Times New Roman" w:hAnsi="Times New Roman" w:cs="Times New Roman"/>
          <w:color w:val="231F20"/>
          <w:sz w:val="20"/>
          <w:szCs w:val="20"/>
        </w:rPr>
        <w:t>rify the findings from the meta-</w:t>
      </w:r>
      <w:r w:rsidRPr="00C40327">
        <w:rPr>
          <w:rFonts w:ascii="Times New Roman" w:hAnsi="Times New Roman" w:cs="Times New Roman"/>
          <w:color w:val="231F20"/>
          <w:sz w:val="20"/>
          <w:szCs w:val="20"/>
        </w:rPr>
        <w:t xml:space="preserve">analysis. </w:t>
      </w:r>
      <w:r w:rsidR="00C45F63" w:rsidRPr="00C40327">
        <w:rPr>
          <w:rFonts w:ascii="Times New Roman" w:hAnsi="Times New Roman" w:cs="Times New Roman"/>
          <w:color w:val="231F20"/>
          <w:sz w:val="20"/>
          <w:szCs w:val="20"/>
        </w:rPr>
        <w:t>In TCGA dataset, lung adenocarcinoma</w:t>
      </w:r>
      <w:r w:rsidR="00D45430" w:rsidRPr="00C40327">
        <w:rPr>
          <w:rFonts w:ascii="Times New Roman" w:hAnsi="Times New Roman" w:cs="Times New Roman"/>
          <w:color w:val="231F20"/>
          <w:sz w:val="20"/>
          <w:szCs w:val="20"/>
        </w:rPr>
        <w:t xml:space="preserve"> </w:t>
      </w:r>
      <w:r w:rsidR="00C45F63" w:rsidRPr="00C40327">
        <w:rPr>
          <w:rFonts w:ascii="Times New Roman" w:hAnsi="Times New Roman" w:cs="Times New Roman"/>
          <w:color w:val="231F20"/>
          <w:sz w:val="20"/>
          <w:szCs w:val="20"/>
        </w:rPr>
        <w:t xml:space="preserve">(LUAD) and lung squamous cell </w:t>
      </w:r>
      <w:r w:rsidR="00D45430" w:rsidRPr="00C40327">
        <w:rPr>
          <w:rFonts w:ascii="Times New Roman" w:hAnsi="Times New Roman" w:cs="Times New Roman"/>
          <w:color w:val="231F20"/>
          <w:sz w:val="20"/>
          <w:szCs w:val="20"/>
        </w:rPr>
        <w:t xml:space="preserve">carcinoma </w:t>
      </w:r>
      <w:r w:rsidR="00C45F63" w:rsidRPr="00C40327">
        <w:rPr>
          <w:rFonts w:ascii="Times New Roman" w:hAnsi="Times New Roman" w:cs="Times New Roman"/>
          <w:color w:val="231F20"/>
          <w:sz w:val="20"/>
          <w:szCs w:val="20"/>
        </w:rPr>
        <w:t xml:space="preserve">(LUSC) </w:t>
      </w:r>
      <w:r w:rsidR="009F4155" w:rsidRPr="00C40327">
        <w:rPr>
          <w:rFonts w:ascii="Times New Roman" w:hAnsi="Times New Roman" w:cs="Times New Roman" w:hint="eastAsia"/>
          <w:color w:val="231F20"/>
          <w:sz w:val="20"/>
          <w:szCs w:val="20"/>
        </w:rPr>
        <w:t xml:space="preserve">methylation </w:t>
      </w:r>
      <w:r w:rsidR="00C45F63" w:rsidRPr="00C40327">
        <w:rPr>
          <w:rFonts w:ascii="Times New Roman" w:hAnsi="Times New Roman" w:cs="Times New Roman"/>
          <w:color w:val="231F20"/>
          <w:sz w:val="20"/>
          <w:szCs w:val="20"/>
        </w:rPr>
        <w:t xml:space="preserve">datasets were obtained for </w:t>
      </w:r>
      <w:r w:rsidR="00D45430" w:rsidRPr="00C40327">
        <w:rPr>
          <w:rFonts w:ascii="Times New Roman" w:hAnsi="Times New Roman" w:cs="Times New Roman"/>
          <w:color w:val="231F20"/>
          <w:sz w:val="20"/>
          <w:szCs w:val="20"/>
        </w:rPr>
        <w:t xml:space="preserve">further </w:t>
      </w:r>
      <w:r w:rsidR="00C45F63" w:rsidRPr="00C40327">
        <w:rPr>
          <w:rFonts w:ascii="Times New Roman" w:hAnsi="Times New Roman" w:cs="Times New Roman"/>
          <w:color w:val="231F20"/>
          <w:sz w:val="20"/>
          <w:szCs w:val="20"/>
        </w:rPr>
        <w:t xml:space="preserve">analysis. </w:t>
      </w:r>
      <w:r w:rsidR="00D45430" w:rsidRPr="00C40327">
        <w:rPr>
          <w:rFonts w:ascii="Times New Roman" w:hAnsi="Times New Roman" w:cs="Times New Roman"/>
          <w:color w:val="231F20"/>
          <w:sz w:val="20"/>
          <w:szCs w:val="20"/>
        </w:rPr>
        <w:t>There were 6 CpG sites sharing the same CGI (</w:t>
      </w:r>
      <w:r w:rsidR="002A4BE0" w:rsidRPr="00C40327">
        <w:rPr>
          <w:rFonts w:ascii="Times New Roman" w:hAnsi="Times New Roman" w:cs="Times New Roman"/>
          <w:color w:val="231F20"/>
          <w:sz w:val="20"/>
          <w:szCs w:val="20"/>
        </w:rPr>
        <w:t>CpG I</w:t>
      </w:r>
      <w:r w:rsidR="00D45430" w:rsidRPr="00C40327">
        <w:rPr>
          <w:rFonts w:ascii="Times New Roman" w:hAnsi="Times New Roman" w:cs="Times New Roman"/>
          <w:color w:val="231F20"/>
          <w:sz w:val="20"/>
          <w:szCs w:val="20"/>
        </w:rPr>
        <w:t>sland)</w:t>
      </w:r>
      <w:r w:rsidR="002A4BE0" w:rsidRPr="00C40327">
        <w:rPr>
          <w:rFonts w:ascii="Times New Roman" w:hAnsi="Times New Roman" w:cs="Times New Roman"/>
          <w:color w:val="231F20"/>
          <w:sz w:val="20"/>
          <w:szCs w:val="20"/>
        </w:rPr>
        <w:t xml:space="preserve"> </w:t>
      </w:r>
      <w:r w:rsidR="00D45430" w:rsidRPr="00C40327">
        <w:rPr>
          <w:rFonts w:ascii="Times New Roman" w:hAnsi="Times New Roman" w:cs="Times New Roman"/>
          <w:color w:val="231F20"/>
          <w:sz w:val="20"/>
          <w:szCs w:val="20"/>
        </w:rPr>
        <w:t xml:space="preserve">with the </w:t>
      </w:r>
      <w:r w:rsidR="009F4155" w:rsidRPr="00C40327">
        <w:rPr>
          <w:rFonts w:ascii="Times New Roman" w:hAnsi="Times New Roman" w:cs="Times New Roman"/>
          <w:color w:val="231F20"/>
          <w:sz w:val="20"/>
          <w:szCs w:val="20"/>
        </w:rPr>
        <w:t>primers in the papers</w:t>
      </w:r>
      <w:r w:rsidR="00D45430" w:rsidRPr="00C40327">
        <w:rPr>
          <w:rFonts w:ascii="Times New Roman" w:hAnsi="Times New Roman" w:cs="Times New Roman"/>
          <w:color w:val="231F20"/>
          <w:sz w:val="20"/>
          <w:szCs w:val="20"/>
        </w:rPr>
        <w:t xml:space="preserve"> collected for meta-analysis, and the overall methylation status of the six CpG sites could be used to represent the methylation status of </w:t>
      </w:r>
      <w:r w:rsidR="00D45430" w:rsidRPr="00C40327">
        <w:rPr>
          <w:rFonts w:ascii="Times New Roman" w:hAnsi="Times New Roman" w:cs="Times New Roman"/>
          <w:i/>
          <w:color w:val="231F20"/>
          <w:sz w:val="20"/>
          <w:szCs w:val="20"/>
        </w:rPr>
        <w:t xml:space="preserve">CDH13 </w:t>
      </w:r>
      <w:r w:rsidR="00D45430" w:rsidRPr="00C40327">
        <w:rPr>
          <w:rFonts w:ascii="Times New Roman" w:hAnsi="Times New Roman" w:cs="Times New Roman"/>
          <w:color w:val="231F20"/>
          <w:sz w:val="20"/>
          <w:szCs w:val="20"/>
        </w:rPr>
        <w:t xml:space="preserve">gene. Surprisingly, the result from LUAD dataset and LUSC dataset </w:t>
      </w:r>
      <w:r w:rsidR="009F4155" w:rsidRPr="00C40327">
        <w:rPr>
          <w:rFonts w:ascii="Times New Roman" w:hAnsi="Times New Roman" w:cs="Times New Roman" w:hint="eastAsia"/>
          <w:color w:val="231F20"/>
          <w:sz w:val="20"/>
          <w:szCs w:val="20"/>
        </w:rPr>
        <w:t xml:space="preserve">differed </w:t>
      </w:r>
      <w:r w:rsidR="009F4155" w:rsidRPr="00C40327">
        <w:rPr>
          <w:rFonts w:ascii="Times New Roman" w:hAnsi="Times New Roman" w:cs="Times New Roman"/>
          <w:color w:val="231F20"/>
          <w:sz w:val="20"/>
          <w:szCs w:val="20"/>
        </w:rPr>
        <w:t xml:space="preserve">and differential methylation </w:t>
      </w:r>
      <w:r w:rsidR="009F4155" w:rsidRPr="00C40327">
        <w:rPr>
          <w:rFonts w:ascii="Times New Roman" w:hAnsi="Times New Roman" w:cs="Times New Roman" w:hint="eastAsia"/>
          <w:color w:val="231F20"/>
          <w:sz w:val="20"/>
          <w:szCs w:val="20"/>
        </w:rPr>
        <w:t>profiles were shown</w:t>
      </w:r>
      <w:r w:rsidR="00D45430" w:rsidRPr="00C40327">
        <w:rPr>
          <w:rFonts w:ascii="Times New Roman" w:hAnsi="Times New Roman" w:cs="Times New Roman"/>
          <w:color w:val="231F20"/>
          <w:sz w:val="20"/>
          <w:szCs w:val="20"/>
        </w:rPr>
        <w:t xml:space="preserve"> between these two subtypes</w:t>
      </w:r>
      <w:r w:rsidR="00B623D1" w:rsidRPr="00C40327">
        <w:rPr>
          <w:rFonts w:ascii="Times New Roman" w:hAnsi="Times New Roman" w:cs="Times New Roman"/>
          <w:color w:val="231F20"/>
          <w:sz w:val="20"/>
          <w:szCs w:val="20"/>
        </w:rPr>
        <w:t xml:space="preserve"> (</w:t>
      </w:r>
      <w:r w:rsidR="00B623D1" w:rsidRPr="00C40327">
        <w:rPr>
          <w:rFonts w:ascii="Times New Roman" w:hAnsi="Times New Roman" w:cs="Times New Roman"/>
          <w:color w:val="FF0000"/>
          <w:sz w:val="20"/>
          <w:szCs w:val="20"/>
        </w:rPr>
        <w:t>Figure 3</w:t>
      </w:r>
      <w:r w:rsidR="00B623D1" w:rsidRPr="00C40327">
        <w:rPr>
          <w:rFonts w:ascii="Times New Roman" w:hAnsi="Times New Roman" w:cs="Times New Roman"/>
          <w:color w:val="231F20"/>
          <w:sz w:val="20"/>
          <w:szCs w:val="20"/>
        </w:rPr>
        <w:t>)</w:t>
      </w:r>
      <w:r w:rsidR="00D45430" w:rsidRPr="00C40327">
        <w:rPr>
          <w:rFonts w:ascii="Times New Roman" w:hAnsi="Times New Roman" w:cs="Times New Roman"/>
          <w:color w:val="231F20"/>
          <w:sz w:val="20"/>
          <w:szCs w:val="20"/>
        </w:rPr>
        <w:t xml:space="preserve">. In LUAD methylation dataset, </w:t>
      </w:r>
      <w:r w:rsidR="00044081" w:rsidRPr="00C40327">
        <w:rPr>
          <w:rFonts w:ascii="Times New Roman" w:hAnsi="Times New Roman" w:cs="Times New Roman"/>
          <w:color w:val="231F20"/>
          <w:sz w:val="20"/>
          <w:szCs w:val="20"/>
        </w:rPr>
        <w:t xml:space="preserve">5 </w:t>
      </w:r>
      <w:r w:rsidR="009F4155" w:rsidRPr="00C40327">
        <w:rPr>
          <w:rFonts w:ascii="Times New Roman" w:hAnsi="Times New Roman" w:cs="Times New Roman" w:hint="eastAsia"/>
          <w:color w:val="231F20"/>
          <w:sz w:val="20"/>
          <w:szCs w:val="20"/>
        </w:rPr>
        <w:t xml:space="preserve">out </w:t>
      </w:r>
      <w:r w:rsidR="00044081" w:rsidRPr="00C40327">
        <w:rPr>
          <w:rFonts w:ascii="Times New Roman" w:hAnsi="Times New Roman" w:cs="Times New Roman"/>
          <w:color w:val="231F20"/>
          <w:sz w:val="20"/>
          <w:szCs w:val="20"/>
        </w:rPr>
        <w:t xml:space="preserve">of </w:t>
      </w:r>
      <w:r w:rsidR="00D6475B" w:rsidRPr="00C40327">
        <w:rPr>
          <w:rFonts w:ascii="Times New Roman" w:hAnsi="Times New Roman" w:cs="Times New Roman"/>
          <w:color w:val="231F20"/>
          <w:sz w:val="20"/>
          <w:szCs w:val="20"/>
        </w:rPr>
        <w:t xml:space="preserve">the </w:t>
      </w:r>
      <w:r w:rsidR="00044081" w:rsidRPr="00C40327">
        <w:rPr>
          <w:rFonts w:ascii="Times New Roman" w:hAnsi="Times New Roman" w:cs="Times New Roman"/>
          <w:color w:val="231F20"/>
          <w:sz w:val="20"/>
          <w:szCs w:val="20"/>
        </w:rPr>
        <w:t>6</w:t>
      </w:r>
      <w:r w:rsidR="00CE48BE" w:rsidRPr="00C40327">
        <w:rPr>
          <w:rFonts w:ascii="Times New Roman" w:hAnsi="Times New Roman" w:cs="Times New Roman"/>
          <w:color w:val="231F20"/>
          <w:sz w:val="20"/>
          <w:szCs w:val="20"/>
        </w:rPr>
        <w:t xml:space="preserve"> CpG sites showed </w:t>
      </w:r>
      <w:r w:rsidR="00D6475B" w:rsidRPr="00C40327">
        <w:rPr>
          <w:rFonts w:ascii="Times New Roman" w:hAnsi="Times New Roman" w:cs="Times New Roman"/>
          <w:color w:val="231F20"/>
          <w:sz w:val="20"/>
          <w:szCs w:val="20"/>
        </w:rPr>
        <w:t xml:space="preserve">significantly </w:t>
      </w:r>
      <w:r w:rsidR="00CE48BE" w:rsidRPr="00C40327">
        <w:rPr>
          <w:rFonts w:ascii="Times New Roman" w:hAnsi="Times New Roman" w:cs="Times New Roman"/>
          <w:color w:val="231F20"/>
          <w:sz w:val="20"/>
          <w:szCs w:val="20"/>
        </w:rPr>
        <w:t>differential methylation</w:t>
      </w:r>
      <w:r w:rsidR="00D6475B" w:rsidRPr="00C40327">
        <w:rPr>
          <w:rFonts w:ascii="Times New Roman" w:hAnsi="Times New Roman" w:cs="Times New Roman"/>
          <w:color w:val="231F20"/>
          <w:sz w:val="20"/>
          <w:szCs w:val="20"/>
        </w:rPr>
        <w:t xml:space="preserve"> level</w:t>
      </w:r>
      <w:r w:rsidR="00CE48BE" w:rsidRPr="00C40327">
        <w:rPr>
          <w:rFonts w:ascii="Times New Roman" w:hAnsi="Times New Roman" w:cs="Times New Roman"/>
          <w:color w:val="231F20"/>
          <w:sz w:val="20"/>
          <w:szCs w:val="20"/>
        </w:rPr>
        <w:t xml:space="preserve"> between cancer tissues and paired adjacent normal tissues</w:t>
      </w:r>
      <w:r w:rsidR="0010055C" w:rsidRPr="00C40327">
        <w:rPr>
          <w:rFonts w:ascii="Times New Roman" w:hAnsi="Times New Roman" w:cs="Times New Roman"/>
          <w:color w:val="231F20"/>
          <w:sz w:val="20"/>
          <w:szCs w:val="20"/>
        </w:rPr>
        <w:t xml:space="preserve"> according to </w:t>
      </w:r>
      <w:r w:rsidR="003F42E8" w:rsidRPr="00C40327">
        <w:rPr>
          <w:rFonts w:ascii="Times New Roman" w:hAnsi="Times New Roman" w:cs="Times New Roman" w:hint="eastAsia"/>
          <w:color w:val="231F20"/>
          <w:sz w:val="20"/>
          <w:szCs w:val="20"/>
        </w:rPr>
        <w:t>the</w:t>
      </w:r>
      <w:r w:rsidR="0010055C" w:rsidRPr="00C40327">
        <w:rPr>
          <w:rFonts w:ascii="Times New Roman" w:hAnsi="Times New Roman" w:cs="Times New Roman"/>
          <w:color w:val="231F20"/>
          <w:sz w:val="20"/>
          <w:szCs w:val="20"/>
        </w:rPr>
        <w:t xml:space="preserve"> criteria</w:t>
      </w:r>
      <w:r w:rsidR="009F4155" w:rsidRPr="00C40327">
        <w:rPr>
          <w:rFonts w:ascii="Times New Roman" w:hAnsi="Times New Roman" w:cs="Times New Roman" w:hint="eastAsia"/>
          <w:color w:val="231F20"/>
          <w:sz w:val="20"/>
          <w:szCs w:val="20"/>
        </w:rPr>
        <w:t xml:space="preserve"> </w:t>
      </w:r>
      <w:r w:rsidR="003F42E8" w:rsidRPr="00C40327">
        <w:rPr>
          <w:rFonts w:ascii="Times New Roman" w:hAnsi="Times New Roman" w:cs="Times New Roman" w:hint="eastAsia"/>
          <w:color w:val="231F20"/>
          <w:sz w:val="20"/>
          <w:szCs w:val="20"/>
        </w:rPr>
        <w:t>(See Method)</w:t>
      </w:r>
      <w:r w:rsidR="00D6475B" w:rsidRPr="00C40327">
        <w:rPr>
          <w:rFonts w:ascii="Times New Roman" w:hAnsi="Times New Roman" w:cs="Times New Roman"/>
          <w:sz w:val="20"/>
          <w:szCs w:val="20"/>
        </w:rPr>
        <w:t>.</w:t>
      </w:r>
      <w:r w:rsidR="003F42E8" w:rsidRPr="00C40327">
        <w:rPr>
          <w:rFonts w:ascii="Times New Roman" w:hAnsi="Times New Roman" w:cs="Times New Roman" w:hint="eastAsia"/>
          <w:sz w:val="20"/>
          <w:szCs w:val="20"/>
        </w:rPr>
        <w:t xml:space="preserve"> </w:t>
      </w:r>
      <w:r w:rsidR="00D6475B" w:rsidRPr="00C40327">
        <w:rPr>
          <w:rFonts w:ascii="Times New Roman" w:hAnsi="Times New Roman" w:cs="Times New Roman"/>
          <w:sz w:val="20"/>
          <w:szCs w:val="20"/>
        </w:rPr>
        <w:t xml:space="preserve"> Whi</w:t>
      </w:r>
      <w:r w:rsidR="009F4155" w:rsidRPr="00C40327">
        <w:rPr>
          <w:rFonts w:ascii="Times New Roman" w:hAnsi="Times New Roman" w:cs="Times New Roman"/>
          <w:sz w:val="20"/>
          <w:szCs w:val="20"/>
        </w:rPr>
        <w:t>le in LUSC dataset,</w:t>
      </w:r>
      <w:r w:rsidR="009F4155" w:rsidRPr="00C40327">
        <w:rPr>
          <w:rFonts w:ascii="Times New Roman" w:hAnsi="Times New Roman" w:cs="Times New Roman" w:hint="eastAsia"/>
          <w:sz w:val="20"/>
          <w:szCs w:val="20"/>
        </w:rPr>
        <w:t xml:space="preserve"> </w:t>
      </w:r>
      <w:r w:rsidR="0010055C" w:rsidRPr="00C40327">
        <w:rPr>
          <w:rFonts w:ascii="Times New Roman" w:hAnsi="Times New Roman" w:cs="Times New Roman"/>
          <w:sz w:val="20"/>
          <w:szCs w:val="20"/>
        </w:rPr>
        <w:t>though 3</w:t>
      </w:r>
      <w:r w:rsidR="002F4B98" w:rsidRPr="00C40327">
        <w:rPr>
          <w:rFonts w:ascii="Times New Roman" w:hAnsi="Times New Roman" w:cs="Times New Roman"/>
          <w:sz w:val="20"/>
          <w:szCs w:val="20"/>
        </w:rPr>
        <w:t xml:space="preserve"> of the 6 CpG sites had p-values less than 0.05 after multiple correction</w:t>
      </w:r>
      <w:r w:rsidR="009F4155" w:rsidRPr="00C40327">
        <w:rPr>
          <w:rFonts w:ascii="Times New Roman" w:hAnsi="Times New Roman" w:cs="Times New Roman"/>
          <w:sz w:val="20"/>
          <w:szCs w:val="20"/>
        </w:rPr>
        <w:t xml:space="preserve">, the </w:t>
      </w:r>
      <w:r w:rsidR="009F4155" w:rsidRPr="00C40327">
        <w:rPr>
          <w:rFonts w:ascii="Times New Roman" w:hAnsi="Times New Roman" w:cs="Times New Roman" w:hint="eastAsia"/>
          <w:sz w:val="20"/>
          <w:szCs w:val="20"/>
        </w:rPr>
        <w:t xml:space="preserve">absolute </w:t>
      </w:r>
      <w:r w:rsidR="009F4155" w:rsidRPr="00C40327">
        <w:rPr>
          <w:rFonts w:ascii="Times New Roman" w:hAnsi="Times New Roman" w:cs="Times New Roman"/>
          <w:sz w:val="20"/>
          <w:szCs w:val="20"/>
        </w:rPr>
        <w:t>mean</w:t>
      </w:r>
      <w:r w:rsidR="009F4155" w:rsidRPr="00C40327">
        <w:rPr>
          <w:rFonts w:ascii="Times New Roman" w:hAnsi="Times New Roman" w:cs="Times New Roman" w:hint="eastAsia"/>
          <w:sz w:val="20"/>
          <w:szCs w:val="20"/>
        </w:rPr>
        <w:t xml:space="preserve"> difference</w:t>
      </w:r>
      <w:r w:rsidR="0010055C" w:rsidRPr="00C40327">
        <w:rPr>
          <w:rFonts w:ascii="Times New Roman" w:hAnsi="Times New Roman" w:cs="Times New Roman"/>
          <w:sz w:val="20"/>
          <w:szCs w:val="20"/>
        </w:rPr>
        <w:t xml:space="preserve"> </w:t>
      </w:r>
      <w:r w:rsidR="002F4B98" w:rsidRPr="00C40327">
        <w:rPr>
          <w:rFonts w:ascii="Times New Roman" w:hAnsi="Times New Roman" w:cs="Times New Roman"/>
          <w:sz w:val="20"/>
          <w:szCs w:val="20"/>
        </w:rPr>
        <w:t xml:space="preserve">was </w:t>
      </w:r>
      <w:r w:rsidR="0010055C" w:rsidRPr="00C40327">
        <w:rPr>
          <w:rFonts w:ascii="Times New Roman" w:hAnsi="Times New Roman" w:cs="Times New Roman"/>
          <w:sz w:val="20"/>
          <w:szCs w:val="20"/>
        </w:rPr>
        <w:t>less than 0.1</w:t>
      </w:r>
      <w:r w:rsidR="00D81686" w:rsidRPr="00C40327">
        <w:rPr>
          <w:rFonts w:ascii="Times New Roman" w:hAnsi="Times New Roman" w:cs="Times New Roman"/>
          <w:sz w:val="20"/>
          <w:szCs w:val="20"/>
        </w:rPr>
        <w:t xml:space="preserve"> for all </w:t>
      </w:r>
      <w:r w:rsidR="0010055C" w:rsidRPr="00C40327">
        <w:rPr>
          <w:rFonts w:ascii="Times New Roman" w:hAnsi="Times New Roman" w:cs="Times New Roman"/>
          <w:sz w:val="20"/>
          <w:szCs w:val="20"/>
        </w:rPr>
        <w:t xml:space="preserve">and thus </w:t>
      </w:r>
      <w:r w:rsidR="00D81686" w:rsidRPr="00C40327">
        <w:rPr>
          <w:rFonts w:ascii="Times New Roman" w:hAnsi="Times New Roman" w:cs="Times New Roman"/>
          <w:sz w:val="20"/>
          <w:szCs w:val="20"/>
        </w:rPr>
        <w:t>couldn</w:t>
      </w:r>
      <w:r w:rsidR="0010055C" w:rsidRPr="00C40327">
        <w:rPr>
          <w:rFonts w:ascii="Times New Roman" w:hAnsi="Times New Roman" w:cs="Times New Roman"/>
          <w:sz w:val="20"/>
          <w:szCs w:val="20"/>
        </w:rPr>
        <w:t xml:space="preserve">’t be </w:t>
      </w:r>
      <w:r w:rsidR="00D81686" w:rsidRPr="00C40327">
        <w:rPr>
          <w:rFonts w:ascii="Times New Roman" w:hAnsi="Times New Roman" w:cs="Times New Roman"/>
          <w:sz w:val="20"/>
          <w:szCs w:val="20"/>
        </w:rPr>
        <w:t>considered</w:t>
      </w:r>
      <w:r w:rsidR="0010055C" w:rsidRPr="00C40327">
        <w:rPr>
          <w:rFonts w:ascii="Times New Roman" w:hAnsi="Times New Roman" w:cs="Times New Roman"/>
          <w:sz w:val="20"/>
          <w:szCs w:val="20"/>
        </w:rPr>
        <w:t xml:space="preserve"> as significantly methylated as well</w:t>
      </w:r>
      <w:r w:rsidR="00B623D1" w:rsidRPr="00C40327">
        <w:rPr>
          <w:rFonts w:ascii="Times New Roman" w:hAnsi="Times New Roman" w:cs="Times New Roman"/>
          <w:sz w:val="20"/>
          <w:szCs w:val="20"/>
        </w:rPr>
        <w:t xml:space="preserve"> (</w:t>
      </w:r>
      <w:r w:rsidR="00B623D1" w:rsidRPr="00C40327">
        <w:rPr>
          <w:rFonts w:ascii="Times New Roman" w:hAnsi="Times New Roman" w:cs="Times New Roman"/>
          <w:color w:val="FF0000"/>
          <w:sz w:val="20"/>
          <w:szCs w:val="20"/>
        </w:rPr>
        <w:t>Table 3</w:t>
      </w:r>
      <w:r w:rsidR="00B623D1" w:rsidRPr="00C40327">
        <w:rPr>
          <w:rFonts w:ascii="Times New Roman" w:hAnsi="Times New Roman" w:cs="Times New Roman"/>
          <w:sz w:val="20"/>
          <w:szCs w:val="20"/>
        </w:rPr>
        <w:t>)</w:t>
      </w:r>
      <w:r w:rsidR="0010055C" w:rsidRPr="00C40327">
        <w:rPr>
          <w:rFonts w:ascii="Times New Roman" w:hAnsi="Times New Roman" w:cs="Times New Roman"/>
          <w:sz w:val="20"/>
          <w:szCs w:val="20"/>
        </w:rPr>
        <w:t>.</w:t>
      </w:r>
    </w:p>
    <w:p w14:paraId="6F21C37A" w14:textId="05755C93" w:rsidR="00A13BEF" w:rsidRPr="00C40327" w:rsidRDefault="00044081" w:rsidP="005D739B">
      <w:pPr>
        <w:tabs>
          <w:tab w:val="left" w:pos="3400"/>
        </w:tabs>
        <w:autoSpaceDE w:val="0"/>
        <w:autoSpaceDN w:val="0"/>
        <w:adjustRightInd w:val="0"/>
        <w:ind w:rightChars="40" w:right="84"/>
        <w:jc w:val="left"/>
        <w:rPr>
          <w:rFonts w:ascii="Times New Roman" w:hAnsi="Times New Roman" w:cs="Times New Roman"/>
          <w:color w:val="231F20"/>
          <w:sz w:val="20"/>
          <w:szCs w:val="20"/>
        </w:rPr>
      </w:pPr>
      <w:r w:rsidRPr="00C40327">
        <w:rPr>
          <w:rFonts w:ascii="Times New Roman" w:hAnsi="Times New Roman" w:cs="Times New Roman"/>
          <w:color w:val="231F20"/>
          <w:sz w:val="20"/>
          <w:szCs w:val="20"/>
        </w:rPr>
        <w:t>In order to draw</w:t>
      </w:r>
      <w:r w:rsidR="004003FF" w:rsidRPr="00C40327">
        <w:rPr>
          <w:rFonts w:ascii="Times New Roman" w:hAnsi="Times New Roman" w:cs="Times New Roman"/>
          <w:color w:val="231F20"/>
          <w:sz w:val="20"/>
          <w:szCs w:val="20"/>
        </w:rPr>
        <w:t xml:space="preserve"> a more robust con</w:t>
      </w:r>
      <w:r w:rsidR="006D3B4F" w:rsidRPr="00C40327">
        <w:rPr>
          <w:rFonts w:ascii="Times New Roman" w:hAnsi="Times New Roman" w:cs="Times New Roman"/>
          <w:color w:val="231F20"/>
          <w:sz w:val="20"/>
          <w:szCs w:val="20"/>
        </w:rPr>
        <w:t xml:space="preserve">clusion, </w:t>
      </w:r>
      <w:r w:rsidRPr="00C40327">
        <w:rPr>
          <w:rFonts w:ascii="Times New Roman" w:hAnsi="Times New Roman" w:cs="Times New Roman"/>
          <w:color w:val="231F20"/>
          <w:sz w:val="20"/>
          <w:szCs w:val="20"/>
        </w:rPr>
        <w:t>GEO dataset</w:t>
      </w:r>
      <w:r w:rsidR="006D3B4F" w:rsidRPr="00C40327">
        <w:rPr>
          <w:rFonts w:ascii="Times New Roman" w:hAnsi="Times New Roman" w:cs="Times New Roman"/>
          <w:color w:val="231F20"/>
          <w:sz w:val="20"/>
          <w:szCs w:val="20"/>
        </w:rPr>
        <w:t xml:space="preserve"> GSE39279 as well as GSE52401</w:t>
      </w:r>
      <w:r w:rsidRPr="00C40327">
        <w:rPr>
          <w:rFonts w:ascii="Times New Roman" w:hAnsi="Times New Roman" w:cs="Times New Roman"/>
          <w:color w:val="231F20"/>
          <w:sz w:val="20"/>
          <w:szCs w:val="20"/>
        </w:rPr>
        <w:t xml:space="preserve"> </w:t>
      </w:r>
      <w:r w:rsidR="006D3B4F" w:rsidRPr="00C40327">
        <w:rPr>
          <w:rFonts w:ascii="Times New Roman" w:hAnsi="Times New Roman" w:cs="Times New Roman"/>
          <w:color w:val="231F20"/>
          <w:sz w:val="20"/>
          <w:szCs w:val="20"/>
        </w:rPr>
        <w:t>were</w:t>
      </w:r>
      <w:r w:rsidR="002F4B98" w:rsidRPr="00C40327">
        <w:rPr>
          <w:rFonts w:ascii="Times New Roman" w:hAnsi="Times New Roman" w:cs="Times New Roman"/>
          <w:color w:val="231F20"/>
          <w:sz w:val="20"/>
          <w:szCs w:val="20"/>
        </w:rPr>
        <w:t xml:space="preserve"> then</w:t>
      </w:r>
      <w:r w:rsidR="004003FF" w:rsidRPr="00C40327">
        <w:rPr>
          <w:rFonts w:ascii="Times New Roman" w:hAnsi="Times New Roman" w:cs="Times New Roman"/>
          <w:color w:val="231F20"/>
          <w:sz w:val="20"/>
          <w:szCs w:val="20"/>
        </w:rPr>
        <w:t xml:space="preserve"> downloaded</w:t>
      </w:r>
      <w:r w:rsidR="00D81686" w:rsidRPr="00C40327">
        <w:rPr>
          <w:rFonts w:ascii="Times New Roman" w:hAnsi="Times New Roman" w:cs="Times New Roman"/>
          <w:color w:val="231F20"/>
          <w:sz w:val="20"/>
          <w:szCs w:val="20"/>
        </w:rPr>
        <w:t xml:space="preserve"> and combined</w:t>
      </w:r>
      <w:r w:rsidR="004003FF" w:rsidRPr="00C40327">
        <w:rPr>
          <w:rFonts w:ascii="Times New Roman" w:hAnsi="Times New Roman" w:cs="Times New Roman"/>
          <w:color w:val="231F20"/>
          <w:sz w:val="20"/>
          <w:szCs w:val="20"/>
        </w:rPr>
        <w:t xml:space="preserve"> from Gene Expression Omnibus.</w:t>
      </w:r>
      <w:r w:rsidR="006D3B4F" w:rsidRPr="00C40327">
        <w:rPr>
          <w:rFonts w:ascii="Times New Roman" w:hAnsi="Times New Roman" w:cs="Times New Roman"/>
          <w:color w:val="231F20"/>
          <w:sz w:val="20"/>
          <w:szCs w:val="20"/>
        </w:rPr>
        <w:t xml:space="preserve"> There were 322</w:t>
      </w:r>
      <w:r w:rsidR="004003FF" w:rsidRPr="00C40327">
        <w:rPr>
          <w:rFonts w:ascii="Times New Roman" w:hAnsi="Times New Roman" w:cs="Times New Roman"/>
          <w:color w:val="231F20"/>
          <w:sz w:val="20"/>
          <w:szCs w:val="20"/>
        </w:rPr>
        <w:t xml:space="preserve"> lung adenocarcinoma</w:t>
      </w:r>
      <w:r w:rsidR="00D81686" w:rsidRPr="00C40327">
        <w:rPr>
          <w:rFonts w:ascii="Times New Roman" w:hAnsi="Times New Roman" w:cs="Times New Roman"/>
          <w:color w:val="231F20"/>
          <w:sz w:val="20"/>
          <w:szCs w:val="20"/>
        </w:rPr>
        <w:t>s</w:t>
      </w:r>
      <w:r w:rsidR="004003FF" w:rsidRPr="00C40327">
        <w:rPr>
          <w:rFonts w:ascii="Times New Roman" w:hAnsi="Times New Roman" w:cs="Times New Roman"/>
          <w:color w:val="231F20"/>
          <w:sz w:val="20"/>
          <w:szCs w:val="20"/>
        </w:rPr>
        <w:t xml:space="preserve"> and </w:t>
      </w:r>
      <w:r w:rsidR="006D3B4F" w:rsidRPr="00C40327">
        <w:rPr>
          <w:rFonts w:ascii="Times New Roman" w:hAnsi="Times New Roman" w:cs="Times New Roman"/>
          <w:color w:val="231F20"/>
          <w:sz w:val="20"/>
          <w:szCs w:val="20"/>
        </w:rPr>
        <w:t xml:space="preserve">122 </w:t>
      </w:r>
      <w:r w:rsidR="004003FF" w:rsidRPr="00C40327">
        <w:rPr>
          <w:rFonts w:ascii="Times New Roman" w:hAnsi="Times New Roman" w:cs="Times New Roman"/>
          <w:color w:val="231F20"/>
          <w:sz w:val="20"/>
          <w:szCs w:val="20"/>
        </w:rPr>
        <w:t>lun</w:t>
      </w:r>
      <w:r w:rsidR="006D3B4F" w:rsidRPr="00C40327">
        <w:rPr>
          <w:rFonts w:ascii="Times New Roman" w:hAnsi="Times New Roman" w:cs="Times New Roman"/>
          <w:color w:val="231F20"/>
          <w:sz w:val="20"/>
          <w:szCs w:val="20"/>
        </w:rPr>
        <w:t>g squamous cell carcinoma</w:t>
      </w:r>
      <w:r w:rsidR="00D81686" w:rsidRPr="00C40327">
        <w:rPr>
          <w:rFonts w:ascii="Times New Roman" w:hAnsi="Times New Roman" w:cs="Times New Roman"/>
          <w:color w:val="231F20"/>
          <w:sz w:val="20"/>
          <w:szCs w:val="20"/>
        </w:rPr>
        <w:t>s</w:t>
      </w:r>
      <w:r w:rsidR="006D3B4F" w:rsidRPr="00C40327">
        <w:rPr>
          <w:rFonts w:ascii="Times New Roman" w:hAnsi="Times New Roman" w:cs="Times New Roman"/>
          <w:color w:val="231F20"/>
          <w:sz w:val="20"/>
          <w:szCs w:val="20"/>
        </w:rPr>
        <w:t xml:space="preserve"> and 244 normal tissues in the combined dataset</w:t>
      </w:r>
      <w:r w:rsidR="004003FF" w:rsidRPr="00C40327">
        <w:rPr>
          <w:rFonts w:ascii="Times New Roman" w:hAnsi="Times New Roman" w:cs="Times New Roman"/>
          <w:color w:val="231F20"/>
          <w:sz w:val="20"/>
          <w:szCs w:val="20"/>
        </w:rPr>
        <w:t>, which is of sufficient sample size to be an independent validation database. We pe</w:t>
      </w:r>
      <w:r w:rsidR="006D3B4F" w:rsidRPr="00C40327">
        <w:rPr>
          <w:rFonts w:ascii="Times New Roman" w:hAnsi="Times New Roman" w:cs="Times New Roman"/>
          <w:color w:val="231F20"/>
          <w:sz w:val="20"/>
          <w:szCs w:val="20"/>
        </w:rPr>
        <w:t xml:space="preserve">rformed the same analysis </w:t>
      </w:r>
      <w:r w:rsidR="00D81686" w:rsidRPr="00C40327">
        <w:rPr>
          <w:rFonts w:ascii="Times New Roman" w:hAnsi="Times New Roman" w:cs="Times New Roman"/>
          <w:color w:val="231F20"/>
          <w:sz w:val="20"/>
          <w:szCs w:val="20"/>
        </w:rPr>
        <w:t xml:space="preserve">as before and </w:t>
      </w:r>
      <w:r w:rsidR="004003FF" w:rsidRPr="00C40327">
        <w:rPr>
          <w:rFonts w:ascii="Times New Roman" w:hAnsi="Times New Roman" w:cs="Times New Roman"/>
          <w:color w:val="231F20"/>
          <w:sz w:val="20"/>
          <w:szCs w:val="20"/>
        </w:rPr>
        <w:t xml:space="preserve">obtained the result consistent with </w:t>
      </w:r>
      <w:r w:rsidR="003F42E8" w:rsidRPr="00C40327">
        <w:rPr>
          <w:rFonts w:ascii="Times New Roman" w:hAnsi="Times New Roman" w:cs="Times New Roman" w:hint="eastAsia"/>
          <w:color w:val="231F20"/>
          <w:sz w:val="20"/>
          <w:szCs w:val="20"/>
        </w:rPr>
        <w:t xml:space="preserve">the </w:t>
      </w:r>
      <w:r w:rsidR="004003FF" w:rsidRPr="00C40327">
        <w:rPr>
          <w:rFonts w:ascii="Times New Roman" w:hAnsi="Times New Roman" w:cs="Times New Roman"/>
          <w:color w:val="231F20"/>
          <w:sz w:val="20"/>
          <w:szCs w:val="20"/>
        </w:rPr>
        <w:t xml:space="preserve">TCGA dataset. </w:t>
      </w:r>
      <w:r w:rsidR="00D81686" w:rsidRPr="00C40327">
        <w:rPr>
          <w:rFonts w:ascii="Times New Roman" w:hAnsi="Times New Roman" w:cs="Times New Roman"/>
          <w:color w:val="231F20"/>
          <w:sz w:val="20"/>
          <w:szCs w:val="20"/>
        </w:rPr>
        <w:t>Due to the large sample size, p-values of all the CpG sites in each dataset were less than 0.05</w:t>
      </w:r>
      <w:r w:rsidR="009F4155" w:rsidRPr="00C40327">
        <w:rPr>
          <w:rFonts w:ascii="Times New Roman" w:hAnsi="Times New Roman" w:cs="Times New Roman" w:hint="eastAsia"/>
          <w:color w:val="231F20"/>
          <w:sz w:val="20"/>
          <w:szCs w:val="20"/>
        </w:rPr>
        <w:t xml:space="preserve"> after multiple </w:t>
      </w:r>
      <w:r w:rsidR="009F4155" w:rsidRPr="00C40327">
        <w:rPr>
          <w:rFonts w:ascii="Times New Roman" w:hAnsi="Times New Roman" w:cs="Times New Roman"/>
          <w:color w:val="231F20"/>
          <w:sz w:val="20"/>
          <w:szCs w:val="20"/>
        </w:rPr>
        <w:t>corrections</w:t>
      </w:r>
      <w:r w:rsidR="00D81686" w:rsidRPr="00C40327">
        <w:rPr>
          <w:rFonts w:ascii="Times New Roman" w:hAnsi="Times New Roman" w:cs="Times New Roman"/>
          <w:color w:val="231F20"/>
          <w:sz w:val="20"/>
          <w:szCs w:val="20"/>
        </w:rPr>
        <w:t xml:space="preserve">. However, </w:t>
      </w:r>
      <w:r w:rsidR="004003FF" w:rsidRPr="00C40327">
        <w:rPr>
          <w:rFonts w:ascii="Times New Roman" w:hAnsi="Times New Roman" w:cs="Times New Roman"/>
          <w:color w:val="231F20"/>
          <w:sz w:val="20"/>
          <w:szCs w:val="20"/>
        </w:rPr>
        <w:t xml:space="preserve">In LUAD dataset, </w:t>
      </w:r>
      <w:r w:rsidR="00D81686" w:rsidRPr="00C40327">
        <w:rPr>
          <w:rFonts w:ascii="Times New Roman" w:hAnsi="Times New Roman" w:cs="Times New Roman"/>
          <w:color w:val="231F20"/>
          <w:sz w:val="20"/>
          <w:szCs w:val="20"/>
        </w:rPr>
        <w:t>5 out of the 6 CpG sites</w:t>
      </w:r>
      <w:r w:rsidR="003F42E8" w:rsidRPr="00C40327">
        <w:rPr>
          <w:rFonts w:ascii="Times New Roman" w:hAnsi="Times New Roman" w:cs="Times New Roman" w:hint="eastAsia"/>
          <w:color w:val="231F20"/>
          <w:sz w:val="20"/>
          <w:szCs w:val="20"/>
        </w:rPr>
        <w:t xml:space="preserve"> showed absolute mean difference above 0.1</w:t>
      </w:r>
      <w:r w:rsidR="00D81686" w:rsidRPr="00C40327">
        <w:rPr>
          <w:rFonts w:ascii="Times New Roman" w:hAnsi="Times New Roman" w:cs="Times New Roman"/>
          <w:color w:val="231F20"/>
          <w:sz w:val="20"/>
          <w:szCs w:val="20"/>
        </w:rPr>
        <w:t xml:space="preserve"> and thus could be regarded as significantly methylated while none of the CpG sites passed the criteria in LUSC </w:t>
      </w:r>
      <w:r w:rsidR="00D81686" w:rsidRPr="00C40327">
        <w:rPr>
          <w:rFonts w:ascii="Times New Roman" w:hAnsi="Times New Roman" w:cs="Times New Roman"/>
          <w:color w:val="231F20"/>
          <w:sz w:val="20"/>
          <w:szCs w:val="20"/>
        </w:rPr>
        <w:lastRenderedPageBreak/>
        <w:t>dataset</w:t>
      </w:r>
      <w:r w:rsidR="00A13BEF" w:rsidRPr="00C40327">
        <w:rPr>
          <w:rFonts w:ascii="Times New Roman" w:hAnsi="Times New Roman" w:cs="Times New Roman"/>
          <w:color w:val="231F20"/>
          <w:sz w:val="20"/>
          <w:szCs w:val="20"/>
        </w:rPr>
        <w:t xml:space="preserve"> </w:t>
      </w:r>
      <w:r w:rsidR="00A13BEF" w:rsidRPr="00C40327">
        <w:rPr>
          <w:rFonts w:ascii="Times New Roman" w:hAnsi="Times New Roman" w:cs="Times New Roman"/>
          <w:color w:val="FF0000"/>
          <w:sz w:val="20"/>
          <w:szCs w:val="20"/>
        </w:rPr>
        <w:t>(Table S3)</w:t>
      </w:r>
      <w:r w:rsidR="00D81686" w:rsidRPr="00C40327">
        <w:rPr>
          <w:rFonts w:ascii="Times New Roman" w:hAnsi="Times New Roman" w:cs="Times New Roman"/>
          <w:color w:val="231F20"/>
          <w:sz w:val="20"/>
          <w:szCs w:val="20"/>
        </w:rPr>
        <w:t xml:space="preserve">. </w:t>
      </w:r>
      <w:r w:rsidR="00A13BEF" w:rsidRPr="00C40327">
        <w:rPr>
          <w:rFonts w:ascii="Times New Roman" w:hAnsi="Times New Roman" w:cs="Times New Roman"/>
          <w:color w:val="231F20"/>
          <w:sz w:val="20"/>
          <w:szCs w:val="20"/>
        </w:rPr>
        <w:t>Moreover, an</w:t>
      </w:r>
      <w:r w:rsidR="009F4155" w:rsidRPr="00C40327">
        <w:rPr>
          <w:rFonts w:ascii="Times New Roman" w:hAnsi="Times New Roman" w:cs="Times New Roman" w:hint="eastAsia"/>
          <w:color w:val="231F20"/>
          <w:sz w:val="20"/>
          <w:szCs w:val="20"/>
        </w:rPr>
        <w:t>other</w:t>
      </w:r>
      <w:r w:rsidR="00A13BEF" w:rsidRPr="00C40327">
        <w:rPr>
          <w:rFonts w:ascii="Times New Roman" w:hAnsi="Times New Roman" w:cs="Times New Roman"/>
          <w:color w:val="231F20"/>
          <w:sz w:val="20"/>
          <w:szCs w:val="20"/>
        </w:rPr>
        <w:t xml:space="preserve"> independent GEO dataset GSE56044 with</w:t>
      </w:r>
      <w:r w:rsidR="00A13BEF" w:rsidRPr="00C40327">
        <w:rPr>
          <w:rFonts w:ascii="Times New Roman" w:hAnsi="Times New Roman" w:cs="Times New Roman"/>
          <w:sz w:val="20"/>
          <w:szCs w:val="20"/>
        </w:rPr>
        <w:t xml:space="preserve"> 83 lung adenocarcinoma and 23 lung squamous cell carcinoma tissues and 12 adjacent normal tissues</w:t>
      </w:r>
      <w:r w:rsidR="00A13BEF" w:rsidRPr="00C40327">
        <w:rPr>
          <w:rFonts w:ascii="Times New Roman" w:hAnsi="Times New Roman" w:cs="Times New Roman"/>
          <w:color w:val="231F20"/>
          <w:sz w:val="20"/>
          <w:szCs w:val="20"/>
        </w:rPr>
        <w:t xml:space="preserve"> was also downloaded for further validation. Unsurprisingly, the result was almost the same with the previous two datasets. According to our criteria, 6 out of 7 CpG sites were significantly hypermethylated in LUAD dataset w</w:t>
      </w:r>
      <w:r w:rsidR="003F42E8" w:rsidRPr="00C40327">
        <w:rPr>
          <w:rFonts w:ascii="Times New Roman" w:hAnsi="Times New Roman" w:cs="Times New Roman"/>
          <w:color w:val="231F20"/>
          <w:sz w:val="20"/>
          <w:szCs w:val="20"/>
        </w:rPr>
        <w:t>hile none of the 7 CpG sites wa</w:t>
      </w:r>
      <w:r w:rsidR="003F42E8" w:rsidRPr="00C40327">
        <w:rPr>
          <w:rFonts w:ascii="Times New Roman" w:hAnsi="Times New Roman" w:cs="Times New Roman" w:hint="eastAsia"/>
          <w:color w:val="231F20"/>
          <w:sz w:val="20"/>
          <w:szCs w:val="20"/>
        </w:rPr>
        <w:t>s</w:t>
      </w:r>
      <w:r w:rsidR="00A13BEF" w:rsidRPr="00C40327">
        <w:rPr>
          <w:rFonts w:ascii="Times New Roman" w:hAnsi="Times New Roman" w:cs="Times New Roman"/>
          <w:color w:val="231F20"/>
          <w:sz w:val="20"/>
          <w:szCs w:val="20"/>
        </w:rPr>
        <w:t xml:space="preserve"> different</w:t>
      </w:r>
      <w:r w:rsidR="009F4155" w:rsidRPr="00C40327">
        <w:rPr>
          <w:rFonts w:ascii="Times New Roman" w:hAnsi="Times New Roman" w:cs="Times New Roman" w:hint="eastAsia"/>
          <w:color w:val="231F20"/>
          <w:sz w:val="20"/>
          <w:szCs w:val="20"/>
        </w:rPr>
        <w:t>ial</w:t>
      </w:r>
      <w:r w:rsidR="00A13BEF" w:rsidRPr="00C40327">
        <w:rPr>
          <w:rFonts w:ascii="Times New Roman" w:hAnsi="Times New Roman" w:cs="Times New Roman"/>
          <w:color w:val="231F20"/>
          <w:sz w:val="20"/>
          <w:szCs w:val="20"/>
        </w:rPr>
        <w:t>ly methylated</w:t>
      </w:r>
      <w:r w:rsidR="003F42E8" w:rsidRPr="00C40327">
        <w:rPr>
          <w:rFonts w:ascii="Times New Roman" w:hAnsi="Times New Roman" w:cs="Times New Roman" w:hint="eastAsia"/>
          <w:color w:val="231F20"/>
          <w:sz w:val="20"/>
          <w:szCs w:val="20"/>
        </w:rPr>
        <w:t xml:space="preserve"> in LUSC dataset</w:t>
      </w:r>
      <w:r w:rsidR="00A13BEF" w:rsidRPr="00C40327">
        <w:rPr>
          <w:rFonts w:ascii="Times New Roman" w:hAnsi="Times New Roman" w:cs="Times New Roman"/>
          <w:color w:val="231F20"/>
          <w:sz w:val="20"/>
          <w:szCs w:val="20"/>
        </w:rPr>
        <w:t xml:space="preserve"> (</w:t>
      </w:r>
      <w:r w:rsidR="00A13BEF" w:rsidRPr="00C40327">
        <w:rPr>
          <w:rFonts w:ascii="Times New Roman" w:hAnsi="Times New Roman" w:cs="Times New Roman"/>
          <w:color w:val="FF0000"/>
          <w:sz w:val="20"/>
          <w:szCs w:val="20"/>
        </w:rPr>
        <w:t>Table S4</w:t>
      </w:r>
      <w:r w:rsidR="00A13BEF" w:rsidRPr="00C40327">
        <w:rPr>
          <w:rFonts w:ascii="Times New Roman" w:hAnsi="Times New Roman" w:cs="Times New Roman"/>
          <w:color w:val="231F20"/>
          <w:sz w:val="20"/>
          <w:szCs w:val="20"/>
        </w:rPr>
        <w:t xml:space="preserve">).  </w:t>
      </w:r>
    </w:p>
    <w:p w14:paraId="6ACE6608" w14:textId="5D05FBF2" w:rsidR="00A13BEF" w:rsidRPr="00C40327" w:rsidRDefault="00A13BEF" w:rsidP="005D739B">
      <w:pPr>
        <w:pStyle w:val="Heading3"/>
        <w:spacing w:before="120"/>
        <w:rPr>
          <w:rFonts w:ascii="Times New Roman" w:hAnsi="Times New Roman" w:cs="Times New Roman"/>
          <w:b/>
          <w:color w:val="000000" w:themeColor="text1"/>
          <w:sz w:val="20"/>
          <w:szCs w:val="20"/>
        </w:rPr>
      </w:pPr>
      <w:r w:rsidRPr="00C40327">
        <w:rPr>
          <w:rFonts w:ascii="Times New Roman" w:hAnsi="Times New Roman" w:cs="Times New Roman"/>
          <w:b/>
          <w:color w:val="000000" w:themeColor="text1"/>
          <w:sz w:val="20"/>
          <w:szCs w:val="20"/>
        </w:rPr>
        <w:t>Gene Expression data with TCGA RNA-Seq dataset</w:t>
      </w:r>
    </w:p>
    <w:p w14:paraId="25B97235" w14:textId="6B727777" w:rsidR="004003FF" w:rsidRPr="00C40327" w:rsidRDefault="00155AC1" w:rsidP="005D739B">
      <w:pPr>
        <w:tabs>
          <w:tab w:val="left" w:pos="3400"/>
        </w:tabs>
        <w:autoSpaceDE w:val="0"/>
        <w:autoSpaceDN w:val="0"/>
        <w:adjustRightInd w:val="0"/>
        <w:ind w:rightChars="40" w:right="84"/>
        <w:jc w:val="left"/>
        <w:rPr>
          <w:rFonts w:ascii="Times New Roman" w:hAnsi="Times New Roman" w:cs="Times New Roman"/>
          <w:color w:val="FF0000"/>
          <w:sz w:val="20"/>
          <w:szCs w:val="20"/>
        </w:rPr>
      </w:pPr>
      <w:r w:rsidRPr="00C40327">
        <w:rPr>
          <w:rFonts w:ascii="Times New Roman" w:hAnsi="Times New Roman" w:cs="Times New Roman"/>
          <w:color w:val="231F20"/>
          <w:sz w:val="20"/>
          <w:szCs w:val="20"/>
        </w:rPr>
        <w:t xml:space="preserve">DNA methylation is one of the key regulators for gene expression. </w:t>
      </w:r>
      <w:r w:rsidR="003F42E8" w:rsidRPr="00C40327">
        <w:rPr>
          <w:rFonts w:ascii="Times New Roman" w:hAnsi="Times New Roman" w:cs="Times New Roman" w:hint="eastAsia"/>
          <w:color w:val="231F20"/>
          <w:sz w:val="20"/>
          <w:szCs w:val="20"/>
        </w:rPr>
        <w:t xml:space="preserve">It is found that </w:t>
      </w:r>
      <w:r w:rsidRPr="00C40327">
        <w:rPr>
          <w:rFonts w:ascii="Times New Roman" w:hAnsi="Times New Roman" w:cs="Times New Roman"/>
          <w:color w:val="231F20"/>
          <w:sz w:val="20"/>
          <w:szCs w:val="20"/>
        </w:rPr>
        <w:t xml:space="preserve">DNA methylation </w:t>
      </w:r>
      <w:r w:rsidR="00A13BEF" w:rsidRPr="00C40327">
        <w:rPr>
          <w:rFonts w:ascii="Times New Roman" w:hAnsi="Times New Roman" w:cs="Times New Roman"/>
          <w:color w:val="231F20"/>
          <w:sz w:val="20"/>
          <w:szCs w:val="20"/>
        </w:rPr>
        <w:t>change</w:t>
      </w:r>
      <w:r w:rsidR="000019D1" w:rsidRPr="00C40327">
        <w:rPr>
          <w:rFonts w:ascii="Times New Roman" w:hAnsi="Times New Roman" w:cs="Times New Roman"/>
          <w:color w:val="231F20"/>
          <w:sz w:val="20"/>
          <w:szCs w:val="20"/>
        </w:rPr>
        <w:t xml:space="preserve"> especially in promoter region </w:t>
      </w:r>
      <w:r w:rsidR="00A13BEF" w:rsidRPr="00C40327">
        <w:rPr>
          <w:rFonts w:ascii="Times New Roman" w:hAnsi="Times New Roman" w:cs="Times New Roman"/>
          <w:color w:val="231F20"/>
          <w:sz w:val="20"/>
          <w:szCs w:val="20"/>
        </w:rPr>
        <w:t>would affect gene</w:t>
      </w:r>
      <w:r w:rsidRPr="00C40327">
        <w:rPr>
          <w:rFonts w:ascii="Times New Roman" w:hAnsi="Times New Roman" w:cs="Times New Roman"/>
          <w:color w:val="231F20"/>
          <w:sz w:val="20"/>
          <w:szCs w:val="20"/>
        </w:rPr>
        <w:t xml:space="preserve"> expression </w:t>
      </w:r>
      <w:r w:rsidR="003F42E8" w:rsidRPr="00C40327">
        <w:rPr>
          <w:rFonts w:ascii="Times New Roman" w:hAnsi="Times New Roman" w:cs="Times New Roman"/>
          <w:color w:val="231F20"/>
          <w:sz w:val="20"/>
          <w:szCs w:val="20"/>
        </w:rPr>
        <w:t>level</w:t>
      </w:r>
      <w:r w:rsidRPr="00C40327">
        <w:rPr>
          <w:rFonts w:ascii="Times New Roman" w:hAnsi="Times New Roman" w:cs="Times New Roman"/>
          <w:color w:val="231F20"/>
          <w:sz w:val="20"/>
          <w:szCs w:val="20"/>
        </w:rPr>
        <w:t xml:space="preserve">. As a result, we downloaded the level 3 RNA-Seq dataset from TCGA. </w:t>
      </w:r>
      <w:r w:rsidR="000019D1" w:rsidRPr="00C40327">
        <w:rPr>
          <w:rFonts w:ascii="Times New Roman" w:hAnsi="Times New Roman" w:cs="Times New Roman"/>
          <w:color w:val="231F20"/>
          <w:sz w:val="20"/>
          <w:szCs w:val="20"/>
        </w:rPr>
        <w:t>Per million mapped reads</w:t>
      </w:r>
      <w:r w:rsidR="002A4BE0" w:rsidRPr="00C40327">
        <w:rPr>
          <w:rFonts w:ascii="Times New Roman" w:hAnsi="Times New Roman" w:cs="Times New Roman"/>
          <w:color w:val="231F20"/>
          <w:sz w:val="20"/>
          <w:szCs w:val="20"/>
        </w:rPr>
        <w:t xml:space="preserve"> </w:t>
      </w:r>
      <w:r w:rsidR="000019D1" w:rsidRPr="00C40327">
        <w:rPr>
          <w:rFonts w:ascii="Times New Roman" w:hAnsi="Times New Roman" w:cs="Times New Roman"/>
          <w:color w:val="231F20"/>
          <w:sz w:val="20"/>
          <w:szCs w:val="20"/>
        </w:rPr>
        <w:t>(RPKM) was</w:t>
      </w:r>
      <w:r w:rsidRPr="00C40327">
        <w:rPr>
          <w:rFonts w:ascii="Times New Roman" w:hAnsi="Times New Roman" w:cs="Times New Roman"/>
          <w:color w:val="231F20"/>
          <w:sz w:val="20"/>
          <w:szCs w:val="20"/>
        </w:rPr>
        <w:t xml:space="preserve"> used as the me</w:t>
      </w:r>
      <w:r w:rsidR="00612E50" w:rsidRPr="00C40327">
        <w:rPr>
          <w:rFonts w:ascii="Times New Roman" w:hAnsi="Times New Roman" w:cs="Times New Roman"/>
          <w:color w:val="231F20"/>
          <w:sz w:val="20"/>
          <w:szCs w:val="20"/>
        </w:rPr>
        <w:t xml:space="preserve">asurement for gene expression. After calculating </w:t>
      </w:r>
      <w:r w:rsidR="00612E50" w:rsidRPr="00C40327">
        <w:rPr>
          <w:rFonts w:ascii="Times New Roman" w:hAnsi="Times New Roman" w:cs="Times New Roman"/>
          <w:color w:val="000000" w:themeColor="text1"/>
          <w:sz w:val="20"/>
          <w:szCs w:val="20"/>
        </w:rPr>
        <w:t xml:space="preserve">the fold change and p-value with multiple correction, significantly differential expression was shown </w:t>
      </w:r>
      <w:r w:rsidR="00C44650" w:rsidRPr="00C40327">
        <w:rPr>
          <w:rFonts w:ascii="Times New Roman" w:hAnsi="Times New Roman" w:cs="Times New Roman" w:hint="eastAsia"/>
          <w:color w:val="000000" w:themeColor="text1"/>
          <w:sz w:val="20"/>
          <w:szCs w:val="20"/>
        </w:rPr>
        <w:t xml:space="preserve">in </w:t>
      </w:r>
      <w:r w:rsidR="00612E50" w:rsidRPr="00C40327">
        <w:rPr>
          <w:rFonts w:ascii="Times New Roman" w:hAnsi="Times New Roman" w:cs="Times New Roman"/>
          <w:color w:val="000000" w:themeColor="text1"/>
          <w:sz w:val="20"/>
          <w:szCs w:val="20"/>
        </w:rPr>
        <w:t xml:space="preserve">LUAD </w:t>
      </w:r>
      <w:r w:rsidR="00AF6D2E" w:rsidRPr="00C40327">
        <w:rPr>
          <w:rFonts w:ascii="Times New Roman" w:hAnsi="Times New Roman" w:cs="Times New Roman"/>
          <w:color w:val="000000" w:themeColor="text1"/>
          <w:sz w:val="20"/>
          <w:szCs w:val="20"/>
        </w:rPr>
        <w:t>(</w:t>
      </w:r>
      <w:r w:rsidR="00761D93">
        <w:rPr>
          <w:rFonts w:ascii="Times New Roman" w:hAnsi="Times New Roman" w:cs="Times New Roman" w:hint="eastAsia"/>
          <w:color w:val="000000" w:themeColor="text1"/>
          <w:sz w:val="20"/>
          <w:szCs w:val="20"/>
        </w:rPr>
        <w:t>P</w:t>
      </w:r>
      <w:r w:rsidR="00D639CE">
        <w:rPr>
          <w:rFonts w:ascii="Times New Roman" w:hAnsi="Times New Roman" w:cs="Times New Roman"/>
          <w:color w:val="000000" w:themeColor="text1"/>
          <w:sz w:val="20"/>
          <w:szCs w:val="20"/>
        </w:rPr>
        <w:t xml:space="preserve"> = 4.53e</w:t>
      </w:r>
      <w:r w:rsidR="00612E50" w:rsidRPr="00C40327">
        <w:rPr>
          <w:rFonts w:ascii="Times New Roman" w:hAnsi="Times New Roman" w:cs="Times New Roman"/>
          <w:color w:val="000000" w:themeColor="text1"/>
          <w:sz w:val="20"/>
          <w:szCs w:val="20"/>
        </w:rPr>
        <w:t>-12</w:t>
      </w:r>
      <w:r w:rsidR="00AF6D2E" w:rsidRPr="00C40327">
        <w:rPr>
          <w:rFonts w:ascii="Times New Roman" w:hAnsi="Times New Roman" w:cs="Times New Roman"/>
          <w:color w:val="000000" w:themeColor="text1"/>
          <w:sz w:val="20"/>
          <w:szCs w:val="20"/>
        </w:rPr>
        <w:t>, fol</w:t>
      </w:r>
      <w:r w:rsidR="00D639CE">
        <w:rPr>
          <w:rFonts w:ascii="Times New Roman" w:hAnsi="Times New Roman" w:cs="Times New Roman"/>
          <w:color w:val="000000" w:themeColor="text1"/>
          <w:sz w:val="20"/>
          <w:szCs w:val="20"/>
        </w:rPr>
        <w:t xml:space="preserve">d change = </w:t>
      </w:r>
      <w:r w:rsidR="00AF6D2E" w:rsidRPr="00C40327">
        <w:rPr>
          <w:rFonts w:ascii="Times New Roman" w:hAnsi="Times New Roman" w:cs="Times New Roman"/>
          <w:color w:val="000000" w:themeColor="text1"/>
          <w:sz w:val="20"/>
          <w:szCs w:val="20"/>
        </w:rPr>
        <w:t>0.437</w:t>
      </w:r>
      <w:r w:rsidR="00612E50" w:rsidRPr="00C40327">
        <w:rPr>
          <w:rFonts w:ascii="Times New Roman" w:hAnsi="Times New Roman" w:cs="Times New Roman"/>
          <w:color w:val="000000" w:themeColor="text1"/>
          <w:sz w:val="20"/>
          <w:szCs w:val="20"/>
        </w:rPr>
        <w:t>) but not shown in LUSC</w:t>
      </w:r>
      <w:r w:rsidR="00AF6D2E" w:rsidRPr="00C40327">
        <w:rPr>
          <w:rFonts w:ascii="Times New Roman" w:hAnsi="Times New Roman" w:cs="Times New Roman"/>
          <w:color w:val="000000" w:themeColor="text1"/>
          <w:sz w:val="20"/>
          <w:szCs w:val="20"/>
        </w:rPr>
        <w:t xml:space="preserve"> </w:t>
      </w:r>
      <w:r w:rsidR="00D639CE">
        <w:rPr>
          <w:rFonts w:ascii="Times New Roman" w:hAnsi="Times New Roman" w:cs="Times New Roman"/>
          <w:color w:val="000000" w:themeColor="text1"/>
          <w:sz w:val="20"/>
          <w:szCs w:val="20"/>
        </w:rPr>
        <w:t>(</w:t>
      </w:r>
      <w:r w:rsidR="00761D93">
        <w:rPr>
          <w:rFonts w:ascii="Times New Roman" w:hAnsi="Times New Roman" w:cs="Times New Roman" w:hint="eastAsia"/>
          <w:color w:val="000000" w:themeColor="text1"/>
          <w:sz w:val="20"/>
          <w:szCs w:val="20"/>
        </w:rPr>
        <w:t>P</w:t>
      </w:r>
      <w:r w:rsidR="00D639CE">
        <w:rPr>
          <w:rFonts w:ascii="Times New Roman" w:hAnsi="Times New Roman" w:cs="Times New Roman"/>
          <w:color w:val="000000" w:themeColor="text1"/>
          <w:sz w:val="20"/>
          <w:szCs w:val="20"/>
        </w:rPr>
        <w:t xml:space="preserve"> =</w:t>
      </w:r>
      <w:r w:rsidR="002A4BE0" w:rsidRPr="00C40327">
        <w:rPr>
          <w:rFonts w:ascii="Times New Roman" w:hAnsi="Times New Roman" w:cs="Times New Roman"/>
          <w:color w:val="000000" w:themeColor="text1"/>
          <w:sz w:val="20"/>
          <w:szCs w:val="20"/>
        </w:rPr>
        <w:t xml:space="preserve"> </w:t>
      </w:r>
      <w:r w:rsidR="00AF6D2E" w:rsidRPr="00C40327">
        <w:rPr>
          <w:rFonts w:ascii="Times New Roman" w:hAnsi="Times New Roman" w:cs="Times New Roman"/>
          <w:color w:val="000000" w:themeColor="text1"/>
          <w:sz w:val="20"/>
          <w:szCs w:val="20"/>
        </w:rPr>
        <w:t>0.16, fold change</w:t>
      </w:r>
      <w:r w:rsidR="00D639CE">
        <w:rPr>
          <w:rFonts w:ascii="Times New Roman" w:hAnsi="Times New Roman" w:cs="Times New Roman"/>
          <w:color w:val="000000" w:themeColor="text1"/>
          <w:sz w:val="20"/>
          <w:szCs w:val="20"/>
        </w:rPr>
        <w:t xml:space="preserve"> =</w:t>
      </w:r>
      <w:r w:rsidR="00537042" w:rsidRPr="00C40327">
        <w:rPr>
          <w:rFonts w:ascii="Times New Roman" w:hAnsi="Times New Roman" w:cs="Times New Roman"/>
          <w:color w:val="000000" w:themeColor="text1"/>
          <w:sz w:val="20"/>
          <w:szCs w:val="20"/>
        </w:rPr>
        <w:t xml:space="preserve"> 1.120)</w:t>
      </w:r>
      <w:r w:rsidR="00AF6D2E" w:rsidRPr="00C40327">
        <w:rPr>
          <w:rFonts w:ascii="Times New Roman" w:hAnsi="Times New Roman" w:cs="Times New Roman"/>
          <w:color w:val="000000" w:themeColor="text1"/>
          <w:sz w:val="20"/>
          <w:szCs w:val="20"/>
        </w:rPr>
        <w:t xml:space="preserve"> </w:t>
      </w:r>
      <w:r w:rsidR="00C44650" w:rsidRPr="00C40327">
        <w:rPr>
          <w:rFonts w:ascii="Times New Roman" w:hAnsi="Times New Roman" w:cs="Times New Roman" w:hint="eastAsia"/>
          <w:color w:val="000000" w:themeColor="text1"/>
          <w:sz w:val="20"/>
          <w:szCs w:val="20"/>
        </w:rPr>
        <w:t>samples</w:t>
      </w:r>
      <w:r w:rsidR="00AF6D2E" w:rsidRPr="00C40327">
        <w:rPr>
          <w:rFonts w:ascii="Times New Roman" w:hAnsi="Times New Roman" w:cs="Times New Roman"/>
          <w:color w:val="000000" w:themeColor="text1"/>
          <w:sz w:val="20"/>
          <w:szCs w:val="20"/>
        </w:rPr>
        <w:t xml:space="preserve"> </w:t>
      </w:r>
      <w:r w:rsidR="00612E50" w:rsidRPr="00C40327">
        <w:rPr>
          <w:rFonts w:ascii="Times New Roman" w:hAnsi="Times New Roman" w:cs="Times New Roman"/>
          <w:color w:val="000000" w:themeColor="text1"/>
          <w:sz w:val="20"/>
          <w:szCs w:val="20"/>
        </w:rPr>
        <w:t>when compared with normal tissues, which was also concordant with the result from the microarray data analysis</w:t>
      </w:r>
      <w:r w:rsidR="00C44650" w:rsidRPr="00C40327">
        <w:rPr>
          <w:rFonts w:ascii="Times New Roman" w:hAnsi="Times New Roman" w:cs="Times New Roman" w:hint="eastAsia"/>
          <w:color w:val="000000" w:themeColor="text1"/>
          <w:sz w:val="20"/>
          <w:szCs w:val="20"/>
        </w:rPr>
        <w:t xml:space="preserve"> </w:t>
      </w:r>
      <w:r w:rsidR="00D84A5F" w:rsidRPr="00C40327">
        <w:rPr>
          <w:rFonts w:ascii="Times New Roman" w:hAnsi="Times New Roman" w:cs="Times New Roman" w:hint="eastAsia"/>
          <w:color w:val="FF0000"/>
          <w:sz w:val="20"/>
          <w:szCs w:val="20"/>
        </w:rPr>
        <w:t>(</w:t>
      </w:r>
      <w:r w:rsidR="00C44650" w:rsidRPr="00C40327">
        <w:rPr>
          <w:rFonts w:ascii="Times New Roman" w:hAnsi="Times New Roman" w:cs="Times New Roman" w:hint="eastAsia"/>
          <w:color w:val="FF0000"/>
          <w:sz w:val="20"/>
          <w:szCs w:val="20"/>
        </w:rPr>
        <w:t>Figure 3</w:t>
      </w:r>
      <w:r w:rsidR="00D84A5F" w:rsidRPr="00C40327">
        <w:rPr>
          <w:rFonts w:ascii="Times New Roman" w:hAnsi="Times New Roman" w:cs="Times New Roman" w:hint="eastAsia"/>
          <w:color w:val="FF0000"/>
          <w:sz w:val="20"/>
          <w:szCs w:val="20"/>
        </w:rPr>
        <w:t>)</w:t>
      </w:r>
      <w:r w:rsidR="00C44650" w:rsidRPr="00C40327">
        <w:rPr>
          <w:rFonts w:ascii="Times New Roman" w:hAnsi="Times New Roman" w:cs="Times New Roman" w:hint="eastAsia"/>
          <w:color w:val="FF0000"/>
          <w:sz w:val="20"/>
          <w:szCs w:val="20"/>
        </w:rPr>
        <w:t>.</w:t>
      </w:r>
    </w:p>
    <w:p w14:paraId="7DF5475A" w14:textId="77777777" w:rsidR="008A0594" w:rsidRPr="00C40327" w:rsidRDefault="008A0594" w:rsidP="005D739B">
      <w:pPr>
        <w:autoSpaceDE w:val="0"/>
        <w:autoSpaceDN w:val="0"/>
        <w:adjustRightInd w:val="0"/>
        <w:ind w:rightChars="40" w:right="84"/>
        <w:jc w:val="left"/>
        <w:rPr>
          <w:rFonts w:ascii="Times New Roman" w:hAnsi="Times New Roman" w:cs="Times New Roman"/>
          <w:color w:val="000000"/>
          <w:sz w:val="20"/>
          <w:szCs w:val="20"/>
        </w:rPr>
      </w:pPr>
    </w:p>
    <w:p w14:paraId="45BF450D" w14:textId="77777777" w:rsidR="001C60E6" w:rsidRPr="00C40327" w:rsidRDefault="001C60E6" w:rsidP="00177961">
      <w:pPr>
        <w:pStyle w:val="Heading2"/>
        <w:rPr>
          <w:rFonts w:ascii="Times New Roman" w:hAnsi="Times New Roman" w:cs="Times New Roman"/>
          <w:b w:val="0"/>
          <w:color w:val="231F20"/>
          <w:sz w:val="20"/>
          <w:szCs w:val="20"/>
        </w:rPr>
      </w:pPr>
      <w:r w:rsidRPr="00C40327">
        <w:rPr>
          <w:rFonts w:ascii="Times New Roman" w:hAnsi="Times New Roman" w:cs="Times New Roman"/>
          <w:color w:val="231F20"/>
          <w:sz w:val="20"/>
          <w:szCs w:val="20"/>
        </w:rPr>
        <w:t>Discussion</w:t>
      </w:r>
    </w:p>
    <w:p w14:paraId="1E1191FF" w14:textId="10ED17FE" w:rsidR="00E0076F" w:rsidRPr="00C40327" w:rsidRDefault="001C60E6" w:rsidP="005D739B">
      <w:pPr>
        <w:autoSpaceDE w:val="0"/>
        <w:autoSpaceDN w:val="0"/>
        <w:adjustRightInd w:val="0"/>
        <w:ind w:rightChars="40" w:right="84"/>
        <w:jc w:val="left"/>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The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gene has been reported </w:t>
      </w:r>
      <w:r w:rsidR="00177961" w:rsidRPr="00C40327">
        <w:rPr>
          <w:rFonts w:ascii="Times New Roman" w:hAnsi="Times New Roman" w:cs="Times New Roman"/>
          <w:color w:val="231F20"/>
          <w:sz w:val="20"/>
          <w:szCs w:val="20"/>
        </w:rPr>
        <w:t>hypermethylated in many types of cancers,</w:t>
      </w:r>
      <w:r w:rsidRPr="00C40327">
        <w:rPr>
          <w:rFonts w:ascii="Times New Roman" w:hAnsi="Times New Roman" w:cs="Times New Roman"/>
          <w:color w:val="231F20"/>
          <w:sz w:val="20"/>
          <w:szCs w:val="20"/>
        </w:rPr>
        <w:t xml:space="preserve"> such as </w:t>
      </w:r>
      <w:r w:rsidR="00D84A5F" w:rsidRPr="00C40327">
        <w:rPr>
          <w:rFonts w:ascii="Times New Roman" w:hAnsi="Times New Roman" w:cs="Times New Roman"/>
          <w:color w:val="231F20"/>
          <w:sz w:val="20"/>
          <w:szCs w:val="20"/>
        </w:rPr>
        <w:t xml:space="preserve">breast </w:t>
      </w:r>
      <w:r w:rsidR="00177961" w:rsidRPr="00C40327">
        <w:rPr>
          <w:rFonts w:ascii="Times New Roman" w:hAnsi="Times New Roman" w:cs="Times New Roman"/>
          <w:color w:val="231F20"/>
          <w:sz w:val="20"/>
          <w:szCs w:val="20"/>
        </w:rPr>
        <w:fldChar w:fldCharType="begin"/>
      </w:r>
      <w:r w:rsidR="00177961" w:rsidRPr="00C40327">
        <w:rPr>
          <w:rFonts w:ascii="Times New Roman" w:hAnsi="Times New Roman" w:cs="Times New Roman"/>
          <w:color w:val="231F20"/>
          <w:sz w:val="20"/>
          <w:szCs w:val="20"/>
        </w:rPr>
        <w:instrText xml:space="preserve"> ADDIN NE.Ref.{975E9D91-75A6-4E8F-8093-37475B4EA158}</w:instrText>
      </w:r>
      <w:r w:rsidR="00177961" w:rsidRPr="00C40327">
        <w:rPr>
          <w:rFonts w:ascii="Times New Roman" w:hAnsi="Times New Roman" w:cs="Times New Roman"/>
          <w:color w:val="231F20"/>
          <w:sz w:val="20"/>
          <w:szCs w:val="20"/>
        </w:rPr>
        <w:fldChar w:fldCharType="separate"/>
      </w:r>
      <w:r w:rsidR="00177961" w:rsidRPr="00C40327">
        <w:rPr>
          <w:rFonts w:ascii="Times New Roman" w:hAnsi="Times New Roman" w:cs="Times New Roman"/>
          <w:color w:val="231F20"/>
          <w:sz w:val="20"/>
          <w:szCs w:val="20"/>
        </w:rPr>
        <w:t>[10]</w:t>
      </w:r>
      <w:r w:rsidR="00177961" w:rsidRPr="00C40327">
        <w:rPr>
          <w:rFonts w:ascii="Times New Roman" w:hAnsi="Times New Roman" w:cs="Times New Roman"/>
          <w:color w:val="231F20"/>
          <w:sz w:val="20"/>
          <w:szCs w:val="20"/>
        </w:rPr>
        <w:fldChar w:fldCharType="end"/>
      </w:r>
      <w:r w:rsidR="00177961" w:rsidRPr="00C40327">
        <w:rPr>
          <w:rFonts w:ascii="Times New Roman" w:hAnsi="Times New Roman" w:cs="Times New Roman"/>
          <w:color w:val="231F20"/>
          <w:sz w:val="20"/>
          <w:szCs w:val="20"/>
        </w:rPr>
        <w:t xml:space="preserve"> and lung </w:t>
      </w:r>
      <w:r w:rsidR="00D84A5F" w:rsidRPr="00C40327">
        <w:rPr>
          <w:rFonts w:ascii="Times New Roman" w:hAnsi="Times New Roman" w:cs="Times New Roman"/>
          <w:color w:val="231F20"/>
          <w:sz w:val="20"/>
          <w:szCs w:val="20"/>
        </w:rPr>
        <w:t xml:space="preserve">cancers </w:t>
      </w:r>
      <w:r w:rsidR="00177961" w:rsidRPr="00C40327">
        <w:rPr>
          <w:rFonts w:ascii="Times New Roman" w:hAnsi="Times New Roman" w:cs="Times New Roman"/>
          <w:color w:val="231F20"/>
          <w:sz w:val="20"/>
          <w:szCs w:val="20"/>
        </w:rPr>
        <w:fldChar w:fldCharType="begin"/>
      </w:r>
      <w:r w:rsidR="00177961" w:rsidRPr="00C40327">
        <w:rPr>
          <w:rFonts w:ascii="Times New Roman" w:hAnsi="Times New Roman" w:cs="Times New Roman"/>
          <w:color w:val="231F20"/>
          <w:sz w:val="20"/>
          <w:szCs w:val="20"/>
        </w:rPr>
        <w:instrText xml:space="preserve"> ADDIN NE.Ref.{AF6D6C0D-C11D-4BB5-A21E-90C894A37FA9}</w:instrText>
      </w:r>
      <w:r w:rsidR="00177961" w:rsidRPr="00C40327">
        <w:rPr>
          <w:rFonts w:ascii="Times New Roman" w:hAnsi="Times New Roman" w:cs="Times New Roman"/>
          <w:color w:val="231F20"/>
          <w:sz w:val="20"/>
          <w:szCs w:val="20"/>
        </w:rPr>
        <w:fldChar w:fldCharType="separate"/>
      </w:r>
      <w:r w:rsidR="00177961" w:rsidRPr="00C40327">
        <w:rPr>
          <w:rFonts w:ascii="Times New Roman" w:hAnsi="Times New Roman" w:cs="Times New Roman"/>
          <w:color w:val="231F20"/>
          <w:sz w:val="20"/>
          <w:szCs w:val="20"/>
        </w:rPr>
        <w:t>[11-13]</w:t>
      </w:r>
      <w:r w:rsidR="00177961" w:rsidRPr="00C40327">
        <w:rPr>
          <w:rFonts w:ascii="Times New Roman" w:hAnsi="Times New Roman" w:cs="Times New Roman"/>
          <w:color w:val="231F20"/>
          <w:sz w:val="20"/>
          <w:szCs w:val="20"/>
        </w:rPr>
        <w:fldChar w:fldCharType="end"/>
      </w:r>
      <w:r w:rsidR="00177961" w:rsidRPr="00C40327">
        <w:rPr>
          <w:rFonts w:ascii="Times New Roman" w:hAnsi="Times New Roman" w:cs="Times New Roman"/>
          <w:color w:val="231F20"/>
          <w:sz w:val="20"/>
          <w:szCs w:val="20"/>
        </w:rPr>
        <w:t xml:space="preserve">, in pituitary </w:t>
      </w:r>
      <w:r w:rsidR="00D84A5F" w:rsidRPr="00C40327">
        <w:rPr>
          <w:rFonts w:ascii="Times New Roman" w:hAnsi="Times New Roman" w:cs="Times New Roman"/>
          <w:color w:val="231F20"/>
          <w:sz w:val="20"/>
          <w:szCs w:val="20"/>
        </w:rPr>
        <w:t xml:space="preserve">adenomas </w:t>
      </w:r>
      <w:r w:rsidR="00177961" w:rsidRPr="00C40327">
        <w:rPr>
          <w:rFonts w:ascii="Times New Roman" w:hAnsi="Times New Roman" w:cs="Times New Roman"/>
          <w:color w:val="231F20"/>
          <w:sz w:val="20"/>
          <w:szCs w:val="20"/>
        </w:rPr>
        <w:fldChar w:fldCharType="begin"/>
      </w:r>
      <w:r w:rsidR="00177961" w:rsidRPr="00C40327">
        <w:rPr>
          <w:rFonts w:ascii="Times New Roman" w:hAnsi="Times New Roman" w:cs="Times New Roman"/>
          <w:color w:val="231F20"/>
          <w:sz w:val="20"/>
          <w:szCs w:val="20"/>
        </w:rPr>
        <w:instrText xml:space="preserve"> ADDIN NE.Ref.{0CEFCBA7-27CE-4498-9972-D16CDCE56722}</w:instrText>
      </w:r>
      <w:r w:rsidR="00177961" w:rsidRPr="00C40327">
        <w:rPr>
          <w:rFonts w:ascii="Times New Roman" w:hAnsi="Times New Roman" w:cs="Times New Roman"/>
          <w:color w:val="231F20"/>
          <w:sz w:val="20"/>
          <w:szCs w:val="20"/>
        </w:rPr>
        <w:fldChar w:fldCharType="separate"/>
      </w:r>
      <w:r w:rsidR="00177961" w:rsidRPr="00C40327">
        <w:rPr>
          <w:rFonts w:ascii="Times New Roman" w:hAnsi="Times New Roman" w:cs="Times New Roman"/>
          <w:color w:val="231F20"/>
          <w:sz w:val="20"/>
          <w:szCs w:val="20"/>
        </w:rPr>
        <w:t>[14]</w:t>
      </w:r>
      <w:r w:rsidR="00177961" w:rsidRPr="00C40327">
        <w:rPr>
          <w:rFonts w:ascii="Times New Roman" w:hAnsi="Times New Roman" w:cs="Times New Roman"/>
          <w:color w:val="231F20"/>
          <w:sz w:val="20"/>
          <w:szCs w:val="20"/>
        </w:rPr>
        <w:fldChar w:fldCharType="end"/>
      </w:r>
      <w:r w:rsidR="00177961" w:rsidRPr="00C40327">
        <w:rPr>
          <w:rFonts w:ascii="Times New Roman" w:hAnsi="Times New Roman" w:cs="Times New Roman"/>
          <w:color w:val="231F20"/>
          <w:sz w:val="20"/>
          <w:szCs w:val="20"/>
        </w:rPr>
        <w:t xml:space="preserve">, diffuse large B cell </w:t>
      </w:r>
      <w:r w:rsidR="00D84A5F" w:rsidRPr="00C40327">
        <w:rPr>
          <w:rFonts w:ascii="Times New Roman" w:hAnsi="Times New Roman" w:cs="Times New Roman"/>
          <w:color w:val="231F20"/>
          <w:sz w:val="20"/>
          <w:szCs w:val="20"/>
        </w:rPr>
        <w:t xml:space="preserve">lymphoma </w:t>
      </w:r>
      <w:r w:rsidR="00177961" w:rsidRPr="00C40327">
        <w:rPr>
          <w:rFonts w:ascii="Times New Roman" w:hAnsi="Times New Roman" w:cs="Times New Roman"/>
          <w:color w:val="231F20"/>
          <w:sz w:val="20"/>
          <w:szCs w:val="20"/>
        </w:rPr>
        <w:fldChar w:fldCharType="begin"/>
      </w:r>
      <w:r w:rsidR="00177961" w:rsidRPr="00C40327">
        <w:rPr>
          <w:rFonts w:ascii="Times New Roman" w:hAnsi="Times New Roman" w:cs="Times New Roman"/>
          <w:color w:val="231F20"/>
          <w:sz w:val="20"/>
          <w:szCs w:val="20"/>
        </w:rPr>
        <w:instrText xml:space="preserve"> ADDIN NE.Ref.{7A56E6FA-DAC7-4CB5-9202-E7F67485855B}</w:instrText>
      </w:r>
      <w:r w:rsidR="00177961" w:rsidRPr="00C40327">
        <w:rPr>
          <w:rFonts w:ascii="Times New Roman" w:hAnsi="Times New Roman" w:cs="Times New Roman"/>
          <w:color w:val="231F20"/>
          <w:sz w:val="20"/>
          <w:szCs w:val="20"/>
        </w:rPr>
        <w:fldChar w:fldCharType="separate"/>
      </w:r>
      <w:r w:rsidR="00177961" w:rsidRPr="00C40327">
        <w:rPr>
          <w:rFonts w:ascii="Times New Roman" w:hAnsi="Times New Roman" w:cs="Times New Roman"/>
          <w:color w:val="231F20"/>
          <w:sz w:val="20"/>
          <w:szCs w:val="20"/>
        </w:rPr>
        <w:t>[15]</w:t>
      </w:r>
      <w:r w:rsidR="00177961" w:rsidRPr="00C40327">
        <w:rPr>
          <w:rFonts w:ascii="Times New Roman" w:hAnsi="Times New Roman" w:cs="Times New Roman"/>
          <w:color w:val="231F20"/>
          <w:sz w:val="20"/>
          <w:szCs w:val="20"/>
        </w:rPr>
        <w:fldChar w:fldCharType="end"/>
      </w:r>
      <w:r w:rsidR="00177961" w:rsidRPr="00C40327">
        <w:rPr>
          <w:rFonts w:ascii="Times New Roman" w:hAnsi="Times New Roman" w:cs="Times New Roman"/>
          <w:color w:val="231F20"/>
          <w:sz w:val="20"/>
          <w:szCs w:val="20"/>
        </w:rPr>
        <w:t xml:space="preserve">, and nasopharyngeal </w:t>
      </w:r>
      <w:r w:rsidR="00D84A5F" w:rsidRPr="00C40327">
        <w:rPr>
          <w:rFonts w:ascii="Times New Roman" w:hAnsi="Times New Roman" w:cs="Times New Roman"/>
          <w:color w:val="231F20"/>
          <w:sz w:val="20"/>
          <w:szCs w:val="20"/>
        </w:rPr>
        <w:t xml:space="preserve">carcinoma </w:t>
      </w:r>
      <w:r w:rsidR="00177961" w:rsidRPr="00C40327">
        <w:rPr>
          <w:rFonts w:ascii="Times New Roman" w:hAnsi="Times New Roman" w:cs="Times New Roman"/>
          <w:color w:val="231F20"/>
          <w:sz w:val="20"/>
          <w:szCs w:val="20"/>
        </w:rPr>
        <w:fldChar w:fldCharType="begin"/>
      </w:r>
      <w:r w:rsidR="00177961" w:rsidRPr="00C40327">
        <w:rPr>
          <w:rFonts w:ascii="Times New Roman" w:hAnsi="Times New Roman" w:cs="Times New Roman"/>
          <w:color w:val="231F20"/>
          <w:sz w:val="20"/>
          <w:szCs w:val="20"/>
        </w:rPr>
        <w:instrText xml:space="preserve"> ADDIN NE.Ref.{F125441A-8651-48A5-9209-929C211B012D}</w:instrText>
      </w:r>
      <w:r w:rsidR="00177961" w:rsidRPr="00C40327">
        <w:rPr>
          <w:rFonts w:ascii="Times New Roman" w:hAnsi="Times New Roman" w:cs="Times New Roman"/>
          <w:color w:val="231F20"/>
          <w:sz w:val="20"/>
          <w:szCs w:val="20"/>
        </w:rPr>
        <w:fldChar w:fldCharType="separate"/>
      </w:r>
      <w:r w:rsidR="00177961" w:rsidRPr="00C40327">
        <w:rPr>
          <w:rFonts w:ascii="Times New Roman" w:hAnsi="Times New Roman" w:cs="Times New Roman"/>
          <w:color w:val="231F20"/>
          <w:sz w:val="20"/>
          <w:szCs w:val="20"/>
        </w:rPr>
        <w:t>[16]</w:t>
      </w:r>
      <w:r w:rsidR="00177961"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However, the diagnostic role of the methylation status of the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gene in lung cancer lacks quantitative assessment. We therefore performed an integrated analysis to quantify the ability for the </w:t>
      </w:r>
      <w:r w:rsidR="00B67284"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promoter methylation test in NSCLC diagnosis, and a significant association was identified between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methylation and NSCLC (OR = </w:t>
      </w:r>
      <w:r w:rsidR="00D60332" w:rsidRPr="00C40327">
        <w:rPr>
          <w:rFonts w:ascii="Times New Roman" w:hAnsi="Times New Roman" w:cs="Times New Roman"/>
          <w:color w:val="231F20"/>
          <w:sz w:val="20"/>
          <w:szCs w:val="20"/>
        </w:rPr>
        <w:t>6.06, 95% CI: 4.45 to 8.26,</w:t>
      </w:r>
      <w:r w:rsidRPr="00C40327">
        <w:rPr>
          <w:rFonts w:ascii="Times New Roman" w:hAnsi="Times New Roman" w:cs="Times New Roman"/>
          <w:color w:val="231F20"/>
          <w:sz w:val="20"/>
          <w:szCs w:val="20"/>
        </w:rPr>
        <w:t xml:space="preserve"> P &lt;</w:t>
      </w:r>
      <w:r w:rsidR="00D60332" w:rsidRPr="00C40327">
        <w:rPr>
          <w:rFonts w:ascii="Times New Roman" w:hAnsi="Times New Roman" w:cs="Times New Roman"/>
          <w:color w:val="231F20"/>
          <w:sz w:val="20"/>
          <w:szCs w:val="20"/>
        </w:rPr>
        <w:t xml:space="preserve"> 0.00001</w:t>
      </w:r>
      <w:r w:rsidRPr="00C40327">
        <w:rPr>
          <w:rFonts w:ascii="Times New Roman" w:hAnsi="Times New Roman" w:cs="Times New Roman"/>
          <w:color w:val="231F20"/>
          <w:sz w:val="20"/>
          <w:szCs w:val="20"/>
        </w:rPr>
        <w:t xml:space="preserve">). Five imputed studies were filled when trim and fill tests were performed to eliminate the influence of publication bias on the fixed effects model, and the overall OR (4.93, 95% CI: 3.69 to 6.60) was still significant, although it was slightly smaller than that in the crude meta-analysis, indicating the existence of a strong association between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promoter methylation and lung cancer. </w:t>
      </w:r>
    </w:p>
    <w:p w14:paraId="0F4636B9" w14:textId="77777777" w:rsidR="00597A76" w:rsidRDefault="00216FEF" w:rsidP="005D739B">
      <w:pPr>
        <w:autoSpaceDE w:val="0"/>
        <w:autoSpaceDN w:val="0"/>
        <w:adjustRightInd w:val="0"/>
        <w:ind w:rightChars="40" w:right="84"/>
        <w:jc w:val="left"/>
        <w:rPr>
          <w:rFonts w:ascii="Times New Roman" w:hAnsi="Times New Roman" w:cs="Times New Roman"/>
          <w:color w:val="000000" w:themeColor="text1"/>
          <w:sz w:val="20"/>
          <w:szCs w:val="20"/>
        </w:rPr>
      </w:pPr>
      <w:r w:rsidRPr="00C40327">
        <w:rPr>
          <w:rFonts w:ascii="Times New Roman" w:hAnsi="Times New Roman" w:cs="Times New Roman"/>
          <w:color w:val="231F20"/>
          <w:sz w:val="20"/>
          <w:szCs w:val="20"/>
        </w:rPr>
        <w:t>In order to va</w:t>
      </w:r>
      <w:r w:rsidR="00A72802" w:rsidRPr="00C40327">
        <w:rPr>
          <w:rFonts w:ascii="Times New Roman" w:hAnsi="Times New Roman" w:cs="Times New Roman"/>
          <w:color w:val="231F20"/>
          <w:sz w:val="20"/>
          <w:szCs w:val="20"/>
        </w:rPr>
        <w:t>lidate the result from the meta-</w:t>
      </w:r>
      <w:r w:rsidRPr="00C40327">
        <w:rPr>
          <w:rFonts w:ascii="Times New Roman" w:hAnsi="Times New Roman" w:cs="Times New Roman"/>
          <w:color w:val="231F20"/>
          <w:sz w:val="20"/>
          <w:szCs w:val="20"/>
        </w:rPr>
        <w:t>analysis, we downloaded</w:t>
      </w:r>
      <w:r w:rsidR="00AF6D2E" w:rsidRPr="00C40327">
        <w:rPr>
          <w:rFonts w:ascii="Times New Roman" w:hAnsi="Times New Roman" w:cs="Times New Roman"/>
          <w:color w:val="231F20"/>
          <w:sz w:val="20"/>
          <w:szCs w:val="20"/>
        </w:rPr>
        <w:t xml:space="preserve"> four </w:t>
      </w:r>
      <w:r w:rsidRPr="00C40327">
        <w:rPr>
          <w:rFonts w:ascii="Times New Roman" w:hAnsi="Times New Roman" w:cs="Times New Roman"/>
          <w:color w:val="231F20"/>
          <w:sz w:val="20"/>
          <w:szCs w:val="20"/>
        </w:rPr>
        <w:t>independent dataset</w:t>
      </w:r>
      <w:r w:rsidR="00AF6D2E" w:rsidRPr="00C40327">
        <w:rPr>
          <w:rFonts w:ascii="Times New Roman" w:hAnsi="Times New Roman" w:cs="Times New Roman"/>
          <w:color w:val="231F20"/>
          <w:sz w:val="20"/>
          <w:szCs w:val="20"/>
        </w:rPr>
        <w:t>s</w:t>
      </w:r>
      <w:r w:rsidRPr="00C40327">
        <w:rPr>
          <w:rFonts w:ascii="Times New Roman" w:hAnsi="Times New Roman" w:cs="Times New Roman"/>
          <w:color w:val="231F20"/>
          <w:sz w:val="20"/>
          <w:szCs w:val="20"/>
        </w:rPr>
        <w:t xml:space="preserve"> from TCGA and GEO</w:t>
      </w:r>
      <w:r w:rsidR="00AF6D2E" w:rsidRPr="00C40327">
        <w:rPr>
          <w:rFonts w:ascii="Times New Roman" w:hAnsi="Times New Roman" w:cs="Times New Roman"/>
          <w:color w:val="231F20"/>
          <w:sz w:val="20"/>
          <w:szCs w:val="20"/>
        </w:rPr>
        <w:t xml:space="preserve"> database. And </w:t>
      </w:r>
      <w:r w:rsidR="00C44650" w:rsidRPr="00C40327">
        <w:rPr>
          <w:rFonts w:ascii="Times New Roman" w:hAnsi="Times New Roman" w:cs="Times New Roman" w:hint="eastAsia"/>
          <w:color w:val="231F20"/>
          <w:sz w:val="20"/>
          <w:szCs w:val="20"/>
        </w:rPr>
        <w:t>un</w:t>
      </w:r>
      <w:r w:rsidR="00AF6D2E" w:rsidRPr="00C40327">
        <w:rPr>
          <w:rFonts w:ascii="Times New Roman" w:hAnsi="Times New Roman" w:cs="Times New Roman"/>
          <w:color w:val="231F20"/>
          <w:sz w:val="20"/>
          <w:szCs w:val="20"/>
        </w:rPr>
        <w:t xml:space="preserve">expected, </w:t>
      </w:r>
      <w:r w:rsidR="00C44650" w:rsidRPr="00C40327">
        <w:rPr>
          <w:rFonts w:ascii="Times New Roman" w:hAnsi="Times New Roman" w:cs="Times New Roman" w:hint="eastAsia"/>
          <w:color w:val="231F20"/>
          <w:sz w:val="20"/>
          <w:szCs w:val="20"/>
        </w:rPr>
        <w:t>the methylation profile in the two subsets of lung cancer differed dramatically. A</w:t>
      </w:r>
      <w:r w:rsidR="00AF6D2E" w:rsidRPr="00C40327">
        <w:rPr>
          <w:rFonts w:ascii="Times New Roman" w:hAnsi="Times New Roman" w:cs="Times New Roman"/>
          <w:color w:val="231F20"/>
          <w:sz w:val="20"/>
          <w:szCs w:val="20"/>
        </w:rPr>
        <w:t>ll</w:t>
      </w:r>
      <w:r w:rsidRPr="00C40327">
        <w:rPr>
          <w:rFonts w:ascii="Times New Roman" w:hAnsi="Times New Roman" w:cs="Times New Roman"/>
          <w:color w:val="231F20"/>
          <w:sz w:val="20"/>
          <w:szCs w:val="20"/>
        </w:rPr>
        <w:t xml:space="preserve"> of the datasets from TCGA and GEO showed significant </w:t>
      </w:r>
      <w:r w:rsidR="00094106" w:rsidRPr="00C40327">
        <w:rPr>
          <w:rFonts w:ascii="Times New Roman" w:hAnsi="Times New Roman" w:cs="Times New Roman"/>
          <w:color w:val="231F20"/>
          <w:sz w:val="20"/>
          <w:szCs w:val="20"/>
        </w:rPr>
        <w:t>hypermethylation in the</w:t>
      </w:r>
      <w:r w:rsidRPr="00C40327">
        <w:rPr>
          <w:rFonts w:ascii="Times New Roman" w:hAnsi="Times New Roman" w:cs="Times New Roman"/>
          <w:color w:val="231F20"/>
          <w:sz w:val="20"/>
          <w:szCs w:val="20"/>
        </w:rPr>
        <w:t xml:space="preserve"> </w:t>
      </w:r>
      <w:r w:rsidR="00A72802" w:rsidRPr="00C40327">
        <w:rPr>
          <w:rFonts w:ascii="Times New Roman" w:hAnsi="Times New Roman" w:cs="Times New Roman"/>
          <w:color w:val="231F20"/>
          <w:sz w:val="20"/>
          <w:szCs w:val="20"/>
        </w:rPr>
        <w:t xml:space="preserve">promoter </w:t>
      </w:r>
      <w:r w:rsidRPr="00C40327">
        <w:rPr>
          <w:rFonts w:ascii="Times New Roman" w:hAnsi="Times New Roman" w:cs="Times New Roman"/>
          <w:color w:val="231F20"/>
          <w:sz w:val="20"/>
          <w:szCs w:val="20"/>
        </w:rPr>
        <w:t xml:space="preserve">CpG sites </w:t>
      </w:r>
      <w:r w:rsidR="00A72802" w:rsidRPr="00C40327">
        <w:rPr>
          <w:rFonts w:ascii="Times New Roman" w:hAnsi="Times New Roman" w:cs="Times New Roman"/>
          <w:color w:val="231F20"/>
          <w:sz w:val="20"/>
          <w:szCs w:val="20"/>
        </w:rPr>
        <w:t>of</w:t>
      </w:r>
      <w:r w:rsidRPr="00C40327">
        <w:rPr>
          <w:rFonts w:ascii="Times New Roman" w:hAnsi="Times New Roman" w:cs="Times New Roman"/>
          <w:color w:val="231F20"/>
          <w:sz w:val="20"/>
          <w:szCs w:val="20"/>
        </w:rPr>
        <w:t xml:space="preserve"> lung adenocarcinoma tissues when compared with normal tissues. However, none of the CpG sites</w:t>
      </w:r>
      <w:r w:rsidR="00094106" w:rsidRPr="00C40327">
        <w:rPr>
          <w:rFonts w:ascii="Times New Roman" w:hAnsi="Times New Roman" w:cs="Times New Roman"/>
          <w:color w:val="231F20"/>
          <w:sz w:val="20"/>
          <w:szCs w:val="20"/>
        </w:rPr>
        <w:t xml:space="preserve"> was</w:t>
      </w:r>
      <w:r w:rsidRPr="00C40327">
        <w:rPr>
          <w:rFonts w:ascii="Times New Roman" w:hAnsi="Times New Roman" w:cs="Times New Roman"/>
          <w:color w:val="231F20"/>
          <w:sz w:val="20"/>
          <w:szCs w:val="20"/>
        </w:rPr>
        <w:t xml:space="preserve"> significantly different</w:t>
      </w:r>
      <w:r w:rsidR="00674130" w:rsidRPr="00C40327">
        <w:rPr>
          <w:rFonts w:ascii="Times New Roman" w:hAnsi="Times New Roman" w:cs="Times New Roman"/>
          <w:color w:val="231F20"/>
          <w:sz w:val="20"/>
          <w:szCs w:val="20"/>
        </w:rPr>
        <w:t xml:space="preserve">ial methylated </w:t>
      </w:r>
      <w:r w:rsidRPr="00C40327">
        <w:rPr>
          <w:rFonts w:ascii="Times New Roman" w:hAnsi="Times New Roman" w:cs="Times New Roman"/>
          <w:color w:val="231F20"/>
          <w:sz w:val="20"/>
          <w:szCs w:val="20"/>
        </w:rPr>
        <w:t xml:space="preserve">between lung squamous cell carcinoma tissues and normal tissues. Moreover, the expression data </w:t>
      </w:r>
      <w:r w:rsidR="00674130" w:rsidRPr="00C40327">
        <w:rPr>
          <w:rFonts w:ascii="Times New Roman" w:hAnsi="Times New Roman" w:cs="Times New Roman"/>
          <w:color w:val="231F20"/>
          <w:sz w:val="20"/>
          <w:szCs w:val="20"/>
        </w:rPr>
        <w:t xml:space="preserve">from TCGA level 3 RNA-Seq data were also concordant with </w:t>
      </w:r>
      <w:r w:rsidRPr="00C40327">
        <w:rPr>
          <w:rFonts w:ascii="Times New Roman" w:hAnsi="Times New Roman" w:cs="Times New Roman"/>
          <w:color w:val="231F20"/>
          <w:sz w:val="20"/>
          <w:szCs w:val="20"/>
        </w:rPr>
        <w:t xml:space="preserve">this conclusion. The expression level of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w:t>
      </w:r>
      <w:r w:rsidR="00FC2D17" w:rsidRPr="00C40327">
        <w:rPr>
          <w:rFonts w:ascii="Times New Roman" w:hAnsi="Times New Roman" w:cs="Times New Roman"/>
          <w:color w:val="231F20"/>
          <w:sz w:val="20"/>
          <w:szCs w:val="20"/>
        </w:rPr>
        <w:t>was</w:t>
      </w:r>
      <w:r w:rsidRPr="00C40327">
        <w:rPr>
          <w:rFonts w:ascii="Times New Roman" w:hAnsi="Times New Roman" w:cs="Times New Roman"/>
          <w:color w:val="231F20"/>
          <w:sz w:val="20"/>
          <w:szCs w:val="20"/>
        </w:rPr>
        <w:t xml:space="preserve"> significantly</w:t>
      </w:r>
      <w:r w:rsidR="00094106" w:rsidRPr="00C40327">
        <w:rPr>
          <w:rFonts w:ascii="Times New Roman" w:hAnsi="Times New Roman" w:cs="Times New Roman"/>
          <w:color w:val="231F20"/>
          <w:sz w:val="20"/>
          <w:szCs w:val="20"/>
        </w:rPr>
        <w:t xml:space="preserve"> </w:t>
      </w:r>
      <w:r w:rsidRPr="00C40327">
        <w:rPr>
          <w:rFonts w:ascii="Times New Roman" w:hAnsi="Times New Roman" w:cs="Times New Roman"/>
          <w:color w:val="231F20"/>
          <w:sz w:val="20"/>
          <w:szCs w:val="20"/>
        </w:rPr>
        <w:t xml:space="preserve">lower in lung adenocarcinoma </w:t>
      </w:r>
      <w:r w:rsidR="00094106" w:rsidRPr="00C40327">
        <w:rPr>
          <w:rFonts w:ascii="Times New Roman" w:hAnsi="Times New Roman" w:cs="Times New Roman"/>
          <w:color w:val="231F20"/>
          <w:sz w:val="20"/>
          <w:szCs w:val="20"/>
        </w:rPr>
        <w:t xml:space="preserve">tissues </w:t>
      </w:r>
      <w:r w:rsidRPr="00C40327">
        <w:rPr>
          <w:rFonts w:ascii="Times New Roman" w:hAnsi="Times New Roman" w:cs="Times New Roman"/>
          <w:color w:val="231F20"/>
          <w:sz w:val="20"/>
          <w:szCs w:val="20"/>
        </w:rPr>
        <w:t>but not in lung squamous cell carcinoma tissues whe</w:t>
      </w:r>
      <w:r w:rsidR="00094106" w:rsidRPr="00C40327">
        <w:rPr>
          <w:rFonts w:ascii="Times New Roman" w:hAnsi="Times New Roman" w:cs="Times New Roman"/>
          <w:color w:val="231F20"/>
          <w:sz w:val="20"/>
          <w:szCs w:val="20"/>
        </w:rPr>
        <w:t xml:space="preserve">n compared with normal tissues. </w:t>
      </w:r>
      <w:r w:rsidR="00304DD0" w:rsidRPr="00C40327">
        <w:rPr>
          <w:rFonts w:ascii="Times New Roman" w:hAnsi="Times New Roman" w:cs="Times New Roman"/>
          <w:color w:val="231F20"/>
          <w:sz w:val="20"/>
          <w:szCs w:val="20"/>
        </w:rPr>
        <w:t xml:space="preserve">This result </w:t>
      </w:r>
      <w:r w:rsidR="00304DD0" w:rsidRPr="00C40327">
        <w:rPr>
          <w:rFonts w:ascii="Times New Roman" w:hAnsi="Times New Roman" w:cs="Times New Roman" w:hint="eastAsia"/>
          <w:color w:val="231F20"/>
          <w:sz w:val="20"/>
          <w:szCs w:val="20"/>
        </w:rPr>
        <w:t>was</w:t>
      </w:r>
      <w:r w:rsidR="00B12FF6" w:rsidRPr="00C40327">
        <w:rPr>
          <w:rFonts w:ascii="Times New Roman" w:hAnsi="Times New Roman" w:cs="Times New Roman"/>
          <w:color w:val="231F20"/>
          <w:sz w:val="20"/>
          <w:szCs w:val="20"/>
        </w:rPr>
        <w:t xml:space="preserve"> </w:t>
      </w:r>
      <w:r w:rsidR="00304DD0" w:rsidRPr="00C40327">
        <w:rPr>
          <w:rFonts w:ascii="Times New Roman" w:hAnsi="Times New Roman" w:cs="Times New Roman" w:hint="eastAsia"/>
          <w:color w:val="231F20"/>
          <w:sz w:val="20"/>
          <w:szCs w:val="20"/>
        </w:rPr>
        <w:t xml:space="preserve">partially </w:t>
      </w:r>
      <w:r w:rsidR="00B12FF6" w:rsidRPr="00C40327">
        <w:rPr>
          <w:rFonts w:ascii="Times New Roman" w:hAnsi="Times New Roman" w:cs="Times New Roman"/>
          <w:color w:val="231F20"/>
          <w:sz w:val="20"/>
          <w:szCs w:val="20"/>
        </w:rPr>
        <w:t xml:space="preserve">confirmed </w:t>
      </w:r>
      <w:r w:rsidR="00B12FF6" w:rsidRPr="00C40327">
        <w:rPr>
          <w:rFonts w:ascii="Times New Roman" w:hAnsi="Times New Roman" w:cs="Times New Roman"/>
          <w:color w:val="000000" w:themeColor="text1"/>
          <w:sz w:val="20"/>
          <w:szCs w:val="20"/>
        </w:rPr>
        <w:t>when we focus</w:t>
      </w:r>
      <w:r w:rsidR="00304DD0" w:rsidRPr="00C40327">
        <w:rPr>
          <w:rFonts w:ascii="Times New Roman" w:hAnsi="Times New Roman" w:cs="Times New Roman" w:hint="eastAsia"/>
          <w:color w:val="000000" w:themeColor="text1"/>
          <w:sz w:val="20"/>
          <w:szCs w:val="20"/>
        </w:rPr>
        <w:t>ed</w:t>
      </w:r>
      <w:r w:rsidR="00B12FF6" w:rsidRPr="00C40327">
        <w:rPr>
          <w:rFonts w:ascii="Times New Roman" w:hAnsi="Times New Roman" w:cs="Times New Roman"/>
          <w:color w:val="000000" w:themeColor="text1"/>
          <w:sz w:val="20"/>
          <w:szCs w:val="20"/>
        </w:rPr>
        <w:t xml:space="preserve"> on the studies not aiming at diagnosis, the OR was found </w:t>
      </w:r>
      <w:r w:rsidR="00C44650" w:rsidRPr="00C40327">
        <w:rPr>
          <w:rFonts w:ascii="Times New Roman" w:hAnsi="Times New Roman" w:cs="Times New Roman" w:hint="eastAsia"/>
          <w:color w:val="000000" w:themeColor="text1"/>
          <w:sz w:val="20"/>
          <w:szCs w:val="20"/>
        </w:rPr>
        <w:t xml:space="preserve">to be largely </w:t>
      </w:r>
      <w:r w:rsidR="00B12FF6" w:rsidRPr="00C40327">
        <w:rPr>
          <w:rFonts w:ascii="Times New Roman" w:hAnsi="Times New Roman" w:cs="Times New Roman"/>
          <w:color w:val="000000" w:themeColor="text1"/>
          <w:sz w:val="20"/>
          <w:szCs w:val="20"/>
        </w:rPr>
        <w:t>reduced in subgroups of the proportion of adenocarcinoma &lt;70% (9.55, 95% CI: 6.22 to 14.67) than &gt;70% subgroup (21.03, 95% CI: 5.79 to 7).</w:t>
      </w:r>
    </w:p>
    <w:p w14:paraId="70E43F39" w14:textId="7BDAFAE7" w:rsidR="0096762D" w:rsidRPr="00597A76" w:rsidRDefault="00597A76" w:rsidP="005D739B">
      <w:pPr>
        <w:autoSpaceDE w:val="0"/>
        <w:autoSpaceDN w:val="0"/>
        <w:adjustRightInd w:val="0"/>
        <w:ind w:rightChars="40" w:right="84"/>
        <w:jc w:val="left"/>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 xml:space="preserve">In summary, </w:t>
      </w:r>
      <w:r w:rsidR="004F5686" w:rsidRPr="00C40327">
        <w:rPr>
          <w:rFonts w:ascii="Times New Roman" w:hAnsi="Times New Roman" w:cs="Times New Roman" w:hint="eastAsia"/>
          <w:color w:val="231F20"/>
          <w:sz w:val="20"/>
          <w:szCs w:val="20"/>
        </w:rPr>
        <w:t xml:space="preserve">different results were drawn from meta-analysis and microarray dataset for the association of </w:t>
      </w:r>
      <w:r w:rsidR="004F5686" w:rsidRPr="00C40327">
        <w:rPr>
          <w:rFonts w:ascii="Times New Roman" w:hAnsi="Times New Roman" w:cs="Times New Roman" w:hint="eastAsia"/>
          <w:i/>
          <w:color w:val="231F20"/>
          <w:sz w:val="20"/>
          <w:szCs w:val="20"/>
        </w:rPr>
        <w:t>CDH13</w:t>
      </w:r>
      <w:r w:rsidR="004F5686" w:rsidRPr="00C40327">
        <w:rPr>
          <w:rFonts w:ascii="Times New Roman" w:hAnsi="Times New Roman" w:cs="Times New Roman" w:hint="eastAsia"/>
          <w:color w:val="231F20"/>
          <w:sz w:val="20"/>
          <w:szCs w:val="20"/>
        </w:rPr>
        <w:t xml:space="preserve"> and lung squamous cell carcinoma. </w:t>
      </w:r>
      <w:r w:rsidR="004F5686" w:rsidRPr="00C40327">
        <w:rPr>
          <w:rFonts w:ascii="Times New Roman" w:hAnsi="Times New Roman" w:cs="Times New Roman" w:hint="eastAsia"/>
          <w:color w:val="000000" w:themeColor="text1"/>
          <w:sz w:val="20"/>
          <w:szCs w:val="20"/>
        </w:rPr>
        <w:t>As for the relatively inconsistent result, firstly, qMSP</w:t>
      </w:r>
      <w:r w:rsidR="004F5686" w:rsidRPr="00C40327">
        <w:t xml:space="preserve"> </w:t>
      </w:r>
      <w:r w:rsidR="004F5686" w:rsidRPr="00C40327">
        <w:rPr>
          <w:rFonts w:ascii="Times New Roman" w:hAnsi="Times New Roman" w:cs="Times New Roman"/>
          <w:color w:val="000000" w:themeColor="text1"/>
          <w:sz w:val="20"/>
          <w:szCs w:val="20"/>
        </w:rPr>
        <w:t xml:space="preserve">is the semi-quantitative method especially being used in low dose </w:t>
      </w:r>
      <w:r w:rsidR="00A66F85">
        <w:rPr>
          <w:rFonts w:ascii="Times New Roman" w:hAnsi="Times New Roman" w:cs="Times New Roman"/>
          <w:color w:val="000000" w:themeColor="text1"/>
          <w:sz w:val="20"/>
          <w:szCs w:val="20"/>
        </w:rPr>
        <w:t>methylation</w:t>
      </w:r>
      <w:r w:rsidR="004F5686" w:rsidRPr="00C40327">
        <w:rPr>
          <w:rFonts w:ascii="Times New Roman" w:hAnsi="Times New Roman" w:cs="Times New Roman" w:hint="eastAsia"/>
          <w:color w:val="231F20"/>
          <w:sz w:val="20"/>
          <w:szCs w:val="20"/>
        </w:rPr>
        <w:t xml:space="preserve">. Secondly, the sparseness of CpG sites in HumanMethylation 450K array may be a key factor. </w:t>
      </w:r>
      <w:r>
        <w:rPr>
          <w:rFonts w:ascii="Times New Roman" w:hAnsi="Times New Roman" w:cs="Times New Roman" w:hint="eastAsia"/>
          <w:color w:val="231F20"/>
          <w:sz w:val="20"/>
          <w:szCs w:val="20"/>
        </w:rPr>
        <w:t xml:space="preserve">For the microarray </w:t>
      </w:r>
      <w:r>
        <w:rPr>
          <w:rFonts w:ascii="Times New Roman" w:hAnsi="Times New Roman" w:cs="Times New Roman" w:hint="eastAsia"/>
          <w:color w:val="231F20"/>
          <w:sz w:val="20"/>
          <w:szCs w:val="20"/>
        </w:rPr>
        <w:lastRenderedPageBreak/>
        <w:t>is</w:t>
      </w:r>
      <w:r w:rsidR="004F5686" w:rsidRPr="00C40327">
        <w:rPr>
          <w:rFonts w:ascii="Times New Roman" w:hAnsi="Times New Roman" w:cs="Times New Roman" w:hint="eastAsia"/>
          <w:color w:val="231F20"/>
          <w:sz w:val="20"/>
          <w:szCs w:val="20"/>
        </w:rPr>
        <w:t xml:space="preserve"> based on </w:t>
      </w:r>
      <w:r w:rsidR="004F5686" w:rsidRPr="00C40327">
        <w:rPr>
          <w:rFonts w:ascii="Times New Roman" w:hAnsi="Times New Roman" w:cs="Times New Roman"/>
          <w:color w:val="231F20"/>
          <w:sz w:val="20"/>
          <w:szCs w:val="20"/>
        </w:rPr>
        <w:t>the</w:t>
      </w:r>
      <w:r w:rsidR="004F5686" w:rsidRPr="00C40327">
        <w:rPr>
          <w:rFonts w:ascii="Times New Roman" w:hAnsi="Times New Roman" w:cs="Times New Roman" w:hint="eastAsia"/>
          <w:color w:val="231F20"/>
          <w:sz w:val="20"/>
          <w:szCs w:val="20"/>
        </w:rPr>
        <w:t xml:space="preserve"> designed probes to detect the </w:t>
      </w:r>
      <w:r w:rsidR="004F5686" w:rsidRPr="00C40327">
        <w:rPr>
          <w:rFonts w:ascii="Times New Roman" w:hAnsi="Times New Roman" w:cs="Times New Roman"/>
          <w:color w:val="231F20"/>
          <w:sz w:val="20"/>
          <w:szCs w:val="20"/>
        </w:rPr>
        <w:t>methylation</w:t>
      </w:r>
      <w:r w:rsidR="004F5686" w:rsidRPr="00C40327">
        <w:rPr>
          <w:rFonts w:ascii="Times New Roman" w:hAnsi="Times New Roman" w:cs="Times New Roman" w:hint="eastAsia"/>
          <w:color w:val="231F20"/>
          <w:sz w:val="20"/>
          <w:szCs w:val="20"/>
        </w:rPr>
        <w:t xml:space="preserve"> of selected CpG sites and couldn</w:t>
      </w:r>
      <w:r w:rsidR="004F5686" w:rsidRPr="00C40327">
        <w:rPr>
          <w:rFonts w:ascii="Times New Roman" w:hAnsi="Times New Roman" w:cs="Times New Roman"/>
          <w:color w:val="231F20"/>
          <w:sz w:val="20"/>
          <w:szCs w:val="20"/>
        </w:rPr>
        <w:t>’</w:t>
      </w:r>
      <w:r w:rsidR="004F5686" w:rsidRPr="00C40327">
        <w:rPr>
          <w:rFonts w:ascii="Times New Roman" w:hAnsi="Times New Roman" w:cs="Times New Roman" w:hint="eastAsia"/>
          <w:color w:val="231F20"/>
          <w:sz w:val="20"/>
          <w:szCs w:val="20"/>
        </w:rPr>
        <w:t xml:space="preserve">t cover the whole CpG island region of </w:t>
      </w:r>
      <w:r w:rsidR="004F5686" w:rsidRPr="00C40327">
        <w:rPr>
          <w:rFonts w:ascii="Times New Roman" w:hAnsi="Times New Roman" w:cs="Times New Roman" w:hint="eastAsia"/>
          <w:i/>
          <w:color w:val="231F20"/>
          <w:sz w:val="20"/>
          <w:szCs w:val="20"/>
        </w:rPr>
        <w:t>CDH13</w:t>
      </w:r>
      <w:r w:rsidR="004F5686" w:rsidRPr="00C40327">
        <w:rPr>
          <w:rFonts w:ascii="Times New Roman" w:hAnsi="Times New Roman" w:cs="Times New Roman" w:hint="eastAsia"/>
          <w:color w:val="231F20"/>
          <w:sz w:val="20"/>
          <w:szCs w:val="20"/>
        </w:rPr>
        <w:t xml:space="preserve"> and therefore might be misleading</w:t>
      </w:r>
      <w:r w:rsidR="004F5686" w:rsidRPr="00C40327">
        <w:rPr>
          <w:rFonts w:ascii="Times New Roman" w:hAnsi="Times New Roman" w:cs="Times New Roman"/>
          <w:b/>
          <w:color w:val="231F20"/>
          <w:sz w:val="20"/>
          <w:szCs w:val="20"/>
        </w:rPr>
        <w:fldChar w:fldCharType="begin"/>
      </w:r>
      <w:r w:rsidR="004F5686" w:rsidRPr="00C40327">
        <w:rPr>
          <w:rFonts w:ascii="Times New Roman" w:hAnsi="Times New Roman" w:cs="Times New Roman"/>
          <w:color w:val="231F20"/>
          <w:sz w:val="20"/>
          <w:szCs w:val="20"/>
        </w:rPr>
        <w:instrText xml:space="preserve"> ADDIN EN.CITE &lt;EndNote&gt;&lt;Cite&gt;&lt;Author&gt;Sun&lt;/Author&gt;&lt;Year&gt;2015&lt;/Year&gt;&lt;RecNum&gt;101&lt;/RecNum&gt;&lt;DisplayText&gt;[31]&lt;/DisplayText&gt;&lt;record&gt;&lt;rec-number&gt;101&lt;/rec-number&gt;&lt;foreign-keys&gt;&lt;key app="EN" db-id="99wxddz0mzf201edrptppws3pz5wwpe0s2rd"&gt;101&lt;/key&gt;&lt;/foreign-keys&gt;&lt;ref-type name="Journal Article"&gt;17&lt;/ref-type&gt;&lt;contributors&gt;&lt;authors&gt;&lt;author&gt;Sun, Z. F.&lt;/author&gt;&lt;author&gt;Cunningham, J.&lt;/author&gt;&lt;author&gt;Slager, S.&lt;/author&gt;&lt;author&gt;Kocher, J. P.&lt;/author&gt;&lt;/authors&gt;&lt;/contributors&gt;&lt;auth-address&gt;Sun, ZF&amp;#xD;Mayo Clin, Div Biomed Stat &amp;amp; Informat, Rochester, MN 55905 USA&amp;#xD;Mayo Clin, Div Biomed Stat &amp;amp; Informat, Rochester, MN 55905 USA&amp;#xD;Mayo Clin, Med Genome Facil, Rochester, MN 55905 USA&lt;/auth-address&gt;&lt;titles&gt;&lt;title&gt;Base resolution methylome profiling: considerations in platform selection, data preprocessing and analysis&lt;/title&gt;&lt;secondary-title&gt;Epigenomics&lt;/secondary-title&gt;&lt;alt-title&gt;Epigenomics-Uk&amp;#xD;Epigenomics-Uk&lt;/alt-title&gt;&lt;/titles&gt;&lt;periodical&gt;&lt;full-title&gt;Epigenomics&lt;/full-title&gt;&lt;abbr-1&gt;Epigenomics-Uk&lt;/abbr-1&gt;&lt;/periodical&gt;&lt;pages&gt;813-828&lt;/pages&gt;&lt;volume&gt;7&lt;/volume&gt;&lt;number&gt;5&lt;/number&gt;&lt;keywords&gt;&lt;keyword&gt;bisulfite sequencing&lt;/keyword&gt;&lt;keyword&gt;differential methylation&lt;/keyword&gt;&lt;keyword&gt;DNA methylation&lt;/keyword&gt;&lt;keyword&gt;methylation 450k array&lt;/keyword&gt;&lt;keyword&gt;normalization&lt;/keyword&gt;&lt;keyword&gt;reduced representation bisulfite sequencing&lt;/keyword&gt;&lt;keyword&gt;study design&lt;/keyword&gt;&lt;keyword&gt;differentially methylated regions&lt;/keyword&gt;&lt;keyword&gt;bisulfite sequencing data&lt;/keyword&gt;&lt;keyword&gt;illumina infinium platform&lt;/keyword&gt;&lt;keyword&gt;DNA methylation&lt;/keyword&gt;&lt;keyword&gt;high-throughput&lt;/keyword&gt;&lt;keyword&gt;r package&lt;/keyword&gt;&lt;keyword&gt;quantile normalization&lt;/keyword&gt;&lt;keyword&gt;systematic assessment&lt;/keyword&gt;&lt;keyword&gt;subset-quantile&lt;/keyword&gt;&lt;keyword&gt;colon-cancer&lt;/keyword&gt;&lt;/keywords&gt;&lt;dates&gt;&lt;year&gt;2015&lt;/year&gt;&lt;/dates&gt;&lt;isbn&gt;1750-1911&lt;/isbn&gt;&lt;accession-num&gt;WOS:000362820400013&lt;/accession-num&gt;&lt;urls&gt;&lt;related-urls&gt;&lt;url&gt;&amp;lt;Go to ISI&amp;gt;://WOS:000362820400013&lt;/url&gt;&lt;/related-urls&gt;&lt;/urls&gt;&lt;language&gt;English&lt;/language&gt;&lt;/record&gt;&lt;/Cite&gt;&lt;/EndNote&gt;</w:instrText>
      </w:r>
      <w:r w:rsidR="004F5686" w:rsidRPr="00C40327">
        <w:rPr>
          <w:rFonts w:ascii="Times New Roman" w:hAnsi="Times New Roman" w:cs="Times New Roman"/>
          <w:b/>
          <w:color w:val="231F20"/>
          <w:sz w:val="20"/>
          <w:szCs w:val="20"/>
        </w:rPr>
        <w:fldChar w:fldCharType="separate"/>
      </w:r>
      <w:r w:rsidR="004F5686" w:rsidRPr="00C40327">
        <w:rPr>
          <w:rFonts w:ascii="Times New Roman" w:hAnsi="Times New Roman" w:cs="Times New Roman"/>
          <w:noProof/>
          <w:color w:val="231F20"/>
          <w:sz w:val="20"/>
          <w:szCs w:val="20"/>
        </w:rPr>
        <w:t>[</w:t>
      </w:r>
      <w:hyperlink w:anchor="_ENREF_31" w:tooltip="Sun, 2015 #101" w:history="1">
        <w:r w:rsidR="004F5686" w:rsidRPr="00C40327">
          <w:rPr>
            <w:rFonts w:ascii="Times New Roman" w:hAnsi="Times New Roman" w:cs="Times New Roman"/>
            <w:noProof/>
            <w:color w:val="231F20"/>
            <w:sz w:val="20"/>
            <w:szCs w:val="20"/>
          </w:rPr>
          <w:t>31</w:t>
        </w:r>
      </w:hyperlink>
      <w:r w:rsidR="004F5686" w:rsidRPr="00C40327">
        <w:rPr>
          <w:rFonts w:ascii="Times New Roman" w:hAnsi="Times New Roman" w:cs="Times New Roman"/>
          <w:noProof/>
          <w:color w:val="231F20"/>
          <w:sz w:val="20"/>
          <w:szCs w:val="20"/>
        </w:rPr>
        <w:t>]</w:t>
      </w:r>
      <w:r w:rsidR="004F5686" w:rsidRPr="00C40327">
        <w:rPr>
          <w:rFonts w:ascii="Times New Roman" w:hAnsi="Times New Roman" w:cs="Times New Roman"/>
          <w:b/>
          <w:color w:val="231F20"/>
          <w:sz w:val="20"/>
          <w:szCs w:val="20"/>
        </w:rPr>
        <w:fldChar w:fldCharType="end"/>
      </w:r>
      <w:r w:rsidR="004F5686" w:rsidRPr="00C40327">
        <w:rPr>
          <w:rFonts w:ascii="Times New Roman" w:hAnsi="Times New Roman" w:cs="Times New Roman" w:hint="eastAsia"/>
          <w:color w:val="231F20"/>
          <w:sz w:val="20"/>
          <w:szCs w:val="20"/>
        </w:rPr>
        <w:t xml:space="preserve">. </w:t>
      </w:r>
      <w:r>
        <w:rPr>
          <w:rFonts w:ascii="Times New Roman" w:hAnsi="Times New Roman" w:cs="Times New Roman"/>
          <w:color w:val="231F20"/>
          <w:sz w:val="20"/>
          <w:szCs w:val="20"/>
        </w:rPr>
        <w:t xml:space="preserve">Besides, no method comparsion between qMSP and HumanMethylation 450K has been conducted to our knowledge. </w:t>
      </w:r>
      <w:r w:rsidR="004F5686" w:rsidRPr="00C40327">
        <w:rPr>
          <w:rFonts w:ascii="Times New Roman" w:hAnsi="Times New Roman" w:cs="Times New Roman" w:hint="eastAsia"/>
          <w:color w:val="231F20"/>
          <w:sz w:val="20"/>
          <w:szCs w:val="20"/>
        </w:rPr>
        <w:t xml:space="preserve">As a result, more comprehensive and advanced methods like </w:t>
      </w:r>
      <w:bookmarkStart w:id="17" w:name="OLE_LINK7"/>
      <w:bookmarkStart w:id="18" w:name="OLE_LINK8"/>
      <w:r w:rsidR="004F5686" w:rsidRPr="00C40327">
        <w:rPr>
          <w:rFonts w:ascii="Times New Roman" w:hAnsi="Times New Roman" w:cs="Times New Roman"/>
          <w:color w:val="231F20"/>
          <w:sz w:val="20"/>
          <w:szCs w:val="20"/>
        </w:rPr>
        <w:t>WGBS</w:t>
      </w:r>
      <w:bookmarkEnd w:id="17"/>
      <w:bookmarkEnd w:id="18"/>
      <w:r w:rsidR="004F5686" w:rsidRPr="00C40327">
        <w:rPr>
          <w:rFonts w:ascii="Times New Roman" w:hAnsi="Times New Roman" w:cs="Times New Roman"/>
          <w:color w:val="231F20"/>
          <w:sz w:val="20"/>
          <w:szCs w:val="20"/>
        </w:rPr>
        <w:t xml:space="preserve"> (</w:t>
      </w:r>
      <w:r w:rsidR="004F5686" w:rsidRPr="00C40327">
        <w:rPr>
          <w:rFonts w:ascii="Times New Roman" w:hAnsi="Times New Roman" w:cs="Times New Roman" w:hint="eastAsia"/>
          <w:color w:val="231F20"/>
          <w:sz w:val="20"/>
          <w:szCs w:val="20"/>
        </w:rPr>
        <w:t>whole</w:t>
      </w:r>
      <w:r w:rsidR="00762CBB">
        <w:rPr>
          <w:rFonts w:ascii="Times New Roman" w:hAnsi="Times New Roman" w:cs="Times New Roman" w:hint="eastAsia"/>
          <w:color w:val="231F20"/>
          <w:sz w:val="20"/>
          <w:szCs w:val="20"/>
        </w:rPr>
        <w:t xml:space="preserve"> genome bisulfite sequencing) </w:t>
      </w:r>
      <w:r w:rsidR="00335484">
        <w:rPr>
          <w:rFonts w:ascii="Times New Roman" w:hAnsi="Times New Roman" w:cs="Times New Roman"/>
          <w:color w:val="231F20"/>
          <w:sz w:val="20"/>
          <w:szCs w:val="20"/>
        </w:rPr>
        <w:t xml:space="preserve">and </w:t>
      </w:r>
      <w:r w:rsidR="00335484" w:rsidRPr="00C40327">
        <w:rPr>
          <w:rFonts w:ascii="Times New Roman" w:hAnsi="Times New Roman" w:cs="Times New Roman"/>
          <w:color w:val="231F20"/>
          <w:sz w:val="20"/>
          <w:szCs w:val="20"/>
        </w:rPr>
        <w:t>RRBS</w:t>
      </w:r>
      <w:r w:rsidR="004F5686" w:rsidRPr="00C40327">
        <w:rPr>
          <w:rFonts w:ascii="Times New Roman" w:hAnsi="Times New Roman" w:cs="Times New Roman"/>
          <w:color w:val="231F20"/>
          <w:sz w:val="20"/>
          <w:szCs w:val="20"/>
        </w:rPr>
        <w:t xml:space="preserve"> (</w:t>
      </w:r>
      <w:r w:rsidR="004F5686" w:rsidRPr="00C40327">
        <w:rPr>
          <w:rFonts w:ascii="Times New Roman" w:hAnsi="Times New Roman" w:cs="Times New Roman" w:hint="eastAsia"/>
          <w:color w:val="231F20"/>
          <w:sz w:val="20"/>
          <w:szCs w:val="20"/>
        </w:rPr>
        <w:t xml:space="preserve">restricted region bisulfite sequencing) are needed to draw a more robust </w:t>
      </w:r>
      <w:del w:id="19" w:author="Shicheng Guo" w:date="2015-12-22T00:55:00Z">
        <w:r w:rsidR="004F5686" w:rsidRPr="00C40327" w:rsidDel="008C0FBD">
          <w:rPr>
            <w:rFonts w:ascii="Times New Roman" w:hAnsi="Times New Roman" w:cs="Times New Roman" w:hint="eastAsia"/>
            <w:color w:val="231F20"/>
            <w:sz w:val="20"/>
            <w:szCs w:val="20"/>
          </w:rPr>
          <w:delText>conclusion</w:delText>
        </w:r>
      </w:del>
      <w:ins w:id="20" w:author="Shicheng Guo" w:date="2015-12-22T00:55:00Z">
        <w:r w:rsidR="008C0FBD" w:rsidRPr="00C40327">
          <w:rPr>
            <w:rFonts w:ascii="Times New Roman" w:hAnsi="Times New Roman" w:cs="Times New Roman"/>
            <w:color w:val="231F20"/>
            <w:sz w:val="20"/>
            <w:szCs w:val="20"/>
          </w:rPr>
          <w:t xml:space="preserve">conclusion </w:t>
        </w:r>
      </w:ins>
      <w:r w:rsidR="004F5686" w:rsidRPr="00C40327">
        <w:rPr>
          <w:rFonts w:ascii="Times New Roman" w:hAnsi="Times New Roman" w:cs="Times New Roman"/>
          <w:b/>
          <w:color w:val="231F20"/>
          <w:sz w:val="20"/>
          <w:szCs w:val="20"/>
        </w:rPr>
        <w:fldChar w:fldCharType="begin">
          <w:fldData xml:space="preserve">PEVuZE5vdGU+PENpdGU+PEF1dGhvcj5CaWJpa292YTwvQXV0aG9yPjxZZWFyPjIwMTA8L1llYXI+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</w:fldData>
        </w:fldChar>
      </w:r>
      <w:r w:rsidR="004F5686" w:rsidRPr="00C40327">
        <w:rPr>
          <w:rFonts w:ascii="Times New Roman" w:hAnsi="Times New Roman" w:cs="Times New Roman"/>
          <w:color w:val="231F20"/>
          <w:sz w:val="20"/>
          <w:szCs w:val="20"/>
        </w:rPr>
        <w:instrText xml:space="preserve"> ADDIN EN.CITE </w:instrText>
      </w:r>
      <w:r w:rsidR="004F5686" w:rsidRPr="00C40327">
        <w:rPr>
          <w:rFonts w:ascii="Times New Roman" w:hAnsi="Times New Roman" w:cs="Times New Roman"/>
          <w:b/>
          <w:color w:val="231F20"/>
          <w:sz w:val="20"/>
          <w:szCs w:val="20"/>
        </w:rPr>
        <w:fldChar w:fldCharType="begin">
          <w:fldData xml:space="preserve">PEVuZE5vdGU+PENpdGU+PEF1dGhvcj5CaWJpa292YTwvQXV0aG9yPjxZZWFyPjIwMTA8L1llYXI+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</w:fldData>
        </w:fldChar>
      </w:r>
      <w:r w:rsidR="004F5686" w:rsidRPr="00C40327">
        <w:rPr>
          <w:rFonts w:ascii="Times New Roman" w:hAnsi="Times New Roman" w:cs="Times New Roman"/>
          <w:color w:val="231F20"/>
          <w:sz w:val="20"/>
          <w:szCs w:val="20"/>
        </w:rPr>
        <w:instrText xml:space="preserve"> ADDIN EN.CITE.DATA </w:instrText>
      </w:r>
      <w:r w:rsidR="004F5686" w:rsidRPr="00C40327">
        <w:rPr>
          <w:rFonts w:ascii="Times New Roman" w:hAnsi="Times New Roman" w:cs="Times New Roman"/>
          <w:b/>
          <w:color w:val="231F20"/>
          <w:sz w:val="20"/>
          <w:szCs w:val="20"/>
        </w:rPr>
      </w:r>
      <w:r w:rsidR="004F5686" w:rsidRPr="00C40327">
        <w:rPr>
          <w:rFonts w:ascii="Times New Roman" w:hAnsi="Times New Roman" w:cs="Times New Roman"/>
          <w:b/>
          <w:color w:val="231F20"/>
          <w:sz w:val="20"/>
          <w:szCs w:val="20"/>
        </w:rPr>
        <w:fldChar w:fldCharType="end"/>
      </w:r>
      <w:r w:rsidR="004F5686" w:rsidRPr="00C40327">
        <w:rPr>
          <w:rFonts w:ascii="Times New Roman" w:hAnsi="Times New Roman" w:cs="Times New Roman"/>
          <w:b/>
          <w:color w:val="231F20"/>
          <w:sz w:val="20"/>
          <w:szCs w:val="20"/>
        </w:rPr>
      </w:r>
      <w:r w:rsidR="004F5686" w:rsidRPr="00C40327">
        <w:rPr>
          <w:rFonts w:ascii="Times New Roman" w:hAnsi="Times New Roman" w:cs="Times New Roman"/>
          <w:b/>
          <w:color w:val="231F20"/>
          <w:sz w:val="20"/>
          <w:szCs w:val="20"/>
        </w:rPr>
        <w:fldChar w:fldCharType="separate"/>
      </w:r>
      <w:r w:rsidR="004F5686" w:rsidRPr="00C40327">
        <w:rPr>
          <w:rFonts w:ascii="Times New Roman" w:hAnsi="Times New Roman" w:cs="Times New Roman"/>
          <w:noProof/>
          <w:color w:val="231F20"/>
          <w:sz w:val="20"/>
          <w:szCs w:val="20"/>
        </w:rPr>
        <w:t>[</w:t>
      </w:r>
      <w:hyperlink w:anchor="_ENREF_32" w:tooltip="Bibikova, 2010 #90" w:history="1">
        <w:r w:rsidR="004F5686" w:rsidRPr="00C40327">
          <w:rPr>
            <w:rFonts w:ascii="Times New Roman" w:hAnsi="Times New Roman" w:cs="Times New Roman"/>
            <w:noProof/>
            <w:color w:val="231F20"/>
            <w:sz w:val="20"/>
            <w:szCs w:val="20"/>
          </w:rPr>
          <w:t>32-34</w:t>
        </w:r>
      </w:hyperlink>
      <w:r w:rsidR="004F5686" w:rsidRPr="00C40327">
        <w:rPr>
          <w:rFonts w:ascii="Times New Roman" w:hAnsi="Times New Roman" w:cs="Times New Roman"/>
          <w:noProof/>
          <w:color w:val="231F20"/>
          <w:sz w:val="20"/>
          <w:szCs w:val="20"/>
        </w:rPr>
        <w:t>]</w:t>
      </w:r>
      <w:r w:rsidR="004F5686" w:rsidRPr="00C40327">
        <w:rPr>
          <w:rFonts w:ascii="Times New Roman" w:hAnsi="Times New Roman" w:cs="Times New Roman"/>
          <w:b/>
          <w:color w:val="231F20"/>
          <w:sz w:val="20"/>
          <w:szCs w:val="20"/>
        </w:rPr>
        <w:fldChar w:fldCharType="end"/>
      </w:r>
      <w:r w:rsidR="004F5686" w:rsidRPr="00C40327">
        <w:rPr>
          <w:rFonts w:ascii="Times New Roman" w:hAnsi="Times New Roman" w:cs="Times New Roman" w:hint="eastAsia"/>
          <w:color w:val="231F20"/>
          <w:sz w:val="20"/>
          <w:szCs w:val="20"/>
        </w:rPr>
        <w:t>.</w:t>
      </w:r>
    </w:p>
    <w:p w14:paraId="1541F67D" w14:textId="4FCB6CEF" w:rsidR="00155AC1" w:rsidRPr="00C40327" w:rsidRDefault="00094106" w:rsidP="005D739B">
      <w:pPr>
        <w:autoSpaceDE w:val="0"/>
        <w:autoSpaceDN w:val="0"/>
        <w:adjustRightInd w:val="0"/>
        <w:ind w:rightChars="40" w:right="84"/>
        <w:jc w:val="left"/>
        <w:rPr>
          <w:rFonts w:ascii="Times New Roman" w:hAnsi="Times New Roman" w:cs="Times New Roman"/>
          <w:color w:val="231F20"/>
          <w:sz w:val="20"/>
          <w:szCs w:val="20"/>
        </w:rPr>
      </w:pPr>
      <w:r w:rsidRPr="00C40327">
        <w:rPr>
          <w:rFonts w:ascii="Times New Roman" w:hAnsi="Times New Roman" w:cs="Times New Roman"/>
          <w:color w:val="231F20"/>
          <w:sz w:val="20"/>
          <w:szCs w:val="20"/>
        </w:rPr>
        <w:t>To summarize, according to the previous results drawn from meta-analysis and microarray data analysis,</w:t>
      </w:r>
      <w:r w:rsidRPr="00C40327">
        <w:rPr>
          <w:rFonts w:ascii="Times New Roman" w:hAnsi="Times New Roman" w:cs="Times New Roman"/>
          <w:i/>
          <w:color w:val="231F20"/>
          <w:sz w:val="20"/>
          <w:szCs w:val="20"/>
        </w:rPr>
        <w:t xml:space="preserve"> </w:t>
      </w:r>
      <w:r w:rsidR="00216FEF" w:rsidRPr="00C40327">
        <w:rPr>
          <w:rFonts w:ascii="Times New Roman" w:hAnsi="Times New Roman" w:cs="Times New Roman"/>
          <w:i/>
          <w:color w:val="231F20"/>
          <w:sz w:val="20"/>
          <w:szCs w:val="20"/>
        </w:rPr>
        <w:t>CDH13</w:t>
      </w:r>
      <w:r w:rsidR="00216FEF" w:rsidRPr="00C40327">
        <w:rPr>
          <w:rFonts w:ascii="Times New Roman" w:hAnsi="Times New Roman" w:cs="Times New Roman"/>
          <w:color w:val="231F20"/>
          <w:sz w:val="20"/>
          <w:szCs w:val="20"/>
        </w:rPr>
        <w:t xml:space="preserve"> may be a powerful potential biom</w:t>
      </w:r>
      <w:r w:rsidRPr="00C40327">
        <w:rPr>
          <w:rFonts w:ascii="Times New Roman" w:hAnsi="Times New Roman" w:cs="Times New Roman"/>
          <w:color w:val="231F20"/>
          <w:sz w:val="20"/>
          <w:szCs w:val="20"/>
        </w:rPr>
        <w:t>arker for the diagn</w:t>
      </w:r>
      <w:r w:rsidR="00A17710">
        <w:rPr>
          <w:rFonts w:ascii="Times New Roman" w:hAnsi="Times New Roman" w:cs="Times New Roman"/>
          <w:color w:val="231F20"/>
          <w:sz w:val="20"/>
          <w:szCs w:val="20"/>
        </w:rPr>
        <w:t xml:space="preserve">osis of lung adenocarcinoma </w:t>
      </w:r>
      <w:r w:rsidR="00304DD0" w:rsidRPr="00C40327">
        <w:rPr>
          <w:rFonts w:ascii="Times New Roman" w:hAnsi="Times New Roman" w:cs="Times New Roman" w:hint="eastAsia"/>
          <w:color w:val="231F20"/>
          <w:sz w:val="20"/>
          <w:szCs w:val="20"/>
        </w:rPr>
        <w:t xml:space="preserve">while the </w:t>
      </w:r>
      <w:r w:rsidR="00304DD0" w:rsidRPr="00C40327">
        <w:rPr>
          <w:rFonts w:ascii="Times New Roman" w:hAnsi="Times New Roman" w:cs="Times New Roman"/>
          <w:color w:val="231F20"/>
          <w:sz w:val="20"/>
          <w:szCs w:val="20"/>
        </w:rPr>
        <w:t>association</w:t>
      </w:r>
      <w:r w:rsidR="00304DD0" w:rsidRPr="00C40327">
        <w:rPr>
          <w:rFonts w:ascii="Times New Roman" w:hAnsi="Times New Roman" w:cs="Times New Roman" w:hint="eastAsia"/>
          <w:color w:val="231F20"/>
          <w:sz w:val="20"/>
          <w:szCs w:val="20"/>
        </w:rPr>
        <w:t xml:space="preserve"> of </w:t>
      </w:r>
      <w:r w:rsidR="00304DD0" w:rsidRPr="00C40327">
        <w:rPr>
          <w:rFonts w:ascii="Times New Roman" w:hAnsi="Times New Roman" w:cs="Times New Roman" w:hint="eastAsia"/>
          <w:i/>
          <w:color w:val="231F20"/>
          <w:sz w:val="20"/>
          <w:szCs w:val="20"/>
        </w:rPr>
        <w:t>CDH13</w:t>
      </w:r>
      <w:r w:rsidR="007B5D76">
        <w:rPr>
          <w:rFonts w:ascii="Times New Roman" w:hAnsi="Times New Roman" w:cs="Times New Roman" w:hint="eastAsia"/>
          <w:color w:val="231F20"/>
          <w:sz w:val="20"/>
          <w:szCs w:val="20"/>
        </w:rPr>
        <w:t xml:space="preserve"> methylation and</w:t>
      </w:r>
      <w:r w:rsidR="00304DD0" w:rsidRPr="00C40327">
        <w:rPr>
          <w:rFonts w:ascii="Times New Roman" w:hAnsi="Times New Roman" w:cs="Times New Roman" w:hint="eastAsia"/>
          <w:color w:val="231F20"/>
          <w:sz w:val="20"/>
          <w:szCs w:val="20"/>
        </w:rPr>
        <w:t xml:space="preserve"> lung squamous cell carcinoma needs more data to draw a robust conclusion. </w:t>
      </w:r>
      <w:r w:rsidR="006A570B">
        <w:rPr>
          <w:rFonts w:ascii="Times New Roman" w:hAnsi="Times New Roman" w:cs="Times New Roman"/>
          <w:color w:val="231F20"/>
          <w:sz w:val="20"/>
          <w:szCs w:val="20"/>
        </w:rPr>
        <w:t>In addition, d</w:t>
      </w:r>
      <w:r w:rsidR="00A17710">
        <w:rPr>
          <w:rFonts w:ascii="Times New Roman" w:hAnsi="Times New Roman" w:cs="Times New Roman"/>
          <w:color w:val="231F20"/>
          <w:sz w:val="20"/>
          <w:szCs w:val="20"/>
        </w:rPr>
        <w:t xml:space="preserve">ue to the different methylation profile of CDH13 in NSCLC subtypes, CDH13 methylation test could also be a promising biomarker to distinguish </w:t>
      </w:r>
      <w:r w:rsidR="00A17710">
        <w:rPr>
          <w:rFonts w:ascii="Times New Roman" w:hAnsi="Times New Roman" w:cs="Times New Roman" w:hint="eastAsia"/>
          <w:color w:val="231F20"/>
          <w:sz w:val="20"/>
          <w:szCs w:val="20"/>
        </w:rPr>
        <w:t xml:space="preserve">the </w:t>
      </w:r>
      <w:r w:rsidR="00A17710">
        <w:rPr>
          <w:rFonts w:ascii="Times New Roman" w:hAnsi="Times New Roman" w:cs="Times New Roman"/>
          <w:color w:val="231F20"/>
          <w:sz w:val="20"/>
          <w:szCs w:val="20"/>
        </w:rPr>
        <w:t>lung adenocarcinoma and lung squamous cell carcinoma which mig</w:t>
      </w:r>
      <w:r w:rsidR="006A570B">
        <w:rPr>
          <w:rFonts w:ascii="Times New Roman" w:hAnsi="Times New Roman" w:cs="Times New Roman"/>
          <w:color w:val="231F20"/>
          <w:sz w:val="20"/>
          <w:szCs w:val="20"/>
        </w:rPr>
        <w:t xml:space="preserve">ht provide evidence </w:t>
      </w:r>
      <w:r w:rsidR="00CC5B08">
        <w:rPr>
          <w:rFonts w:ascii="Times New Roman" w:hAnsi="Times New Roman" w:cs="Times New Roman"/>
          <w:color w:val="231F20"/>
          <w:sz w:val="20"/>
          <w:szCs w:val="20"/>
        </w:rPr>
        <w:t>for accurate</w:t>
      </w:r>
      <w:r w:rsidR="006A570B">
        <w:rPr>
          <w:rFonts w:ascii="Times New Roman" w:hAnsi="Times New Roman" w:cs="Times New Roman"/>
          <w:color w:val="231F20"/>
          <w:sz w:val="20"/>
          <w:szCs w:val="20"/>
        </w:rPr>
        <w:t xml:space="preserve"> chemotherapy and targeted therapy</w:t>
      </w:r>
      <w:r w:rsidR="00A17710">
        <w:rPr>
          <w:rFonts w:ascii="Times New Roman" w:hAnsi="Times New Roman" w:cs="Times New Roman"/>
          <w:color w:val="231F20"/>
          <w:sz w:val="20"/>
          <w:szCs w:val="20"/>
        </w:rPr>
        <w:t>.</w:t>
      </w:r>
    </w:p>
    <w:p w14:paraId="1E99D548" w14:textId="77777777" w:rsidR="004A3F03" w:rsidRPr="00C40327" w:rsidRDefault="004A3F03" w:rsidP="005D739B">
      <w:pPr>
        <w:autoSpaceDE w:val="0"/>
        <w:autoSpaceDN w:val="0"/>
        <w:adjustRightInd w:val="0"/>
        <w:ind w:rightChars="40" w:right="84"/>
        <w:jc w:val="left"/>
        <w:rPr>
          <w:rFonts w:ascii="Times New Roman" w:hAnsi="Times New Roman" w:cs="Times New Roman"/>
          <w:color w:val="231F20"/>
          <w:sz w:val="20"/>
          <w:szCs w:val="20"/>
        </w:rPr>
      </w:pPr>
    </w:p>
    <w:p w14:paraId="0E97E3A8" w14:textId="77777777" w:rsidR="009F0A57" w:rsidRPr="00C40327" w:rsidRDefault="009F0A57" w:rsidP="005D739B">
      <w:pPr>
        <w:autoSpaceDE w:val="0"/>
        <w:autoSpaceDN w:val="0"/>
        <w:adjustRightInd w:val="0"/>
        <w:ind w:rightChars="40" w:right="84"/>
        <w:jc w:val="left"/>
        <w:rPr>
          <w:rFonts w:ascii="Times New Roman" w:hAnsi="Times New Roman" w:cs="Times New Roman"/>
          <w:color w:val="231F20"/>
          <w:sz w:val="20"/>
          <w:szCs w:val="20"/>
        </w:rPr>
      </w:pPr>
    </w:p>
    <w:p w14:paraId="77A06290" w14:textId="77777777" w:rsidR="00F65809" w:rsidRDefault="001C60E6" w:rsidP="00177961">
      <w:pPr>
        <w:pStyle w:val="Heading2"/>
        <w:spacing w:line="240" w:lineRule="auto"/>
        <w:rPr>
          <w:rFonts w:ascii="Times New Roman" w:hAnsi="Times New Roman" w:cs="Times New Roman"/>
          <w:color w:val="231F20"/>
          <w:sz w:val="20"/>
          <w:szCs w:val="20"/>
        </w:rPr>
      </w:pPr>
      <w:r w:rsidRPr="00C40327">
        <w:rPr>
          <w:rFonts w:ascii="Times New Roman" w:hAnsi="Times New Roman" w:cs="Times New Roman"/>
          <w:color w:val="231F20"/>
          <w:sz w:val="20"/>
          <w:szCs w:val="20"/>
        </w:rPr>
        <w:t>Conclusion</w:t>
      </w:r>
    </w:p>
    <w:p w14:paraId="0BBBAABF" w14:textId="1BE0BBEF" w:rsidR="004A3F03" w:rsidRPr="00C40327" w:rsidRDefault="004F5686" w:rsidP="00F65809">
      <w:pPr>
        <w:rPr>
          <w:rFonts w:ascii="Times New Roman" w:hAnsi="Times New Roman" w:cs="Times New Roman"/>
          <w:color w:val="231F20"/>
          <w:sz w:val="20"/>
          <w:szCs w:val="20"/>
        </w:rPr>
      </w:pPr>
      <w:r>
        <w:rPr>
          <w:rFonts w:ascii="Times New Roman" w:hAnsi="Times New Roman" w:cs="Times New Roman"/>
          <w:color w:val="231F20"/>
          <w:sz w:val="20"/>
          <w:szCs w:val="20"/>
        </w:rPr>
        <w:t>T</w:t>
      </w:r>
      <w:r w:rsidR="001C60E6" w:rsidRPr="00C40327">
        <w:rPr>
          <w:rFonts w:ascii="Times New Roman" w:hAnsi="Times New Roman" w:cs="Times New Roman"/>
          <w:color w:val="231F20"/>
          <w:sz w:val="20"/>
          <w:szCs w:val="20"/>
        </w:rPr>
        <w:t>his integrated analysis</w:t>
      </w:r>
      <w:r w:rsidR="005242BD" w:rsidRPr="00C40327">
        <w:rPr>
          <w:rFonts w:ascii="Times New Roman" w:hAnsi="Times New Roman" w:cs="Times New Roman"/>
          <w:color w:val="231F20"/>
          <w:sz w:val="20"/>
          <w:szCs w:val="20"/>
        </w:rPr>
        <w:t xml:space="preserve"> </w:t>
      </w:r>
      <w:r w:rsidR="001C60E6" w:rsidRPr="00C40327">
        <w:rPr>
          <w:rFonts w:ascii="Times New Roman" w:hAnsi="Times New Roman" w:cs="Times New Roman"/>
          <w:color w:val="231F20"/>
          <w:sz w:val="20"/>
          <w:szCs w:val="20"/>
        </w:rPr>
        <w:t>of the pooled</w:t>
      </w:r>
      <w:r w:rsidR="005242BD" w:rsidRPr="00C40327">
        <w:rPr>
          <w:rFonts w:ascii="Times New Roman" w:hAnsi="Times New Roman" w:cs="Times New Roman"/>
          <w:color w:val="231F20"/>
          <w:sz w:val="20"/>
          <w:szCs w:val="20"/>
        </w:rPr>
        <w:t xml:space="preserve"> </w:t>
      </w:r>
      <w:r w:rsidR="007707B6" w:rsidRPr="00C40327">
        <w:rPr>
          <w:rFonts w:ascii="Times New Roman" w:hAnsi="Times New Roman" w:cs="Times New Roman"/>
          <w:color w:val="231F20"/>
          <w:sz w:val="20"/>
          <w:szCs w:val="20"/>
        </w:rPr>
        <w:t>data provide</w:t>
      </w:r>
      <w:r w:rsidR="00822197" w:rsidRPr="00C40327">
        <w:rPr>
          <w:rFonts w:ascii="Times New Roman" w:hAnsi="Times New Roman" w:cs="Times New Roman"/>
          <w:color w:val="231F20"/>
          <w:sz w:val="20"/>
          <w:szCs w:val="20"/>
        </w:rPr>
        <w:t>s</w:t>
      </w:r>
      <w:r w:rsidR="001C60E6" w:rsidRPr="00C40327">
        <w:rPr>
          <w:rFonts w:ascii="Times New Roman" w:hAnsi="Times New Roman" w:cs="Times New Roman"/>
          <w:color w:val="231F20"/>
          <w:sz w:val="20"/>
          <w:szCs w:val="20"/>
        </w:rPr>
        <w:t xml:space="preserve"> strong</w:t>
      </w:r>
      <w:r w:rsidR="005242BD" w:rsidRPr="00C40327">
        <w:rPr>
          <w:rFonts w:ascii="Times New Roman" w:hAnsi="Times New Roman" w:cs="Times New Roman"/>
          <w:color w:val="231F20"/>
          <w:sz w:val="20"/>
          <w:szCs w:val="20"/>
        </w:rPr>
        <w:t xml:space="preserve"> </w:t>
      </w:r>
      <w:r w:rsidR="001C60E6" w:rsidRPr="00C40327">
        <w:rPr>
          <w:rFonts w:ascii="Times New Roman" w:hAnsi="Times New Roman" w:cs="Times New Roman"/>
          <w:color w:val="231F20"/>
          <w:sz w:val="20"/>
          <w:szCs w:val="20"/>
        </w:rPr>
        <w:t>evidence</w:t>
      </w:r>
      <w:r w:rsidR="005242BD" w:rsidRPr="00C40327">
        <w:rPr>
          <w:rFonts w:ascii="Times New Roman" w:hAnsi="Times New Roman" w:cs="Times New Roman"/>
          <w:color w:val="231F20"/>
          <w:sz w:val="20"/>
          <w:szCs w:val="20"/>
        </w:rPr>
        <w:t xml:space="preserve"> </w:t>
      </w:r>
      <w:r w:rsidR="001C60E6" w:rsidRPr="00C40327">
        <w:rPr>
          <w:rFonts w:ascii="Times New Roman" w:hAnsi="Times New Roman" w:cs="Times New Roman"/>
          <w:color w:val="231F20"/>
          <w:sz w:val="20"/>
          <w:szCs w:val="20"/>
        </w:rPr>
        <w:t xml:space="preserve">that the methylation status of the </w:t>
      </w:r>
      <w:r w:rsidR="005242BD" w:rsidRPr="00C40327">
        <w:rPr>
          <w:rFonts w:ascii="Times New Roman" w:hAnsi="Times New Roman" w:cs="Times New Roman"/>
          <w:i/>
          <w:color w:val="231F20"/>
          <w:sz w:val="20"/>
          <w:szCs w:val="20"/>
        </w:rPr>
        <w:t>CDH13</w:t>
      </w:r>
      <w:r w:rsidR="001C60E6" w:rsidRPr="00C40327">
        <w:rPr>
          <w:rFonts w:ascii="Times New Roman" w:hAnsi="Times New Roman" w:cs="Times New Roman"/>
          <w:color w:val="231F20"/>
          <w:sz w:val="20"/>
          <w:szCs w:val="20"/>
        </w:rPr>
        <w:t xml:space="preserve"> promoter is </w:t>
      </w:r>
      <w:r w:rsidR="002920E9">
        <w:rPr>
          <w:rFonts w:ascii="Times New Roman" w:hAnsi="Times New Roman" w:cs="Times New Roman" w:hint="eastAsia"/>
          <w:color w:val="231F20"/>
          <w:sz w:val="20"/>
          <w:szCs w:val="20"/>
        </w:rPr>
        <w:t>sig</w:t>
      </w:r>
      <w:r w:rsidR="002920E9">
        <w:rPr>
          <w:rFonts w:ascii="Times New Roman" w:hAnsi="Times New Roman" w:cs="Times New Roman"/>
          <w:color w:val="231F20"/>
          <w:sz w:val="20"/>
          <w:szCs w:val="20"/>
        </w:rPr>
        <w:t>nificantly</w:t>
      </w:r>
      <w:r w:rsidR="001C60E6" w:rsidRPr="00C40327">
        <w:rPr>
          <w:rFonts w:ascii="Times New Roman" w:hAnsi="Times New Roman" w:cs="Times New Roman"/>
          <w:color w:val="231F20"/>
          <w:sz w:val="20"/>
          <w:szCs w:val="20"/>
        </w:rPr>
        <w:t xml:space="preserve"> associated with</w:t>
      </w:r>
      <w:r w:rsidR="005242BD" w:rsidRPr="00C40327">
        <w:rPr>
          <w:rFonts w:ascii="Times New Roman" w:hAnsi="Times New Roman" w:cs="Times New Roman"/>
          <w:color w:val="231F20"/>
          <w:sz w:val="20"/>
          <w:szCs w:val="20"/>
        </w:rPr>
        <w:t xml:space="preserve"> </w:t>
      </w:r>
      <w:r w:rsidR="002410BC">
        <w:rPr>
          <w:rFonts w:ascii="Times New Roman" w:hAnsi="Times New Roman" w:cs="Times New Roman"/>
          <w:color w:val="231F20"/>
          <w:sz w:val="20"/>
          <w:szCs w:val="20"/>
        </w:rPr>
        <w:t>lung</w:t>
      </w:r>
      <w:r w:rsidR="001C60E6" w:rsidRPr="00C40327">
        <w:rPr>
          <w:rFonts w:ascii="Times New Roman" w:hAnsi="Times New Roman" w:cs="Times New Roman"/>
          <w:color w:val="231F20"/>
          <w:sz w:val="20"/>
          <w:szCs w:val="20"/>
        </w:rPr>
        <w:t xml:space="preserve"> adenocarcinoma. </w:t>
      </w:r>
      <w:r w:rsidR="00A66F85">
        <w:rPr>
          <w:rFonts w:ascii="Times New Roman" w:hAnsi="Times New Roman" w:cs="Times New Roman"/>
          <w:color w:val="231F20"/>
          <w:sz w:val="20"/>
          <w:szCs w:val="20"/>
        </w:rPr>
        <w:t>T</w:t>
      </w:r>
      <w:r w:rsidR="001C60E6" w:rsidRPr="00C40327">
        <w:rPr>
          <w:rFonts w:ascii="Times New Roman" w:hAnsi="Times New Roman" w:cs="Times New Roman"/>
          <w:color w:val="231F20"/>
          <w:sz w:val="20"/>
          <w:szCs w:val="20"/>
        </w:rPr>
        <w:t>he</w:t>
      </w:r>
      <w:r w:rsidR="005242BD" w:rsidRPr="00C40327">
        <w:rPr>
          <w:rFonts w:ascii="Times New Roman" w:hAnsi="Times New Roman" w:cs="Times New Roman"/>
          <w:color w:val="231F20"/>
          <w:sz w:val="20"/>
          <w:szCs w:val="20"/>
        </w:rPr>
        <w:t xml:space="preserve"> </w:t>
      </w:r>
      <w:r w:rsidR="00A66F85">
        <w:rPr>
          <w:rFonts w:ascii="Times New Roman" w:hAnsi="Times New Roman" w:cs="Times New Roman"/>
          <w:color w:val="231F20"/>
          <w:sz w:val="20"/>
          <w:szCs w:val="20"/>
        </w:rPr>
        <w:t xml:space="preserve">aberrant </w:t>
      </w:r>
      <w:r w:rsidR="005242BD" w:rsidRPr="00C40327">
        <w:rPr>
          <w:rFonts w:ascii="Times New Roman" w:hAnsi="Times New Roman" w:cs="Times New Roman"/>
          <w:i/>
          <w:color w:val="231F20"/>
          <w:sz w:val="20"/>
          <w:szCs w:val="20"/>
        </w:rPr>
        <w:t>CDH13</w:t>
      </w:r>
      <w:r w:rsidR="00A66F85">
        <w:rPr>
          <w:rFonts w:ascii="Times New Roman" w:hAnsi="Times New Roman" w:cs="Times New Roman"/>
          <w:color w:val="231F20"/>
          <w:sz w:val="20"/>
          <w:szCs w:val="20"/>
        </w:rPr>
        <w:t xml:space="preserve"> methylation</w:t>
      </w:r>
      <w:r w:rsidR="001C60E6" w:rsidRPr="00C40327">
        <w:rPr>
          <w:rFonts w:ascii="Times New Roman" w:hAnsi="Times New Roman" w:cs="Times New Roman"/>
          <w:color w:val="231F20"/>
          <w:sz w:val="20"/>
          <w:szCs w:val="20"/>
        </w:rPr>
        <w:t xml:space="preserve"> could be a promising diagnostic</w:t>
      </w:r>
      <w:r w:rsidR="005242BD" w:rsidRPr="00C40327">
        <w:rPr>
          <w:rFonts w:ascii="Times New Roman" w:hAnsi="Times New Roman" w:cs="Times New Roman"/>
          <w:color w:val="231F20"/>
          <w:sz w:val="20"/>
          <w:szCs w:val="20"/>
        </w:rPr>
        <w:t xml:space="preserve"> </w:t>
      </w:r>
      <w:r w:rsidR="001C60E6" w:rsidRPr="00C40327">
        <w:rPr>
          <w:rFonts w:ascii="Times New Roman" w:hAnsi="Times New Roman" w:cs="Times New Roman"/>
          <w:color w:val="231F20"/>
          <w:sz w:val="20"/>
          <w:szCs w:val="20"/>
        </w:rPr>
        <w:t xml:space="preserve">biomarker </w:t>
      </w:r>
      <w:r w:rsidR="00A66F85">
        <w:rPr>
          <w:rFonts w:ascii="Times New Roman" w:hAnsi="Times New Roman" w:cs="Times New Roman"/>
          <w:color w:val="231F20"/>
          <w:sz w:val="20"/>
          <w:szCs w:val="20"/>
        </w:rPr>
        <w:t xml:space="preserve">for </w:t>
      </w:r>
      <w:r w:rsidR="00A66F85" w:rsidRPr="00C40327">
        <w:rPr>
          <w:rFonts w:ascii="Times New Roman" w:hAnsi="Times New Roman" w:cs="Times New Roman"/>
          <w:color w:val="231F20"/>
          <w:sz w:val="20"/>
          <w:szCs w:val="20"/>
        </w:rPr>
        <w:t>non-invasive</w:t>
      </w:r>
      <w:r w:rsidR="00A66F85">
        <w:rPr>
          <w:rFonts w:ascii="Times New Roman" w:hAnsi="Times New Roman" w:cs="Times New Roman"/>
          <w:color w:val="231F20"/>
          <w:sz w:val="20"/>
          <w:szCs w:val="20"/>
        </w:rPr>
        <w:t xml:space="preserve"> lung adenocarcinoma</w:t>
      </w:r>
      <w:r w:rsidR="001C60E6" w:rsidRPr="00C40327">
        <w:rPr>
          <w:rFonts w:ascii="Times New Roman" w:hAnsi="Times New Roman" w:cs="Times New Roman"/>
          <w:color w:val="231F20"/>
          <w:sz w:val="20"/>
          <w:szCs w:val="20"/>
        </w:rPr>
        <w:t xml:space="preserve"> detection</w:t>
      </w:r>
      <w:r w:rsidR="00A66F85">
        <w:rPr>
          <w:rFonts w:ascii="Times New Roman" w:hAnsi="Times New Roman" w:cs="Times New Roman" w:hint="eastAsia"/>
          <w:color w:val="231F20"/>
          <w:sz w:val="20"/>
          <w:szCs w:val="20"/>
        </w:rPr>
        <w:t>.</w:t>
      </w:r>
    </w:p>
    <w:p w14:paraId="3992225A" w14:textId="77777777" w:rsidR="005242BD" w:rsidRPr="00C40327" w:rsidRDefault="005242BD" w:rsidP="00177961">
      <w:pPr>
        <w:pStyle w:val="Heading2"/>
        <w:rPr>
          <w:rFonts w:ascii="Times New Roman" w:hAnsi="Times New Roman" w:cs="Times New Roman"/>
          <w:b w:val="0"/>
          <w:color w:val="231F20"/>
          <w:sz w:val="20"/>
          <w:szCs w:val="20"/>
        </w:rPr>
      </w:pPr>
      <w:r w:rsidRPr="00C40327">
        <w:rPr>
          <w:rFonts w:ascii="Times New Roman" w:hAnsi="Times New Roman" w:cs="Times New Roman"/>
          <w:color w:val="231F20"/>
          <w:sz w:val="20"/>
          <w:szCs w:val="20"/>
        </w:rPr>
        <w:t>Methods</w:t>
      </w:r>
    </w:p>
    <w:p w14:paraId="363C9CAE" w14:textId="77777777" w:rsidR="00B02005" w:rsidRPr="00C40327" w:rsidRDefault="005242BD" w:rsidP="00177961">
      <w:pPr>
        <w:pStyle w:val="Heading3"/>
        <w:rPr>
          <w:rFonts w:ascii="Times New Roman" w:hAnsi="Times New Roman" w:cs="Times New Roman"/>
          <w:b/>
          <w:color w:val="231F20"/>
          <w:sz w:val="20"/>
          <w:szCs w:val="20"/>
        </w:rPr>
      </w:pPr>
      <w:r w:rsidRPr="00C40327">
        <w:rPr>
          <w:rFonts w:ascii="Times New Roman" w:hAnsi="Times New Roman" w:cs="Times New Roman"/>
          <w:b/>
          <w:color w:val="231F20"/>
          <w:sz w:val="20"/>
          <w:szCs w:val="20"/>
        </w:rPr>
        <w:t>Search strategy, selection of studies and data extraction</w:t>
      </w:r>
    </w:p>
    <w:p w14:paraId="4E538BB6" w14:textId="4BB8828B" w:rsidR="005242BD" w:rsidRPr="00C40327" w:rsidRDefault="005242BD" w:rsidP="005D739B">
      <w:pPr>
        <w:autoSpaceDE w:val="0"/>
        <w:autoSpaceDN w:val="0"/>
        <w:adjustRightInd w:val="0"/>
        <w:ind w:rightChars="40" w:right="84"/>
        <w:jc w:val="left"/>
        <w:rPr>
          <w:rFonts w:ascii="Times New Roman" w:hAnsi="Times New Roman" w:cs="Times New Roman"/>
          <w:color w:val="231F20"/>
          <w:sz w:val="20"/>
          <w:szCs w:val="20"/>
        </w:rPr>
      </w:pPr>
      <w:r w:rsidRPr="00C40327">
        <w:rPr>
          <w:rFonts w:ascii="Times New Roman" w:hAnsi="Times New Roman" w:cs="Times New Roman"/>
          <w:color w:val="231F20"/>
          <w:sz w:val="20"/>
          <w:szCs w:val="20"/>
        </w:rPr>
        <w:t>This pooled study involved searching a range of computerized databases, including PubMed, Cochrane Library, OVID Medline and Web of Science for articles published in English</w:t>
      </w:r>
      <w:r w:rsidR="00064DC6" w:rsidRPr="00C40327">
        <w:rPr>
          <w:rFonts w:ascii="Times New Roman" w:hAnsi="Times New Roman" w:cs="Times New Roman"/>
          <w:color w:val="231F20"/>
          <w:sz w:val="20"/>
          <w:szCs w:val="20"/>
        </w:rPr>
        <w:t xml:space="preserve"> </w:t>
      </w:r>
      <w:r w:rsidRPr="00C40327">
        <w:rPr>
          <w:rFonts w:ascii="Times New Roman" w:hAnsi="Times New Roman" w:cs="Times New Roman"/>
          <w:color w:val="231F20"/>
          <w:sz w:val="20"/>
          <w:szCs w:val="20"/>
        </w:rPr>
        <w:t>by December 2014. The study used a subject and text word strategy with (CDH13 OR CDHH OR P105 OR H-cadherin OR Cdht OR T-cadherin OR Tcad OR CH211-122A20.1 OR BOS_16969 OR cdhh) AND (lung or non-small) as the primary search terms. Wildcard character of star, dollar or some other truncations were applied according to the rules of the databases to allow effective article collection.</w:t>
      </w:r>
    </w:p>
    <w:p w14:paraId="7623B069" w14:textId="3F20EACF" w:rsidR="005242BD" w:rsidRPr="00C40327" w:rsidRDefault="005242BD" w:rsidP="005D739B">
      <w:pPr>
        <w:autoSpaceDE w:val="0"/>
        <w:autoSpaceDN w:val="0"/>
        <w:adjustRightInd w:val="0"/>
        <w:ind w:rightChars="40" w:right="84"/>
        <w:jc w:val="left"/>
        <w:rPr>
          <w:rFonts w:ascii="Times New Roman" w:hAnsi="Times New Roman" w:cs="Times New Roman"/>
          <w:color w:val="231F20"/>
          <w:sz w:val="20"/>
          <w:szCs w:val="20"/>
        </w:rPr>
      </w:pPr>
      <w:r w:rsidRPr="00C40327">
        <w:rPr>
          <w:rFonts w:ascii="Times New Roman" w:hAnsi="Times New Roman" w:cs="Times New Roman"/>
          <w:color w:val="231F20"/>
          <w:sz w:val="20"/>
          <w:szCs w:val="20"/>
        </w:rPr>
        <w:t>Two independent reviewers (</w:t>
      </w:r>
      <w:r w:rsidR="00CD601E" w:rsidRPr="00C40327">
        <w:rPr>
          <w:rFonts w:ascii="Times New Roman" w:hAnsi="Times New Roman" w:cs="Times New Roman"/>
          <w:color w:val="231F20"/>
          <w:sz w:val="20"/>
          <w:szCs w:val="20"/>
        </w:rPr>
        <w:t>Geng, Guo</w:t>
      </w:r>
      <w:r w:rsidRPr="00C40327">
        <w:rPr>
          <w:rFonts w:ascii="Times New Roman" w:hAnsi="Times New Roman" w:cs="Times New Roman"/>
          <w:color w:val="231F20"/>
          <w:sz w:val="20"/>
          <w:szCs w:val="20"/>
        </w:rPr>
        <w:t xml:space="preserve">) screened the titles and abstracts derived from the literature search to identify relevant studies. The following types of studies were excluded: animal </w:t>
      </w:r>
      <w:r w:rsidR="00CD601E" w:rsidRPr="00C40327">
        <w:rPr>
          <w:rFonts w:ascii="Times New Roman" w:hAnsi="Times New Roman" w:cs="Times New Roman"/>
          <w:color w:val="231F20"/>
          <w:sz w:val="20"/>
          <w:szCs w:val="20"/>
        </w:rPr>
        <w:t xml:space="preserve">and cell </w:t>
      </w:r>
      <w:r w:rsidRPr="00C40327">
        <w:rPr>
          <w:rFonts w:ascii="Times New Roman" w:hAnsi="Times New Roman" w:cs="Times New Roman"/>
          <w:color w:val="231F20"/>
          <w:sz w:val="20"/>
          <w:szCs w:val="20"/>
        </w:rPr>
        <w:t xml:space="preserve">experiments, case reports, reviews or meta-analyses and studies of non-case-control studies or studies with insufficient data or those proving inaccessible after making contact with the authors. The remaining articles were further examined to see if they met the inclusion criteria: 1) the patients had to be diagnosed with NSCLC (Ad and Sc), 2) the studies had to contain </w:t>
      </w:r>
      <w:r w:rsidR="00CD601E"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gene promoter methylation data from tissue, blood or serum, 3) the studies had to be case-control studies which included tissue-tissue, blood-blood or serum-serum in case and controls respectively. The reference sections of all </w:t>
      </w:r>
      <w:bookmarkStart w:id="21" w:name="OLE_LINK5"/>
      <w:bookmarkStart w:id="22" w:name="OLE_LINK6"/>
      <w:r w:rsidRPr="00C40327">
        <w:rPr>
          <w:rFonts w:ascii="Times New Roman" w:hAnsi="Times New Roman" w:cs="Times New Roman"/>
          <w:color w:val="231F20"/>
          <w:sz w:val="20"/>
          <w:szCs w:val="20"/>
        </w:rPr>
        <w:t xml:space="preserve">retrieved </w:t>
      </w:r>
      <w:bookmarkEnd w:id="21"/>
      <w:bookmarkEnd w:id="22"/>
      <w:r w:rsidRPr="00C40327">
        <w:rPr>
          <w:rFonts w:ascii="Times New Roman" w:hAnsi="Times New Roman" w:cs="Times New Roman"/>
          <w:color w:val="231F20"/>
          <w:sz w:val="20"/>
          <w:szCs w:val="20"/>
        </w:rPr>
        <w:t>articles were searched to identify further relevant articles. Potentially relevant papers were obtained and the full text articles were screened for inclusion by two independent reviewers (</w:t>
      </w:r>
      <w:r w:rsidR="00CD601E" w:rsidRPr="00C40327">
        <w:rPr>
          <w:rFonts w:ascii="Times New Roman" w:hAnsi="Times New Roman" w:cs="Times New Roman"/>
          <w:color w:val="231F20"/>
          <w:sz w:val="20"/>
          <w:szCs w:val="20"/>
        </w:rPr>
        <w:t>Geng, Guo</w:t>
      </w:r>
      <w:r w:rsidRPr="00C40327">
        <w:rPr>
          <w:rFonts w:ascii="Times New Roman" w:hAnsi="Times New Roman" w:cs="Times New Roman"/>
          <w:color w:val="231F20"/>
          <w:sz w:val="20"/>
          <w:szCs w:val="20"/>
        </w:rPr>
        <w:t xml:space="preserve">). Disagreements were resolved by discussion with </w:t>
      </w:r>
      <w:r w:rsidR="00537042" w:rsidRPr="00C40327">
        <w:rPr>
          <w:rFonts w:ascii="Times New Roman" w:hAnsi="Times New Roman" w:cs="Times New Roman"/>
          <w:color w:val="231F20"/>
          <w:sz w:val="20"/>
          <w:szCs w:val="20"/>
        </w:rPr>
        <w:t>LXT, SDC, and LJ.</w:t>
      </w:r>
      <w:r w:rsidRPr="00C40327">
        <w:rPr>
          <w:rFonts w:ascii="Times New Roman" w:hAnsi="Times New Roman" w:cs="Times New Roman"/>
          <w:color w:val="231F20"/>
          <w:sz w:val="20"/>
          <w:szCs w:val="20"/>
        </w:rPr>
        <w:t xml:space="preserve"> Included studies were summarized in data extraction forms. Authors were contacted when relevant data were </w:t>
      </w:r>
      <w:r w:rsidRPr="00C40327">
        <w:rPr>
          <w:rFonts w:ascii="Times New Roman" w:hAnsi="Times New Roman" w:cs="Times New Roman"/>
          <w:color w:val="231F20"/>
          <w:sz w:val="20"/>
          <w:szCs w:val="20"/>
        </w:rPr>
        <w:lastRenderedPageBreak/>
        <w:t xml:space="preserve">missing. The name of the first author, year of publication, sample size, age (mean or median), gender proportion (male/female, M2F), the proportion of TNM stage I samples (proportion of early stage of NSCLC samples), </w:t>
      </w:r>
      <w:r w:rsidR="00537042" w:rsidRPr="00C40327">
        <w:rPr>
          <w:rFonts w:ascii="Times New Roman" w:hAnsi="Times New Roman" w:cs="Times New Roman"/>
          <w:color w:val="231F20"/>
          <w:sz w:val="20"/>
          <w:szCs w:val="20"/>
        </w:rPr>
        <w:t xml:space="preserve">the percentage of adenocarcinoma (Ad%), </w:t>
      </w:r>
      <w:r w:rsidRPr="00C40327">
        <w:rPr>
          <w:rFonts w:ascii="Times New Roman" w:hAnsi="Times New Roman" w:cs="Times New Roman"/>
          <w:color w:val="231F20"/>
          <w:sz w:val="20"/>
          <w:szCs w:val="20"/>
        </w:rPr>
        <w:t xml:space="preserve">publication aim (for diagnosis or not), analyzing multiple genes or not (one or more genes detected simultaneously in studies design), control type (autogenous or heterogeneous counterpart) and methylation status of the </w:t>
      </w:r>
      <w:r w:rsidR="00CD601E"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promoter in human NSCLC and normal or control tissues were extracted.</w:t>
      </w:r>
    </w:p>
    <w:p w14:paraId="5233B08B" w14:textId="77777777" w:rsidR="00CD601E" w:rsidRPr="00C40327" w:rsidRDefault="00CD601E" w:rsidP="00177961">
      <w:pPr>
        <w:pStyle w:val="Heading3"/>
        <w:rPr>
          <w:rFonts w:ascii="Times New Roman" w:hAnsi="Times New Roman" w:cs="Times New Roman"/>
          <w:b/>
          <w:color w:val="231F20"/>
          <w:sz w:val="20"/>
          <w:szCs w:val="20"/>
        </w:rPr>
      </w:pPr>
      <w:r w:rsidRPr="00C40327">
        <w:rPr>
          <w:rFonts w:ascii="Times New Roman" w:hAnsi="Times New Roman" w:cs="Times New Roman"/>
          <w:b/>
          <w:color w:val="231F20"/>
          <w:sz w:val="20"/>
          <w:szCs w:val="20"/>
        </w:rPr>
        <w:t>Meta-analysis and SROC analysis</w:t>
      </w:r>
    </w:p>
    <w:p w14:paraId="24089CD7" w14:textId="680A4410" w:rsidR="00CD601E" w:rsidRPr="00C40327" w:rsidRDefault="00CD601E" w:rsidP="008A1C77">
      <w:pPr>
        <w:autoSpaceDE w:val="0"/>
        <w:autoSpaceDN w:val="0"/>
        <w:adjustRightInd w:val="0"/>
        <w:ind w:rightChars="40" w:right="84"/>
        <w:jc w:val="left"/>
        <w:rPr>
          <w:rFonts w:ascii="Times New Roman" w:hAnsi="Times New Roman" w:cs="Times New Roman"/>
          <w:color w:val="231F20"/>
          <w:sz w:val="20"/>
          <w:szCs w:val="20"/>
        </w:rPr>
      </w:pPr>
      <w:r w:rsidRPr="00C40327">
        <w:rPr>
          <w:rFonts w:ascii="Times New Roman" w:hAnsi="Times New Roman" w:cs="Times New Roman"/>
          <w:color w:val="231F20"/>
          <w:sz w:val="20"/>
          <w:szCs w:val="20"/>
        </w:rPr>
        <w:t xml:space="preserve">Data were analyzed and visualized mainly using R Software (R version </w:t>
      </w:r>
      <w:r w:rsidR="00A01781" w:rsidRPr="00C40327">
        <w:rPr>
          <w:rFonts w:ascii="Times New Roman" w:hAnsi="Times New Roman" w:cs="Times New Roman"/>
          <w:color w:val="231F20"/>
          <w:sz w:val="20"/>
          <w:szCs w:val="20"/>
        </w:rPr>
        <w:t>3.</w:t>
      </w:r>
      <w:r w:rsidR="000667AD" w:rsidRPr="00C40327">
        <w:rPr>
          <w:rFonts w:ascii="Times New Roman" w:hAnsi="Times New Roman" w:cs="Times New Roman"/>
          <w:color w:val="231F20"/>
          <w:sz w:val="20"/>
          <w:szCs w:val="20"/>
        </w:rPr>
        <w:t>1.0</w:t>
      </w:r>
      <w:r w:rsidRPr="00C40327">
        <w:rPr>
          <w:rFonts w:ascii="Times New Roman" w:hAnsi="Times New Roman" w:cs="Times New Roman"/>
          <w:color w:val="231F20"/>
          <w:sz w:val="20"/>
          <w:szCs w:val="20"/>
        </w:rPr>
        <w:t>) including meta, metefor and mada packages. The strength of association was expressed as pooled odds ratio (OR) with corresponding 95% confidence intervals (95% CI). Data were extracted from the original studies and recalculated if necessary. Heterogeneity was tested using the I</w:t>
      </w:r>
      <w:r w:rsidRPr="00C40327">
        <w:rPr>
          <w:rFonts w:ascii="Times New Roman" w:hAnsi="Times New Roman" w:cs="Times New Roman"/>
          <w:color w:val="231F20"/>
          <w:sz w:val="20"/>
          <w:szCs w:val="20"/>
          <w:vertAlign w:val="superscript"/>
        </w:rPr>
        <w:t>2</w:t>
      </w:r>
      <w:r w:rsidRPr="00C40327">
        <w:rPr>
          <w:rFonts w:ascii="Times New Roman" w:hAnsi="Times New Roman" w:cs="Times New Roman"/>
          <w:color w:val="231F20"/>
          <w:sz w:val="20"/>
          <w:szCs w:val="20"/>
        </w:rPr>
        <w:t xml:space="preserve"> statistic with values over 50% and Chi-squared test with P ≤ 0.1 indicating strong heterogeneity between the studies</w:t>
      </w:r>
      <w:r w:rsidR="008A1C77" w:rsidRPr="00C40327">
        <w:rPr>
          <w:rFonts w:ascii="Times New Roman" w:hAnsi="Times New Roman" w:cs="Times New Roman"/>
          <w:color w:val="231F20"/>
          <w:sz w:val="20"/>
          <w:szCs w:val="20"/>
        </w:rPr>
        <w:t xml:space="preserve"> </w:t>
      </w:r>
      <w:r w:rsidR="008A1C77" w:rsidRPr="00C40327">
        <w:rPr>
          <w:rFonts w:ascii="Times New Roman" w:hAnsi="Times New Roman" w:cs="Times New Roman"/>
          <w:color w:val="231F20"/>
          <w:sz w:val="20"/>
          <w:szCs w:val="20"/>
        </w:rPr>
        <w:fldChar w:fldCharType="begin">
          <w:fldData xml:space="preserve">PEVuZE5vdGU+PENpdGU+PEF1dGhvcj5HdW88L0F1dGhvcj48WWVhcj4yMDE0PC9ZZWFyPjxSZWNO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=
</w:fldData>
        </w:fldChar>
      </w:r>
      <w:r w:rsidR="003D0959" w:rsidRPr="00C40327">
        <w:rPr>
          <w:rFonts w:ascii="Times New Roman" w:hAnsi="Times New Roman" w:cs="Times New Roman"/>
          <w:color w:val="231F20"/>
          <w:sz w:val="20"/>
          <w:szCs w:val="20"/>
        </w:rPr>
        <w:instrText xml:space="preserve"> ADDIN EN.CITE </w:instrText>
      </w:r>
      <w:r w:rsidR="003D0959" w:rsidRPr="00C40327">
        <w:rPr>
          <w:rFonts w:ascii="Times New Roman" w:hAnsi="Times New Roman" w:cs="Times New Roman"/>
          <w:color w:val="231F20"/>
          <w:sz w:val="20"/>
          <w:szCs w:val="20"/>
        </w:rPr>
        <w:fldChar w:fldCharType="begin">
          <w:fldData xml:space="preserve">PEVuZE5vdGU+PENpdGU+PEF1dGhvcj5HdW88L0F1dGhvcj48WWVhcj4yMDE0PC9ZZWFyPjxSZWNO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=
</w:fldData>
        </w:fldChar>
      </w:r>
      <w:r w:rsidR="003D0959" w:rsidRPr="00C40327">
        <w:rPr>
          <w:rFonts w:ascii="Times New Roman" w:hAnsi="Times New Roman" w:cs="Times New Roman"/>
          <w:color w:val="231F20"/>
          <w:sz w:val="20"/>
          <w:szCs w:val="20"/>
        </w:rPr>
        <w:instrText xml:space="preserve"> ADDIN EN.CITE.DATA </w:instrText>
      </w:r>
      <w:r w:rsidR="003D0959" w:rsidRPr="00C40327">
        <w:rPr>
          <w:rFonts w:ascii="Times New Roman" w:hAnsi="Times New Roman" w:cs="Times New Roman"/>
          <w:color w:val="231F20"/>
          <w:sz w:val="20"/>
          <w:szCs w:val="20"/>
        </w:rPr>
      </w:r>
      <w:r w:rsidR="003D0959" w:rsidRPr="00C40327">
        <w:rPr>
          <w:rFonts w:ascii="Times New Roman" w:hAnsi="Times New Roman" w:cs="Times New Roman"/>
          <w:color w:val="231F20"/>
          <w:sz w:val="20"/>
          <w:szCs w:val="20"/>
        </w:rPr>
        <w:fldChar w:fldCharType="end"/>
      </w:r>
      <w:r w:rsidR="008A1C77" w:rsidRPr="00C40327">
        <w:rPr>
          <w:rFonts w:ascii="Times New Roman" w:hAnsi="Times New Roman" w:cs="Times New Roman"/>
          <w:color w:val="231F20"/>
          <w:sz w:val="20"/>
          <w:szCs w:val="20"/>
        </w:rPr>
      </w:r>
      <w:r w:rsidR="008A1C77" w:rsidRPr="00C40327">
        <w:rPr>
          <w:rFonts w:ascii="Times New Roman" w:hAnsi="Times New Roman" w:cs="Times New Roman"/>
          <w:color w:val="231F20"/>
          <w:sz w:val="20"/>
          <w:szCs w:val="20"/>
        </w:rPr>
        <w:fldChar w:fldCharType="separate"/>
      </w:r>
      <w:r w:rsidR="003D0959" w:rsidRPr="00C40327">
        <w:rPr>
          <w:rFonts w:ascii="Times New Roman" w:hAnsi="Times New Roman" w:cs="Times New Roman"/>
          <w:noProof/>
          <w:color w:val="231F20"/>
          <w:sz w:val="20"/>
          <w:szCs w:val="20"/>
        </w:rPr>
        <w:t>[</w:t>
      </w:r>
      <w:hyperlink w:anchor="_ENREF_35" w:tooltip="Guo, 2014 #83" w:history="1">
        <w:r w:rsidR="003D0959" w:rsidRPr="00C40327">
          <w:rPr>
            <w:rFonts w:ascii="Times New Roman" w:hAnsi="Times New Roman" w:cs="Times New Roman"/>
            <w:noProof/>
            <w:color w:val="231F20"/>
            <w:sz w:val="20"/>
            <w:szCs w:val="20"/>
          </w:rPr>
          <w:t>35</w:t>
        </w:r>
      </w:hyperlink>
      <w:r w:rsidR="003D0959" w:rsidRPr="00C40327">
        <w:rPr>
          <w:rFonts w:ascii="Times New Roman" w:hAnsi="Times New Roman" w:cs="Times New Roman"/>
          <w:noProof/>
          <w:color w:val="231F20"/>
          <w:sz w:val="20"/>
          <w:szCs w:val="20"/>
        </w:rPr>
        <w:t>]</w:t>
      </w:r>
      <w:r w:rsidR="008A1C77"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Tau-squared (τ</w:t>
      </w:r>
      <w:r w:rsidRPr="00C40327">
        <w:rPr>
          <w:rFonts w:ascii="Times New Roman" w:hAnsi="Times New Roman" w:cs="Times New Roman"/>
          <w:color w:val="231F20"/>
          <w:sz w:val="20"/>
          <w:szCs w:val="20"/>
          <w:vertAlign w:val="superscript"/>
        </w:rPr>
        <w:t>2</w:t>
      </w:r>
      <w:r w:rsidRPr="00C40327">
        <w:rPr>
          <w:rFonts w:ascii="Times New Roman" w:hAnsi="Times New Roman" w:cs="Times New Roman"/>
          <w:color w:val="231F20"/>
          <w:sz w:val="20"/>
          <w:szCs w:val="20"/>
        </w:rPr>
        <w:t>) was used to determine how much heterogeneity was explained by subgroup differences. The data were pooled using the DerSimonian and Laird random effects model (I</w:t>
      </w:r>
      <w:r w:rsidRPr="00C40327">
        <w:rPr>
          <w:rFonts w:ascii="Times New Roman" w:hAnsi="Times New Roman" w:cs="Times New Roman"/>
          <w:color w:val="231F20"/>
          <w:sz w:val="20"/>
          <w:szCs w:val="20"/>
          <w:vertAlign w:val="superscript"/>
        </w:rPr>
        <w:t>2</w:t>
      </w:r>
      <w:r w:rsidRPr="00C40327">
        <w:rPr>
          <w:rFonts w:ascii="Times New Roman" w:hAnsi="Times New Roman" w:cs="Times New Roman"/>
          <w:color w:val="231F20"/>
          <w:sz w:val="20"/>
          <w:szCs w:val="20"/>
        </w:rPr>
        <w:t xml:space="preserve"> &gt; 50%, P ≤ 0.1) or fixed effects model (I</w:t>
      </w:r>
      <w:r w:rsidRPr="00C40327">
        <w:rPr>
          <w:rFonts w:ascii="Times New Roman" w:hAnsi="Times New Roman" w:cs="Times New Roman"/>
          <w:color w:val="231F20"/>
          <w:sz w:val="20"/>
          <w:szCs w:val="20"/>
          <w:vertAlign w:val="superscript"/>
        </w:rPr>
        <w:t>2</w:t>
      </w:r>
      <w:r w:rsidRPr="00C40327">
        <w:rPr>
          <w:rFonts w:ascii="Times New Roman" w:hAnsi="Times New Roman" w:cs="Times New Roman"/>
          <w:color w:val="231F20"/>
          <w:sz w:val="20"/>
          <w:szCs w:val="20"/>
        </w:rPr>
        <w:t xml:space="preserve"> &lt; 50%) according to heterogeneity statistic I</w:t>
      </w:r>
      <w:r w:rsidRPr="00C40327">
        <w:rPr>
          <w:rFonts w:ascii="Times New Roman" w:hAnsi="Times New Roman" w:cs="Times New Roman"/>
          <w:color w:val="231F20"/>
          <w:sz w:val="20"/>
          <w:szCs w:val="20"/>
          <w:vertAlign w:val="superscript"/>
        </w:rPr>
        <w:t>2</w:t>
      </w:r>
      <w:r w:rsidR="008A1C77" w:rsidRPr="00C40327">
        <w:rPr>
          <w:rFonts w:ascii="Times New Roman" w:hAnsi="Times New Roman" w:cs="Times New Roman"/>
          <w:color w:val="231F20"/>
          <w:sz w:val="20"/>
          <w:szCs w:val="20"/>
          <w:vertAlign w:val="superscript"/>
        </w:rPr>
        <w:t xml:space="preserve"> </w:t>
      </w:r>
      <w:r w:rsidR="008A1C77" w:rsidRPr="00C40327">
        <w:rPr>
          <w:rFonts w:ascii="Times New Roman" w:hAnsi="Times New Roman" w:cs="Times New Roman"/>
          <w:color w:val="231F20"/>
          <w:sz w:val="20"/>
          <w:szCs w:val="20"/>
        </w:rPr>
        <w:fldChar w:fldCharType="begin"/>
      </w:r>
      <w:r w:rsidR="003D0959" w:rsidRPr="00C40327">
        <w:rPr>
          <w:rFonts w:ascii="Times New Roman" w:hAnsi="Times New Roman" w:cs="Times New Roman"/>
          <w:color w:val="231F20"/>
          <w:sz w:val="20"/>
          <w:szCs w:val="20"/>
        </w:rPr>
        <w:instrText xml:space="preserve"> ADDIN EN.CITE &lt;EndNote&gt;&lt;Cite&gt;&lt;Author&gt;DerSimonian&lt;/Author&gt;&lt;Year&gt;1986&lt;/Year&gt;&lt;RecNum&gt;825&lt;/RecNum&gt;&lt;DisplayText&gt;[36]&lt;/DisplayText&gt;&lt;record&gt;&lt;rec-number&gt;825&lt;/rec-number&gt;&lt;foreign-keys&gt;&lt;key app="EN" db-id="99wxddz0mzf201edrptppws3pz5wwpe0s2rd"&gt;825&lt;/key&gt;&lt;/foreign-keys&gt;&lt;ref-type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(Linking)&lt;/isbn&gt;&lt;accession-num&gt;3802833&lt;/accession-num&gt;&lt;urls&gt;&lt;related-urls&gt;&lt;url&gt;http://www.ncbi.nlm.nih.gov/pubmed/3802833&lt;/url&gt;&lt;/related-urls&gt;&lt;/urls&gt;&lt;/record&gt;&lt;/Cite&gt;&lt;/EndNote&gt;</w:instrText>
      </w:r>
      <w:r w:rsidR="008A1C77" w:rsidRPr="00C40327">
        <w:rPr>
          <w:rFonts w:ascii="Times New Roman" w:hAnsi="Times New Roman" w:cs="Times New Roman"/>
          <w:color w:val="231F20"/>
          <w:sz w:val="20"/>
          <w:szCs w:val="20"/>
        </w:rPr>
        <w:fldChar w:fldCharType="separate"/>
      </w:r>
      <w:r w:rsidR="003D0959" w:rsidRPr="00C40327">
        <w:rPr>
          <w:rFonts w:ascii="Times New Roman" w:hAnsi="Times New Roman" w:cs="Times New Roman"/>
          <w:noProof/>
          <w:color w:val="231F20"/>
          <w:sz w:val="20"/>
          <w:szCs w:val="20"/>
        </w:rPr>
        <w:t>[</w:t>
      </w:r>
      <w:hyperlink w:anchor="_ENREF_36" w:tooltip="DerSimonian, 1986 #825" w:history="1">
        <w:r w:rsidR="003D0959" w:rsidRPr="00C40327">
          <w:rPr>
            <w:rFonts w:ascii="Times New Roman" w:hAnsi="Times New Roman" w:cs="Times New Roman"/>
            <w:noProof/>
            <w:color w:val="231F20"/>
            <w:sz w:val="20"/>
            <w:szCs w:val="20"/>
          </w:rPr>
          <w:t>36</w:t>
        </w:r>
      </w:hyperlink>
      <w:r w:rsidR="003D0959" w:rsidRPr="00C40327">
        <w:rPr>
          <w:rFonts w:ascii="Times New Roman" w:hAnsi="Times New Roman" w:cs="Times New Roman"/>
          <w:noProof/>
          <w:color w:val="231F20"/>
          <w:sz w:val="20"/>
          <w:szCs w:val="20"/>
        </w:rPr>
        <w:t>]</w:t>
      </w:r>
      <w:r w:rsidR="008A1C77" w:rsidRPr="00C40327">
        <w:rPr>
          <w:rFonts w:ascii="Times New Roman" w:hAnsi="Times New Roman" w:cs="Times New Roman"/>
          <w:color w:val="231F20"/>
          <w:sz w:val="20"/>
          <w:szCs w:val="20"/>
        </w:rPr>
        <w:fldChar w:fldCharType="end"/>
      </w:r>
      <w:r w:rsidR="008A1C77" w:rsidRPr="00C40327">
        <w:rPr>
          <w:rFonts w:ascii="Times New Roman" w:hAnsi="Times New Roman" w:cs="Times New Roman"/>
          <w:color w:val="231F20"/>
          <w:sz w:val="20"/>
          <w:szCs w:val="20"/>
        </w:rPr>
        <w:t>.</w:t>
      </w:r>
      <w:r w:rsidRPr="00C40327">
        <w:rPr>
          <w:rFonts w:ascii="Times New Roman" w:hAnsi="Times New Roman" w:cs="Times New Roman"/>
          <w:color w:val="231F20"/>
          <w:sz w:val="20"/>
          <w:szCs w:val="20"/>
        </w:rPr>
        <w:t xml:space="preserve"> A two-sided P ≤ 0.05 was considered significant without special annotation. </w:t>
      </w:r>
      <w:r w:rsidR="008A1C77" w:rsidRPr="00C40327">
        <w:rPr>
          <w:rFonts w:ascii="Times New Roman" w:hAnsi="Times New Roman" w:cs="Times New Roman"/>
          <w:color w:val="231F20"/>
          <w:sz w:val="20"/>
          <w:szCs w:val="20"/>
        </w:rPr>
        <w:t>With a lack of heterogeneity among included studies, the pooled odds ratio estimates were calculated us</w:t>
      </w:r>
      <w:r w:rsidR="000667AD" w:rsidRPr="00C40327">
        <w:rPr>
          <w:rFonts w:ascii="Times New Roman" w:hAnsi="Times New Roman" w:cs="Times New Roman"/>
          <w:color w:val="231F20"/>
          <w:sz w:val="20"/>
          <w:szCs w:val="20"/>
        </w:rPr>
        <w:t xml:space="preserve">ing the fixed-effects model </w:t>
      </w:r>
      <w:r w:rsidR="000667AD" w:rsidRPr="00C40327">
        <w:rPr>
          <w:rFonts w:ascii="Times New Roman" w:hAnsi="Times New Roman" w:cs="Times New Roman"/>
          <w:color w:val="231F20"/>
          <w:sz w:val="20"/>
          <w:szCs w:val="20"/>
        </w:rPr>
        <w:fldChar w:fldCharType="begin"/>
      </w:r>
      <w:r w:rsidR="003D0959" w:rsidRPr="00C40327">
        <w:rPr>
          <w:rFonts w:ascii="Times New Roman" w:hAnsi="Times New Roman" w:cs="Times New Roman"/>
          <w:color w:val="231F20"/>
          <w:sz w:val="20"/>
          <w:szCs w:val="20"/>
        </w:rPr>
        <w:instrText xml:space="preserve"> ADDIN EN.CITE &lt;EndNote&gt;&lt;Cite&gt;&lt;Author&gt;Mantel&lt;/Author&gt;&lt;Year&gt;1959&lt;/Year&gt;&lt;RecNum&gt;826&lt;/RecNum&gt;&lt;DisplayText&gt;[37]&lt;/DisplayText&gt;&lt;record&gt;&lt;rec-number&gt;826&lt;/rec-number&gt;&lt;foreign-keys&gt;&lt;key app="EN" db-id="99wxddz0mzf201edrptppws3pz5wwpe0s2rd"&gt;826&lt;/key&gt;&lt;/foreign-keys&gt;&lt;ref-type name="Journal Article"&gt;17&lt;/ref-type&gt;&lt;contributors&gt;&lt;authors&gt;&lt;author&gt;Mantel, N.&lt;/author&gt;&lt;author&gt;Haenszel, W.&lt;/author&gt;&lt;/authors&gt;&lt;/contributors&gt;&lt;titles&gt;&lt;title&gt;Statistical aspects of the analysis of data from retrospective studies of disease&lt;/title&gt;&lt;secondary-title&gt;J Natl Cancer Inst&lt;/secondary-title&gt;&lt;alt-title&gt;Journal of the National Cancer Institute&lt;/alt-title&gt;&lt;/titles&gt;&lt;periodical&gt;&lt;full-title&gt;J Natl Cancer Inst&lt;/full-title&gt;&lt;abbr-1&gt;Journal of the National Cancer Institute&lt;/abbr-1&gt;&lt;/periodical&gt;&lt;alt-periodical&gt;&lt;full-title&gt;J Natl Cancer Inst&lt;/full-title&gt;&lt;abbr-1&gt;Journal of the National Cancer Institute&lt;/abbr-1&gt;&lt;/alt-periodical&gt;&lt;pages&gt;719-48&lt;/pages&gt;&lt;volume&gt;22&lt;/volume&gt;&lt;number&gt;4&lt;/number&gt;&lt;edition&gt;1959/04/01&lt;/edition&gt;&lt;keywords&gt;&lt;keyword&gt;*Statistics as Topic&lt;/keyword&gt;&lt;/keywords&gt;&lt;dates&gt;&lt;year&gt;1959&lt;/year&gt;&lt;pub-dates&gt;&lt;date&gt;Apr&lt;/date&gt;&lt;/pub-dates&gt;&lt;/dates&gt;&lt;isbn&gt;0027-8874 (Print)&amp;#xD;0027-8874&lt;/isbn&gt;&lt;accession-num&gt;13655060&lt;/accession-num&gt;&lt;urls&gt;&lt;/urls&gt;&lt;remote-database-provider&gt;Nlm&lt;/remote-database-provider&gt;&lt;language&gt;eng&lt;/language&gt;&lt;/record&gt;&lt;/Cite&gt;&lt;/EndNote&gt;</w:instrText>
      </w:r>
      <w:r w:rsidR="000667AD" w:rsidRPr="00C40327">
        <w:rPr>
          <w:rFonts w:ascii="Times New Roman" w:hAnsi="Times New Roman" w:cs="Times New Roman"/>
          <w:color w:val="231F20"/>
          <w:sz w:val="20"/>
          <w:szCs w:val="20"/>
        </w:rPr>
        <w:fldChar w:fldCharType="separate"/>
      </w:r>
      <w:r w:rsidR="003D0959" w:rsidRPr="00C40327">
        <w:rPr>
          <w:rFonts w:ascii="Times New Roman" w:hAnsi="Times New Roman" w:cs="Times New Roman"/>
          <w:noProof/>
          <w:color w:val="231F20"/>
          <w:sz w:val="20"/>
          <w:szCs w:val="20"/>
        </w:rPr>
        <w:t>[</w:t>
      </w:r>
      <w:hyperlink w:anchor="_ENREF_37" w:tooltip="Mantel, 1959 #826" w:history="1">
        <w:r w:rsidR="003D0959" w:rsidRPr="00C40327">
          <w:rPr>
            <w:rFonts w:ascii="Times New Roman" w:hAnsi="Times New Roman" w:cs="Times New Roman"/>
            <w:noProof/>
            <w:color w:val="231F20"/>
            <w:sz w:val="20"/>
            <w:szCs w:val="20"/>
          </w:rPr>
          <w:t>37</w:t>
        </w:r>
      </w:hyperlink>
      <w:r w:rsidR="003D0959" w:rsidRPr="00C40327">
        <w:rPr>
          <w:rFonts w:ascii="Times New Roman" w:hAnsi="Times New Roman" w:cs="Times New Roman"/>
          <w:noProof/>
          <w:color w:val="231F20"/>
          <w:sz w:val="20"/>
          <w:szCs w:val="20"/>
        </w:rPr>
        <w:t>]</w:t>
      </w:r>
      <w:r w:rsidR="000667AD" w:rsidRPr="00C40327">
        <w:rPr>
          <w:rFonts w:ascii="Times New Roman" w:hAnsi="Times New Roman" w:cs="Times New Roman"/>
          <w:color w:val="231F20"/>
          <w:sz w:val="20"/>
          <w:szCs w:val="20"/>
        </w:rPr>
        <w:fldChar w:fldCharType="end"/>
      </w:r>
      <w:r w:rsidR="008A1C77" w:rsidRPr="00C40327">
        <w:rPr>
          <w:rFonts w:ascii="Times New Roman" w:hAnsi="Times New Roman" w:cs="Times New Roman"/>
          <w:color w:val="231F20"/>
          <w:sz w:val="20"/>
          <w:szCs w:val="20"/>
        </w:rPr>
        <w:t>. Otherwise, the random-effects model</w:t>
      </w:r>
      <w:r w:rsidR="000667AD" w:rsidRPr="00C40327">
        <w:rPr>
          <w:rFonts w:ascii="Times New Roman" w:hAnsi="Times New Roman" w:cs="Times New Roman"/>
          <w:color w:val="231F20"/>
          <w:sz w:val="20"/>
          <w:szCs w:val="20"/>
        </w:rPr>
        <w:t xml:space="preserve"> </w:t>
      </w:r>
      <w:r w:rsidR="008A1C77" w:rsidRPr="00C40327">
        <w:rPr>
          <w:rFonts w:ascii="Times New Roman" w:hAnsi="Times New Roman" w:cs="Times New Roman"/>
          <w:color w:val="231F20"/>
          <w:sz w:val="20"/>
          <w:szCs w:val="20"/>
        </w:rPr>
        <w:t xml:space="preserve">was </w:t>
      </w:r>
      <w:r w:rsidR="000667AD" w:rsidRPr="00C40327">
        <w:rPr>
          <w:rFonts w:ascii="Times New Roman" w:hAnsi="Times New Roman" w:cs="Times New Roman"/>
          <w:color w:val="231F20"/>
          <w:sz w:val="20"/>
          <w:szCs w:val="20"/>
        </w:rPr>
        <w:t xml:space="preserve">used </w:t>
      </w:r>
      <w:r w:rsidR="000667AD" w:rsidRPr="00C40327">
        <w:rPr>
          <w:rFonts w:ascii="Times New Roman" w:hAnsi="Times New Roman" w:cs="Times New Roman"/>
          <w:color w:val="231F20"/>
          <w:sz w:val="20"/>
          <w:szCs w:val="20"/>
        </w:rPr>
        <w:fldChar w:fldCharType="begin">
          <w:fldData xml:space="preserve">PEVuZE5vdGU+PENpdGU+PEF1dGhvcj5IdWl6ZW5nYTwvQXV0aG9yPjxZZWFyPjIwMTE8L1llYXI+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</w:fldData>
        </w:fldChar>
      </w:r>
      <w:r w:rsidR="003D0959" w:rsidRPr="00C40327">
        <w:rPr>
          <w:rFonts w:ascii="Times New Roman" w:hAnsi="Times New Roman" w:cs="Times New Roman"/>
          <w:color w:val="231F20"/>
          <w:sz w:val="20"/>
          <w:szCs w:val="20"/>
        </w:rPr>
        <w:instrText xml:space="preserve"> ADDIN EN.CITE </w:instrText>
      </w:r>
      <w:r w:rsidR="003D0959" w:rsidRPr="00C40327">
        <w:rPr>
          <w:rFonts w:ascii="Times New Roman" w:hAnsi="Times New Roman" w:cs="Times New Roman"/>
          <w:color w:val="231F20"/>
          <w:sz w:val="20"/>
          <w:szCs w:val="20"/>
        </w:rPr>
        <w:fldChar w:fldCharType="begin">
          <w:fldData xml:space="preserve">PEVuZE5vdGU+PENpdGU+PEF1dGhvcj5IdWl6ZW5nYTwvQXV0aG9yPjxZZWFyPjIwMTE8L1llYXI+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</w:fldData>
        </w:fldChar>
      </w:r>
      <w:r w:rsidR="003D0959" w:rsidRPr="00C40327">
        <w:rPr>
          <w:rFonts w:ascii="Times New Roman" w:hAnsi="Times New Roman" w:cs="Times New Roman"/>
          <w:color w:val="231F20"/>
          <w:sz w:val="20"/>
          <w:szCs w:val="20"/>
        </w:rPr>
        <w:instrText xml:space="preserve"> ADDIN EN.CITE.DATA </w:instrText>
      </w:r>
      <w:r w:rsidR="003D0959" w:rsidRPr="00C40327">
        <w:rPr>
          <w:rFonts w:ascii="Times New Roman" w:hAnsi="Times New Roman" w:cs="Times New Roman"/>
          <w:color w:val="231F20"/>
          <w:sz w:val="20"/>
          <w:szCs w:val="20"/>
        </w:rPr>
      </w:r>
      <w:r w:rsidR="003D0959" w:rsidRPr="00C40327">
        <w:rPr>
          <w:rFonts w:ascii="Times New Roman" w:hAnsi="Times New Roman" w:cs="Times New Roman"/>
          <w:color w:val="231F20"/>
          <w:sz w:val="20"/>
          <w:szCs w:val="20"/>
        </w:rPr>
        <w:fldChar w:fldCharType="end"/>
      </w:r>
      <w:r w:rsidR="000667AD" w:rsidRPr="00C40327">
        <w:rPr>
          <w:rFonts w:ascii="Times New Roman" w:hAnsi="Times New Roman" w:cs="Times New Roman"/>
          <w:color w:val="231F20"/>
          <w:sz w:val="20"/>
          <w:szCs w:val="20"/>
        </w:rPr>
      </w:r>
      <w:r w:rsidR="000667AD" w:rsidRPr="00C40327">
        <w:rPr>
          <w:rFonts w:ascii="Times New Roman" w:hAnsi="Times New Roman" w:cs="Times New Roman"/>
          <w:color w:val="231F20"/>
          <w:sz w:val="20"/>
          <w:szCs w:val="20"/>
        </w:rPr>
        <w:fldChar w:fldCharType="separate"/>
      </w:r>
      <w:r w:rsidR="003D0959" w:rsidRPr="00C40327">
        <w:rPr>
          <w:rFonts w:ascii="Times New Roman" w:hAnsi="Times New Roman" w:cs="Times New Roman"/>
          <w:noProof/>
          <w:color w:val="231F20"/>
          <w:sz w:val="20"/>
          <w:szCs w:val="20"/>
        </w:rPr>
        <w:t>[</w:t>
      </w:r>
      <w:hyperlink w:anchor="_ENREF_38" w:tooltip="Huizenga, 2011 #824" w:history="1">
        <w:r w:rsidR="003D0959" w:rsidRPr="00C40327">
          <w:rPr>
            <w:rFonts w:ascii="Times New Roman" w:hAnsi="Times New Roman" w:cs="Times New Roman"/>
            <w:noProof/>
            <w:color w:val="231F20"/>
            <w:sz w:val="20"/>
            <w:szCs w:val="20"/>
          </w:rPr>
          <w:t>38</w:t>
        </w:r>
      </w:hyperlink>
      <w:r w:rsidR="003D0959" w:rsidRPr="00C40327">
        <w:rPr>
          <w:rFonts w:ascii="Times New Roman" w:hAnsi="Times New Roman" w:cs="Times New Roman"/>
          <w:noProof/>
          <w:color w:val="231F20"/>
          <w:sz w:val="20"/>
          <w:szCs w:val="20"/>
        </w:rPr>
        <w:t>]</w:t>
      </w:r>
      <w:r w:rsidR="000667AD" w:rsidRPr="00C40327">
        <w:rPr>
          <w:rFonts w:ascii="Times New Roman" w:hAnsi="Times New Roman" w:cs="Times New Roman"/>
          <w:color w:val="231F20"/>
          <w:sz w:val="20"/>
          <w:szCs w:val="20"/>
        </w:rPr>
        <w:fldChar w:fldCharType="end"/>
      </w:r>
      <w:r w:rsidR="008A1C77" w:rsidRPr="00C40327">
        <w:rPr>
          <w:rFonts w:ascii="Times New Roman" w:hAnsi="Times New Roman" w:cs="Times New Roman"/>
          <w:color w:val="231F20"/>
          <w:sz w:val="20"/>
          <w:szCs w:val="20"/>
        </w:rPr>
        <w:t xml:space="preserve">. </w:t>
      </w:r>
      <w:r w:rsidRPr="00C40327">
        <w:rPr>
          <w:rFonts w:ascii="Times New Roman" w:hAnsi="Times New Roman" w:cs="Times New Roman"/>
          <w:color w:val="231F20"/>
          <w:sz w:val="20"/>
          <w:szCs w:val="20"/>
        </w:rPr>
        <w:t xml:space="preserve">Sensitivity analyses were performed to assess the contributions of single studies to the final results with the abandonment of one article each time. Publication bias was analyzed by funnel plot with mixed-effects version of the Egger test. If bias was suspected, the conventional meta-trim method was used to re-estimate the effect size. </w:t>
      </w:r>
    </w:p>
    <w:p w14:paraId="79759D7F" w14:textId="5C18F4B4" w:rsidR="005242BD" w:rsidRPr="00C40327" w:rsidRDefault="00CD601E" w:rsidP="005D739B">
      <w:pPr>
        <w:autoSpaceDE w:val="0"/>
        <w:autoSpaceDN w:val="0"/>
        <w:adjustRightInd w:val="0"/>
        <w:ind w:rightChars="40" w:right="84"/>
        <w:jc w:val="left"/>
        <w:rPr>
          <w:rFonts w:ascii="Times New Roman" w:hAnsi="Times New Roman" w:cs="Times New Roman"/>
          <w:dstrike/>
          <w:color w:val="231F20"/>
          <w:sz w:val="20"/>
          <w:szCs w:val="20"/>
        </w:rPr>
      </w:pPr>
      <w:r w:rsidRPr="00C40327">
        <w:rPr>
          <w:rFonts w:ascii="Times New Roman" w:hAnsi="Times New Roman" w:cs="Times New Roman"/>
          <w:color w:val="231F20"/>
          <w:sz w:val="20"/>
          <w:szCs w:val="20"/>
        </w:rPr>
        <w:t>Compared with traditional SNP association studies,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the distribution, known as the threshold effect</w:t>
      </w:r>
      <w:r w:rsidR="000667AD" w:rsidRPr="00C40327">
        <w:rPr>
          <w:rFonts w:ascii="Times New Roman" w:hAnsi="Times New Roman" w:cs="Times New Roman"/>
          <w:color w:val="231F20"/>
          <w:sz w:val="20"/>
          <w:szCs w:val="20"/>
        </w:rPr>
        <w:t xml:space="preserve"> </w:t>
      </w:r>
      <w:r w:rsidR="000667AD" w:rsidRPr="00C40327">
        <w:rPr>
          <w:rFonts w:ascii="Times New Roman" w:hAnsi="Times New Roman" w:cs="Times New Roman"/>
          <w:color w:val="231F20"/>
          <w:sz w:val="20"/>
          <w:szCs w:val="20"/>
        </w:rPr>
        <w:fldChar w:fldCharType="begin"/>
      </w:r>
      <w:r w:rsidR="003D0959" w:rsidRPr="00C40327">
        <w:rPr>
          <w:rFonts w:ascii="Times New Roman" w:hAnsi="Times New Roman" w:cs="Times New Roman"/>
          <w:color w:val="231F20"/>
          <w:sz w:val="20"/>
          <w:szCs w:val="20"/>
        </w:rPr>
        <w:instrText xml:space="preserve"> ADDIN EN.CITE &lt;EndNote&gt;&lt;Cite&gt;&lt;Author&gt;Midgette&lt;/Author&gt;&lt;Year&gt;1993&lt;/Year&gt;&lt;RecNum&gt;827&lt;/RecNum&gt;&lt;DisplayText&gt;[39]&lt;/DisplayText&gt;&lt;record&gt;&lt;rec-number&gt;827&lt;/rec-number&gt;&lt;foreign-keys&gt;&lt;key app="EN" db-id="99wxddz0mzf201edrptppws3pz5wwpe0s2rd"&gt;827&lt;/key&gt;&lt;/foreign-keys&gt;&lt;ref-type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(Linking)&lt;/isbn&gt;&lt;accession-num&gt;8412556&lt;/accession-num&gt;&lt;urls&gt;&lt;related-urls&gt;&lt;url&gt;http://www.ncbi.nlm.nih.gov/pubmed/8412556&lt;/url&gt;&lt;/related-urls&gt;&lt;/urls&gt;&lt;/record&gt;&lt;/Cite&gt;&lt;/EndNote&gt;</w:instrText>
      </w:r>
      <w:r w:rsidR="000667AD" w:rsidRPr="00C40327">
        <w:rPr>
          <w:rFonts w:ascii="Times New Roman" w:hAnsi="Times New Roman" w:cs="Times New Roman"/>
          <w:color w:val="231F20"/>
          <w:sz w:val="20"/>
          <w:szCs w:val="20"/>
        </w:rPr>
        <w:fldChar w:fldCharType="separate"/>
      </w:r>
      <w:r w:rsidR="003D0959" w:rsidRPr="00C40327">
        <w:rPr>
          <w:rFonts w:ascii="Times New Roman" w:hAnsi="Times New Roman" w:cs="Times New Roman"/>
          <w:noProof/>
          <w:color w:val="231F20"/>
          <w:sz w:val="20"/>
          <w:szCs w:val="20"/>
        </w:rPr>
        <w:t>[</w:t>
      </w:r>
      <w:hyperlink w:anchor="_ENREF_39" w:tooltip="Midgette, 1993 #827" w:history="1">
        <w:r w:rsidR="003D0959" w:rsidRPr="00C40327">
          <w:rPr>
            <w:rFonts w:ascii="Times New Roman" w:hAnsi="Times New Roman" w:cs="Times New Roman"/>
            <w:noProof/>
            <w:color w:val="231F20"/>
            <w:sz w:val="20"/>
            <w:szCs w:val="20"/>
          </w:rPr>
          <w:t>39</w:t>
        </w:r>
      </w:hyperlink>
      <w:r w:rsidR="003D0959" w:rsidRPr="00C40327">
        <w:rPr>
          <w:rFonts w:ascii="Times New Roman" w:hAnsi="Times New Roman" w:cs="Times New Roman"/>
          <w:noProof/>
          <w:color w:val="231F20"/>
          <w:sz w:val="20"/>
          <w:szCs w:val="20"/>
        </w:rPr>
        <w:t>]</w:t>
      </w:r>
      <w:r w:rsidR="000667AD"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Thus, SROC analysis was applied to meta-analysis of diagnostic </w:t>
      </w:r>
      <w:r w:rsidR="000667AD" w:rsidRPr="00C40327">
        <w:rPr>
          <w:rFonts w:ascii="Times New Roman" w:hAnsi="Times New Roman" w:cs="Times New Roman"/>
          <w:color w:val="231F20"/>
          <w:sz w:val="20"/>
          <w:szCs w:val="20"/>
        </w:rPr>
        <w:t xml:space="preserve">tests </w:t>
      </w:r>
      <w:r w:rsidR="000667AD" w:rsidRPr="00C40327">
        <w:rPr>
          <w:rFonts w:ascii="Times New Roman" w:hAnsi="Times New Roman" w:cs="Times New Roman"/>
          <w:color w:val="231F20"/>
          <w:sz w:val="20"/>
          <w:szCs w:val="20"/>
        </w:rPr>
        <w:fldChar w:fldCharType="begin">
          <w:fldData xml:space="preserve">PEVuZE5vdGU+PENpdGU+PEF1dGhvcj5Kb25lczwvQXV0aG9yPjxZZWFyPjIwMDU8L1llYXI+PFJl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L3BhZ2VzPjx2b2x1bWU+MTM8L3ZvbHVtZT48bnVtYmVyPjM8L251bWJlcj48a2V5d29yZHM+PGtl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</w:fldData>
        </w:fldChar>
      </w:r>
      <w:r w:rsidR="003D0959" w:rsidRPr="00C40327">
        <w:rPr>
          <w:rFonts w:ascii="Times New Roman" w:hAnsi="Times New Roman" w:cs="Times New Roman"/>
          <w:color w:val="231F20"/>
          <w:sz w:val="20"/>
          <w:szCs w:val="20"/>
        </w:rPr>
        <w:instrText xml:space="preserve"> ADDIN EN.CITE </w:instrText>
      </w:r>
      <w:r w:rsidR="003D0959" w:rsidRPr="00C40327">
        <w:rPr>
          <w:rFonts w:ascii="Times New Roman" w:hAnsi="Times New Roman" w:cs="Times New Roman"/>
          <w:color w:val="231F20"/>
          <w:sz w:val="20"/>
          <w:szCs w:val="20"/>
        </w:rPr>
        <w:fldChar w:fldCharType="begin">
          <w:fldData xml:space="preserve">PEVuZE5vdGU+PENpdGU+PEF1dGhvcj5Kb25lczwvQXV0aG9yPjxZZWFyPjIwMDU8L1llYXI+PFJl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L3BhZ2VzPjx2b2x1bWU+MTM8L3ZvbHVtZT48bnVtYmVyPjM8L251bWJlcj48a2V5d29yZHM+PGtl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</w:fldData>
        </w:fldChar>
      </w:r>
      <w:r w:rsidR="003D0959" w:rsidRPr="00C40327">
        <w:rPr>
          <w:rFonts w:ascii="Times New Roman" w:hAnsi="Times New Roman" w:cs="Times New Roman"/>
          <w:color w:val="231F20"/>
          <w:sz w:val="20"/>
          <w:szCs w:val="20"/>
        </w:rPr>
        <w:instrText xml:space="preserve"> ADDIN EN.CITE.DATA </w:instrText>
      </w:r>
      <w:r w:rsidR="003D0959" w:rsidRPr="00C40327">
        <w:rPr>
          <w:rFonts w:ascii="Times New Roman" w:hAnsi="Times New Roman" w:cs="Times New Roman"/>
          <w:color w:val="231F20"/>
          <w:sz w:val="20"/>
          <w:szCs w:val="20"/>
        </w:rPr>
      </w:r>
      <w:r w:rsidR="003D0959" w:rsidRPr="00C40327">
        <w:rPr>
          <w:rFonts w:ascii="Times New Roman" w:hAnsi="Times New Roman" w:cs="Times New Roman"/>
          <w:color w:val="231F20"/>
          <w:sz w:val="20"/>
          <w:szCs w:val="20"/>
        </w:rPr>
        <w:fldChar w:fldCharType="end"/>
      </w:r>
      <w:r w:rsidR="000667AD" w:rsidRPr="00C40327">
        <w:rPr>
          <w:rFonts w:ascii="Times New Roman" w:hAnsi="Times New Roman" w:cs="Times New Roman"/>
          <w:color w:val="231F20"/>
          <w:sz w:val="20"/>
          <w:szCs w:val="20"/>
        </w:rPr>
      </w:r>
      <w:r w:rsidR="000667AD" w:rsidRPr="00C40327">
        <w:rPr>
          <w:rFonts w:ascii="Times New Roman" w:hAnsi="Times New Roman" w:cs="Times New Roman"/>
          <w:color w:val="231F20"/>
          <w:sz w:val="20"/>
          <w:szCs w:val="20"/>
        </w:rPr>
        <w:fldChar w:fldCharType="separate"/>
      </w:r>
      <w:r w:rsidR="003D0959" w:rsidRPr="00C40327">
        <w:rPr>
          <w:rFonts w:ascii="Times New Roman" w:hAnsi="Times New Roman" w:cs="Times New Roman"/>
          <w:noProof/>
          <w:color w:val="231F20"/>
          <w:sz w:val="20"/>
          <w:szCs w:val="20"/>
        </w:rPr>
        <w:t>[</w:t>
      </w:r>
      <w:hyperlink w:anchor="_ENREF_39" w:tooltip="Midgette, 1993 #827" w:history="1">
        <w:r w:rsidR="003D0959" w:rsidRPr="00C40327">
          <w:rPr>
            <w:rFonts w:ascii="Times New Roman" w:hAnsi="Times New Roman" w:cs="Times New Roman"/>
            <w:noProof/>
            <w:color w:val="231F20"/>
            <w:sz w:val="20"/>
            <w:szCs w:val="20"/>
          </w:rPr>
          <w:t>39</w:t>
        </w:r>
      </w:hyperlink>
      <w:r w:rsidR="003D0959" w:rsidRPr="00C40327">
        <w:rPr>
          <w:rFonts w:ascii="Times New Roman" w:hAnsi="Times New Roman" w:cs="Times New Roman"/>
          <w:noProof/>
          <w:color w:val="231F20"/>
          <w:sz w:val="20"/>
          <w:szCs w:val="20"/>
        </w:rPr>
        <w:t xml:space="preserve">, </w:t>
      </w:r>
      <w:hyperlink w:anchor="_ENREF_40" w:tooltip="Jones, 2005 #828" w:history="1">
        <w:r w:rsidR="003D0959" w:rsidRPr="00C40327">
          <w:rPr>
            <w:rFonts w:ascii="Times New Roman" w:hAnsi="Times New Roman" w:cs="Times New Roman"/>
            <w:noProof/>
            <w:color w:val="231F20"/>
            <w:sz w:val="20"/>
            <w:szCs w:val="20"/>
          </w:rPr>
          <w:t>40</w:t>
        </w:r>
      </w:hyperlink>
      <w:r w:rsidR="003D0959" w:rsidRPr="00C40327">
        <w:rPr>
          <w:rFonts w:ascii="Times New Roman" w:hAnsi="Times New Roman" w:cs="Times New Roman"/>
          <w:noProof/>
          <w:color w:val="231F20"/>
          <w:sz w:val="20"/>
          <w:szCs w:val="20"/>
        </w:rPr>
        <w:t>]</w:t>
      </w:r>
      <w:r w:rsidR="000667AD" w:rsidRPr="00C40327">
        <w:rPr>
          <w:rFonts w:ascii="Times New Roman" w:hAnsi="Times New Roman" w:cs="Times New Roman"/>
          <w:color w:val="231F20"/>
          <w:sz w:val="20"/>
          <w:szCs w:val="20"/>
        </w:rPr>
        <w:fldChar w:fldCharType="end"/>
      </w:r>
      <w:r w:rsidRPr="00C40327">
        <w:rPr>
          <w:rFonts w:ascii="Times New Roman" w:hAnsi="Times New Roman" w:cs="Times New Roman"/>
          <w:color w:val="231F20"/>
          <w:sz w:val="20"/>
          <w:szCs w:val="20"/>
        </w:rPr>
        <w:t xml:space="preserve">. The SROC curve shows the performance of the diagnostic ability of </w:t>
      </w:r>
      <w:r w:rsidRPr="00C40327">
        <w:rPr>
          <w:rFonts w:ascii="Times New Roman" w:hAnsi="Times New Roman" w:cs="Times New Roman"/>
          <w:i/>
          <w:color w:val="231F20"/>
          <w:sz w:val="20"/>
          <w:szCs w:val="20"/>
        </w:rPr>
        <w:t>CDH13</w:t>
      </w:r>
      <w:r w:rsidRPr="00C40327">
        <w:rPr>
          <w:rFonts w:ascii="Times New Roman" w:hAnsi="Times New Roman" w:cs="Times New Roman"/>
          <w:color w:val="231F20"/>
          <w:sz w:val="20"/>
          <w:szCs w:val="20"/>
        </w:rPr>
        <w:t xml:space="preserve"> methylation to NSCLC. Each study produces values for sensitivity, specificity and therefore true positive rate (TPR) and false positive rate (FPR), and the plots were placed over the TPR and FPR points to form a smooth curve. A linear regression model was selected to fit the SROC curve where sensitivity and (1-specificity) are transformed into complex logarithmic variables. The exact AUC for the SROC function was used to assess the accuracy of the test</w:t>
      </w:r>
      <w:r w:rsidR="00D84A5F" w:rsidRPr="00C40327">
        <w:rPr>
          <w:rFonts w:ascii="Times New Roman" w:hAnsi="Times New Roman" w:cs="Times New Roman"/>
          <w:color w:val="231F20"/>
          <w:sz w:val="20"/>
          <w:szCs w:val="20"/>
        </w:rPr>
        <w:t>.</w:t>
      </w:r>
    </w:p>
    <w:p w14:paraId="30281696" w14:textId="77777777" w:rsidR="004A3F03" w:rsidRPr="00C40327" w:rsidRDefault="004A3F03" w:rsidP="005D739B">
      <w:pPr>
        <w:autoSpaceDE w:val="0"/>
        <w:autoSpaceDN w:val="0"/>
        <w:adjustRightInd w:val="0"/>
        <w:ind w:rightChars="40" w:right="84"/>
        <w:jc w:val="left"/>
        <w:rPr>
          <w:rFonts w:ascii="Times New Roman" w:hAnsi="Times New Roman" w:cs="Times New Roman"/>
          <w:color w:val="231F20"/>
          <w:sz w:val="20"/>
          <w:szCs w:val="20"/>
        </w:rPr>
      </w:pPr>
    </w:p>
    <w:p w14:paraId="0CF73F4E" w14:textId="6BC5B9E8" w:rsidR="005242BD" w:rsidRPr="00C40327" w:rsidRDefault="00CD601E" w:rsidP="00177961">
      <w:pPr>
        <w:pStyle w:val="Heading3"/>
        <w:rPr>
          <w:rFonts w:ascii="Times New Roman" w:hAnsi="Times New Roman" w:cs="Times New Roman"/>
          <w:b/>
          <w:sz w:val="20"/>
          <w:szCs w:val="20"/>
        </w:rPr>
      </w:pPr>
      <w:r w:rsidRPr="00C40327">
        <w:rPr>
          <w:rFonts w:ascii="Times New Roman" w:hAnsi="Times New Roman" w:cs="Times New Roman"/>
          <w:b/>
          <w:sz w:val="20"/>
          <w:szCs w:val="20"/>
        </w:rPr>
        <w:t xml:space="preserve">TCGA </w:t>
      </w:r>
      <w:r w:rsidR="0048391A" w:rsidRPr="00C40327">
        <w:rPr>
          <w:rFonts w:ascii="Times New Roman" w:hAnsi="Times New Roman" w:cs="Times New Roman"/>
          <w:b/>
          <w:sz w:val="20"/>
          <w:szCs w:val="20"/>
        </w:rPr>
        <w:t>and</w:t>
      </w:r>
      <w:r w:rsidR="0048391A" w:rsidRPr="00C40327">
        <w:rPr>
          <w:rFonts w:ascii="Times New Roman" w:hAnsi="Times New Roman" w:cs="Times New Roman" w:hint="eastAsia"/>
          <w:b/>
          <w:sz w:val="20"/>
          <w:szCs w:val="20"/>
        </w:rPr>
        <w:t xml:space="preserve"> GEO </w:t>
      </w:r>
      <w:r w:rsidRPr="00C40327">
        <w:rPr>
          <w:rFonts w:ascii="Times New Roman" w:hAnsi="Times New Roman" w:cs="Times New Roman"/>
          <w:b/>
          <w:sz w:val="20"/>
          <w:szCs w:val="20"/>
        </w:rPr>
        <w:t>data extraction and analysis</w:t>
      </w:r>
    </w:p>
    <w:p w14:paraId="485AE262" w14:textId="7CD4B760" w:rsidR="00F94A4D" w:rsidRPr="00C40327" w:rsidRDefault="008C2979" w:rsidP="005D739B">
      <w:pPr>
        <w:rPr>
          <w:rFonts w:ascii="Times New Roman" w:hAnsi="Times New Roman" w:cs="Times New Roman"/>
          <w:sz w:val="20"/>
          <w:szCs w:val="20"/>
        </w:rPr>
      </w:pPr>
      <w:r w:rsidRPr="00C40327">
        <w:rPr>
          <w:rFonts w:ascii="Times New Roman" w:hAnsi="Times New Roman" w:cs="Times New Roman"/>
          <w:color w:val="000000" w:themeColor="text1"/>
          <w:sz w:val="20"/>
          <w:szCs w:val="20"/>
        </w:rPr>
        <w:t xml:space="preserve">TCGA DNA methylation datasets which included 23 lung adenocarcinoma and 40 lung squamous cell carcinoma tissues as well as 63 paired </w:t>
      </w:r>
      <w:r w:rsidR="00537042" w:rsidRPr="00C40327">
        <w:rPr>
          <w:rFonts w:ascii="Times New Roman" w:hAnsi="Times New Roman" w:cs="Times New Roman"/>
          <w:color w:val="000000" w:themeColor="text1"/>
          <w:sz w:val="20"/>
          <w:szCs w:val="20"/>
        </w:rPr>
        <w:t>adjacent tissues</w:t>
      </w:r>
      <w:r w:rsidRPr="00C40327">
        <w:rPr>
          <w:rFonts w:ascii="Times New Roman" w:hAnsi="Times New Roman" w:cs="Times New Roman"/>
          <w:color w:val="000000" w:themeColor="text1"/>
          <w:sz w:val="20"/>
          <w:szCs w:val="20"/>
        </w:rPr>
        <w:t xml:space="preserve">, were collected from TCGA </w:t>
      </w:r>
      <w:r w:rsidR="00D84A5F" w:rsidRPr="00C40327">
        <w:rPr>
          <w:rFonts w:ascii="Times New Roman" w:hAnsi="Times New Roman" w:cs="Times New Roman"/>
          <w:color w:val="000000" w:themeColor="text1"/>
          <w:sz w:val="20"/>
          <w:szCs w:val="20"/>
        </w:rPr>
        <w:t>project [</w:t>
      </w:r>
      <w:r w:rsidRPr="00C40327">
        <w:rPr>
          <w:rFonts w:ascii="Times New Roman" w:hAnsi="Times New Roman" w:cs="Times New Roman"/>
          <w:color w:val="000000" w:themeColor="text1"/>
          <w:sz w:val="20"/>
          <w:szCs w:val="20"/>
        </w:rPr>
        <w:t>http://cancergenome.nih.gov/].</w:t>
      </w:r>
      <w:r w:rsidR="005079D9" w:rsidRPr="00C40327">
        <w:rPr>
          <w:rFonts w:ascii="Times New Roman" w:hAnsi="Times New Roman" w:cs="Times New Roman"/>
          <w:sz w:val="20"/>
          <w:szCs w:val="20"/>
        </w:rPr>
        <w:t xml:space="preserve"> </w:t>
      </w:r>
      <w:r w:rsidR="006D3B4F" w:rsidRPr="00C40327">
        <w:rPr>
          <w:rFonts w:ascii="Times New Roman" w:hAnsi="Times New Roman" w:cs="Times New Roman"/>
          <w:sz w:val="20"/>
          <w:szCs w:val="20"/>
        </w:rPr>
        <w:t xml:space="preserve">And GEO datasets </w:t>
      </w:r>
      <w:r w:rsidRPr="00C40327">
        <w:rPr>
          <w:rFonts w:ascii="Times New Roman" w:hAnsi="Times New Roman" w:cs="Times New Roman"/>
          <w:sz w:val="20"/>
          <w:szCs w:val="20"/>
        </w:rPr>
        <w:t xml:space="preserve">including </w:t>
      </w:r>
      <w:r w:rsidR="006D3B4F" w:rsidRPr="00C40327">
        <w:rPr>
          <w:rFonts w:ascii="Times New Roman" w:hAnsi="Times New Roman" w:cs="Times New Roman"/>
          <w:sz w:val="20"/>
          <w:szCs w:val="20"/>
        </w:rPr>
        <w:t>GSE39279 and GSE52401</w:t>
      </w:r>
      <w:r w:rsidR="00F94A4D" w:rsidRPr="00C40327">
        <w:rPr>
          <w:rFonts w:ascii="Times New Roman" w:hAnsi="Times New Roman" w:cs="Times New Roman"/>
          <w:sz w:val="20"/>
          <w:szCs w:val="20"/>
        </w:rPr>
        <w:t xml:space="preserve"> </w:t>
      </w:r>
      <w:r w:rsidRPr="00C40327">
        <w:rPr>
          <w:rFonts w:ascii="Times New Roman" w:hAnsi="Times New Roman" w:cs="Times New Roman"/>
          <w:sz w:val="20"/>
          <w:szCs w:val="20"/>
        </w:rPr>
        <w:t xml:space="preserve">and GSE56044 </w:t>
      </w:r>
      <w:r w:rsidR="00F94A4D" w:rsidRPr="00C40327">
        <w:rPr>
          <w:rFonts w:ascii="Times New Roman" w:hAnsi="Times New Roman" w:cs="Times New Roman"/>
          <w:sz w:val="20"/>
          <w:szCs w:val="20"/>
        </w:rPr>
        <w:t>were downloaded from Gene Expression Omnibus</w:t>
      </w:r>
      <w:r w:rsidR="006D3B4F" w:rsidRPr="00C40327">
        <w:rPr>
          <w:rFonts w:ascii="Times New Roman" w:hAnsi="Times New Roman" w:cs="Times New Roman"/>
          <w:sz w:val="20"/>
          <w:szCs w:val="20"/>
        </w:rPr>
        <w:t xml:space="preserve"> </w:t>
      </w:r>
      <w:r w:rsidR="005079D9" w:rsidRPr="00C40327">
        <w:rPr>
          <w:rFonts w:ascii="Times New Roman" w:hAnsi="Times New Roman" w:cs="Times New Roman"/>
          <w:color w:val="000000" w:themeColor="text1"/>
          <w:sz w:val="20"/>
          <w:szCs w:val="20"/>
        </w:rPr>
        <w:t>[http://www.ncbi.nlm.nih.gov/geo/], including a sum of 568 NSCLC tissues and 256 adjacent or normal lung tissues</w:t>
      </w:r>
      <w:r w:rsidR="005079D9" w:rsidRPr="00C40327">
        <w:rPr>
          <w:rFonts w:ascii="Times New Roman" w:hAnsi="Times New Roman" w:cs="Times New Roman"/>
          <w:sz w:val="20"/>
          <w:szCs w:val="20"/>
        </w:rPr>
        <w:t xml:space="preserve">. Illumina HumanMethylation450K Beadchip was used to detect the methylation level for all of the above datasets. </w:t>
      </w:r>
      <w:r w:rsidR="00F94A4D" w:rsidRPr="00C40327">
        <w:rPr>
          <w:rFonts w:ascii="Times New Roman" w:hAnsi="Times New Roman" w:cs="Times New Roman"/>
          <w:sz w:val="20"/>
          <w:szCs w:val="20"/>
        </w:rPr>
        <w:t>The estimation of methylation for each CG probe was calculated between methylated</w:t>
      </w:r>
      <w:r w:rsidR="00FE507E" w:rsidRPr="00C40327">
        <w:rPr>
          <w:rFonts w:ascii="Times New Roman" w:hAnsi="Times New Roman" w:cs="Times New Roman"/>
          <w:sz w:val="20"/>
          <w:szCs w:val="20"/>
        </w:rPr>
        <w:t xml:space="preserve"> </w:t>
      </w:r>
      <w:r w:rsidR="00F94A4D" w:rsidRPr="00C40327">
        <w:rPr>
          <w:rFonts w:ascii="Times New Roman" w:hAnsi="Times New Roman" w:cs="Times New Roman"/>
          <w:sz w:val="20"/>
          <w:szCs w:val="20"/>
        </w:rPr>
        <w:t>(M) and unmethylated</w:t>
      </w:r>
      <w:r w:rsidR="00FE507E" w:rsidRPr="00C40327">
        <w:rPr>
          <w:rFonts w:ascii="Times New Roman" w:hAnsi="Times New Roman" w:cs="Times New Roman"/>
          <w:sz w:val="20"/>
          <w:szCs w:val="20"/>
        </w:rPr>
        <w:t xml:space="preserve"> </w:t>
      </w:r>
      <w:r w:rsidR="00F94A4D" w:rsidRPr="00C40327">
        <w:rPr>
          <w:rFonts w:ascii="Times New Roman" w:hAnsi="Times New Roman" w:cs="Times New Roman"/>
          <w:sz w:val="20"/>
          <w:szCs w:val="20"/>
        </w:rPr>
        <w:t>(U) alleles. Specifically:</w:t>
      </w:r>
    </w:p>
    <w:p w14:paraId="61ABABC2" w14:textId="7042116A" w:rsidR="00F94A4D" w:rsidRPr="00C40327" w:rsidRDefault="00F94A4D" w:rsidP="005D739B">
      <w:pPr>
        <w:jc w:val="center"/>
        <w:rPr>
          <w:rFonts w:ascii="Times New Roman" w:hAnsi="Times New Roman" w:cs="Times New Roman"/>
          <w:sz w:val="20"/>
          <w:szCs w:val="20"/>
        </w:rPr>
      </w:pPr>
      <w:r w:rsidRPr="00C40327">
        <w:rPr>
          <w:rFonts w:ascii="Times New Roman" w:hAnsi="Times New Roman" w:cs="Times New Roman"/>
          <w:sz w:val="20"/>
          <w:szCs w:val="20"/>
        </w:rPr>
        <w:t xml:space="preserve">beta =  </w:t>
      </w:r>
      <m:oMath>
        <m:f>
          <m:fPr>
            <m:ctrlPr>
              <w:rPr>
                <w:rFonts w:ascii="Cambria Math" w:hAnsi="Cambria Math" w:cs="Times New Roman"/>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max</m:t>
                </m:r>
              </m:fName>
              <m:e>
                <m:d>
                  <m:dPr>
                    <m:ctrlPr>
                      <w:rPr>
                        <w:rFonts w:ascii="Cambria Math" w:hAnsi="Cambria Math" w:cs="Times New Roman"/>
                        <w:sz w:val="20"/>
                        <w:szCs w:val="20"/>
                      </w:rPr>
                    </m:ctrlPr>
                  </m:dPr>
                  <m:e>
                    <m:r>
                      <m:rPr>
                        <m:sty m:val="p"/>
                      </m:rPr>
                      <w:rPr>
                        <w:rFonts w:ascii="Cambria Math" w:hAnsi="Cambria Math" w:cs="Times New Roman"/>
                        <w:sz w:val="20"/>
                        <w:szCs w:val="20"/>
                      </w:rPr>
                      <m:t>M,0</m:t>
                    </m:r>
                  </m:e>
                </m:d>
              </m:e>
            </m:func>
            <m:ctrlPr>
              <w:rPr>
                <w:rFonts w:ascii="Cambria Math" w:hAnsi="Cambria Math" w:cs="Times New Roman"/>
                <w:i/>
                <w:sz w:val="20"/>
                <w:szCs w:val="20"/>
              </w:rPr>
            </m:ctrlPr>
          </m:num>
          <m:den>
            <m:func>
              <m:funcPr>
                <m:ctrlPr>
                  <w:rPr>
                    <w:rFonts w:ascii="Cambria Math" w:hAnsi="Cambria Math" w:cs="Times New Roman"/>
                    <w:sz w:val="20"/>
                    <w:szCs w:val="20"/>
                  </w:rPr>
                </m:ctrlPr>
              </m:funcPr>
              <m:fName>
                <m:r>
                  <m:rPr>
                    <m:sty m:val="p"/>
                  </m:rPr>
                  <w:rPr>
                    <w:rFonts w:ascii="Cambria Math" w:hAnsi="Cambria Math" w:cs="Times New Roman"/>
                    <w:sz w:val="20"/>
                    <w:szCs w:val="20"/>
                  </w:rPr>
                  <m:t>max</m:t>
                </m:r>
              </m:fName>
              <m:e>
                <m:d>
                  <m:dPr>
                    <m:ctrlPr>
                      <w:rPr>
                        <w:rFonts w:ascii="Cambria Math" w:hAnsi="Cambria Math" w:cs="Times New Roman"/>
                        <w:sz w:val="20"/>
                        <w:szCs w:val="20"/>
                      </w:rPr>
                    </m:ctrlPr>
                  </m:dPr>
                  <m:e>
                    <m:r>
                      <m:rPr>
                        <m:sty m:val="p"/>
                      </m:rPr>
                      <w:rPr>
                        <w:rFonts w:ascii="Cambria Math" w:hAnsi="Cambria Math" w:cs="Times New Roman"/>
                        <w:sz w:val="20"/>
                        <w:szCs w:val="20"/>
                      </w:rPr>
                      <m:t>M,0</m:t>
                    </m:r>
                  </m:e>
                </m:d>
              </m:e>
            </m:func>
            <m:r>
              <m:rPr>
                <m:sty m:val="p"/>
              </m:rP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max</m:t>
                </m:r>
              </m:fName>
              <m:e>
                <m:d>
                  <m:dPr>
                    <m:ctrlPr>
                      <w:rPr>
                        <w:rFonts w:ascii="Cambria Math" w:hAnsi="Cambria Math" w:cs="Times New Roman"/>
                        <w:sz w:val="20"/>
                        <w:szCs w:val="20"/>
                      </w:rPr>
                    </m:ctrlPr>
                  </m:dPr>
                  <m:e>
                    <m:r>
                      <m:rPr>
                        <m:sty m:val="p"/>
                      </m:rPr>
                      <w:rPr>
                        <w:rFonts w:ascii="Cambria Math" w:hAnsi="Cambria Math" w:cs="Times New Roman"/>
                        <w:sz w:val="20"/>
                        <w:szCs w:val="20"/>
                      </w:rPr>
                      <m:t>U,0</m:t>
                    </m:r>
                  </m:e>
                </m:d>
              </m:e>
            </m:func>
          </m:den>
        </m:f>
      </m:oMath>
    </w:p>
    <w:p w14:paraId="11E9095F" w14:textId="70067D96" w:rsidR="00F94A4D" w:rsidRPr="00C40327" w:rsidRDefault="00F94A4D" w:rsidP="005D739B">
      <w:pPr>
        <w:rPr>
          <w:rFonts w:ascii="Times New Roman" w:hAnsi="Times New Roman" w:cs="Times New Roman"/>
          <w:sz w:val="20"/>
          <w:szCs w:val="20"/>
        </w:rPr>
      </w:pPr>
      <w:r w:rsidRPr="00C40327">
        <w:rPr>
          <w:rFonts w:ascii="Times New Roman" w:hAnsi="Times New Roman" w:cs="Times New Roman"/>
          <w:sz w:val="20"/>
          <w:szCs w:val="20"/>
        </w:rPr>
        <w:lastRenderedPageBreak/>
        <w:t>Both M and U represent mean signal intensities for about 30 replicates on the array. Beta value of the CpG sites are used as the measurement of methylation</w:t>
      </w:r>
      <w:r w:rsidR="00D84A5F" w:rsidRPr="00C40327">
        <w:rPr>
          <w:rFonts w:ascii="Times New Roman" w:hAnsi="Times New Roman" w:cs="Times New Roman"/>
          <w:sz w:val="20"/>
          <w:szCs w:val="20"/>
        </w:rPr>
        <w:t>.</w:t>
      </w:r>
      <w:r w:rsidRPr="00C40327">
        <w:rPr>
          <w:rFonts w:ascii="Times New Roman" w:hAnsi="Times New Roman" w:cs="Times New Roman"/>
          <w:sz w:val="20"/>
          <w:szCs w:val="20"/>
        </w:rPr>
        <w:t xml:space="preserve"> </w:t>
      </w:r>
      <w:r w:rsidR="002D0ACD" w:rsidRPr="00C40327">
        <w:rPr>
          <w:rFonts w:ascii="Times New Roman" w:hAnsi="Times New Roman" w:cs="Times New Roman"/>
          <w:color w:val="000000" w:themeColor="text1"/>
          <w:sz w:val="20"/>
          <w:szCs w:val="20"/>
        </w:rPr>
        <w:t>CpG site would be immediately omitted if there was one missing samples or more in the dataset. CpG sites of CDH13 gene in TCGA dataset and GEO dataset</w:t>
      </w:r>
      <w:r w:rsidR="00C526F1" w:rsidRPr="00C40327">
        <w:rPr>
          <w:rFonts w:ascii="Times New Roman" w:hAnsi="Times New Roman" w:cs="Times New Roman"/>
          <w:color w:val="000000" w:themeColor="text1"/>
          <w:sz w:val="20"/>
          <w:szCs w:val="20"/>
        </w:rPr>
        <w:t>s</w:t>
      </w:r>
      <w:r w:rsidR="002D0ACD" w:rsidRPr="00C40327">
        <w:rPr>
          <w:rFonts w:ascii="Times New Roman" w:hAnsi="Times New Roman" w:cs="Times New Roman"/>
          <w:color w:val="000000" w:themeColor="text1"/>
          <w:sz w:val="20"/>
          <w:szCs w:val="20"/>
        </w:rPr>
        <w:t xml:space="preserve"> were not completely the same due to the quality control </w:t>
      </w:r>
      <w:r w:rsidR="00C526F1" w:rsidRPr="00C40327">
        <w:rPr>
          <w:rFonts w:ascii="Times New Roman" w:hAnsi="Times New Roman" w:cs="Times New Roman"/>
          <w:color w:val="000000" w:themeColor="text1"/>
          <w:sz w:val="20"/>
          <w:szCs w:val="20"/>
        </w:rPr>
        <w:t xml:space="preserve">procedure </w:t>
      </w:r>
      <w:r w:rsidR="002D0ACD" w:rsidRPr="00C40327">
        <w:rPr>
          <w:rFonts w:ascii="Times New Roman" w:hAnsi="Times New Roman" w:cs="Times New Roman"/>
          <w:color w:val="000000" w:themeColor="text1"/>
          <w:sz w:val="20"/>
          <w:szCs w:val="20"/>
        </w:rPr>
        <w:t xml:space="preserve">previously mentioned. </w:t>
      </w:r>
      <w:r w:rsidR="005079D9" w:rsidRPr="00C40327">
        <w:rPr>
          <w:rFonts w:ascii="Times New Roman" w:hAnsi="Times New Roman" w:cs="Times New Roman"/>
          <w:sz w:val="20"/>
          <w:szCs w:val="20"/>
        </w:rPr>
        <w:t>6</w:t>
      </w:r>
      <w:r w:rsidR="00CD3C47" w:rsidRPr="00C40327">
        <w:rPr>
          <w:rFonts w:ascii="Times New Roman" w:hAnsi="Times New Roman" w:cs="Times New Roman"/>
          <w:sz w:val="20"/>
          <w:szCs w:val="20"/>
        </w:rPr>
        <w:t xml:space="preserve"> or </w:t>
      </w:r>
      <w:r w:rsidR="005079D9" w:rsidRPr="00C40327">
        <w:rPr>
          <w:rFonts w:ascii="Times New Roman" w:hAnsi="Times New Roman" w:cs="Times New Roman"/>
          <w:sz w:val="20"/>
          <w:szCs w:val="20"/>
        </w:rPr>
        <w:t>7</w:t>
      </w:r>
      <w:r w:rsidRPr="00C40327">
        <w:rPr>
          <w:rFonts w:ascii="Times New Roman" w:hAnsi="Times New Roman" w:cs="Times New Roman"/>
          <w:sz w:val="20"/>
          <w:szCs w:val="20"/>
        </w:rPr>
        <w:t xml:space="preserve"> CpG sites located in the </w:t>
      </w:r>
      <w:r w:rsidR="005079D9" w:rsidRPr="00C40327">
        <w:rPr>
          <w:rFonts w:ascii="Times New Roman" w:hAnsi="Times New Roman" w:cs="Times New Roman"/>
          <w:sz w:val="20"/>
          <w:szCs w:val="20"/>
        </w:rPr>
        <w:t>same CpG island with the primers</w:t>
      </w:r>
      <w:r w:rsidRPr="00C40327">
        <w:rPr>
          <w:rFonts w:ascii="Times New Roman" w:hAnsi="Times New Roman" w:cs="Times New Roman"/>
          <w:sz w:val="20"/>
          <w:szCs w:val="20"/>
        </w:rPr>
        <w:t xml:space="preserve"> </w:t>
      </w:r>
      <w:r w:rsidR="005079D9" w:rsidRPr="00C40327">
        <w:rPr>
          <w:rFonts w:ascii="Times New Roman" w:hAnsi="Times New Roman" w:cs="Times New Roman"/>
          <w:sz w:val="20"/>
          <w:szCs w:val="20"/>
        </w:rPr>
        <w:t xml:space="preserve">mentioned in the meta-analysis </w:t>
      </w:r>
      <w:r w:rsidR="002D0ACD" w:rsidRPr="00C40327">
        <w:rPr>
          <w:rFonts w:ascii="Times New Roman" w:hAnsi="Times New Roman" w:cs="Times New Roman"/>
          <w:sz w:val="20"/>
          <w:szCs w:val="20"/>
        </w:rPr>
        <w:t>were</w:t>
      </w:r>
      <w:r w:rsidR="00C17F07" w:rsidRPr="00C40327">
        <w:rPr>
          <w:rFonts w:ascii="Times New Roman" w:hAnsi="Times New Roman" w:cs="Times New Roman"/>
          <w:sz w:val="20"/>
          <w:szCs w:val="20"/>
        </w:rPr>
        <w:t xml:space="preserve"> the signatures for the methylation status of </w:t>
      </w:r>
      <w:r w:rsidR="00C17F07" w:rsidRPr="00C40327">
        <w:rPr>
          <w:rFonts w:ascii="Times New Roman" w:hAnsi="Times New Roman" w:cs="Times New Roman"/>
          <w:i/>
          <w:sz w:val="20"/>
          <w:szCs w:val="20"/>
        </w:rPr>
        <w:t>CDH13</w:t>
      </w:r>
      <w:r w:rsidR="00C17F07" w:rsidRPr="00C40327">
        <w:rPr>
          <w:rFonts w:ascii="Times New Roman" w:hAnsi="Times New Roman" w:cs="Times New Roman"/>
          <w:sz w:val="20"/>
          <w:szCs w:val="20"/>
        </w:rPr>
        <w:t xml:space="preserve"> </w:t>
      </w:r>
      <w:r w:rsidR="00CD3C47" w:rsidRPr="00C40327">
        <w:rPr>
          <w:rFonts w:ascii="Times New Roman" w:hAnsi="Times New Roman" w:cs="Times New Roman"/>
          <w:color w:val="FF0000"/>
          <w:sz w:val="20"/>
          <w:szCs w:val="20"/>
        </w:rPr>
        <w:t>(Table S1</w:t>
      </w:r>
      <w:r w:rsidRPr="00C40327">
        <w:rPr>
          <w:rFonts w:ascii="Times New Roman" w:hAnsi="Times New Roman" w:cs="Times New Roman"/>
          <w:color w:val="FF0000"/>
          <w:sz w:val="20"/>
          <w:szCs w:val="20"/>
        </w:rPr>
        <w:t>)</w:t>
      </w:r>
      <w:r w:rsidRPr="00C40327">
        <w:rPr>
          <w:rFonts w:ascii="Times New Roman" w:hAnsi="Times New Roman" w:cs="Times New Roman"/>
          <w:sz w:val="20"/>
          <w:szCs w:val="20"/>
        </w:rPr>
        <w:t xml:space="preserve">. </w:t>
      </w:r>
      <w:r w:rsidR="006978A6" w:rsidRPr="00C40327">
        <w:rPr>
          <w:rFonts w:ascii="Times New Roman" w:hAnsi="Times New Roman" w:cs="Times New Roman"/>
          <w:sz w:val="20"/>
          <w:szCs w:val="20"/>
        </w:rPr>
        <w:t xml:space="preserve">Wilcoxon rank sum test along with logistic regression </w:t>
      </w:r>
      <w:r w:rsidR="00CD3C47" w:rsidRPr="00C40327">
        <w:rPr>
          <w:rFonts w:ascii="Times New Roman" w:hAnsi="Times New Roman" w:cs="Times New Roman"/>
          <w:sz w:val="20"/>
          <w:szCs w:val="20"/>
        </w:rPr>
        <w:t>were conducted and generated a p-</w:t>
      </w:r>
      <w:r w:rsidR="006978A6" w:rsidRPr="00C40327">
        <w:rPr>
          <w:rFonts w:ascii="Times New Roman" w:hAnsi="Times New Roman" w:cs="Times New Roman"/>
          <w:sz w:val="20"/>
          <w:szCs w:val="20"/>
        </w:rPr>
        <w:t xml:space="preserve">value for each comparison. </w:t>
      </w:r>
      <w:r w:rsidRPr="00C40327">
        <w:rPr>
          <w:rFonts w:ascii="Times New Roman" w:hAnsi="Times New Roman" w:cs="Times New Roman"/>
          <w:sz w:val="20"/>
          <w:szCs w:val="20"/>
        </w:rPr>
        <w:t xml:space="preserve">Multiple comparison of the differential methylation was conducted with Benjamini and Hochberg at 5% FDR as the threshold. </w:t>
      </w:r>
      <w:r w:rsidR="006978A6" w:rsidRPr="00C40327">
        <w:rPr>
          <w:rFonts w:ascii="Times New Roman" w:hAnsi="Times New Roman" w:cs="Times New Roman"/>
          <w:sz w:val="20"/>
          <w:szCs w:val="20"/>
        </w:rPr>
        <w:t>The statistical analysis was performed using R version</w:t>
      </w:r>
      <w:r w:rsidR="000667AD" w:rsidRPr="00C40327">
        <w:rPr>
          <w:rFonts w:ascii="Times New Roman" w:hAnsi="Times New Roman" w:cs="Times New Roman"/>
          <w:sz w:val="20"/>
          <w:szCs w:val="20"/>
        </w:rPr>
        <w:t xml:space="preserve"> </w:t>
      </w:r>
      <w:r w:rsidR="006978A6" w:rsidRPr="00C40327">
        <w:rPr>
          <w:rFonts w:ascii="Times New Roman" w:hAnsi="Times New Roman" w:cs="Times New Roman"/>
          <w:sz w:val="20"/>
          <w:szCs w:val="20"/>
        </w:rPr>
        <w:t>3.1.0</w:t>
      </w:r>
      <w:r w:rsidR="008D6105" w:rsidRPr="00C40327">
        <w:rPr>
          <w:rFonts w:ascii="Times New Roman" w:hAnsi="Times New Roman" w:cs="Times New Roman"/>
          <w:sz w:val="20"/>
          <w:szCs w:val="20"/>
        </w:rPr>
        <w:fldChar w:fldCharType="begin"/>
      </w:r>
      <w:r w:rsidR="003D0959" w:rsidRPr="00C40327">
        <w:rPr>
          <w:rFonts w:ascii="Times New Roman" w:hAnsi="Times New Roman" w:cs="Times New Roman"/>
          <w:sz w:val="20"/>
          <w:szCs w:val="20"/>
        </w:rPr>
        <w:instrText xml:space="preserve"> ADDIN EN.CITE &lt;EndNote&gt;&lt;Cite&gt;&lt;RecNum&gt;0&lt;/RecNum&gt;&lt;Note&gt;Team R C. R: A language and environment for statistical computing. R Foundation for Statistical Computing, Vienna, Austria, 2012[J]. 2014.&lt;/Note&gt;&lt;DisplayText&gt;[41]&lt;/DisplayText&gt;&lt;/Cite&gt;&lt;/EndNote&gt;</w:instrText>
      </w:r>
      <w:r w:rsidR="008D6105" w:rsidRPr="00C40327">
        <w:rPr>
          <w:rFonts w:ascii="Times New Roman" w:hAnsi="Times New Roman" w:cs="Times New Roman"/>
          <w:sz w:val="20"/>
          <w:szCs w:val="20"/>
        </w:rPr>
        <w:fldChar w:fldCharType="separate"/>
      </w:r>
      <w:r w:rsidR="003D0959" w:rsidRPr="00C40327">
        <w:rPr>
          <w:rFonts w:ascii="Times New Roman" w:hAnsi="Times New Roman" w:cs="Times New Roman"/>
          <w:noProof/>
          <w:sz w:val="20"/>
          <w:szCs w:val="20"/>
        </w:rPr>
        <w:t>[</w:t>
      </w:r>
      <w:hyperlink w:anchor="_ENREF_41" w:tooltip="NOTE:Team R C. R: A language and environment for statistical computing. R Foundation for Statistical Computing, Vienna, Austria, 2012[J]. 2014." w:history="1">
        <w:r w:rsidR="003D0959" w:rsidRPr="00C40327">
          <w:rPr>
            <w:rFonts w:ascii="Times New Roman" w:hAnsi="Times New Roman" w:cs="Times New Roman"/>
            <w:noProof/>
            <w:sz w:val="20"/>
            <w:szCs w:val="20"/>
          </w:rPr>
          <w:t>41</w:t>
        </w:r>
      </w:hyperlink>
      <w:r w:rsidR="003D0959" w:rsidRPr="00C40327">
        <w:rPr>
          <w:rFonts w:ascii="Times New Roman" w:hAnsi="Times New Roman" w:cs="Times New Roman"/>
          <w:noProof/>
          <w:sz w:val="20"/>
          <w:szCs w:val="20"/>
        </w:rPr>
        <w:t>]</w:t>
      </w:r>
      <w:r w:rsidR="008D6105" w:rsidRPr="00C40327">
        <w:rPr>
          <w:rFonts w:ascii="Times New Roman" w:hAnsi="Times New Roman" w:cs="Times New Roman"/>
          <w:sz w:val="20"/>
          <w:szCs w:val="20"/>
        </w:rPr>
        <w:fldChar w:fldCharType="end"/>
      </w:r>
      <w:r w:rsidR="006D3B4F" w:rsidRPr="00C40327">
        <w:rPr>
          <w:rFonts w:ascii="Times New Roman" w:hAnsi="Times New Roman" w:cs="Times New Roman"/>
          <w:sz w:val="20"/>
          <w:szCs w:val="20"/>
        </w:rPr>
        <w:t>.</w:t>
      </w:r>
    </w:p>
    <w:p w14:paraId="34193776" w14:textId="77777777" w:rsidR="00F94A4D" w:rsidRPr="00C40327" w:rsidRDefault="00F94A4D" w:rsidP="005D739B">
      <w:pPr>
        <w:rPr>
          <w:rFonts w:ascii="Times New Roman" w:hAnsi="Times New Roman" w:cs="Times New Roman"/>
          <w:sz w:val="20"/>
          <w:szCs w:val="20"/>
        </w:rPr>
      </w:pPr>
    </w:p>
    <w:p w14:paraId="46717B50" w14:textId="77777777" w:rsidR="00F94A4D" w:rsidRPr="00C40327" w:rsidRDefault="00F94A4D" w:rsidP="00177961">
      <w:pPr>
        <w:pStyle w:val="Heading3"/>
        <w:rPr>
          <w:rFonts w:ascii="Times New Roman" w:hAnsi="Times New Roman" w:cs="Times New Roman"/>
          <w:b/>
          <w:sz w:val="20"/>
          <w:szCs w:val="20"/>
        </w:rPr>
      </w:pPr>
      <w:r w:rsidRPr="00C40327">
        <w:rPr>
          <w:rFonts w:ascii="Times New Roman" w:hAnsi="Times New Roman" w:cs="Times New Roman"/>
          <w:b/>
          <w:sz w:val="20"/>
          <w:szCs w:val="20"/>
        </w:rPr>
        <w:t>RNA-Seq data extraction and analysis</w:t>
      </w:r>
    </w:p>
    <w:p w14:paraId="6B2469BC" w14:textId="7B5475C4" w:rsidR="004611CC" w:rsidRPr="00C40327" w:rsidRDefault="00C17F07" w:rsidP="005D739B">
      <w:pPr>
        <w:spacing w:before="120"/>
        <w:rPr>
          <w:rFonts w:ascii="Times New Roman" w:hAnsi="Times New Roman" w:cs="Times New Roman"/>
          <w:sz w:val="20"/>
          <w:szCs w:val="20"/>
        </w:rPr>
      </w:pPr>
      <w:r w:rsidRPr="00C40327">
        <w:rPr>
          <w:rFonts w:ascii="Times New Roman" w:hAnsi="Times New Roman" w:cs="Times New Roman"/>
          <w:sz w:val="20"/>
          <w:szCs w:val="20"/>
        </w:rPr>
        <w:t xml:space="preserve">Level 3 </w:t>
      </w:r>
      <w:r w:rsidR="00F94A4D" w:rsidRPr="00C40327">
        <w:rPr>
          <w:rFonts w:ascii="Times New Roman" w:hAnsi="Times New Roman" w:cs="Times New Roman"/>
          <w:sz w:val="20"/>
          <w:szCs w:val="20"/>
        </w:rPr>
        <w:t>RNA-Seq data</w:t>
      </w:r>
      <w:r w:rsidRPr="00C40327">
        <w:rPr>
          <w:rFonts w:ascii="Times New Roman" w:hAnsi="Times New Roman" w:cs="Times New Roman"/>
          <w:sz w:val="20"/>
          <w:szCs w:val="20"/>
        </w:rPr>
        <w:t>set</w:t>
      </w:r>
      <w:r w:rsidR="00F94A4D" w:rsidRPr="00C40327">
        <w:rPr>
          <w:rFonts w:ascii="Times New Roman" w:hAnsi="Times New Roman" w:cs="Times New Roman"/>
          <w:sz w:val="20"/>
          <w:szCs w:val="20"/>
        </w:rPr>
        <w:t xml:space="preserve"> w</w:t>
      </w:r>
      <w:r w:rsidRPr="00C40327">
        <w:rPr>
          <w:rFonts w:ascii="Times New Roman" w:hAnsi="Times New Roman" w:cs="Times New Roman"/>
          <w:sz w:val="20"/>
          <w:szCs w:val="20"/>
        </w:rPr>
        <w:t>as obtained from TCGA database</w:t>
      </w:r>
      <w:r w:rsidR="00F94A4D" w:rsidRPr="00C40327">
        <w:rPr>
          <w:rFonts w:ascii="Times New Roman" w:hAnsi="Times New Roman" w:cs="Times New Roman"/>
          <w:sz w:val="20"/>
          <w:szCs w:val="20"/>
        </w:rPr>
        <w:t xml:space="preserve">, which </w:t>
      </w:r>
      <w:r w:rsidRPr="00C40327">
        <w:rPr>
          <w:rFonts w:ascii="Times New Roman" w:hAnsi="Times New Roman" w:cs="Times New Roman"/>
          <w:sz w:val="20"/>
          <w:szCs w:val="20"/>
        </w:rPr>
        <w:t>includes</w:t>
      </w:r>
      <w:r w:rsidR="00F94A4D" w:rsidRPr="00C40327">
        <w:rPr>
          <w:rFonts w:ascii="Times New Roman" w:hAnsi="Times New Roman" w:cs="Times New Roman"/>
          <w:sz w:val="20"/>
          <w:szCs w:val="20"/>
        </w:rPr>
        <w:t xml:space="preserve"> </w:t>
      </w:r>
      <w:r w:rsidR="00B22CB4" w:rsidRPr="00C40327">
        <w:rPr>
          <w:rFonts w:ascii="Times New Roman" w:hAnsi="Times New Roman" w:cs="Times New Roman"/>
          <w:sz w:val="20"/>
          <w:szCs w:val="20"/>
        </w:rPr>
        <w:t>114</w:t>
      </w:r>
      <w:r w:rsidR="00F94A4D" w:rsidRPr="00C40327">
        <w:rPr>
          <w:rFonts w:ascii="Times New Roman" w:hAnsi="Times New Roman" w:cs="Times New Roman"/>
          <w:sz w:val="20"/>
          <w:szCs w:val="20"/>
        </w:rPr>
        <w:t xml:space="preserve"> lung adenocarcinoma and </w:t>
      </w:r>
      <w:r w:rsidR="00B22CB4" w:rsidRPr="00C40327">
        <w:rPr>
          <w:rFonts w:ascii="Times New Roman" w:hAnsi="Times New Roman" w:cs="Times New Roman"/>
          <w:sz w:val="20"/>
          <w:szCs w:val="20"/>
        </w:rPr>
        <w:t>104</w:t>
      </w:r>
      <w:r w:rsidR="00F94A4D" w:rsidRPr="00C40327">
        <w:rPr>
          <w:rFonts w:ascii="Times New Roman" w:hAnsi="Times New Roman" w:cs="Times New Roman"/>
          <w:sz w:val="20"/>
          <w:szCs w:val="20"/>
        </w:rPr>
        <w:t xml:space="preserve"> </w:t>
      </w:r>
      <w:r w:rsidRPr="00C40327">
        <w:rPr>
          <w:rFonts w:ascii="Times New Roman" w:hAnsi="Times New Roman" w:cs="Times New Roman"/>
          <w:sz w:val="20"/>
          <w:szCs w:val="20"/>
        </w:rPr>
        <w:t>lung squamous cell carcinoma as well as</w:t>
      </w:r>
      <w:r w:rsidR="00F94A4D" w:rsidRPr="00C40327">
        <w:rPr>
          <w:rFonts w:ascii="Times New Roman" w:hAnsi="Times New Roman" w:cs="Times New Roman"/>
          <w:sz w:val="20"/>
          <w:szCs w:val="20"/>
        </w:rPr>
        <w:t xml:space="preserve"> </w:t>
      </w:r>
      <w:r w:rsidR="00B22CB4" w:rsidRPr="00C40327">
        <w:rPr>
          <w:rFonts w:ascii="Times New Roman" w:hAnsi="Times New Roman" w:cs="Times New Roman"/>
          <w:sz w:val="20"/>
          <w:szCs w:val="20"/>
        </w:rPr>
        <w:t>218</w:t>
      </w:r>
      <w:r w:rsidR="00F94A4D" w:rsidRPr="00C40327">
        <w:rPr>
          <w:rFonts w:ascii="Times New Roman" w:hAnsi="Times New Roman" w:cs="Times New Roman"/>
          <w:sz w:val="20"/>
          <w:szCs w:val="20"/>
        </w:rPr>
        <w:t xml:space="preserve"> normal tissues. </w:t>
      </w:r>
      <w:r w:rsidRPr="00C40327">
        <w:rPr>
          <w:rFonts w:ascii="Times New Roman" w:hAnsi="Times New Roman" w:cs="Times New Roman"/>
          <w:sz w:val="20"/>
          <w:szCs w:val="20"/>
        </w:rPr>
        <w:t>P</w:t>
      </w:r>
      <w:r w:rsidR="00F94A4D" w:rsidRPr="00C40327">
        <w:rPr>
          <w:rFonts w:ascii="Times New Roman" w:hAnsi="Times New Roman" w:cs="Times New Roman"/>
          <w:sz w:val="20"/>
          <w:szCs w:val="20"/>
        </w:rPr>
        <w:t>er million mapped reads</w:t>
      </w:r>
      <w:r w:rsidR="007707B6" w:rsidRPr="00C40327">
        <w:rPr>
          <w:rFonts w:ascii="Times New Roman" w:hAnsi="Times New Roman" w:cs="Times New Roman"/>
          <w:sz w:val="20"/>
          <w:szCs w:val="20"/>
        </w:rPr>
        <w:t xml:space="preserve"> </w:t>
      </w:r>
      <w:r w:rsidR="00F94A4D" w:rsidRPr="00C40327">
        <w:rPr>
          <w:rFonts w:ascii="Times New Roman" w:hAnsi="Times New Roman" w:cs="Times New Roman"/>
          <w:sz w:val="20"/>
          <w:szCs w:val="20"/>
        </w:rPr>
        <w:t>(RPKM)</w:t>
      </w:r>
      <w:r w:rsidRPr="00C40327">
        <w:rPr>
          <w:rFonts w:ascii="Times New Roman" w:hAnsi="Times New Roman" w:cs="Times New Roman"/>
          <w:sz w:val="20"/>
          <w:szCs w:val="20"/>
        </w:rPr>
        <w:t xml:space="preserve"> was regarded as the measurement</w:t>
      </w:r>
      <w:r w:rsidR="00F94A4D" w:rsidRPr="00C40327">
        <w:rPr>
          <w:rFonts w:ascii="Times New Roman" w:hAnsi="Times New Roman" w:cs="Times New Roman"/>
          <w:sz w:val="20"/>
          <w:szCs w:val="20"/>
        </w:rPr>
        <w:t xml:space="preserve"> for gene expression. We assessed the significance of the differential gene expression by comparing the tumor tissues with paired adjacent normal tissues using Wilcoxon rank sum test</w:t>
      </w:r>
      <w:r w:rsidR="00A23449" w:rsidRPr="00C40327">
        <w:rPr>
          <w:rFonts w:ascii="Times New Roman" w:hAnsi="Times New Roman" w:cs="Times New Roman"/>
          <w:sz w:val="20"/>
          <w:szCs w:val="20"/>
        </w:rPr>
        <w:t>.</w:t>
      </w:r>
      <w:r w:rsidR="004611CC" w:rsidRPr="00C40327">
        <w:rPr>
          <w:rFonts w:ascii="Times New Roman" w:hAnsi="Times New Roman" w:cs="Times New Roman"/>
          <w:sz w:val="20"/>
          <w:szCs w:val="20"/>
        </w:rPr>
        <w:t xml:space="preserve"> For identification of differentially expression genes, p-value</w:t>
      </w:r>
      <m:oMath>
        <m:r>
          <m:rPr>
            <m:sty m:val="p"/>
          </m:rPr>
          <w:rPr>
            <w:rFonts w:ascii="Cambria Math" w:hAnsi="Cambria Math" w:cs="Times New Roman"/>
            <w:sz w:val="20"/>
            <w:szCs w:val="20"/>
          </w:rPr>
          <m:t>≤</m:t>
        </m:r>
      </m:oMath>
      <w:r w:rsidR="004611CC" w:rsidRPr="00C40327">
        <w:rPr>
          <w:rFonts w:ascii="Times New Roman" w:hAnsi="Times New Roman" w:cs="Times New Roman"/>
          <w:sz w:val="20"/>
          <w:szCs w:val="20"/>
        </w:rPr>
        <w:t xml:space="preserve">0.05 and fold change </w:t>
      </w:r>
      <m:oMath>
        <m:r>
          <m:rPr>
            <m:sty m:val="p"/>
          </m:rPr>
          <w:rPr>
            <w:rFonts w:ascii="Cambria Math" w:hAnsi="Cambria Math" w:cs="Times New Roman"/>
            <w:sz w:val="20"/>
            <w:szCs w:val="20"/>
          </w:rPr>
          <m:t>≥</m:t>
        </m:r>
      </m:oMath>
      <w:r w:rsidR="004611CC" w:rsidRPr="00C40327">
        <w:rPr>
          <w:rFonts w:ascii="Times New Roman" w:hAnsi="Times New Roman" w:cs="Times New Roman"/>
          <w:sz w:val="20"/>
          <w:szCs w:val="20"/>
        </w:rPr>
        <w:t xml:space="preserve">2.0 or </w:t>
      </w:r>
      <m:oMath>
        <m:r>
          <m:rPr>
            <m:sty m:val="p"/>
          </m:rPr>
          <w:rPr>
            <w:rFonts w:ascii="Cambria Math" w:hAnsi="Cambria Math" w:cs="Times New Roman"/>
            <w:sz w:val="20"/>
            <w:szCs w:val="20"/>
          </w:rPr>
          <m:t>≤0.5</m:t>
        </m:r>
      </m:oMath>
      <w:r w:rsidR="004611CC" w:rsidRPr="00C40327">
        <w:rPr>
          <w:rFonts w:ascii="Times New Roman" w:hAnsi="Times New Roman" w:cs="Times New Roman"/>
          <w:sz w:val="20"/>
          <w:szCs w:val="20"/>
        </w:rPr>
        <w:t xml:space="preserve"> was set as the criteria. All the data analysis was conducted with open-source R software (version 3.1.0)</w:t>
      </w:r>
    </w:p>
    <w:p w14:paraId="0A9496EA" w14:textId="54FE3038" w:rsidR="00F94A4D" w:rsidRPr="00C40327" w:rsidRDefault="00F94A4D" w:rsidP="005D739B">
      <w:pPr>
        <w:rPr>
          <w:rFonts w:ascii="Times New Roman" w:hAnsi="Times New Roman" w:cs="Times New Roman"/>
          <w:color w:val="000000" w:themeColor="text1"/>
          <w:sz w:val="20"/>
          <w:szCs w:val="20"/>
        </w:rPr>
      </w:pPr>
    </w:p>
    <w:p w14:paraId="13B95913" w14:textId="77777777" w:rsidR="00026F15" w:rsidRPr="00A51647" w:rsidRDefault="00026F15" w:rsidP="00026F15">
      <w:pPr>
        <w:pStyle w:val="Heading2"/>
        <w:spacing w:before="120" w:line="480" w:lineRule="auto"/>
        <w:rPr>
          <w:rFonts w:ascii="Times New Roman" w:hAnsi="Times New Roman" w:cs="Times New Roman"/>
          <w:b w:val="0"/>
          <w:sz w:val="24"/>
          <w:szCs w:val="22"/>
        </w:rPr>
      </w:pPr>
      <w:r w:rsidRPr="00A51647">
        <w:rPr>
          <w:rFonts w:ascii="Times New Roman" w:hAnsi="Times New Roman" w:cs="Times New Roman"/>
          <w:sz w:val="24"/>
          <w:szCs w:val="22"/>
        </w:rPr>
        <w:t>Competing interests</w:t>
      </w:r>
    </w:p>
    <w:p w14:paraId="489AE9C5" w14:textId="77777777" w:rsidR="00026F15" w:rsidRPr="00A51647" w:rsidRDefault="00026F15" w:rsidP="00026F15">
      <w:pPr>
        <w:spacing w:before="120" w:line="480" w:lineRule="auto"/>
        <w:rPr>
          <w:rFonts w:ascii="Times New Roman" w:hAnsi="Times New Roman"/>
          <w:sz w:val="22"/>
        </w:rPr>
      </w:pPr>
      <w:r w:rsidRPr="00A51647">
        <w:rPr>
          <w:rFonts w:ascii="Times New Roman" w:hAnsi="Times New Roman"/>
          <w:sz w:val="22"/>
        </w:rPr>
        <w:t>The authors declare that they have no competing interests.</w:t>
      </w:r>
    </w:p>
    <w:p w14:paraId="7A07096C" w14:textId="77777777" w:rsidR="00026F15" w:rsidRPr="00A51647" w:rsidRDefault="00026F15" w:rsidP="00026F15">
      <w:pPr>
        <w:spacing w:before="120" w:line="480" w:lineRule="auto"/>
        <w:rPr>
          <w:rFonts w:ascii="Times New Roman" w:hAnsi="Times New Roman"/>
          <w:sz w:val="22"/>
        </w:rPr>
      </w:pPr>
    </w:p>
    <w:p w14:paraId="7B0172C9" w14:textId="77777777" w:rsidR="00026F15" w:rsidRPr="00A51647" w:rsidRDefault="00026F15" w:rsidP="00026F15">
      <w:pPr>
        <w:pStyle w:val="Heading2"/>
        <w:spacing w:before="120" w:line="480" w:lineRule="auto"/>
        <w:rPr>
          <w:rFonts w:ascii="Times New Roman" w:hAnsi="Times New Roman" w:cs="Times New Roman"/>
          <w:b w:val="0"/>
          <w:sz w:val="24"/>
          <w:szCs w:val="22"/>
        </w:rPr>
      </w:pPr>
      <w:r w:rsidRPr="00A51647">
        <w:rPr>
          <w:rFonts w:ascii="Times New Roman" w:hAnsi="Times New Roman" w:cs="Times New Roman"/>
          <w:sz w:val="24"/>
          <w:szCs w:val="22"/>
        </w:rPr>
        <w:t>Authors’ contributions</w:t>
      </w:r>
    </w:p>
    <w:p w14:paraId="019D8149" w14:textId="7B8EEE67" w:rsidR="00026F15" w:rsidRPr="00A51647" w:rsidRDefault="0004701F" w:rsidP="00026F15">
      <w:pPr>
        <w:spacing w:before="120" w:line="480" w:lineRule="auto"/>
        <w:rPr>
          <w:rFonts w:ascii="Times New Roman" w:hAnsi="Times New Roman"/>
          <w:sz w:val="22"/>
        </w:rPr>
      </w:pPr>
      <w:r>
        <w:rPr>
          <w:rFonts w:ascii="Times New Roman" w:hAnsi="Times New Roman"/>
          <w:sz w:val="22"/>
        </w:rPr>
        <w:t>XG and SG, WP</w:t>
      </w:r>
      <w:r w:rsidR="00026F15" w:rsidRPr="00A51647">
        <w:rPr>
          <w:rFonts w:ascii="Times New Roman" w:hAnsi="Times New Roman"/>
          <w:sz w:val="22"/>
        </w:rPr>
        <w:t xml:space="preserve">, JW, LJ contributed to the conception, design and final approval of the submitted version. XG, SG, ZL, AW, </w:t>
      </w:r>
      <w:r>
        <w:rPr>
          <w:rFonts w:ascii="Times New Roman" w:hAnsi="Times New Roman"/>
          <w:sz w:val="22"/>
        </w:rPr>
        <w:t>YT</w:t>
      </w:r>
      <w:r w:rsidR="00026F15" w:rsidRPr="00A51647">
        <w:rPr>
          <w:rFonts w:ascii="Times New Roman" w:hAnsi="Times New Roman"/>
          <w:sz w:val="22"/>
        </w:rPr>
        <w:t xml:space="preserve"> contributed to the meta-analysis and interpretation of data, XG, SG, WP</w:t>
      </w:r>
      <w:r w:rsidRPr="00A51647">
        <w:rPr>
          <w:rFonts w:ascii="Times New Roman" w:hAnsi="Times New Roman"/>
          <w:sz w:val="22"/>
        </w:rPr>
        <w:t>, LT, SC, YX</w:t>
      </w:r>
      <w:r w:rsidR="00026F15" w:rsidRPr="00A51647">
        <w:rPr>
          <w:rFonts w:ascii="Times New Roman" w:hAnsi="Times New Roman"/>
          <w:sz w:val="22"/>
        </w:rPr>
        <w:t xml:space="preserve"> contribu</w:t>
      </w:r>
      <w:r>
        <w:rPr>
          <w:rFonts w:ascii="Times New Roman" w:hAnsi="Times New Roman"/>
          <w:sz w:val="22"/>
        </w:rPr>
        <w:t>ted to TCGA NSCLC data analysis.</w:t>
      </w:r>
      <w:r w:rsidR="00026F15" w:rsidRPr="00A51647">
        <w:rPr>
          <w:rFonts w:ascii="Times New Roman" w:hAnsi="Times New Roman"/>
          <w:sz w:val="22"/>
        </w:rPr>
        <w:t xml:space="preserve"> All authors read and approved the final manuscript.</w:t>
      </w:r>
    </w:p>
    <w:p w14:paraId="12756F2A" w14:textId="77777777" w:rsidR="00026F15" w:rsidRPr="00A51647" w:rsidRDefault="00026F15" w:rsidP="00026F15">
      <w:pPr>
        <w:spacing w:before="120" w:line="480" w:lineRule="auto"/>
        <w:rPr>
          <w:rFonts w:ascii="Times New Roman" w:hAnsi="Times New Roman"/>
          <w:sz w:val="22"/>
        </w:rPr>
      </w:pPr>
    </w:p>
    <w:p w14:paraId="3E366717" w14:textId="77777777" w:rsidR="00026F15" w:rsidRPr="00A51647" w:rsidRDefault="00026F15" w:rsidP="00026F15">
      <w:pPr>
        <w:pStyle w:val="Heading2"/>
        <w:spacing w:before="120" w:line="480" w:lineRule="auto"/>
        <w:rPr>
          <w:rFonts w:ascii="Times New Roman" w:hAnsi="Times New Roman" w:cs="Times New Roman"/>
          <w:b w:val="0"/>
          <w:sz w:val="24"/>
          <w:szCs w:val="22"/>
        </w:rPr>
      </w:pPr>
      <w:r w:rsidRPr="00A51647">
        <w:rPr>
          <w:rFonts w:ascii="Times New Roman" w:hAnsi="Times New Roman" w:cs="Times New Roman"/>
          <w:sz w:val="24"/>
          <w:szCs w:val="22"/>
        </w:rPr>
        <w:lastRenderedPageBreak/>
        <w:t>Acknowledgements</w:t>
      </w:r>
    </w:p>
    <w:p w14:paraId="016E433D" w14:textId="77777777" w:rsidR="00F94A4D" w:rsidRPr="00C40327" w:rsidDel="00F159EA" w:rsidRDefault="00F94A4D" w:rsidP="005D739B">
      <w:pPr>
        <w:rPr>
          <w:del w:id="23" w:author="Shicheng Guo" w:date="2015-12-22T01:08:00Z"/>
          <w:rFonts w:ascii="Times New Roman" w:hAnsi="Times New Roman" w:cs="Times New Roman"/>
          <w:color w:val="000000" w:themeColor="text1"/>
          <w:sz w:val="20"/>
          <w:szCs w:val="20"/>
        </w:rPr>
      </w:pPr>
    </w:p>
    <w:p w14:paraId="7E161F6C" w14:textId="77777777" w:rsidR="005242BD" w:rsidRPr="00C40327" w:rsidDel="00F159EA" w:rsidRDefault="005242BD" w:rsidP="005D739B">
      <w:pPr>
        <w:autoSpaceDE w:val="0"/>
        <w:autoSpaceDN w:val="0"/>
        <w:adjustRightInd w:val="0"/>
        <w:ind w:rightChars="40" w:right="84"/>
        <w:jc w:val="left"/>
        <w:rPr>
          <w:del w:id="24" w:author="Shicheng Guo" w:date="2015-12-22T01:08:00Z"/>
          <w:rFonts w:ascii="Times New Roman" w:hAnsi="Times New Roman" w:cs="Times New Roman"/>
          <w:color w:val="231F20"/>
          <w:sz w:val="20"/>
          <w:szCs w:val="20"/>
        </w:rPr>
      </w:pPr>
    </w:p>
    <w:p w14:paraId="31C06F24" w14:textId="77777777" w:rsidR="005242BD" w:rsidRPr="00C40327" w:rsidDel="00F159EA" w:rsidRDefault="005242BD" w:rsidP="005D739B">
      <w:pPr>
        <w:autoSpaceDE w:val="0"/>
        <w:autoSpaceDN w:val="0"/>
        <w:adjustRightInd w:val="0"/>
        <w:ind w:rightChars="40" w:right="84"/>
        <w:jc w:val="left"/>
        <w:rPr>
          <w:del w:id="25" w:author="Shicheng Guo" w:date="2015-12-22T01:08:00Z"/>
          <w:rFonts w:ascii="Times New Roman" w:hAnsi="Times New Roman" w:cs="Times New Roman"/>
          <w:color w:val="231F20"/>
          <w:sz w:val="20"/>
          <w:szCs w:val="20"/>
        </w:rPr>
      </w:pPr>
    </w:p>
    <w:p w14:paraId="3E7495AA" w14:textId="77777777" w:rsidR="005242BD" w:rsidRPr="00C40327" w:rsidRDefault="005242BD" w:rsidP="005D739B">
      <w:pPr>
        <w:autoSpaceDE w:val="0"/>
        <w:autoSpaceDN w:val="0"/>
        <w:adjustRightInd w:val="0"/>
        <w:ind w:rightChars="40" w:right="84"/>
        <w:jc w:val="left"/>
        <w:rPr>
          <w:rFonts w:ascii="Times New Roman" w:hAnsi="Times New Roman" w:cs="Times New Roman"/>
          <w:color w:val="000000"/>
          <w:sz w:val="20"/>
          <w:szCs w:val="20"/>
        </w:rPr>
      </w:pPr>
    </w:p>
    <w:p w14:paraId="517C1CB7" w14:textId="0BE8B914" w:rsidR="009F5C3E" w:rsidRPr="00C40327" w:rsidRDefault="009B7022" w:rsidP="00026F15">
      <w:pPr>
        <w:pStyle w:val="Heading2"/>
        <w:rPr>
          <w:rFonts w:ascii="Times New Roman" w:hAnsi="Times New Roman" w:cs="Times New Roman"/>
          <w:sz w:val="20"/>
          <w:szCs w:val="20"/>
        </w:rPr>
      </w:pPr>
      <w:r w:rsidRPr="00C40327">
        <w:rPr>
          <w:rFonts w:ascii="Times New Roman" w:hAnsi="Times New Roman" w:cs="Times New Roman" w:hint="eastAsia"/>
          <w:sz w:val="20"/>
          <w:szCs w:val="20"/>
        </w:rPr>
        <w:t xml:space="preserve">Reference: </w:t>
      </w:r>
    </w:p>
    <w:p w14:paraId="7A10DED2" w14:textId="77777777" w:rsidR="009B7022" w:rsidRPr="00C40327" w:rsidRDefault="009B7022" w:rsidP="005D739B">
      <w:pPr>
        <w:rPr>
          <w:rFonts w:ascii="Times New Roman" w:hAnsi="Times New Roman" w:cs="Times New Roman"/>
          <w:sz w:val="20"/>
          <w:szCs w:val="20"/>
        </w:rPr>
      </w:pPr>
    </w:p>
    <w:p w14:paraId="6C2D07F4" w14:textId="77777777" w:rsidR="003D0959" w:rsidRPr="00C40327" w:rsidRDefault="009F5C3E" w:rsidP="003D0959">
      <w:pPr>
        <w:ind w:left="720" w:hanging="720"/>
        <w:rPr>
          <w:rFonts w:ascii="Calibri" w:hAnsi="Calibri" w:cs="Times New Roman"/>
          <w:noProof/>
          <w:sz w:val="20"/>
          <w:szCs w:val="20"/>
        </w:rPr>
      </w:pPr>
      <w:r w:rsidRPr="00C40327">
        <w:rPr>
          <w:rFonts w:ascii="Times New Roman" w:hAnsi="Times New Roman" w:cs="Times New Roman"/>
          <w:noProof/>
          <w:szCs w:val="20"/>
        </w:rPr>
        <w:fldChar w:fldCharType="begin"/>
      </w:r>
      <w:r w:rsidRPr="00C40327">
        <w:rPr>
          <w:rFonts w:ascii="Times New Roman" w:hAnsi="Times New Roman" w:cs="Times New Roman"/>
          <w:szCs w:val="20"/>
        </w:rPr>
        <w:instrText xml:space="preserve"> ADDIN EN.REFLIST </w:instrText>
      </w:r>
      <w:r w:rsidRPr="00C40327">
        <w:rPr>
          <w:rFonts w:ascii="Times New Roman" w:hAnsi="Times New Roman" w:cs="Times New Roman"/>
          <w:noProof/>
          <w:szCs w:val="20"/>
        </w:rPr>
        <w:fldChar w:fldCharType="separate"/>
      </w:r>
      <w:bookmarkStart w:id="26" w:name="_ENREF_1"/>
      <w:r w:rsidR="003D0959" w:rsidRPr="00C40327">
        <w:rPr>
          <w:rFonts w:ascii="Calibri" w:hAnsi="Calibri" w:cs="Times New Roman"/>
          <w:noProof/>
          <w:sz w:val="20"/>
          <w:szCs w:val="20"/>
        </w:rPr>
        <w:t>1.</w:t>
      </w:r>
      <w:r w:rsidR="003D0959" w:rsidRPr="00C40327">
        <w:rPr>
          <w:rFonts w:ascii="Calibri" w:hAnsi="Calibri" w:cs="Times New Roman"/>
          <w:noProof/>
          <w:sz w:val="20"/>
          <w:szCs w:val="20"/>
        </w:rPr>
        <w:tab/>
        <w:t xml:space="preserve">Siegel, R.L., K.D. Miller, and A. Jemal, </w:t>
      </w:r>
      <w:r w:rsidR="003D0959" w:rsidRPr="00C40327">
        <w:rPr>
          <w:rFonts w:ascii="Calibri" w:hAnsi="Calibri" w:cs="Times New Roman"/>
          <w:i/>
          <w:noProof/>
          <w:sz w:val="20"/>
          <w:szCs w:val="20"/>
        </w:rPr>
        <w:t>Cancer statistics, 2015.</w:t>
      </w:r>
      <w:r w:rsidR="003D0959" w:rsidRPr="00C40327">
        <w:rPr>
          <w:rFonts w:ascii="Calibri" w:hAnsi="Calibri" w:cs="Times New Roman"/>
          <w:noProof/>
          <w:sz w:val="20"/>
          <w:szCs w:val="20"/>
        </w:rPr>
        <w:t xml:space="preserve"> CA Cancer J Clin, 2015. </w:t>
      </w:r>
      <w:r w:rsidR="003D0959" w:rsidRPr="00C40327">
        <w:rPr>
          <w:rFonts w:ascii="Calibri" w:hAnsi="Calibri" w:cs="Times New Roman"/>
          <w:b/>
          <w:noProof/>
          <w:sz w:val="20"/>
          <w:szCs w:val="20"/>
        </w:rPr>
        <w:t>65</w:t>
      </w:r>
      <w:r w:rsidR="003D0959" w:rsidRPr="00C40327">
        <w:rPr>
          <w:rFonts w:ascii="Calibri" w:hAnsi="Calibri" w:cs="Times New Roman"/>
          <w:noProof/>
          <w:sz w:val="20"/>
          <w:szCs w:val="20"/>
        </w:rPr>
        <w:t>(1): p. 5-29.</w:t>
      </w:r>
      <w:bookmarkEnd w:id="26"/>
    </w:p>
    <w:p w14:paraId="20CB7301" w14:textId="77777777" w:rsidR="003D0959" w:rsidRPr="00C40327" w:rsidRDefault="003D0959" w:rsidP="003D0959">
      <w:pPr>
        <w:ind w:left="720" w:hanging="720"/>
        <w:rPr>
          <w:rFonts w:ascii="Calibri" w:hAnsi="Calibri" w:cs="Times New Roman"/>
          <w:noProof/>
          <w:sz w:val="20"/>
          <w:szCs w:val="20"/>
        </w:rPr>
      </w:pPr>
      <w:bookmarkStart w:id="27" w:name="_ENREF_2"/>
      <w:r w:rsidRPr="00C40327">
        <w:rPr>
          <w:rFonts w:ascii="Calibri" w:hAnsi="Calibri" w:cs="Times New Roman"/>
          <w:noProof/>
          <w:sz w:val="20"/>
          <w:szCs w:val="20"/>
        </w:rPr>
        <w:t>2.</w:t>
      </w:r>
      <w:r w:rsidRPr="00C40327">
        <w:rPr>
          <w:rFonts w:ascii="Calibri" w:hAnsi="Calibri" w:cs="Times New Roman"/>
          <w:noProof/>
          <w:sz w:val="20"/>
          <w:szCs w:val="20"/>
        </w:rPr>
        <w:tab/>
        <w:t xml:space="preserve">Hankey, B.F., L.A. Ries, and B.K. Edwards, </w:t>
      </w:r>
      <w:r w:rsidRPr="00C40327">
        <w:rPr>
          <w:rFonts w:ascii="Calibri" w:hAnsi="Calibri" w:cs="Times New Roman"/>
          <w:i/>
          <w:noProof/>
          <w:sz w:val="20"/>
          <w:szCs w:val="20"/>
        </w:rPr>
        <w:t>The surveillance, epidemiology, and end results program: a national resource.</w:t>
      </w:r>
      <w:r w:rsidRPr="00C40327">
        <w:rPr>
          <w:rFonts w:ascii="Calibri" w:hAnsi="Calibri" w:cs="Times New Roman"/>
          <w:noProof/>
          <w:sz w:val="20"/>
          <w:szCs w:val="20"/>
        </w:rPr>
        <w:t xml:space="preserve"> Cancer Epidemiol Biomarkers Prev, 1999. </w:t>
      </w:r>
      <w:r w:rsidRPr="00C40327">
        <w:rPr>
          <w:rFonts w:ascii="Calibri" w:hAnsi="Calibri" w:cs="Times New Roman"/>
          <w:b/>
          <w:noProof/>
          <w:sz w:val="20"/>
          <w:szCs w:val="20"/>
        </w:rPr>
        <w:t>8</w:t>
      </w:r>
      <w:r w:rsidRPr="00C40327">
        <w:rPr>
          <w:rFonts w:ascii="Calibri" w:hAnsi="Calibri" w:cs="Times New Roman"/>
          <w:noProof/>
          <w:sz w:val="20"/>
          <w:szCs w:val="20"/>
        </w:rPr>
        <w:t>(12): p. 1117-21.</w:t>
      </w:r>
      <w:bookmarkEnd w:id="27"/>
    </w:p>
    <w:p w14:paraId="1AB4871F" w14:textId="77777777" w:rsidR="003D0959" w:rsidRPr="00C40327" w:rsidRDefault="003D0959" w:rsidP="003D0959">
      <w:pPr>
        <w:ind w:left="720" w:hanging="720"/>
        <w:rPr>
          <w:rFonts w:ascii="Calibri" w:hAnsi="Calibri" w:cs="Times New Roman"/>
          <w:noProof/>
          <w:sz w:val="20"/>
          <w:szCs w:val="20"/>
        </w:rPr>
      </w:pPr>
      <w:bookmarkStart w:id="28" w:name="_ENREF_3"/>
      <w:r w:rsidRPr="00C40327">
        <w:rPr>
          <w:rFonts w:ascii="Calibri" w:hAnsi="Calibri" w:cs="Times New Roman"/>
          <w:noProof/>
          <w:sz w:val="20"/>
          <w:szCs w:val="20"/>
        </w:rPr>
        <w:t>3.</w:t>
      </w:r>
      <w:r w:rsidRPr="00C40327">
        <w:rPr>
          <w:rFonts w:ascii="Calibri" w:hAnsi="Calibri" w:cs="Times New Roman"/>
          <w:noProof/>
          <w:sz w:val="20"/>
          <w:szCs w:val="20"/>
        </w:rPr>
        <w:tab/>
        <w:t xml:space="preserve">van Rens, M.T., et al., </w:t>
      </w:r>
      <w:r w:rsidRPr="00C40327">
        <w:rPr>
          <w:rFonts w:ascii="Calibri" w:hAnsi="Calibri" w:cs="Times New Roman"/>
          <w:i/>
          <w:noProof/>
          <w:sz w:val="20"/>
          <w:szCs w:val="20"/>
        </w:rPr>
        <w:t>Prognostic assessment of 2,361 patients who underwent pulmonary resection for non-small cell lung cancer, stage I, II, and IIIA.</w:t>
      </w:r>
      <w:r w:rsidRPr="00C40327">
        <w:rPr>
          <w:rFonts w:ascii="Calibri" w:hAnsi="Calibri" w:cs="Times New Roman"/>
          <w:noProof/>
          <w:sz w:val="20"/>
          <w:szCs w:val="20"/>
        </w:rPr>
        <w:t xml:space="preserve"> Chest, 2000. </w:t>
      </w:r>
      <w:r w:rsidRPr="00C40327">
        <w:rPr>
          <w:rFonts w:ascii="Calibri" w:hAnsi="Calibri" w:cs="Times New Roman"/>
          <w:b/>
          <w:noProof/>
          <w:sz w:val="20"/>
          <w:szCs w:val="20"/>
        </w:rPr>
        <w:t>117</w:t>
      </w:r>
      <w:r w:rsidRPr="00C40327">
        <w:rPr>
          <w:rFonts w:ascii="Calibri" w:hAnsi="Calibri" w:cs="Times New Roman"/>
          <w:noProof/>
          <w:sz w:val="20"/>
          <w:szCs w:val="20"/>
        </w:rPr>
        <w:t>(2): p. 374-9.</w:t>
      </w:r>
      <w:bookmarkEnd w:id="28"/>
    </w:p>
    <w:p w14:paraId="0F06961F" w14:textId="77777777" w:rsidR="003D0959" w:rsidRPr="00C40327" w:rsidRDefault="003D0959" w:rsidP="003D0959">
      <w:pPr>
        <w:ind w:left="720" w:hanging="720"/>
        <w:rPr>
          <w:rFonts w:ascii="Calibri" w:hAnsi="Calibri" w:cs="Times New Roman"/>
          <w:noProof/>
          <w:sz w:val="20"/>
          <w:szCs w:val="20"/>
        </w:rPr>
      </w:pPr>
      <w:bookmarkStart w:id="29" w:name="_ENREF_4"/>
      <w:r w:rsidRPr="00C40327">
        <w:rPr>
          <w:rFonts w:ascii="Calibri" w:hAnsi="Calibri" w:cs="Times New Roman"/>
          <w:noProof/>
          <w:sz w:val="20"/>
          <w:szCs w:val="20"/>
        </w:rPr>
        <w:t>4.</w:t>
      </w:r>
      <w:r w:rsidRPr="00C40327">
        <w:rPr>
          <w:rFonts w:ascii="Calibri" w:hAnsi="Calibri" w:cs="Times New Roman"/>
          <w:noProof/>
          <w:sz w:val="20"/>
          <w:szCs w:val="20"/>
        </w:rPr>
        <w:tab/>
        <w:t xml:space="preserve">He, Y., et al., </w:t>
      </w:r>
      <w:r w:rsidRPr="00C40327">
        <w:rPr>
          <w:rFonts w:ascii="Calibri" w:hAnsi="Calibri" w:cs="Times New Roman"/>
          <w:i/>
          <w:noProof/>
          <w:sz w:val="20"/>
          <w:szCs w:val="20"/>
        </w:rPr>
        <w:t>Hypomethylation of the hsa-miR-191 locus causes high expression of hsa-mir-191 and promotes the epithelial-to-mesenchymal transition in hepatocellular carcinoma.</w:t>
      </w:r>
      <w:r w:rsidRPr="00C40327">
        <w:rPr>
          <w:rFonts w:ascii="Calibri" w:hAnsi="Calibri" w:cs="Times New Roman"/>
          <w:noProof/>
          <w:sz w:val="20"/>
          <w:szCs w:val="20"/>
        </w:rPr>
        <w:t xml:space="preserve"> Neoplasia, 2011. </w:t>
      </w:r>
      <w:r w:rsidRPr="00C40327">
        <w:rPr>
          <w:rFonts w:ascii="Calibri" w:hAnsi="Calibri" w:cs="Times New Roman"/>
          <w:b/>
          <w:noProof/>
          <w:sz w:val="20"/>
          <w:szCs w:val="20"/>
        </w:rPr>
        <w:t>13</w:t>
      </w:r>
      <w:r w:rsidRPr="00C40327">
        <w:rPr>
          <w:rFonts w:ascii="Calibri" w:hAnsi="Calibri" w:cs="Times New Roman"/>
          <w:noProof/>
          <w:sz w:val="20"/>
          <w:szCs w:val="20"/>
        </w:rPr>
        <w:t>(9): p. 841-53.</w:t>
      </w:r>
      <w:bookmarkEnd w:id="29"/>
    </w:p>
    <w:p w14:paraId="2A622954" w14:textId="77777777" w:rsidR="003D0959" w:rsidRPr="00C40327" w:rsidRDefault="003D0959" w:rsidP="003D0959">
      <w:pPr>
        <w:ind w:left="720" w:hanging="720"/>
        <w:rPr>
          <w:rFonts w:ascii="Calibri" w:hAnsi="Calibri" w:cs="Times New Roman"/>
          <w:noProof/>
          <w:sz w:val="20"/>
          <w:szCs w:val="20"/>
        </w:rPr>
      </w:pPr>
      <w:bookmarkStart w:id="30" w:name="_ENREF_5"/>
      <w:r w:rsidRPr="00C40327">
        <w:rPr>
          <w:rFonts w:ascii="Calibri" w:hAnsi="Calibri" w:cs="Times New Roman"/>
          <w:noProof/>
          <w:sz w:val="20"/>
          <w:szCs w:val="20"/>
        </w:rPr>
        <w:t>5.</w:t>
      </w:r>
      <w:r w:rsidRPr="00C40327">
        <w:rPr>
          <w:rFonts w:ascii="Calibri" w:hAnsi="Calibri" w:cs="Times New Roman"/>
          <w:noProof/>
          <w:sz w:val="20"/>
          <w:szCs w:val="20"/>
        </w:rPr>
        <w:tab/>
        <w:t xml:space="preserve">Flores, K., et al., </w:t>
      </w:r>
      <w:r w:rsidRPr="00C40327">
        <w:rPr>
          <w:rFonts w:ascii="Calibri" w:hAnsi="Calibri" w:cs="Times New Roman"/>
          <w:i/>
          <w:noProof/>
          <w:sz w:val="20"/>
          <w:szCs w:val="20"/>
        </w:rPr>
        <w:t>Genome-wide association between DNA methylation and alternative splicing in an invertebrate.</w:t>
      </w:r>
      <w:r w:rsidRPr="00C40327">
        <w:rPr>
          <w:rFonts w:ascii="Calibri" w:hAnsi="Calibri" w:cs="Times New Roman"/>
          <w:noProof/>
          <w:sz w:val="20"/>
          <w:szCs w:val="20"/>
        </w:rPr>
        <w:t xml:space="preserve"> Bmc Genomics, 2012. </w:t>
      </w:r>
      <w:r w:rsidRPr="00C40327">
        <w:rPr>
          <w:rFonts w:ascii="Calibri" w:hAnsi="Calibri" w:cs="Times New Roman"/>
          <w:b/>
          <w:noProof/>
          <w:sz w:val="20"/>
          <w:szCs w:val="20"/>
        </w:rPr>
        <w:t>13</w:t>
      </w:r>
      <w:r w:rsidRPr="00C40327">
        <w:rPr>
          <w:rFonts w:ascii="Calibri" w:hAnsi="Calibri" w:cs="Times New Roman"/>
          <w:noProof/>
          <w:sz w:val="20"/>
          <w:szCs w:val="20"/>
        </w:rPr>
        <w:t>.</w:t>
      </w:r>
      <w:bookmarkEnd w:id="30"/>
    </w:p>
    <w:p w14:paraId="0B8F6C70" w14:textId="77777777" w:rsidR="003D0959" w:rsidRPr="00C40327" w:rsidRDefault="003D0959" w:rsidP="003D0959">
      <w:pPr>
        <w:ind w:left="720" w:hanging="720"/>
        <w:rPr>
          <w:rFonts w:ascii="Calibri" w:hAnsi="Calibri" w:cs="Times New Roman"/>
          <w:noProof/>
          <w:sz w:val="20"/>
          <w:szCs w:val="20"/>
        </w:rPr>
      </w:pPr>
      <w:bookmarkStart w:id="31" w:name="_ENREF_6"/>
      <w:r w:rsidRPr="00C40327">
        <w:rPr>
          <w:rFonts w:ascii="Calibri" w:hAnsi="Calibri" w:cs="Times New Roman"/>
          <w:noProof/>
          <w:sz w:val="20"/>
          <w:szCs w:val="20"/>
        </w:rPr>
        <w:t>6.</w:t>
      </w:r>
      <w:r w:rsidRPr="00C40327">
        <w:rPr>
          <w:rFonts w:ascii="Calibri" w:hAnsi="Calibri" w:cs="Times New Roman"/>
          <w:noProof/>
          <w:sz w:val="20"/>
          <w:szCs w:val="20"/>
        </w:rPr>
        <w:tab/>
        <w:t xml:space="preserve">Gokul, G. and S. Khosla, </w:t>
      </w:r>
      <w:r w:rsidRPr="00C40327">
        <w:rPr>
          <w:rFonts w:ascii="Calibri" w:hAnsi="Calibri" w:cs="Times New Roman"/>
          <w:i/>
          <w:noProof/>
          <w:sz w:val="20"/>
          <w:szCs w:val="20"/>
        </w:rPr>
        <w:t>DNA methylation and cancer.</w:t>
      </w:r>
      <w:r w:rsidRPr="00C40327">
        <w:rPr>
          <w:rFonts w:ascii="Calibri" w:hAnsi="Calibri" w:cs="Times New Roman"/>
          <w:noProof/>
          <w:sz w:val="20"/>
          <w:szCs w:val="20"/>
        </w:rPr>
        <w:t xml:space="preserve"> Subcell Biochem, 2013. </w:t>
      </w:r>
      <w:r w:rsidRPr="00C40327">
        <w:rPr>
          <w:rFonts w:ascii="Calibri" w:hAnsi="Calibri" w:cs="Times New Roman"/>
          <w:b/>
          <w:noProof/>
          <w:sz w:val="20"/>
          <w:szCs w:val="20"/>
        </w:rPr>
        <w:t>61</w:t>
      </w:r>
      <w:r w:rsidRPr="00C40327">
        <w:rPr>
          <w:rFonts w:ascii="Calibri" w:hAnsi="Calibri" w:cs="Times New Roman"/>
          <w:noProof/>
          <w:sz w:val="20"/>
          <w:szCs w:val="20"/>
        </w:rPr>
        <w:t>: p. 597-625.</w:t>
      </w:r>
      <w:bookmarkEnd w:id="31"/>
    </w:p>
    <w:p w14:paraId="7A65BDE7" w14:textId="77777777" w:rsidR="003D0959" w:rsidRPr="00C40327" w:rsidRDefault="003D0959" w:rsidP="003D0959">
      <w:pPr>
        <w:ind w:left="720" w:hanging="720"/>
        <w:rPr>
          <w:rFonts w:ascii="Calibri" w:hAnsi="Calibri" w:cs="Times New Roman"/>
          <w:noProof/>
          <w:sz w:val="20"/>
          <w:szCs w:val="20"/>
        </w:rPr>
      </w:pPr>
      <w:bookmarkStart w:id="32" w:name="_ENREF_7"/>
      <w:r w:rsidRPr="00C40327">
        <w:rPr>
          <w:rFonts w:ascii="Calibri" w:hAnsi="Calibri" w:cs="Times New Roman"/>
          <w:noProof/>
          <w:sz w:val="20"/>
          <w:szCs w:val="20"/>
        </w:rPr>
        <w:t>7.</w:t>
      </w:r>
      <w:r w:rsidRPr="00C40327">
        <w:rPr>
          <w:rFonts w:ascii="Calibri" w:hAnsi="Calibri" w:cs="Times New Roman"/>
          <w:noProof/>
          <w:sz w:val="20"/>
          <w:szCs w:val="20"/>
        </w:rPr>
        <w:tab/>
        <w:t xml:space="preserve">Hulpiau, P. and F. van Roy, </w:t>
      </w:r>
      <w:r w:rsidRPr="00C40327">
        <w:rPr>
          <w:rFonts w:ascii="Calibri" w:hAnsi="Calibri" w:cs="Times New Roman"/>
          <w:i/>
          <w:noProof/>
          <w:sz w:val="20"/>
          <w:szCs w:val="20"/>
        </w:rPr>
        <w:t>Molecular evolution of the cadherin superfamily.</w:t>
      </w:r>
      <w:r w:rsidRPr="00C40327">
        <w:rPr>
          <w:rFonts w:ascii="Calibri" w:hAnsi="Calibri" w:cs="Times New Roman"/>
          <w:noProof/>
          <w:sz w:val="20"/>
          <w:szCs w:val="20"/>
        </w:rPr>
        <w:t xml:space="preserve"> Int J Biochem Cell Biol, 2009. </w:t>
      </w:r>
      <w:r w:rsidRPr="00C40327">
        <w:rPr>
          <w:rFonts w:ascii="Calibri" w:hAnsi="Calibri" w:cs="Times New Roman"/>
          <w:b/>
          <w:noProof/>
          <w:sz w:val="20"/>
          <w:szCs w:val="20"/>
        </w:rPr>
        <w:t>41</w:t>
      </w:r>
      <w:r w:rsidRPr="00C40327">
        <w:rPr>
          <w:rFonts w:ascii="Calibri" w:hAnsi="Calibri" w:cs="Times New Roman"/>
          <w:noProof/>
          <w:sz w:val="20"/>
          <w:szCs w:val="20"/>
        </w:rPr>
        <w:t>(2): p. 349-69.</w:t>
      </w:r>
      <w:bookmarkEnd w:id="32"/>
    </w:p>
    <w:p w14:paraId="454ACCDF" w14:textId="77777777" w:rsidR="003D0959" w:rsidRPr="00C40327" w:rsidRDefault="003D0959" w:rsidP="003D0959">
      <w:pPr>
        <w:ind w:left="720" w:hanging="720"/>
        <w:rPr>
          <w:rFonts w:ascii="Calibri" w:hAnsi="Calibri" w:cs="Times New Roman"/>
          <w:noProof/>
          <w:sz w:val="20"/>
          <w:szCs w:val="20"/>
        </w:rPr>
      </w:pPr>
      <w:bookmarkStart w:id="33" w:name="_ENREF_8"/>
      <w:r w:rsidRPr="00C40327">
        <w:rPr>
          <w:rFonts w:ascii="Calibri" w:hAnsi="Calibri" w:cs="Times New Roman"/>
          <w:noProof/>
          <w:sz w:val="20"/>
          <w:szCs w:val="20"/>
        </w:rPr>
        <w:t>8.</w:t>
      </w:r>
      <w:r w:rsidRPr="00C40327">
        <w:rPr>
          <w:rFonts w:ascii="Calibri" w:hAnsi="Calibri" w:cs="Times New Roman"/>
          <w:noProof/>
          <w:sz w:val="20"/>
          <w:szCs w:val="20"/>
        </w:rPr>
        <w:tab/>
        <w:t xml:space="preserve">Shamay, M., et al., </w:t>
      </w:r>
      <w:r w:rsidRPr="00C40327">
        <w:rPr>
          <w:rFonts w:ascii="Calibri" w:hAnsi="Calibri" w:cs="Times New Roman"/>
          <w:i/>
          <w:noProof/>
          <w:sz w:val="20"/>
          <w:szCs w:val="20"/>
        </w:rPr>
        <w:t>Recruitment of the de novo DNA methyltransferase Dnmt3a by Kaposi's sarcoma-associated herpesvirus LANA.</w:t>
      </w:r>
      <w:r w:rsidRPr="00C40327">
        <w:rPr>
          <w:rFonts w:ascii="Calibri" w:hAnsi="Calibri" w:cs="Times New Roman"/>
          <w:noProof/>
          <w:sz w:val="20"/>
          <w:szCs w:val="20"/>
        </w:rPr>
        <w:t xml:space="preserve"> Proc Natl Acad Sci U S A, 2006. </w:t>
      </w:r>
      <w:r w:rsidRPr="00C40327">
        <w:rPr>
          <w:rFonts w:ascii="Calibri" w:hAnsi="Calibri" w:cs="Times New Roman"/>
          <w:b/>
          <w:noProof/>
          <w:sz w:val="20"/>
          <w:szCs w:val="20"/>
        </w:rPr>
        <w:t>103</w:t>
      </w:r>
      <w:r w:rsidRPr="00C40327">
        <w:rPr>
          <w:rFonts w:ascii="Calibri" w:hAnsi="Calibri" w:cs="Times New Roman"/>
          <w:noProof/>
          <w:sz w:val="20"/>
          <w:szCs w:val="20"/>
        </w:rPr>
        <w:t>(39): p. 14554-9.</w:t>
      </w:r>
      <w:bookmarkEnd w:id="33"/>
    </w:p>
    <w:p w14:paraId="09B47D38" w14:textId="77777777" w:rsidR="003D0959" w:rsidRPr="00C40327" w:rsidRDefault="003D0959" w:rsidP="003D0959">
      <w:pPr>
        <w:ind w:left="720" w:hanging="720"/>
        <w:rPr>
          <w:rFonts w:ascii="Calibri" w:hAnsi="Calibri" w:cs="Times New Roman"/>
          <w:noProof/>
          <w:sz w:val="20"/>
          <w:szCs w:val="20"/>
        </w:rPr>
      </w:pPr>
      <w:bookmarkStart w:id="34" w:name="_ENREF_9"/>
      <w:r w:rsidRPr="00C40327">
        <w:rPr>
          <w:rFonts w:ascii="Calibri" w:hAnsi="Calibri" w:cs="Times New Roman"/>
          <w:noProof/>
          <w:sz w:val="20"/>
          <w:szCs w:val="20"/>
        </w:rPr>
        <w:t>9.</w:t>
      </w:r>
      <w:r w:rsidRPr="00C40327">
        <w:rPr>
          <w:rFonts w:ascii="Calibri" w:hAnsi="Calibri" w:cs="Times New Roman"/>
          <w:noProof/>
          <w:sz w:val="20"/>
          <w:szCs w:val="20"/>
        </w:rPr>
        <w:tab/>
        <w:t xml:space="preserve">Riener, M.O., et al., </w:t>
      </w:r>
      <w:r w:rsidRPr="00C40327">
        <w:rPr>
          <w:rFonts w:ascii="Calibri" w:hAnsi="Calibri" w:cs="Times New Roman"/>
          <w:i/>
          <w:noProof/>
          <w:sz w:val="20"/>
          <w:szCs w:val="20"/>
        </w:rPr>
        <w:t>Microarray comparative genomic hybridization analysis of tubular breast carcinoma shows recurrent loss of the CDH13 locus on 16q.</w:t>
      </w:r>
      <w:r w:rsidRPr="00C40327">
        <w:rPr>
          <w:rFonts w:ascii="Calibri" w:hAnsi="Calibri" w:cs="Times New Roman"/>
          <w:noProof/>
          <w:sz w:val="20"/>
          <w:szCs w:val="20"/>
        </w:rPr>
        <w:t xml:space="preserve"> Hum Pathol, 2008. </w:t>
      </w:r>
      <w:r w:rsidRPr="00C40327">
        <w:rPr>
          <w:rFonts w:ascii="Calibri" w:hAnsi="Calibri" w:cs="Times New Roman"/>
          <w:b/>
          <w:noProof/>
          <w:sz w:val="20"/>
          <w:szCs w:val="20"/>
        </w:rPr>
        <w:t>39</w:t>
      </w:r>
      <w:r w:rsidRPr="00C40327">
        <w:rPr>
          <w:rFonts w:ascii="Calibri" w:hAnsi="Calibri" w:cs="Times New Roman"/>
          <w:noProof/>
          <w:sz w:val="20"/>
          <w:szCs w:val="20"/>
        </w:rPr>
        <w:t>(11): p. 1621-9.</w:t>
      </w:r>
      <w:bookmarkEnd w:id="34"/>
    </w:p>
    <w:p w14:paraId="2D879690" w14:textId="77777777" w:rsidR="003D0959" w:rsidRPr="00C40327" w:rsidRDefault="003D0959" w:rsidP="003D0959">
      <w:pPr>
        <w:ind w:left="720" w:hanging="720"/>
        <w:rPr>
          <w:rFonts w:ascii="Calibri" w:hAnsi="Calibri" w:cs="Times New Roman"/>
          <w:noProof/>
          <w:sz w:val="20"/>
          <w:szCs w:val="20"/>
        </w:rPr>
      </w:pPr>
      <w:bookmarkStart w:id="35" w:name="_ENREF_10"/>
      <w:r w:rsidRPr="00C40327">
        <w:rPr>
          <w:rFonts w:ascii="Calibri" w:hAnsi="Calibri" w:cs="Times New Roman"/>
          <w:noProof/>
          <w:sz w:val="20"/>
          <w:szCs w:val="20"/>
        </w:rPr>
        <w:t>10.</w:t>
      </w:r>
      <w:r w:rsidRPr="00C40327">
        <w:rPr>
          <w:rFonts w:ascii="Calibri" w:hAnsi="Calibri" w:cs="Times New Roman"/>
          <w:noProof/>
          <w:sz w:val="20"/>
          <w:szCs w:val="20"/>
        </w:rPr>
        <w:tab/>
        <w:t xml:space="preserve">Sato, M., et al., </w:t>
      </w:r>
      <w:r w:rsidRPr="00C40327">
        <w:rPr>
          <w:rFonts w:ascii="Calibri" w:hAnsi="Calibri" w:cs="Times New Roman"/>
          <w:i/>
          <w:noProof/>
          <w:sz w:val="20"/>
          <w:szCs w:val="20"/>
        </w:rPr>
        <w:t>The H-cadherin (CDH13) gene is inactivated in human lung cancer.</w:t>
      </w:r>
      <w:r w:rsidRPr="00C40327">
        <w:rPr>
          <w:rFonts w:ascii="Calibri" w:hAnsi="Calibri" w:cs="Times New Roman"/>
          <w:noProof/>
          <w:sz w:val="20"/>
          <w:szCs w:val="20"/>
        </w:rPr>
        <w:t xml:space="preserve"> Human Genetics, 1998. </w:t>
      </w:r>
      <w:r w:rsidRPr="00C40327">
        <w:rPr>
          <w:rFonts w:ascii="Calibri" w:hAnsi="Calibri" w:cs="Times New Roman"/>
          <w:b/>
          <w:noProof/>
          <w:sz w:val="20"/>
          <w:szCs w:val="20"/>
        </w:rPr>
        <w:t>103</w:t>
      </w:r>
      <w:r w:rsidRPr="00C40327">
        <w:rPr>
          <w:rFonts w:ascii="Calibri" w:hAnsi="Calibri" w:cs="Times New Roman"/>
          <w:noProof/>
          <w:sz w:val="20"/>
          <w:szCs w:val="20"/>
        </w:rPr>
        <w:t>(1): p. 96-101.</w:t>
      </w:r>
      <w:bookmarkEnd w:id="35"/>
    </w:p>
    <w:p w14:paraId="563544AD" w14:textId="77777777" w:rsidR="003D0959" w:rsidRPr="00C40327" w:rsidRDefault="003D0959" w:rsidP="003D0959">
      <w:pPr>
        <w:ind w:left="720" w:hanging="720"/>
        <w:rPr>
          <w:rFonts w:ascii="Calibri" w:hAnsi="Calibri" w:cs="Times New Roman"/>
          <w:noProof/>
          <w:sz w:val="20"/>
          <w:szCs w:val="20"/>
        </w:rPr>
      </w:pPr>
      <w:bookmarkStart w:id="36" w:name="_ENREF_11"/>
      <w:r w:rsidRPr="00C40327">
        <w:rPr>
          <w:rFonts w:ascii="Calibri" w:hAnsi="Calibri" w:cs="Times New Roman"/>
          <w:noProof/>
          <w:sz w:val="20"/>
          <w:szCs w:val="20"/>
        </w:rPr>
        <w:t>11.</w:t>
      </w:r>
      <w:r w:rsidRPr="00C40327">
        <w:rPr>
          <w:rFonts w:ascii="Calibri" w:hAnsi="Calibri" w:cs="Times New Roman"/>
          <w:noProof/>
          <w:sz w:val="20"/>
          <w:szCs w:val="20"/>
        </w:rPr>
        <w:tab/>
        <w:t xml:space="preserve">Sato, M., et al., </w:t>
      </w:r>
      <w:r w:rsidRPr="00C40327">
        <w:rPr>
          <w:rFonts w:ascii="Calibri" w:hAnsi="Calibri" w:cs="Times New Roman"/>
          <w:i/>
          <w:noProof/>
          <w:sz w:val="20"/>
          <w:szCs w:val="20"/>
        </w:rPr>
        <w:t>Identification of a 910-Kb region of common allelic loss in chromosome bands 16q24.1-q24.2 in human lung cancer.</w:t>
      </w:r>
      <w:r w:rsidRPr="00C40327">
        <w:rPr>
          <w:rFonts w:ascii="Calibri" w:hAnsi="Calibri" w:cs="Times New Roman"/>
          <w:noProof/>
          <w:sz w:val="20"/>
          <w:szCs w:val="20"/>
        </w:rPr>
        <w:t xml:space="preserve"> Genes Chromosomes &amp; Cancer, 1998. </w:t>
      </w:r>
      <w:r w:rsidRPr="00C40327">
        <w:rPr>
          <w:rFonts w:ascii="Calibri" w:hAnsi="Calibri" w:cs="Times New Roman"/>
          <w:b/>
          <w:noProof/>
          <w:sz w:val="20"/>
          <w:szCs w:val="20"/>
        </w:rPr>
        <w:t>22</w:t>
      </w:r>
      <w:r w:rsidRPr="00C40327">
        <w:rPr>
          <w:rFonts w:ascii="Calibri" w:hAnsi="Calibri" w:cs="Times New Roman"/>
          <w:noProof/>
          <w:sz w:val="20"/>
          <w:szCs w:val="20"/>
        </w:rPr>
        <w:t>(1): p. 1-8.</w:t>
      </w:r>
      <w:bookmarkEnd w:id="36"/>
    </w:p>
    <w:p w14:paraId="0A775DDD" w14:textId="77777777" w:rsidR="003D0959" w:rsidRPr="00C40327" w:rsidRDefault="003D0959" w:rsidP="003D0959">
      <w:pPr>
        <w:ind w:left="720" w:hanging="720"/>
        <w:rPr>
          <w:rFonts w:ascii="Calibri" w:hAnsi="Calibri" w:cs="Times New Roman"/>
          <w:noProof/>
          <w:sz w:val="20"/>
          <w:szCs w:val="20"/>
        </w:rPr>
      </w:pPr>
      <w:bookmarkStart w:id="37" w:name="_ENREF_12"/>
      <w:r w:rsidRPr="00C40327">
        <w:rPr>
          <w:rFonts w:ascii="Calibri" w:hAnsi="Calibri" w:cs="Times New Roman"/>
          <w:noProof/>
          <w:sz w:val="20"/>
          <w:szCs w:val="20"/>
        </w:rPr>
        <w:t>12.</w:t>
      </w:r>
      <w:r w:rsidRPr="00C40327">
        <w:rPr>
          <w:rFonts w:ascii="Calibri" w:hAnsi="Calibri" w:cs="Times New Roman"/>
          <w:noProof/>
          <w:sz w:val="20"/>
          <w:szCs w:val="20"/>
        </w:rPr>
        <w:tab/>
        <w:t xml:space="preserve">Toyooka, K.O., et al., </w:t>
      </w:r>
      <w:r w:rsidRPr="00C40327">
        <w:rPr>
          <w:rFonts w:ascii="Calibri" w:hAnsi="Calibri" w:cs="Times New Roman"/>
          <w:i/>
          <w:noProof/>
          <w:sz w:val="20"/>
          <w:szCs w:val="20"/>
        </w:rPr>
        <w:t>Loss of expression and aberrant methylation of the CDH13 (H-cadherin) gene in breast and lung carcinomas.</w:t>
      </w:r>
      <w:r w:rsidRPr="00C40327">
        <w:rPr>
          <w:rFonts w:ascii="Calibri" w:hAnsi="Calibri" w:cs="Times New Roman"/>
          <w:noProof/>
          <w:sz w:val="20"/>
          <w:szCs w:val="20"/>
        </w:rPr>
        <w:t xml:space="preserve"> Cancer Res, 2001. </w:t>
      </w:r>
      <w:r w:rsidRPr="00C40327">
        <w:rPr>
          <w:rFonts w:ascii="Calibri" w:hAnsi="Calibri" w:cs="Times New Roman"/>
          <w:b/>
          <w:noProof/>
          <w:sz w:val="20"/>
          <w:szCs w:val="20"/>
        </w:rPr>
        <w:t>61</w:t>
      </w:r>
      <w:r w:rsidRPr="00C40327">
        <w:rPr>
          <w:rFonts w:ascii="Calibri" w:hAnsi="Calibri" w:cs="Times New Roman"/>
          <w:noProof/>
          <w:sz w:val="20"/>
          <w:szCs w:val="20"/>
        </w:rPr>
        <w:t>(11): p. 4556-60.</w:t>
      </w:r>
      <w:bookmarkEnd w:id="37"/>
    </w:p>
    <w:p w14:paraId="58A3A9E9" w14:textId="77777777" w:rsidR="003D0959" w:rsidRPr="00C40327" w:rsidRDefault="003D0959" w:rsidP="003D0959">
      <w:pPr>
        <w:ind w:left="720" w:hanging="720"/>
        <w:rPr>
          <w:rFonts w:ascii="Calibri" w:hAnsi="Calibri" w:cs="Times New Roman"/>
          <w:noProof/>
          <w:sz w:val="20"/>
          <w:szCs w:val="20"/>
        </w:rPr>
      </w:pPr>
      <w:bookmarkStart w:id="38" w:name="_ENREF_13"/>
      <w:r w:rsidRPr="00C40327">
        <w:rPr>
          <w:rFonts w:ascii="Calibri" w:hAnsi="Calibri" w:cs="Times New Roman"/>
          <w:noProof/>
          <w:sz w:val="20"/>
          <w:szCs w:val="20"/>
        </w:rPr>
        <w:t>13.</w:t>
      </w:r>
      <w:r w:rsidRPr="00C40327">
        <w:rPr>
          <w:rFonts w:ascii="Calibri" w:hAnsi="Calibri" w:cs="Times New Roman"/>
          <w:noProof/>
          <w:sz w:val="20"/>
          <w:szCs w:val="20"/>
        </w:rPr>
        <w:tab/>
        <w:t xml:space="preserve">Qian, Z.R., et al., </w:t>
      </w:r>
      <w:r w:rsidRPr="00C40327">
        <w:rPr>
          <w:rFonts w:ascii="Calibri" w:hAnsi="Calibri" w:cs="Times New Roman"/>
          <w:i/>
          <w:noProof/>
          <w:sz w:val="20"/>
          <w:szCs w:val="20"/>
        </w:rPr>
        <w:t>Tumor-specific downregulation and methylation of the CDH13 (H-cadherin) and CDH1 (E-cadherin) genes correlate with aggressiveness of human pituitary adenomas.</w:t>
      </w:r>
      <w:r w:rsidRPr="00C40327">
        <w:rPr>
          <w:rFonts w:ascii="Calibri" w:hAnsi="Calibri" w:cs="Times New Roman"/>
          <w:noProof/>
          <w:sz w:val="20"/>
          <w:szCs w:val="20"/>
        </w:rPr>
        <w:t xml:space="preserve"> Modern Pathology, 2007. </w:t>
      </w:r>
      <w:r w:rsidRPr="00C40327">
        <w:rPr>
          <w:rFonts w:ascii="Calibri" w:hAnsi="Calibri" w:cs="Times New Roman"/>
          <w:b/>
          <w:noProof/>
          <w:sz w:val="20"/>
          <w:szCs w:val="20"/>
        </w:rPr>
        <w:t>20</w:t>
      </w:r>
      <w:r w:rsidRPr="00C40327">
        <w:rPr>
          <w:rFonts w:ascii="Calibri" w:hAnsi="Calibri" w:cs="Times New Roman"/>
          <w:noProof/>
          <w:sz w:val="20"/>
          <w:szCs w:val="20"/>
        </w:rPr>
        <w:t>(12): p. 1269-1277.</w:t>
      </w:r>
      <w:bookmarkEnd w:id="38"/>
    </w:p>
    <w:p w14:paraId="4E5A191A" w14:textId="77777777" w:rsidR="003D0959" w:rsidRPr="00C40327" w:rsidRDefault="003D0959" w:rsidP="003D0959">
      <w:pPr>
        <w:ind w:left="720" w:hanging="720"/>
        <w:rPr>
          <w:rFonts w:ascii="Calibri" w:hAnsi="Calibri" w:cs="Times New Roman"/>
          <w:noProof/>
          <w:sz w:val="20"/>
          <w:szCs w:val="20"/>
        </w:rPr>
      </w:pPr>
      <w:bookmarkStart w:id="39" w:name="_ENREF_14"/>
      <w:r w:rsidRPr="00C40327">
        <w:rPr>
          <w:rFonts w:ascii="Calibri" w:hAnsi="Calibri" w:cs="Times New Roman"/>
          <w:noProof/>
          <w:sz w:val="20"/>
          <w:szCs w:val="20"/>
        </w:rPr>
        <w:t>14.</w:t>
      </w:r>
      <w:r w:rsidRPr="00C40327">
        <w:rPr>
          <w:rFonts w:ascii="Calibri" w:hAnsi="Calibri" w:cs="Times New Roman"/>
          <w:noProof/>
          <w:sz w:val="20"/>
          <w:szCs w:val="20"/>
        </w:rPr>
        <w:tab/>
        <w:t xml:space="preserve">Ogama, Y., et al., </w:t>
      </w:r>
      <w:r w:rsidRPr="00C40327">
        <w:rPr>
          <w:rFonts w:ascii="Calibri" w:hAnsi="Calibri" w:cs="Times New Roman"/>
          <w:i/>
          <w:noProof/>
          <w:sz w:val="20"/>
          <w:szCs w:val="20"/>
        </w:rPr>
        <w:t>Prevalent hyper-methylation of the CDH13 gene promoter in malignant B cell lymphomas.</w:t>
      </w:r>
      <w:r w:rsidRPr="00C40327">
        <w:rPr>
          <w:rFonts w:ascii="Calibri" w:hAnsi="Calibri" w:cs="Times New Roman"/>
          <w:noProof/>
          <w:sz w:val="20"/>
          <w:szCs w:val="20"/>
        </w:rPr>
        <w:t xml:space="preserve"> International Journal of Oncology, 2004. </w:t>
      </w:r>
      <w:r w:rsidRPr="00C40327">
        <w:rPr>
          <w:rFonts w:ascii="Calibri" w:hAnsi="Calibri" w:cs="Times New Roman"/>
          <w:b/>
          <w:noProof/>
          <w:sz w:val="20"/>
          <w:szCs w:val="20"/>
        </w:rPr>
        <w:t>25</w:t>
      </w:r>
      <w:r w:rsidRPr="00C40327">
        <w:rPr>
          <w:rFonts w:ascii="Calibri" w:hAnsi="Calibri" w:cs="Times New Roman"/>
          <w:noProof/>
          <w:sz w:val="20"/>
          <w:szCs w:val="20"/>
        </w:rPr>
        <w:t>(3): p. 685-691.</w:t>
      </w:r>
      <w:bookmarkEnd w:id="39"/>
    </w:p>
    <w:p w14:paraId="1BF36F1E" w14:textId="77777777" w:rsidR="003D0959" w:rsidRPr="00C40327" w:rsidRDefault="003D0959" w:rsidP="003D0959">
      <w:pPr>
        <w:ind w:left="720" w:hanging="720"/>
        <w:rPr>
          <w:rFonts w:ascii="Calibri" w:hAnsi="Calibri" w:cs="Times New Roman"/>
          <w:noProof/>
          <w:sz w:val="20"/>
          <w:szCs w:val="20"/>
        </w:rPr>
      </w:pPr>
      <w:bookmarkStart w:id="40" w:name="_ENREF_15"/>
      <w:r w:rsidRPr="00C40327">
        <w:rPr>
          <w:rFonts w:ascii="Calibri" w:hAnsi="Calibri" w:cs="Times New Roman"/>
          <w:noProof/>
          <w:sz w:val="20"/>
          <w:szCs w:val="20"/>
        </w:rPr>
        <w:t>15.</w:t>
      </w:r>
      <w:r w:rsidRPr="00C40327">
        <w:rPr>
          <w:rFonts w:ascii="Calibri" w:hAnsi="Calibri" w:cs="Times New Roman"/>
          <w:noProof/>
          <w:sz w:val="20"/>
          <w:szCs w:val="20"/>
        </w:rPr>
        <w:tab/>
        <w:t xml:space="preserve">Sun, D., et al., </w:t>
      </w:r>
      <w:r w:rsidRPr="00C40327">
        <w:rPr>
          <w:rFonts w:ascii="Calibri" w:hAnsi="Calibri" w:cs="Times New Roman"/>
          <w:i/>
          <w:noProof/>
          <w:sz w:val="20"/>
          <w:szCs w:val="20"/>
        </w:rPr>
        <w:t>Aberrant methylation of CDH13 gene in nasopharyngeal carcinoma could serve as a potential diagnostic biomarker.</w:t>
      </w:r>
      <w:r w:rsidRPr="00C40327">
        <w:rPr>
          <w:rFonts w:ascii="Calibri" w:hAnsi="Calibri" w:cs="Times New Roman"/>
          <w:noProof/>
          <w:sz w:val="20"/>
          <w:szCs w:val="20"/>
        </w:rPr>
        <w:t xml:space="preserve"> Oral Oncology, 2007. </w:t>
      </w:r>
      <w:r w:rsidRPr="00C40327">
        <w:rPr>
          <w:rFonts w:ascii="Calibri" w:hAnsi="Calibri" w:cs="Times New Roman"/>
          <w:b/>
          <w:noProof/>
          <w:sz w:val="20"/>
          <w:szCs w:val="20"/>
        </w:rPr>
        <w:t>43</w:t>
      </w:r>
      <w:r w:rsidRPr="00C40327">
        <w:rPr>
          <w:rFonts w:ascii="Calibri" w:hAnsi="Calibri" w:cs="Times New Roman"/>
          <w:noProof/>
          <w:sz w:val="20"/>
          <w:szCs w:val="20"/>
        </w:rPr>
        <w:t>(1): p. 82-87.</w:t>
      </w:r>
      <w:bookmarkEnd w:id="40"/>
    </w:p>
    <w:p w14:paraId="32485ABA" w14:textId="77777777" w:rsidR="003D0959" w:rsidRPr="00C40327" w:rsidRDefault="003D0959" w:rsidP="003D0959">
      <w:pPr>
        <w:ind w:left="720" w:hanging="720"/>
        <w:rPr>
          <w:rFonts w:ascii="Calibri" w:hAnsi="Calibri" w:cs="Times New Roman"/>
          <w:noProof/>
          <w:sz w:val="20"/>
          <w:szCs w:val="20"/>
        </w:rPr>
      </w:pPr>
      <w:bookmarkStart w:id="41" w:name="_ENREF_16"/>
      <w:r w:rsidRPr="00C40327">
        <w:rPr>
          <w:rFonts w:ascii="Calibri" w:hAnsi="Calibri" w:cs="Times New Roman"/>
          <w:noProof/>
          <w:sz w:val="20"/>
          <w:szCs w:val="20"/>
        </w:rPr>
        <w:t>16.</w:t>
      </w:r>
      <w:r w:rsidRPr="00C40327">
        <w:rPr>
          <w:rFonts w:ascii="Calibri" w:hAnsi="Calibri" w:cs="Times New Roman"/>
          <w:noProof/>
          <w:sz w:val="20"/>
          <w:szCs w:val="20"/>
        </w:rPr>
        <w:tab/>
        <w:t xml:space="preserve">Kim, D.S., et al., </w:t>
      </w:r>
      <w:r w:rsidRPr="00C40327">
        <w:rPr>
          <w:rFonts w:ascii="Calibri" w:hAnsi="Calibri" w:cs="Times New Roman"/>
          <w:i/>
          <w:noProof/>
          <w:sz w:val="20"/>
          <w:szCs w:val="20"/>
        </w:rPr>
        <w:t xml:space="preserve">Aberrant methylation of E-cadherin and H-cadherin genes in nonsmall cell </w:t>
      </w:r>
      <w:r w:rsidRPr="00C40327">
        <w:rPr>
          <w:rFonts w:ascii="Calibri" w:hAnsi="Calibri" w:cs="Times New Roman"/>
          <w:i/>
          <w:noProof/>
          <w:sz w:val="20"/>
          <w:szCs w:val="20"/>
        </w:rPr>
        <w:lastRenderedPageBreak/>
        <w:t>lung cancer and its relation to clinicopathologic features.</w:t>
      </w:r>
      <w:r w:rsidRPr="00C40327">
        <w:rPr>
          <w:rFonts w:ascii="Calibri" w:hAnsi="Calibri" w:cs="Times New Roman"/>
          <w:noProof/>
          <w:sz w:val="20"/>
          <w:szCs w:val="20"/>
        </w:rPr>
        <w:t xml:space="preserve"> Cancer, 2007. </w:t>
      </w:r>
      <w:r w:rsidRPr="00C40327">
        <w:rPr>
          <w:rFonts w:ascii="Calibri" w:hAnsi="Calibri" w:cs="Times New Roman"/>
          <w:b/>
          <w:noProof/>
          <w:sz w:val="20"/>
          <w:szCs w:val="20"/>
        </w:rPr>
        <w:t>110</w:t>
      </w:r>
      <w:r w:rsidRPr="00C40327">
        <w:rPr>
          <w:rFonts w:ascii="Calibri" w:hAnsi="Calibri" w:cs="Times New Roman"/>
          <w:noProof/>
          <w:sz w:val="20"/>
          <w:szCs w:val="20"/>
        </w:rPr>
        <w:t>(12): p. 2785-92.</w:t>
      </w:r>
      <w:bookmarkEnd w:id="41"/>
    </w:p>
    <w:p w14:paraId="0B0C2F80" w14:textId="77777777" w:rsidR="003D0959" w:rsidRPr="00C40327" w:rsidRDefault="003D0959" w:rsidP="003D0959">
      <w:pPr>
        <w:ind w:left="720" w:hanging="720"/>
        <w:rPr>
          <w:rFonts w:ascii="Calibri" w:hAnsi="Calibri" w:cs="Times New Roman"/>
          <w:noProof/>
          <w:sz w:val="20"/>
          <w:szCs w:val="20"/>
        </w:rPr>
      </w:pPr>
      <w:bookmarkStart w:id="42" w:name="_ENREF_17"/>
      <w:r w:rsidRPr="00C40327">
        <w:rPr>
          <w:rFonts w:ascii="Calibri" w:hAnsi="Calibri" w:cs="Times New Roman"/>
          <w:noProof/>
          <w:sz w:val="20"/>
          <w:szCs w:val="20"/>
        </w:rPr>
        <w:t>17.</w:t>
      </w:r>
      <w:r w:rsidRPr="00C40327">
        <w:rPr>
          <w:rFonts w:ascii="Calibri" w:hAnsi="Calibri" w:cs="Times New Roman"/>
          <w:noProof/>
          <w:sz w:val="20"/>
          <w:szCs w:val="20"/>
        </w:rPr>
        <w:tab/>
        <w:t xml:space="preserve">Edgar, R., M. Domrachev, and A.E. Lash, </w:t>
      </w:r>
      <w:r w:rsidRPr="00C40327">
        <w:rPr>
          <w:rFonts w:ascii="Calibri" w:hAnsi="Calibri" w:cs="Times New Roman"/>
          <w:i/>
          <w:noProof/>
          <w:sz w:val="20"/>
          <w:szCs w:val="20"/>
        </w:rPr>
        <w:t>Gene Expression Omnibus: NCBI gene expression and hybridization array data repository.</w:t>
      </w:r>
      <w:r w:rsidRPr="00C40327">
        <w:rPr>
          <w:rFonts w:ascii="Calibri" w:hAnsi="Calibri" w:cs="Times New Roman"/>
          <w:noProof/>
          <w:sz w:val="20"/>
          <w:szCs w:val="20"/>
        </w:rPr>
        <w:t xml:space="preserve"> Nucleic Acids Research, 2002. </w:t>
      </w:r>
      <w:r w:rsidRPr="00C40327">
        <w:rPr>
          <w:rFonts w:ascii="Calibri" w:hAnsi="Calibri" w:cs="Times New Roman"/>
          <w:b/>
          <w:noProof/>
          <w:sz w:val="20"/>
          <w:szCs w:val="20"/>
        </w:rPr>
        <w:t>30</w:t>
      </w:r>
      <w:r w:rsidRPr="00C40327">
        <w:rPr>
          <w:rFonts w:ascii="Calibri" w:hAnsi="Calibri" w:cs="Times New Roman"/>
          <w:noProof/>
          <w:sz w:val="20"/>
          <w:szCs w:val="20"/>
        </w:rPr>
        <w:t>(1): p. 207-210.</w:t>
      </w:r>
      <w:bookmarkEnd w:id="42"/>
    </w:p>
    <w:p w14:paraId="6EE3BBCE" w14:textId="77777777" w:rsidR="003D0959" w:rsidRPr="00C40327" w:rsidRDefault="003D0959" w:rsidP="003D0959">
      <w:pPr>
        <w:ind w:left="720" w:hanging="720"/>
        <w:rPr>
          <w:rFonts w:ascii="Calibri" w:hAnsi="Calibri" w:cs="Times New Roman"/>
          <w:noProof/>
          <w:sz w:val="20"/>
          <w:szCs w:val="20"/>
        </w:rPr>
      </w:pPr>
      <w:bookmarkStart w:id="43" w:name="_ENREF_18"/>
      <w:r w:rsidRPr="00C40327">
        <w:rPr>
          <w:rFonts w:ascii="Calibri" w:hAnsi="Calibri" w:cs="Times New Roman"/>
          <w:noProof/>
          <w:sz w:val="20"/>
          <w:szCs w:val="20"/>
        </w:rPr>
        <w:t>18.</w:t>
      </w:r>
      <w:r w:rsidRPr="00C40327">
        <w:rPr>
          <w:rFonts w:ascii="Calibri" w:hAnsi="Calibri" w:cs="Times New Roman"/>
          <w:noProof/>
          <w:sz w:val="20"/>
          <w:szCs w:val="20"/>
        </w:rPr>
        <w:tab/>
        <w:t xml:space="preserve">Guo, S., et al., </w:t>
      </w:r>
      <w:r w:rsidRPr="00C40327">
        <w:rPr>
          <w:rFonts w:ascii="Calibri" w:hAnsi="Calibri" w:cs="Times New Roman"/>
          <w:i/>
          <w:noProof/>
          <w:sz w:val="20"/>
          <w:szCs w:val="20"/>
        </w:rPr>
        <w:t>Quantitative assessment of the diagnostic role of APC promoter methylation in non-small cell lung cancer.</w:t>
      </w:r>
      <w:r w:rsidRPr="00C40327">
        <w:rPr>
          <w:rFonts w:ascii="Calibri" w:hAnsi="Calibri" w:cs="Times New Roman"/>
          <w:noProof/>
          <w:sz w:val="20"/>
          <w:szCs w:val="20"/>
        </w:rPr>
        <w:t xml:space="preserve"> Clin Epigenetics, 2014. </w:t>
      </w:r>
      <w:r w:rsidRPr="00C40327">
        <w:rPr>
          <w:rFonts w:ascii="Calibri" w:hAnsi="Calibri" w:cs="Times New Roman"/>
          <w:b/>
          <w:noProof/>
          <w:sz w:val="20"/>
          <w:szCs w:val="20"/>
        </w:rPr>
        <w:t>6</w:t>
      </w:r>
      <w:r w:rsidRPr="00C40327">
        <w:rPr>
          <w:rFonts w:ascii="Calibri" w:hAnsi="Calibri" w:cs="Times New Roman"/>
          <w:noProof/>
          <w:sz w:val="20"/>
          <w:szCs w:val="20"/>
        </w:rPr>
        <w:t>(1): p. 5.</w:t>
      </w:r>
      <w:bookmarkEnd w:id="43"/>
    </w:p>
    <w:p w14:paraId="29A8B52A" w14:textId="77777777" w:rsidR="003D0959" w:rsidRPr="00C40327" w:rsidRDefault="003D0959" w:rsidP="003D0959">
      <w:pPr>
        <w:ind w:left="720" w:hanging="720"/>
        <w:rPr>
          <w:rFonts w:ascii="Calibri" w:hAnsi="Calibri" w:cs="Times New Roman"/>
          <w:noProof/>
          <w:sz w:val="20"/>
          <w:szCs w:val="20"/>
        </w:rPr>
      </w:pPr>
      <w:bookmarkStart w:id="44" w:name="_ENREF_19"/>
      <w:r w:rsidRPr="00C40327">
        <w:rPr>
          <w:rFonts w:ascii="Calibri" w:hAnsi="Calibri" w:cs="Times New Roman"/>
          <w:noProof/>
          <w:sz w:val="20"/>
          <w:szCs w:val="20"/>
        </w:rPr>
        <w:t>19.</w:t>
      </w:r>
      <w:r w:rsidRPr="00C40327">
        <w:rPr>
          <w:rFonts w:ascii="Calibri" w:hAnsi="Calibri" w:cs="Times New Roman"/>
          <w:noProof/>
          <w:sz w:val="20"/>
          <w:szCs w:val="20"/>
        </w:rPr>
        <w:tab/>
        <w:t xml:space="preserve">Geng, X., W.L. Pu, and S.C. Guo, </w:t>
      </w:r>
      <w:r w:rsidRPr="00C40327">
        <w:rPr>
          <w:rFonts w:ascii="Calibri" w:hAnsi="Calibri" w:cs="Times New Roman"/>
          <w:i/>
          <w:noProof/>
          <w:sz w:val="20"/>
          <w:szCs w:val="20"/>
        </w:rPr>
        <w:t>Quantitative assessment of the diagnostic role of FHIT promoter methylation in non-small cell lung cancer.</w:t>
      </w:r>
      <w:r w:rsidRPr="00C40327">
        <w:rPr>
          <w:rFonts w:ascii="Calibri" w:hAnsi="Calibri" w:cs="Times New Roman"/>
          <w:noProof/>
          <w:sz w:val="20"/>
          <w:szCs w:val="20"/>
        </w:rPr>
        <w:t xml:space="preserve"> submitted, 2015.</w:t>
      </w:r>
      <w:bookmarkEnd w:id="44"/>
    </w:p>
    <w:p w14:paraId="2488A945" w14:textId="77777777" w:rsidR="003D0959" w:rsidRPr="00C40327" w:rsidRDefault="003D0959" w:rsidP="003D0959">
      <w:pPr>
        <w:ind w:left="720" w:hanging="720"/>
        <w:rPr>
          <w:rFonts w:ascii="Calibri" w:hAnsi="Calibri" w:cs="Times New Roman"/>
          <w:noProof/>
          <w:sz w:val="20"/>
          <w:szCs w:val="20"/>
        </w:rPr>
      </w:pPr>
      <w:bookmarkStart w:id="45" w:name="_ENREF_20"/>
      <w:r w:rsidRPr="00C40327">
        <w:rPr>
          <w:rFonts w:ascii="Calibri" w:hAnsi="Calibri" w:cs="Times New Roman"/>
          <w:noProof/>
          <w:sz w:val="20"/>
          <w:szCs w:val="20"/>
        </w:rPr>
        <w:t>20.</w:t>
      </w:r>
      <w:r w:rsidRPr="00C40327">
        <w:rPr>
          <w:rFonts w:ascii="Calibri" w:hAnsi="Calibri" w:cs="Times New Roman"/>
          <w:noProof/>
          <w:sz w:val="20"/>
          <w:szCs w:val="20"/>
        </w:rPr>
        <w:tab/>
        <w:t xml:space="preserve">Toyooka, S., et al., </w:t>
      </w:r>
      <w:r w:rsidRPr="00C40327">
        <w:rPr>
          <w:rFonts w:ascii="Calibri" w:hAnsi="Calibri" w:cs="Times New Roman"/>
          <w:i/>
          <w:noProof/>
          <w:sz w:val="20"/>
          <w:szCs w:val="20"/>
        </w:rPr>
        <w:t>Smoke exposure, histologic type and geography-related differences in the methylation profiles of non-small cell lung cancer.</w:t>
      </w:r>
      <w:r w:rsidRPr="00C40327">
        <w:rPr>
          <w:rFonts w:ascii="Calibri" w:hAnsi="Calibri" w:cs="Times New Roman"/>
          <w:noProof/>
          <w:sz w:val="20"/>
          <w:szCs w:val="20"/>
        </w:rPr>
        <w:t xml:space="preserve"> Int J Cancer, 2003. </w:t>
      </w:r>
      <w:r w:rsidRPr="00C40327">
        <w:rPr>
          <w:rFonts w:ascii="Calibri" w:hAnsi="Calibri" w:cs="Times New Roman"/>
          <w:b/>
          <w:noProof/>
          <w:sz w:val="20"/>
          <w:szCs w:val="20"/>
        </w:rPr>
        <w:t>103</w:t>
      </w:r>
      <w:r w:rsidRPr="00C40327">
        <w:rPr>
          <w:rFonts w:ascii="Calibri" w:hAnsi="Calibri" w:cs="Times New Roman"/>
          <w:noProof/>
          <w:sz w:val="20"/>
          <w:szCs w:val="20"/>
        </w:rPr>
        <w:t>(2): p. 153-60.</w:t>
      </w:r>
      <w:bookmarkEnd w:id="45"/>
    </w:p>
    <w:p w14:paraId="0E9CD928" w14:textId="77777777" w:rsidR="003D0959" w:rsidRPr="00C40327" w:rsidRDefault="003D0959" w:rsidP="003D0959">
      <w:pPr>
        <w:ind w:left="720" w:hanging="720"/>
        <w:rPr>
          <w:rFonts w:ascii="Calibri" w:hAnsi="Calibri" w:cs="Times New Roman"/>
          <w:noProof/>
          <w:sz w:val="20"/>
          <w:szCs w:val="20"/>
        </w:rPr>
      </w:pPr>
      <w:bookmarkStart w:id="46" w:name="_ENREF_21"/>
      <w:r w:rsidRPr="00C40327">
        <w:rPr>
          <w:rFonts w:ascii="Calibri" w:hAnsi="Calibri" w:cs="Times New Roman"/>
          <w:noProof/>
          <w:sz w:val="20"/>
          <w:szCs w:val="20"/>
        </w:rPr>
        <w:t>21.</w:t>
      </w:r>
      <w:r w:rsidRPr="00C40327">
        <w:rPr>
          <w:rFonts w:ascii="Calibri" w:hAnsi="Calibri" w:cs="Times New Roman"/>
          <w:noProof/>
          <w:sz w:val="20"/>
          <w:szCs w:val="20"/>
        </w:rPr>
        <w:tab/>
        <w:t xml:space="preserve">Feng, Q., et al., </w:t>
      </w:r>
      <w:r w:rsidRPr="00C40327">
        <w:rPr>
          <w:rFonts w:ascii="Calibri" w:hAnsi="Calibri" w:cs="Times New Roman"/>
          <w:i/>
          <w:noProof/>
          <w:sz w:val="20"/>
          <w:szCs w:val="20"/>
        </w:rPr>
        <w:t>DNA methylation in tumor and matched normal tissues from non-small cell lung cancer patients.</w:t>
      </w:r>
      <w:r w:rsidRPr="00C40327">
        <w:rPr>
          <w:rFonts w:ascii="Calibri" w:hAnsi="Calibri" w:cs="Times New Roman"/>
          <w:noProof/>
          <w:sz w:val="20"/>
          <w:szCs w:val="20"/>
        </w:rPr>
        <w:t xml:space="preserve"> Cancer Epidemiol Biomarkers Prev, 2008. </w:t>
      </w:r>
      <w:r w:rsidRPr="00C40327">
        <w:rPr>
          <w:rFonts w:ascii="Calibri" w:hAnsi="Calibri" w:cs="Times New Roman"/>
          <w:b/>
          <w:noProof/>
          <w:sz w:val="20"/>
          <w:szCs w:val="20"/>
        </w:rPr>
        <w:t>17</w:t>
      </w:r>
      <w:r w:rsidRPr="00C40327">
        <w:rPr>
          <w:rFonts w:ascii="Calibri" w:hAnsi="Calibri" w:cs="Times New Roman"/>
          <w:noProof/>
          <w:sz w:val="20"/>
          <w:szCs w:val="20"/>
        </w:rPr>
        <w:t>(3): p. 645-54.</w:t>
      </w:r>
      <w:bookmarkEnd w:id="46"/>
    </w:p>
    <w:p w14:paraId="7FE2BBD4" w14:textId="77777777" w:rsidR="003D0959" w:rsidRPr="00C40327" w:rsidRDefault="003D0959" w:rsidP="003D0959">
      <w:pPr>
        <w:ind w:left="720" w:hanging="720"/>
        <w:rPr>
          <w:rFonts w:ascii="Calibri" w:hAnsi="Calibri" w:cs="Times New Roman"/>
          <w:noProof/>
          <w:sz w:val="20"/>
          <w:szCs w:val="20"/>
        </w:rPr>
      </w:pPr>
      <w:bookmarkStart w:id="47" w:name="_ENREF_22"/>
      <w:r w:rsidRPr="00C40327">
        <w:rPr>
          <w:rFonts w:ascii="Calibri" w:hAnsi="Calibri" w:cs="Times New Roman"/>
          <w:noProof/>
          <w:sz w:val="20"/>
          <w:szCs w:val="20"/>
        </w:rPr>
        <w:t>22.</w:t>
      </w:r>
      <w:r w:rsidRPr="00C40327">
        <w:rPr>
          <w:rFonts w:ascii="Calibri" w:hAnsi="Calibri" w:cs="Times New Roman"/>
          <w:noProof/>
          <w:sz w:val="20"/>
          <w:szCs w:val="20"/>
        </w:rPr>
        <w:tab/>
        <w:t xml:space="preserve">Hsu, H.S., et al., </w:t>
      </w:r>
      <w:r w:rsidRPr="00C40327">
        <w:rPr>
          <w:rFonts w:ascii="Calibri" w:hAnsi="Calibri" w:cs="Times New Roman"/>
          <w:i/>
          <w:noProof/>
          <w:sz w:val="20"/>
          <w:szCs w:val="20"/>
        </w:rPr>
        <w:t>Characterization of a multiple epigenetic marker panel for lung cancer detection and risk assessment in plasma.</w:t>
      </w:r>
      <w:r w:rsidRPr="00C40327">
        <w:rPr>
          <w:rFonts w:ascii="Calibri" w:hAnsi="Calibri" w:cs="Times New Roman"/>
          <w:noProof/>
          <w:sz w:val="20"/>
          <w:szCs w:val="20"/>
        </w:rPr>
        <w:t xml:space="preserve"> Cancer, 2007. </w:t>
      </w:r>
      <w:r w:rsidRPr="00C40327">
        <w:rPr>
          <w:rFonts w:ascii="Calibri" w:hAnsi="Calibri" w:cs="Times New Roman"/>
          <w:b/>
          <w:noProof/>
          <w:sz w:val="20"/>
          <w:szCs w:val="20"/>
        </w:rPr>
        <w:t>110</w:t>
      </w:r>
      <w:r w:rsidRPr="00C40327">
        <w:rPr>
          <w:rFonts w:ascii="Calibri" w:hAnsi="Calibri" w:cs="Times New Roman"/>
          <w:noProof/>
          <w:sz w:val="20"/>
          <w:szCs w:val="20"/>
        </w:rPr>
        <w:t>(9): p. 2019-26.</w:t>
      </w:r>
      <w:bookmarkEnd w:id="47"/>
    </w:p>
    <w:p w14:paraId="6471759D" w14:textId="77777777" w:rsidR="003D0959" w:rsidRPr="00C40327" w:rsidRDefault="003D0959" w:rsidP="003D0959">
      <w:pPr>
        <w:ind w:left="720" w:hanging="720"/>
        <w:rPr>
          <w:rFonts w:ascii="Calibri" w:hAnsi="Calibri" w:cs="Times New Roman"/>
          <w:noProof/>
          <w:sz w:val="20"/>
          <w:szCs w:val="20"/>
        </w:rPr>
      </w:pPr>
      <w:bookmarkStart w:id="48" w:name="_ENREF_23"/>
      <w:r w:rsidRPr="00C40327">
        <w:rPr>
          <w:rFonts w:ascii="Calibri" w:hAnsi="Calibri" w:cs="Times New Roman"/>
          <w:noProof/>
          <w:sz w:val="20"/>
          <w:szCs w:val="20"/>
        </w:rPr>
        <w:t>23.</w:t>
      </w:r>
      <w:r w:rsidRPr="00C40327">
        <w:rPr>
          <w:rFonts w:ascii="Calibri" w:hAnsi="Calibri" w:cs="Times New Roman"/>
          <w:noProof/>
          <w:sz w:val="20"/>
          <w:szCs w:val="20"/>
        </w:rPr>
        <w:tab/>
        <w:t xml:space="preserve">Jin, M., et al., </w:t>
      </w:r>
      <w:r w:rsidRPr="00C40327">
        <w:rPr>
          <w:rFonts w:ascii="Calibri" w:hAnsi="Calibri" w:cs="Times New Roman"/>
          <w:i/>
          <w:noProof/>
          <w:sz w:val="20"/>
          <w:szCs w:val="20"/>
        </w:rPr>
        <w:t>Different histological types of non-small cell lung cancer have distinct folate and DNA methylation levels.</w:t>
      </w:r>
      <w:r w:rsidRPr="00C40327">
        <w:rPr>
          <w:rFonts w:ascii="Calibri" w:hAnsi="Calibri" w:cs="Times New Roman"/>
          <w:noProof/>
          <w:sz w:val="20"/>
          <w:szCs w:val="20"/>
        </w:rPr>
        <w:t xml:space="preserve"> Cancer Sci, 2009. </w:t>
      </w:r>
      <w:r w:rsidRPr="00C40327">
        <w:rPr>
          <w:rFonts w:ascii="Calibri" w:hAnsi="Calibri" w:cs="Times New Roman"/>
          <w:b/>
          <w:noProof/>
          <w:sz w:val="20"/>
          <w:szCs w:val="20"/>
        </w:rPr>
        <w:t>100</w:t>
      </w:r>
      <w:r w:rsidRPr="00C40327">
        <w:rPr>
          <w:rFonts w:ascii="Calibri" w:hAnsi="Calibri" w:cs="Times New Roman"/>
          <w:noProof/>
          <w:sz w:val="20"/>
          <w:szCs w:val="20"/>
        </w:rPr>
        <w:t>(12): p. 2325-30.</w:t>
      </w:r>
      <w:bookmarkEnd w:id="48"/>
    </w:p>
    <w:p w14:paraId="4B9F0314" w14:textId="77777777" w:rsidR="003D0959" w:rsidRPr="00C40327" w:rsidRDefault="003D0959" w:rsidP="003D0959">
      <w:pPr>
        <w:ind w:left="720" w:hanging="720"/>
        <w:rPr>
          <w:rFonts w:ascii="Calibri" w:hAnsi="Calibri" w:cs="Times New Roman"/>
          <w:noProof/>
          <w:sz w:val="20"/>
          <w:szCs w:val="20"/>
        </w:rPr>
      </w:pPr>
      <w:bookmarkStart w:id="49" w:name="_ENREF_24"/>
      <w:r w:rsidRPr="00C40327">
        <w:rPr>
          <w:rFonts w:ascii="Calibri" w:hAnsi="Calibri" w:cs="Times New Roman"/>
          <w:noProof/>
          <w:sz w:val="20"/>
          <w:szCs w:val="20"/>
        </w:rPr>
        <w:t>24.</w:t>
      </w:r>
      <w:r w:rsidRPr="00C40327">
        <w:rPr>
          <w:rFonts w:ascii="Calibri" w:hAnsi="Calibri" w:cs="Times New Roman"/>
          <w:noProof/>
          <w:sz w:val="20"/>
          <w:szCs w:val="20"/>
        </w:rPr>
        <w:tab/>
        <w:t xml:space="preserve">Tsou, J.A., et al., </w:t>
      </w:r>
      <w:r w:rsidRPr="00C40327">
        <w:rPr>
          <w:rFonts w:ascii="Calibri" w:hAnsi="Calibri" w:cs="Times New Roman"/>
          <w:i/>
          <w:noProof/>
          <w:sz w:val="20"/>
          <w:szCs w:val="20"/>
        </w:rPr>
        <w:t>Identification of a panel of sensitive and specific DNA methylation markers for lung adenocarcinoma.</w:t>
      </w:r>
      <w:r w:rsidRPr="00C40327">
        <w:rPr>
          <w:rFonts w:ascii="Calibri" w:hAnsi="Calibri" w:cs="Times New Roman"/>
          <w:noProof/>
          <w:sz w:val="20"/>
          <w:szCs w:val="20"/>
        </w:rPr>
        <w:t xml:space="preserve"> Mol Cancer, 2007. </w:t>
      </w:r>
      <w:r w:rsidRPr="00C40327">
        <w:rPr>
          <w:rFonts w:ascii="Calibri" w:hAnsi="Calibri" w:cs="Times New Roman"/>
          <w:b/>
          <w:noProof/>
          <w:sz w:val="20"/>
          <w:szCs w:val="20"/>
        </w:rPr>
        <w:t>6</w:t>
      </w:r>
      <w:r w:rsidRPr="00C40327">
        <w:rPr>
          <w:rFonts w:ascii="Calibri" w:hAnsi="Calibri" w:cs="Times New Roman"/>
          <w:noProof/>
          <w:sz w:val="20"/>
          <w:szCs w:val="20"/>
        </w:rPr>
        <w:t>: p. 70.</w:t>
      </w:r>
      <w:bookmarkEnd w:id="49"/>
    </w:p>
    <w:p w14:paraId="19B3493B" w14:textId="77777777" w:rsidR="003D0959" w:rsidRPr="00C40327" w:rsidRDefault="003D0959" w:rsidP="003D0959">
      <w:pPr>
        <w:ind w:left="720" w:hanging="720"/>
        <w:rPr>
          <w:rFonts w:ascii="Calibri" w:hAnsi="Calibri" w:cs="Times New Roman"/>
          <w:noProof/>
          <w:sz w:val="20"/>
          <w:szCs w:val="20"/>
        </w:rPr>
      </w:pPr>
      <w:bookmarkStart w:id="50" w:name="_ENREF_25"/>
      <w:r w:rsidRPr="00C40327">
        <w:rPr>
          <w:rFonts w:ascii="Calibri" w:hAnsi="Calibri" w:cs="Times New Roman"/>
          <w:noProof/>
          <w:sz w:val="20"/>
          <w:szCs w:val="20"/>
        </w:rPr>
        <w:t>25.</w:t>
      </w:r>
      <w:r w:rsidRPr="00C40327">
        <w:rPr>
          <w:rFonts w:ascii="Calibri" w:hAnsi="Calibri" w:cs="Times New Roman"/>
          <w:noProof/>
          <w:sz w:val="20"/>
          <w:szCs w:val="20"/>
        </w:rPr>
        <w:tab/>
        <w:t xml:space="preserve">Ulivi, P., et al., </w:t>
      </w:r>
      <w:r w:rsidRPr="00C40327">
        <w:rPr>
          <w:rFonts w:ascii="Calibri" w:hAnsi="Calibri" w:cs="Times New Roman"/>
          <w:i/>
          <w:noProof/>
          <w:sz w:val="20"/>
          <w:szCs w:val="20"/>
        </w:rPr>
        <w:t>p16INK4A and CDH13 hypermethylation in tumor and serum of non-small cell lung cancer patients.</w:t>
      </w:r>
      <w:r w:rsidRPr="00C40327">
        <w:rPr>
          <w:rFonts w:ascii="Calibri" w:hAnsi="Calibri" w:cs="Times New Roman"/>
          <w:noProof/>
          <w:sz w:val="20"/>
          <w:szCs w:val="20"/>
        </w:rPr>
        <w:t xml:space="preserve"> J Cell Physiol, 2006. </w:t>
      </w:r>
      <w:r w:rsidRPr="00C40327">
        <w:rPr>
          <w:rFonts w:ascii="Calibri" w:hAnsi="Calibri" w:cs="Times New Roman"/>
          <w:b/>
          <w:noProof/>
          <w:sz w:val="20"/>
          <w:szCs w:val="20"/>
        </w:rPr>
        <w:t>206</w:t>
      </w:r>
      <w:r w:rsidRPr="00C40327">
        <w:rPr>
          <w:rFonts w:ascii="Calibri" w:hAnsi="Calibri" w:cs="Times New Roman"/>
          <w:noProof/>
          <w:sz w:val="20"/>
          <w:szCs w:val="20"/>
        </w:rPr>
        <w:t>(3): p. 611-5.</w:t>
      </w:r>
      <w:bookmarkEnd w:id="50"/>
    </w:p>
    <w:p w14:paraId="5E9B238E" w14:textId="77777777" w:rsidR="003D0959" w:rsidRPr="00C40327" w:rsidRDefault="003D0959" w:rsidP="003D0959">
      <w:pPr>
        <w:ind w:left="720" w:hanging="720"/>
        <w:rPr>
          <w:rFonts w:ascii="Calibri" w:hAnsi="Calibri" w:cs="Times New Roman"/>
          <w:noProof/>
          <w:sz w:val="20"/>
          <w:szCs w:val="20"/>
        </w:rPr>
      </w:pPr>
      <w:bookmarkStart w:id="51" w:name="_ENREF_26"/>
      <w:r w:rsidRPr="00C40327">
        <w:rPr>
          <w:rFonts w:ascii="Calibri" w:hAnsi="Calibri" w:cs="Times New Roman"/>
          <w:noProof/>
          <w:sz w:val="20"/>
          <w:szCs w:val="20"/>
        </w:rPr>
        <w:t>26.</w:t>
      </w:r>
      <w:r w:rsidRPr="00C40327">
        <w:rPr>
          <w:rFonts w:ascii="Calibri" w:hAnsi="Calibri" w:cs="Times New Roman"/>
          <w:noProof/>
          <w:sz w:val="20"/>
          <w:szCs w:val="20"/>
        </w:rPr>
        <w:tab/>
        <w:t xml:space="preserve">Wang, Y., et al., </w:t>
      </w:r>
      <w:r w:rsidRPr="00C40327">
        <w:rPr>
          <w:rFonts w:ascii="Calibri" w:hAnsi="Calibri" w:cs="Times New Roman"/>
          <w:i/>
          <w:noProof/>
          <w:sz w:val="20"/>
          <w:szCs w:val="20"/>
        </w:rPr>
        <w:t>Multiple gene methylation of nonsmall cell lung cancers evaluated with 3-dimensional microarray.</w:t>
      </w:r>
      <w:r w:rsidRPr="00C40327">
        <w:rPr>
          <w:rFonts w:ascii="Calibri" w:hAnsi="Calibri" w:cs="Times New Roman"/>
          <w:noProof/>
          <w:sz w:val="20"/>
          <w:szCs w:val="20"/>
        </w:rPr>
        <w:t xml:space="preserve"> Cancer, 2008. </w:t>
      </w:r>
      <w:r w:rsidRPr="00C40327">
        <w:rPr>
          <w:rFonts w:ascii="Calibri" w:hAnsi="Calibri" w:cs="Times New Roman"/>
          <w:b/>
          <w:noProof/>
          <w:sz w:val="20"/>
          <w:szCs w:val="20"/>
        </w:rPr>
        <w:t>112</w:t>
      </w:r>
      <w:r w:rsidRPr="00C40327">
        <w:rPr>
          <w:rFonts w:ascii="Calibri" w:hAnsi="Calibri" w:cs="Times New Roman"/>
          <w:noProof/>
          <w:sz w:val="20"/>
          <w:szCs w:val="20"/>
        </w:rPr>
        <w:t>(6): p. 1325-36.</w:t>
      </w:r>
      <w:bookmarkEnd w:id="51"/>
    </w:p>
    <w:p w14:paraId="76F1898A" w14:textId="77777777" w:rsidR="003D0959" w:rsidRPr="00C40327" w:rsidRDefault="003D0959" w:rsidP="003D0959">
      <w:pPr>
        <w:ind w:left="720" w:hanging="720"/>
        <w:rPr>
          <w:rFonts w:ascii="Calibri" w:hAnsi="Calibri" w:cs="Times New Roman"/>
          <w:noProof/>
          <w:sz w:val="20"/>
          <w:szCs w:val="20"/>
        </w:rPr>
      </w:pPr>
      <w:bookmarkStart w:id="52" w:name="_ENREF_27"/>
      <w:r w:rsidRPr="00C40327">
        <w:rPr>
          <w:rFonts w:ascii="Calibri" w:hAnsi="Calibri" w:cs="Times New Roman"/>
          <w:noProof/>
          <w:sz w:val="20"/>
          <w:szCs w:val="20"/>
        </w:rPr>
        <w:t>27.</w:t>
      </w:r>
      <w:r w:rsidRPr="00C40327">
        <w:rPr>
          <w:rFonts w:ascii="Calibri" w:hAnsi="Calibri" w:cs="Times New Roman"/>
          <w:noProof/>
          <w:sz w:val="20"/>
          <w:szCs w:val="20"/>
        </w:rPr>
        <w:tab/>
        <w:t xml:space="preserve">Zhai, X. and S.-J. Li, </w:t>
      </w:r>
      <w:r w:rsidRPr="00C40327">
        <w:rPr>
          <w:rFonts w:ascii="Calibri" w:hAnsi="Calibri" w:cs="Times New Roman"/>
          <w:i/>
          <w:noProof/>
          <w:sz w:val="20"/>
          <w:szCs w:val="20"/>
        </w:rPr>
        <w:t>Methylation of RASSF1A and CDH13 Genes in Individualized Chemotherapy for Patients with Non-small Cell Lung Cancer.</w:t>
      </w:r>
      <w:r w:rsidRPr="00C40327">
        <w:rPr>
          <w:rFonts w:ascii="Calibri" w:hAnsi="Calibri" w:cs="Times New Roman"/>
          <w:noProof/>
          <w:sz w:val="20"/>
          <w:szCs w:val="20"/>
        </w:rPr>
        <w:t xml:space="preserve"> Asian Pacific Journal of Cancer Prevention, 2014. </w:t>
      </w:r>
      <w:r w:rsidRPr="00C40327">
        <w:rPr>
          <w:rFonts w:ascii="Calibri" w:hAnsi="Calibri" w:cs="Times New Roman"/>
          <w:b/>
          <w:noProof/>
          <w:sz w:val="20"/>
          <w:szCs w:val="20"/>
        </w:rPr>
        <w:t>15</w:t>
      </w:r>
      <w:r w:rsidRPr="00C40327">
        <w:rPr>
          <w:rFonts w:ascii="Calibri" w:hAnsi="Calibri" w:cs="Times New Roman"/>
          <w:noProof/>
          <w:sz w:val="20"/>
          <w:szCs w:val="20"/>
        </w:rPr>
        <w:t>(12): p. 4925-4928.</w:t>
      </w:r>
      <w:bookmarkEnd w:id="52"/>
    </w:p>
    <w:p w14:paraId="475CFCE4" w14:textId="77777777" w:rsidR="003D0959" w:rsidRPr="00C40327" w:rsidRDefault="003D0959" w:rsidP="003D0959">
      <w:pPr>
        <w:ind w:left="720" w:hanging="720"/>
        <w:rPr>
          <w:rFonts w:ascii="Calibri" w:hAnsi="Calibri" w:cs="Times New Roman"/>
          <w:noProof/>
          <w:sz w:val="20"/>
          <w:szCs w:val="20"/>
        </w:rPr>
      </w:pPr>
      <w:bookmarkStart w:id="53" w:name="_ENREF_28"/>
      <w:r w:rsidRPr="00C40327">
        <w:rPr>
          <w:rFonts w:ascii="Calibri" w:hAnsi="Calibri" w:cs="Times New Roman"/>
          <w:noProof/>
          <w:sz w:val="20"/>
          <w:szCs w:val="20"/>
        </w:rPr>
        <w:t>28.</w:t>
      </w:r>
      <w:r w:rsidRPr="00C40327">
        <w:rPr>
          <w:rFonts w:ascii="Calibri" w:hAnsi="Calibri" w:cs="Times New Roman"/>
          <w:noProof/>
          <w:sz w:val="20"/>
          <w:szCs w:val="20"/>
        </w:rPr>
        <w:tab/>
        <w:t xml:space="preserve">Zhang, Y., et al., </w:t>
      </w:r>
      <w:r w:rsidRPr="00C40327">
        <w:rPr>
          <w:rFonts w:ascii="Calibri" w:hAnsi="Calibri" w:cs="Times New Roman"/>
          <w:i/>
          <w:noProof/>
          <w:sz w:val="20"/>
          <w:szCs w:val="20"/>
        </w:rPr>
        <w:t>Methylation of multiple genes as a candidate biomarker in non-small cell lung cancer.</w:t>
      </w:r>
      <w:r w:rsidRPr="00C40327">
        <w:rPr>
          <w:rFonts w:ascii="Calibri" w:hAnsi="Calibri" w:cs="Times New Roman"/>
          <w:noProof/>
          <w:sz w:val="20"/>
          <w:szCs w:val="20"/>
        </w:rPr>
        <w:t xml:space="preserve"> Cancer Lett, 2011. </w:t>
      </w:r>
      <w:r w:rsidRPr="00C40327">
        <w:rPr>
          <w:rFonts w:ascii="Calibri" w:hAnsi="Calibri" w:cs="Times New Roman"/>
          <w:b/>
          <w:noProof/>
          <w:sz w:val="20"/>
          <w:szCs w:val="20"/>
        </w:rPr>
        <w:t>303</w:t>
      </w:r>
      <w:r w:rsidRPr="00C40327">
        <w:rPr>
          <w:rFonts w:ascii="Calibri" w:hAnsi="Calibri" w:cs="Times New Roman"/>
          <w:noProof/>
          <w:sz w:val="20"/>
          <w:szCs w:val="20"/>
        </w:rPr>
        <w:t>(1): p. 21-8.</w:t>
      </w:r>
      <w:bookmarkEnd w:id="53"/>
    </w:p>
    <w:p w14:paraId="1010C3E3" w14:textId="77777777" w:rsidR="003D0959" w:rsidRPr="00C40327" w:rsidRDefault="003D0959" w:rsidP="003D0959">
      <w:pPr>
        <w:ind w:left="720" w:hanging="720"/>
        <w:rPr>
          <w:rFonts w:ascii="Calibri" w:hAnsi="Calibri" w:cs="Times New Roman"/>
          <w:noProof/>
          <w:sz w:val="20"/>
          <w:szCs w:val="20"/>
        </w:rPr>
      </w:pPr>
      <w:bookmarkStart w:id="54" w:name="_ENREF_29"/>
      <w:r w:rsidRPr="00C40327">
        <w:rPr>
          <w:rFonts w:ascii="Calibri" w:hAnsi="Calibri" w:cs="Times New Roman"/>
          <w:noProof/>
          <w:sz w:val="20"/>
          <w:szCs w:val="20"/>
        </w:rPr>
        <w:t>29.</w:t>
      </w:r>
      <w:r w:rsidRPr="00C40327">
        <w:rPr>
          <w:rFonts w:ascii="Calibri" w:hAnsi="Calibri" w:cs="Times New Roman"/>
          <w:noProof/>
          <w:sz w:val="20"/>
          <w:szCs w:val="20"/>
        </w:rPr>
        <w:tab/>
        <w:t xml:space="preserve">Nikolaidis, G., et al., </w:t>
      </w:r>
      <w:r w:rsidRPr="00C40327">
        <w:rPr>
          <w:rFonts w:ascii="Calibri" w:hAnsi="Calibri" w:cs="Times New Roman"/>
          <w:i/>
          <w:noProof/>
          <w:sz w:val="20"/>
          <w:szCs w:val="20"/>
        </w:rPr>
        <w:t>DNA methylation biomarkers offer improved diagnostic efficiency in lung cancer.</w:t>
      </w:r>
      <w:r w:rsidRPr="00C40327">
        <w:rPr>
          <w:rFonts w:ascii="Calibri" w:hAnsi="Calibri" w:cs="Times New Roman"/>
          <w:noProof/>
          <w:sz w:val="20"/>
          <w:szCs w:val="20"/>
        </w:rPr>
        <w:t xml:space="preserve"> Cancer Res, 2012. </w:t>
      </w:r>
      <w:r w:rsidRPr="00C40327">
        <w:rPr>
          <w:rFonts w:ascii="Calibri" w:hAnsi="Calibri" w:cs="Times New Roman"/>
          <w:b/>
          <w:noProof/>
          <w:sz w:val="20"/>
          <w:szCs w:val="20"/>
        </w:rPr>
        <w:t>72</w:t>
      </w:r>
      <w:r w:rsidRPr="00C40327">
        <w:rPr>
          <w:rFonts w:ascii="Calibri" w:hAnsi="Calibri" w:cs="Times New Roman"/>
          <w:noProof/>
          <w:sz w:val="20"/>
          <w:szCs w:val="20"/>
        </w:rPr>
        <w:t>(22): p. 5692-701.</w:t>
      </w:r>
      <w:bookmarkEnd w:id="54"/>
    </w:p>
    <w:p w14:paraId="678FC166" w14:textId="77777777" w:rsidR="003D0959" w:rsidRPr="00C40327" w:rsidRDefault="003D0959" w:rsidP="003D0959">
      <w:pPr>
        <w:ind w:left="720" w:hanging="720"/>
        <w:rPr>
          <w:rFonts w:ascii="Calibri" w:hAnsi="Calibri" w:cs="Times New Roman"/>
          <w:noProof/>
          <w:sz w:val="20"/>
          <w:szCs w:val="20"/>
        </w:rPr>
      </w:pPr>
      <w:bookmarkStart w:id="55" w:name="_ENREF_30"/>
      <w:r w:rsidRPr="00C40327">
        <w:rPr>
          <w:rFonts w:ascii="Calibri" w:hAnsi="Calibri" w:cs="Times New Roman"/>
          <w:noProof/>
          <w:sz w:val="20"/>
          <w:szCs w:val="20"/>
        </w:rPr>
        <w:t>30.</w:t>
      </w:r>
      <w:r w:rsidRPr="00C40327">
        <w:rPr>
          <w:rFonts w:ascii="Calibri" w:hAnsi="Calibri" w:cs="Times New Roman"/>
          <w:noProof/>
          <w:sz w:val="20"/>
          <w:szCs w:val="20"/>
        </w:rPr>
        <w:tab/>
        <w:t xml:space="preserve">Hanabata, T., et al., </w:t>
      </w:r>
      <w:r w:rsidRPr="00C40327">
        <w:rPr>
          <w:rFonts w:ascii="Calibri" w:hAnsi="Calibri" w:cs="Times New Roman"/>
          <w:i/>
          <w:noProof/>
          <w:sz w:val="20"/>
          <w:szCs w:val="20"/>
        </w:rPr>
        <w:t>DNA methylation of multiple genes and clinicopathological relationship of non-small cell lung cancers.</w:t>
      </w:r>
      <w:r w:rsidRPr="00C40327">
        <w:rPr>
          <w:rFonts w:ascii="Calibri" w:hAnsi="Calibri" w:cs="Times New Roman"/>
          <w:noProof/>
          <w:sz w:val="20"/>
          <w:szCs w:val="20"/>
        </w:rPr>
        <w:t xml:space="preserve"> Oncol Rep, 2004. </w:t>
      </w:r>
      <w:r w:rsidRPr="00C40327">
        <w:rPr>
          <w:rFonts w:ascii="Calibri" w:hAnsi="Calibri" w:cs="Times New Roman"/>
          <w:b/>
          <w:noProof/>
          <w:sz w:val="20"/>
          <w:szCs w:val="20"/>
        </w:rPr>
        <w:t>12</w:t>
      </w:r>
      <w:r w:rsidRPr="00C40327">
        <w:rPr>
          <w:rFonts w:ascii="Calibri" w:hAnsi="Calibri" w:cs="Times New Roman"/>
          <w:noProof/>
          <w:sz w:val="20"/>
          <w:szCs w:val="20"/>
        </w:rPr>
        <w:t>(1): p. 177-80.</w:t>
      </w:r>
      <w:bookmarkEnd w:id="55"/>
    </w:p>
    <w:p w14:paraId="7F226B8D" w14:textId="77777777" w:rsidR="003D0959" w:rsidRPr="00C40327" w:rsidRDefault="003D0959" w:rsidP="003D0959">
      <w:pPr>
        <w:ind w:left="720" w:hanging="720"/>
        <w:rPr>
          <w:rFonts w:ascii="Calibri" w:hAnsi="Calibri" w:cs="Times New Roman"/>
          <w:noProof/>
          <w:sz w:val="20"/>
          <w:szCs w:val="20"/>
        </w:rPr>
      </w:pPr>
      <w:bookmarkStart w:id="56" w:name="_ENREF_31"/>
      <w:r w:rsidRPr="00C40327">
        <w:rPr>
          <w:rFonts w:ascii="Calibri" w:hAnsi="Calibri" w:cs="Times New Roman"/>
          <w:noProof/>
          <w:sz w:val="20"/>
          <w:szCs w:val="20"/>
        </w:rPr>
        <w:t>31.</w:t>
      </w:r>
      <w:r w:rsidRPr="00C40327">
        <w:rPr>
          <w:rFonts w:ascii="Calibri" w:hAnsi="Calibri" w:cs="Times New Roman"/>
          <w:noProof/>
          <w:sz w:val="20"/>
          <w:szCs w:val="20"/>
        </w:rPr>
        <w:tab/>
        <w:t xml:space="preserve">Sun, Z.F., et al., </w:t>
      </w:r>
      <w:r w:rsidRPr="00C40327">
        <w:rPr>
          <w:rFonts w:ascii="Calibri" w:hAnsi="Calibri" w:cs="Times New Roman"/>
          <w:i/>
          <w:noProof/>
          <w:sz w:val="20"/>
          <w:szCs w:val="20"/>
        </w:rPr>
        <w:t>Base resolution methylome profiling: considerations in platform selection, data preprocessing and analysis.</w:t>
      </w:r>
      <w:r w:rsidRPr="00C40327">
        <w:rPr>
          <w:rFonts w:ascii="Calibri" w:hAnsi="Calibri" w:cs="Times New Roman"/>
          <w:noProof/>
          <w:sz w:val="20"/>
          <w:szCs w:val="20"/>
        </w:rPr>
        <w:t xml:space="preserve"> Epigenomics, 2015. </w:t>
      </w:r>
      <w:r w:rsidRPr="00C40327">
        <w:rPr>
          <w:rFonts w:ascii="Calibri" w:hAnsi="Calibri" w:cs="Times New Roman"/>
          <w:b/>
          <w:noProof/>
          <w:sz w:val="20"/>
          <w:szCs w:val="20"/>
        </w:rPr>
        <w:t>7</w:t>
      </w:r>
      <w:r w:rsidRPr="00C40327">
        <w:rPr>
          <w:rFonts w:ascii="Calibri" w:hAnsi="Calibri" w:cs="Times New Roman"/>
          <w:noProof/>
          <w:sz w:val="20"/>
          <w:szCs w:val="20"/>
        </w:rPr>
        <w:t>(5): p. 813-828.</w:t>
      </w:r>
      <w:bookmarkEnd w:id="56"/>
    </w:p>
    <w:p w14:paraId="16AD8FF0" w14:textId="77777777" w:rsidR="003D0959" w:rsidRPr="00C40327" w:rsidRDefault="003D0959" w:rsidP="003D0959">
      <w:pPr>
        <w:ind w:left="720" w:hanging="720"/>
        <w:rPr>
          <w:rFonts w:ascii="Calibri" w:hAnsi="Calibri" w:cs="Times New Roman"/>
          <w:noProof/>
          <w:sz w:val="20"/>
          <w:szCs w:val="20"/>
        </w:rPr>
      </w:pPr>
      <w:bookmarkStart w:id="57" w:name="_ENREF_32"/>
      <w:r w:rsidRPr="00C40327">
        <w:rPr>
          <w:rFonts w:ascii="Calibri" w:hAnsi="Calibri" w:cs="Times New Roman"/>
          <w:noProof/>
          <w:sz w:val="20"/>
          <w:szCs w:val="20"/>
        </w:rPr>
        <w:t>32.</w:t>
      </w:r>
      <w:r w:rsidRPr="00C40327">
        <w:rPr>
          <w:rFonts w:ascii="Calibri" w:hAnsi="Calibri" w:cs="Times New Roman"/>
          <w:noProof/>
          <w:sz w:val="20"/>
          <w:szCs w:val="20"/>
        </w:rPr>
        <w:tab/>
        <w:t xml:space="preserve">Bibikova, M. and J.B. Fan, </w:t>
      </w:r>
      <w:r w:rsidRPr="00C40327">
        <w:rPr>
          <w:rFonts w:ascii="Calibri" w:hAnsi="Calibri" w:cs="Times New Roman"/>
          <w:i/>
          <w:noProof/>
          <w:sz w:val="20"/>
          <w:szCs w:val="20"/>
        </w:rPr>
        <w:t>Genome-wide DNA methylation profiling.</w:t>
      </w:r>
      <w:r w:rsidRPr="00C40327">
        <w:rPr>
          <w:rFonts w:ascii="Calibri" w:hAnsi="Calibri" w:cs="Times New Roman"/>
          <w:noProof/>
          <w:sz w:val="20"/>
          <w:szCs w:val="20"/>
        </w:rPr>
        <w:t xml:space="preserve"> Wiley Interdisciplinary Reviews-Systems Biology and Medicine, 2010. </w:t>
      </w:r>
      <w:r w:rsidRPr="00C40327">
        <w:rPr>
          <w:rFonts w:ascii="Calibri" w:hAnsi="Calibri" w:cs="Times New Roman"/>
          <w:b/>
          <w:noProof/>
          <w:sz w:val="20"/>
          <w:szCs w:val="20"/>
        </w:rPr>
        <w:t>2</w:t>
      </w:r>
      <w:r w:rsidRPr="00C40327">
        <w:rPr>
          <w:rFonts w:ascii="Calibri" w:hAnsi="Calibri" w:cs="Times New Roman"/>
          <w:noProof/>
          <w:sz w:val="20"/>
          <w:szCs w:val="20"/>
        </w:rPr>
        <w:t>(2): p. 210-223.</w:t>
      </w:r>
      <w:bookmarkEnd w:id="57"/>
    </w:p>
    <w:p w14:paraId="161D24F7" w14:textId="77777777" w:rsidR="003D0959" w:rsidRPr="00C40327" w:rsidRDefault="003D0959" w:rsidP="003D0959">
      <w:pPr>
        <w:ind w:left="720" w:hanging="720"/>
        <w:rPr>
          <w:rFonts w:ascii="Calibri" w:hAnsi="Calibri" w:cs="Times New Roman"/>
          <w:noProof/>
          <w:sz w:val="20"/>
          <w:szCs w:val="20"/>
        </w:rPr>
      </w:pPr>
      <w:bookmarkStart w:id="58" w:name="_ENREF_33"/>
      <w:r w:rsidRPr="00C40327">
        <w:rPr>
          <w:rFonts w:ascii="Calibri" w:hAnsi="Calibri" w:cs="Times New Roman"/>
          <w:noProof/>
          <w:sz w:val="20"/>
          <w:szCs w:val="20"/>
        </w:rPr>
        <w:t>33.</w:t>
      </w:r>
      <w:r w:rsidRPr="00C40327">
        <w:rPr>
          <w:rFonts w:ascii="Calibri" w:hAnsi="Calibri" w:cs="Times New Roman"/>
          <w:noProof/>
          <w:sz w:val="20"/>
          <w:szCs w:val="20"/>
        </w:rPr>
        <w:tab/>
        <w:t xml:space="preserve">Bock, C., et al., </w:t>
      </w:r>
      <w:r w:rsidRPr="00C40327">
        <w:rPr>
          <w:rFonts w:ascii="Calibri" w:hAnsi="Calibri" w:cs="Times New Roman"/>
          <w:i/>
          <w:noProof/>
          <w:sz w:val="20"/>
          <w:szCs w:val="20"/>
        </w:rPr>
        <w:t>Quantitative comparison of genome-wide DNA methylation mapping technologies.</w:t>
      </w:r>
      <w:r w:rsidRPr="00C40327">
        <w:rPr>
          <w:rFonts w:ascii="Calibri" w:hAnsi="Calibri" w:cs="Times New Roman"/>
          <w:noProof/>
          <w:sz w:val="20"/>
          <w:szCs w:val="20"/>
        </w:rPr>
        <w:t xml:space="preserve"> Nature Biotechnology, 2010. </w:t>
      </w:r>
      <w:r w:rsidRPr="00C40327">
        <w:rPr>
          <w:rFonts w:ascii="Calibri" w:hAnsi="Calibri" w:cs="Times New Roman"/>
          <w:b/>
          <w:noProof/>
          <w:sz w:val="20"/>
          <w:szCs w:val="20"/>
        </w:rPr>
        <w:t>28</w:t>
      </w:r>
      <w:r w:rsidRPr="00C40327">
        <w:rPr>
          <w:rFonts w:ascii="Calibri" w:hAnsi="Calibri" w:cs="Times New Roman"/>
          <w:noProof/>
          <w:sz w:val="20"/>
          <w:szCs w:val="20"/>
        </w:rPr>
        <w:t>(10): p. 1106-U196.</w:t>
      </w:r>
      <w:bookmarkEnd w:id="58"/>
    </w:p>
    <w:p w14:paraId="54609780" w14:textId="77777777" w:rsidR="003D0959" w:rsidRPr="00C40327" w:rsidRDefault="003D0959" w:rsidP="003D0959">
      <w:pPr>
        <w:ind w:left="720" w:hanging="720"/>
        <w:rPr>
          <w:rFonts w:ascii="Calibri" w:hAnsi="Calibri" w:cs="Times New Roman"/>
          <w:noProof/>
          <w:sz w:val="20"/>
          <w:szCs w:val="20"/>
        </w:rPr>
      </w:pPr>
      <w:bookmarkStart w:id="59" w:name="_ENREF_34"/>
      <w:r w:rsidRPr="00C40327">
        <w:rPr>
          <w:rFonts w:ascii="Calibri" w:hAnsi="Calibri" w:cs="Times New Roman"/>
          <w:noProof/>
          <w:sz w:val="20"/>
          <w:szCs w:val="20"/>
        </w:rPr>
        <w:t>34.</w:t>
      </w:r>
      <w:r w:rsidRPr="00C40327">
        <w:rPr>
          <w:rFonts w:ascii="Calibri" w:hAnsi="Calibri" w:cs="Times New Roman"/>
          <w:noProof/>
          <w:sz w:val="20"/>
          <w:szCs w:val="20"/>
        </w:rPr>
        <w:tab/>
        <w:t xml:space="preserve">Li, N., et al., </w:t>
      </w:r>
      <w:r w:rsidRPr="00C40327">
        <w:rPr>
          <w:rFonts w:ascii="Calibri" w:hAnsi="Calibri" w:cs="Times New Roman"/>
          <w:i/>
          <w:noProof/>
          <w:sz w:val="20"/>
          <w:szCs w:val="20"/>
        </w:rPr>
        <w:t>Whole genome DNA methylation analysis based on high throughput sequencing technology.</w:t>
      </w:r>
      <w:r w:rsidRPr="00C40327">
        <w:rPr>
          <w:rFonts w:ascii="Calibri" w:hAnsi="Calibri" w:cs="Times New Roman"/>
          <w:noProof/>
          <w:sz w:val="20"/>
          <w:szCs w:val="20"/>
        </w:rPr>
        <w:t xml:space="preserve"> Methods, 2010. </w:t>
      </w:r>
      <w:r w:rsidRPr="00C40327">
        <w:rPr>
          <w:rFonts w:ascii="Calibri" w:hAnsi="Calibri" w:cs="Times New Roman"/>
          <w:b/>
          <w:noProof/>
          <w:sz w:val="20"/>
          <w:szCs w:val="20"/>
        </w:rPr>
        <w:t>52</w:t>
      </w:r>
      <w:r w:rsidRPr="00C40327">
        <w:rPr>
          <w:rFonts w:ascii="Calibri" w:hAnsi="Calibri" w:cs="Times New Roman"/>
          <w:noProof/>
          <w:sz w:val="20"/>
          <w:szCs w:val="20"/>
        </w:rPr>
        <w:t>(3): p. 203-212.</w:t>
      </w:r>
      <w:bookmarkEnd w:id="59"/>
    </w:p>
    <w:p w14:paraId="6E38BE0B" w14:textId="77777777" w:rsidR="003D0959" w:rsidRPr="00C40327" w:rsidRDefault="003D0959" w:rsidP="003D0959">
      <w:pPr>
        <w:ind w:left="720" w:hanging="720"/>
        <w:rPr>
          <w:rFonts w:ascii="Calibri" w:hAnsi="Calibri" w:cs="Times New Roman"/>
          <w:noProof/>
          <w:sz w:val="20"/>
          <w:szCs w:val="20"/>
        </w:rPr>
      </w:pPr>
      <w:bookmarkStart w:id="60" w:name="_ENREF_35"/>
      <w:r w:rsidRPr="00C40327">
        <w:rPr>
          <w:rFonts w:ascii="Calibri" w:hAnsi="Calibri" w:cs="Times New Roman"/>
          <w:noProof/>
          <w:sz w:val="20"/>
          <w:szCs w:val="20"/>
        </w:rPr>
        <w:t>35.</w:t>
      </w:r>
      <w:r w:rsidRPr="00C40327">
        <w:rPr>
          <w:rFonts w:ascii="Calibri" w:hAnsi="Calibri" w:cs="Times New Roman"/>
          <w:noProof/>
          <w:sz w:val="20"/>
          <w:szCs w:val="20"/>
        </w:rPr>
        <w:tab/>
        <w:t xml:space="preserve">Guo, S.C., et al., </w:t>
      </w:r>
      <w:r w:rsidRPr="00C40327">
        <w:rPr>
          <w:rFonts w:ascii="Calibri" w:hAnsi="Calibri" w:cs="Times New Roman"/>
          <w:i/>
          <w:noProof/>
          <w:sz w:val="20"/>
          <w:szCs w:val="20"/>
        </w:rPr>
        <w:t>Quantitative assessment of the diagnostic role of APC promoter methylation in non-small cell lung cancer.</w:t>
      </w:r>
      <w:r w:rsidRPr="00C40327">
        <w:rPr>
          <w:rFonts w:ascii="Calibri" w:hAnsi="Calibri" w:cs="Times New Roman"/>
          <w:noProof/>
          <w:sz w:val="20"/>
          <w:szCs w:val="20"/>
        </w:rPr>
        <w:t xml:space="preserve"> Clinical Epigenetics, 2014. </w:t>
      </w:r>
      <w:r w:rsidRPr="00C40327">
        <w:rPr>
          <w:rFonts w:ascii="Calibri" w:hAnsi="Calibri" w:cs="Times New Roman"/>
          <w:b/>
          <w:noProof/>
          <w:sz w:val="20"/>
          <w:szCs w:val="20"/>
        </w:rPr>
        <w:t>6</w:t>
      </w:r>
      <w:r w:rsidRPr="00C40327">
        <w:rPr>
          <w:rFonts w:ascii="Calibri" w:hAnsi="Calibri" w:cs="Times New Roman"/>
          <w:noProof/>
          <w:sz w:val="20"/>
          <w:szCs w:val="20"/>
        </w:rPr>
        <w:t>.</w:t>
      </w:r>
      <w:bookmarkEnd w:id="60"/>
    </w:p>
    <w:p w14:paraId="5A595B25" w14:textId="77777777" w:rsidR="003D0959" w:rsidRPr="00C40327" w:rsidRDefault="003D0959" w:rsidP="003D0959">
      <w:pPr>
        <w:ind w:left="720" w:hanging="720"/>
        <w:rPr>
          <w:rFonts w:ascii="Calibri" w:hAnsi="Calibri" w:cs="Times New Roman"/>
          <w:noProof/>
          <w:sz w:val="20"/>
          <w:szCs w:val="20"/>
        </w:rPr>
      </w:pPr>
      <w:bookmarkStart w:id="61" w:name="_ENREF_36"/>
      <w:r w:rsidRPr="00C40327">
        <w:rPr>
          <w:rFonts w:ascii="Calibri" w:hAnsi="Calibri" w:cs="Times New Roman"/>
          <w:noProof/>
          <w:sz w:val="20"/>
          <w:szCs w:val="20"/>
        </w:rPr>
        <w:t>36.</w:t>
      </w:r>
      <w:r w:rsidRPr="00C40327">
        <w:rPr>
          <w:rFonts w:ascii="Calibri" w:hAnsi="Calibri" w:cs="Times New Roman"/>
          <w:noProof/>
          <w:sz w:val="20"/>
          <w:szCs w:val="20"/>
        </w:rPr>
        <w:tab/>
        <w:t xml:space="preserve">DerSimonian, R. and N. Laird, </w:t>
      </w:r>
      <w:r w:rsidRPr="00C40327">
        <w:rPr>
          <w:rFonts w:ascii="Calibri" w:hAnsi="Calibri" w:cs="Times New Roman"/>
          <w:i/>
          <w:noProof/>
          <w:sz w:val="20"/>
          <w:szCs w:val="20"/>
        </w:rPr>
        <w:t>Meta-analysis in clinical trials.</w:t>
      </w:r>
      <w:r w:rsidRPr="00C40327">
        <w:rPr>
          <w:rFonts w:ascii="Calibri" w:hAnsi="Calibri" w:cs="Times New Roman"/>
          <w:noProof/>
          <w:sz w:val="20"/>
          <w:szCs w:val="20"/>
        </w:rPr>
        <w:t xml:space="preserve"> Control Clin Trials, 1986. </w:t>
      </w:r>
      <w:r w:rsidRPr="00C40327">
        <w:rPr>
          <w:rFonts w:ascii="Calibri" w:hAnsi="Calibri" w:cs="Times New Roman"/>
          <w:b/>
          <w:noProof/>
          <w:sz w:val="20"/>
          <w:szCs w:val="20"/>
        </w:rPr>
        <w:t>7</w:t>
      </w:r>
      <w:r w:rsidRPr="00C40327">
        <w:rPr>
          <w:rFonts w:ascii="Calibri" w:hAnsi="Calibri" w:cs="Times New Roman"/>
          <w:noProof/>
          <w:sz w:val="20"/>
          <w:szCs w:val="20"/>
        </w:rPr>
        <w:t>(3): p. 177-88.</w:t>
      </w:r>
      <w:bookmarkEnd w:id="61"/>
    </w:p>
    <w:p w14:paraId="7C129DAF" w14:textId="77777777" w:rsidR="003D0959" w:rsidRPr="00C40327" w:rsidRDefault="003D0959" w:rsidP="003D0959">
      <w:pPr>
        <w:ind w:left="720" w:hanging="720"/>
        <w:rPr>
          <w:rFonts w:ascii="Calibri" w:hAnsi="Calibri" w:cs="Times New Roman"/>
          <w:noProof/>
          <w:sz w:val="20"/>
          <w:szCs w:val="20"/>
        </w:rPr>
      </w:pPr>
      <w:bookmarkStart w:id="62" w:name="_ENREF_37"/>
      <w:r w:rsidRPr="00C40327">
        <w:rPr>
          <w:rFonts w:ascii="Calibri" w:hAnsi="Calibri" w:cs="Times New Roman"/>
          <w:noProof/>
          <w:sz w:val="20"/>
          <w:szCs w:val="20"/>
        </w:rPr>
        <w:t>37.</w:t>
      </w:r>
      <w:r w:rsidRPr="00C40327">
        <w:rPr>
          <w:rFonts w:ascii="Calibri" w:hAnsi="Calibri" w:cs="Times New Roman"/>
          <w:noProof/>
          <w:sz w:val="20"/>
          <w:szCs w:val="20"/>
        </w:rPr>
        <w:tab/>
        <w:t xml:space="preserve">Mantel, N. and W. Haenszel, </w:t>
      </w:r>
      <w:r w:rsidRPr="00C40327">
        <w:rPr>
          <w:rFonts w:ascii="Calibri" w:hAnsi="Calibri" w:cs="Times New Roman"/>
          <w:i/>
          <w:noProof/>
          <w:sz w:val="20"/>
          <w:szCs w:val="20"/>
        </w:rPr>
        <w:t>Statistical aspects of the analysis of data from retrospective studies of disease.</w:t>
      </w:r>
      <w:r w:rsidRPr="00C40327">
        <w:rPr>
          <w:rFonts w:ascii="Calibri" w:hAnsi="Calibri" w:cs="Times New Roman"/>
          <w:noProof/>
          <w:sz w:val="20"/>
          <w:szCs w:val="20"/>
        </w:rPr>
        <w:t xml:space="preserve"> J Natl Cancer Inst, 1959. </w:t>
      </w:r>
      <w:r w:rsidRPr="00C40327">
        <w:rPr>
          <w:rFonts w:ascii="Calibri" w:hAnsi="Calibri" w:cs="Times New Roman"/>
          <w:b/>
          <w:noProof/>
          <w:sz w:val="20"/>
          <w:szCs w:val="20"/>
        </w:rPr>
        <w:t>22</w:t>
      </w:r>
      <w:r w:rsidRPr="00C40327">
        <w:rPr>
          <w:rFonts w:ascii="Calibri" w:hAnsi="Calibri" w:cs="Times New Roman"/>
          <w:noProof/>
          <w:sz w:val="20"/>
          <w:szCs w:val="20"/>
        </w:rPr>
        <w:t>(4): p. 719-48.</w:t>
      </w:r>
      <w:bookmarkEnd w:id="62"/>
    </w:p>
    <w:p w14:paraId="21872ED7" w14:textId="77777777" w:rsidR="003D0959" w:rsidRPr="00C40327" w:rsidRDefault="003D0959" w:rsidP="003D0959">
      <w:pPr>
        <w:ind w:left="720" w:hanging="720"/>
        <w:rPr>
          <w:rFonts w:ascii="Calibri" w:hAnsi="Calibri" w:cs="Times New Roman"/>
          <w:noProof/>
          <w:sz w:val="20"/>
          <w:szCs w:val="20"/>
        </w:rPr>
      </w:pPr>
      <w:bookmarkStart w:id="63" w:name="_ENREF_38"/>
      <w:r w:rsidRPr="00C40327">
        <w:rPr>
          <w:rFonts w:ascii="Calibri" w:hAnsi="Calibri" w:cs="Times New Roman"/>
          <w:noProof/>
          <w:sz w:val="20"/>
          <w:szCs w:val="20"/>
        </w:rPr>
        <w:lastRenderedPageBreak/>
        <w:t>38.</w:t>
      </w:r>
      <w:r w:rsidRPr="00C40327">
        <w:rPr>
          <w:rFonts w:ascii="Calibri" w:hAnsi="Calibri" w:cs="Times New Roman"/>
          <w:noProof/>
          <w:sz w:val="20"/>
          <w:szCs w:val="20"/>
        </w:rPr>
        <w:tab/>
        <w:t xml:space="preserve">Huizenga, H.M., I. Visser, and C.V. Dolan, </w:t>
      </w:r>
      <w:r w:rsidRPr="00C40327">
        <w:rPr>
          <w:rFonts w:ascii="Calibri" w:hAnsi="Calibri" w:cs="Times New Roman"/>
          <w:i/>
          <w:noProof/>
          <w:sz w:val="20"/>
          <w:szCs w:val="20"/>
        </w:rPr>
        <w:t>Testing overall and moderator effects in random effects meta-regression.</w:t>
      </w:r>
      <w:r w:rsidRPr="00C40327">
        <w:rPr>
          <w:rFonts w:ascii="Calibri" w:hAnsi="Calibri" w:cs="Times New Roman"/>
          <w:noProof/>
          <w:sz w:val="20"/>
          <w:szCs w:val="20"/>
        </w:rPr>
        <w:t xml:space="preserve"> Br J Math Stat Psychol, 2011. </w:t>
      </w:r>
      <w:r w:rsidRPr="00C40327">
        <w:rPr>
          <w:rFonts w:ascii="Calibri" w:hAnsi="Calibri" w:cs="Times New Roman"/>
          <w:b/>
          <w:noProof/>
          <w:sz w:val="20"/>
          <w:szCs w:val="20"/>
        </w:rPr>
        <w:t>64</w:t>
      </w:r>
      <w:r w:rsidRPr="00C40327">
        <w:rPr>
          <w:rFonts w:ascii="Calibri" w:hAnsi="Calibri" w:cs="Times New Roman"/>
          <w:noProof/>
          <w:sz w:val="20"/>
          <w:szCs w:val="20"/>
        </w:rPr>
        <w:t>(Pt 1): p. 1-19.</w:t>
      </w:r>
      <w:bookmarkEnd w:id="63"/>
    </w:p>
    <w:p w14:paraId="37C56A95" w14:textId="77777777" w:rsidR="003D0959" w:rsidRPr="00C40327" w:rsidRDefault="003D0959" w:rsidP="003D0959">
      <w:pPr>
        <w:ind w:left="720" w:hanging="720"/>
        <w:rPr>
          <w:rFonts w:ascii="Calibri" w:hAnsi="Calibri" w:cs="Times New Roman"/>
          <w:noProof/>
          <w:sz w:val="20"/>
          <w:szCs w:val="20"/>
        </w:rPr>
      </w:pPr>
      <w:bookmarkStart w:id="64" w:name="_ENREF_39"/>
      <w:r w:rsidRPr="00C40327">
        <w:rPr>
          <w:rFonts w:ascii="Calibri" w:hAnsi="Calibri" w:cs="Times New Roman"/>
          <w:noProof/>
          <w:sz w:val="20"/>
          <w:szCs w:val="20"/>
        </w:rPr>
        <w:t>39.</w:t>
      </w:r>
      <w:r w:rsidRPr="00C40327">
        <w:rPr>
          <w:rFonts w:ascii="Calibri" w:hAnsi="Calibri" w:cs="Times New Roman"/>
          <w:noProof/>
          <w:sz w:val="20"/>
          <w:szCs w:val="20"/>
        </w:rPr>
        <w:tab/>
        <w:t xml:space="preserve">Midgette, A.S., T.A. Stukel, and B. Littenberg, </w:t>
      </w:r>
      <w:r w:rsidRPr="00C40327">
        <w:rPr>
          <w:rFonts w:ascii="Calibri" w:hAnsi="Calibri" w:cs="Times New Roman"/>
          <w:i/>
          <w:noProof/>
          <w:sz w:val="20"/>
          <w:szCs w:val="20"/>
        </w:rPr>
        <w:t>A meta-analytic method for summarizing diagnostic test performances: receiver-operating-characteristic-summary point estimates.</w:t>
      </w:r>
      <w:r w:rsidRPr="00C40327">
        <w:rPr>
          <w:rFonts w:ascii="Calibri" w:hAnsi="Calibri" w:cs="Times New Roman"/>
          <w:noProof/>
          <w:sz w:val="20"/>
          <w:szCs w:val="20"/>
        </w:rPr>
        <w:t xml:space="preserve"> Med Decis Making, 1993. </w:t>
      </w:r>
      <w:r w:rsidRPr="00C40327">
        <w:rPr>
          <w:rFonts w:ascii="Calibri" w:hAnsi="Calibri" w:cs="Times New Roman"/>
          <w:b/>
          <w:noProof/>
          <w:sz w:val="20"/>
          <w:szCs w:val="20"/>
        </w:rPr>
        <w:t>13</w:t>
      </w:r>
      <w:r w:rsidRPr="00C40327">
        <w:rPr>
          <w:rFonts w:ascii="Calibri" w:hAnsi="Calibri" w:cs="Times New Roman"/>
          <w:noProof/>
          <w:sz w:val="20"/>
          <w:szCs w:val="20"/>
        </w:rPr>
        <w:t>(3): p. 253-7.</w:t>
      </w:r>
      <w:bookmarkEnd w:id="64"/>
    </w:p>
    <w:p w14:paraId="5081BC67" w14:textId="77777777" w:rsidR="003D0959" w:rsidRPr="00C40327" w:rsidRDefault="003D0959" w:rsidP="003D0959">
      <w:pPr>
        <w:ind w:left="720" w:hanging="720"/>
        <w:rPr>
          <w:rFonts w:ascii="Calibri" w:hAnsi="Calibri" w:cs="Times New Roman"/>
          <w:noProof/>
          <w:sz w:val="20"/>
          <w:szCs w:val="20"/>
        </w:rPr>
      </w:pPr>
      <w:bookmarkStart w:id="65" w:name="_ENREF_40"/>
      <w:r w:rsidRPr="00C40327">
        <w:rPr>
          <w:rFonts w:ascii="Calibri" w:hAnsi="Calibri" w:cs="Times New Roman"/>
          <w:noProof/>
          <w:sz w:val="20"/>
          <w:szCs w:val="20"/>
        </w:rPr>
        <w:t>40.</w:t>
      </w:r>
      <w:r w:rsidRPr="00C40327">
        <w:rPr>
          <w:rFonts w:ascii="Calibri" w:hAnsi="Calibri" w:cs="Times New Roman"/>
          <w:noProof/>
          <w:sz w:val="20"/>
          <w:szCs w:val="20"/>
        </w:rPr>
        <w:tab/>
        <w:t xml:space="preserve">Jones, C.M. and T. Athanasiou, </w:t>
      </w:r>
      <w:r w:rsidRPr="00C40327">
        <w:rPr>
          <w:rFonts w:ascii="Calibri" w:hAnsi="Calibri" w:cs="Times New Roman"/>
          <w:i/>
          <w:noProof/>
          <w:sz w:val="20"/>
          <w:szCs w:val="20"/>
        </w:rPr>
        <w:t>Summary receiver operating characteristic curve analysis techniques in the evaluation of diagnostic tests.</w:t>
      </w:r>
      <w:r w:rsidRPr="00C40327">
        <w:rPr>
          <w:rFonts w:ascii="Calibri" w:hAnsi="Calibri" w:cs="Times New Roman"/>
          <w:noProof/>
          <w:sz w:val="20"/>
          <w:szCs w:val="20"/>
        </w:rPr>
        <w:t xml:space="preserve"> Ann Thorac Surg, 2005. </w:t>
      </w:r>
      <w:r w:rsidRPr="00C40327">
        <w:rPr>
          <w:rFonts w:ascii="Calibri" w:hAnsi="Calibri" w:cs="Times New Roman"/>
          <w:b/>
          <w:noProof/>
          <w:sz w:val="20"/>
          <w:szCs w:val="20"/>
        </w:rPr>
        <w:t>79</w:t>
      </w:r>
      <w:r w:rsidRPr="00C40327">
        <w:rPr>
          <w:rFonts w:ascii="Calibri" w:hAnsi="Calibri" w:cs="Times New Roman"/>
          <w:noProof/>
          <w:sz w:val="20"/>
          <w:szCs w:val="20"/>
        </w:rPr>
        <w:t>(1): p. 16-20.</w:t>
      </w:r>
      <w:bookmarkEnd w:id="65"/>
    </w:p>
    <w:p w14:paraId="6754E83C" w14:textId="77777777" w:rsidR="003D0959" w:rsidRPr="00C40327" w:rsidRDefault="003D0959" w:rsidP="003D0959">
      <w:pPr>
        <w:ind w:left="720" w:hanging="720"/>
        <w:rPr>
          <w:rFonts w:ascii="Calibri" w:hAnsi="Calibri" w:cs="Times New Roman"/>
          <w:noProof/>
          <w:sz w:val="20"/>
          <w:szCs w:val="20"/>
        </w:rPr>
      </w:pPr>
      <w:bookmarkStart w:id="66" w:name="_ENREF_41"/>
      <w:r w:rsidRPr="00C40327">
        <w:rPr>
          <w:rFonts w:ascii="Calibri" w:hAnsi="Calibri" w:cs="Times New Roman"/>
          <w:noProof/>
          <w:sz w:val="20"/>
          <w:szCs w:val="20"/>
        </w:rPr>
        <w:t>41.</w:t>
      </w:r>
      <w:r w:rsidRPr="00C40327">
        <w:rPr>
          <w:rFonts w:ascii="Calibri" w:hAnsi="Calibri" w:cs="Times New Roman"/>
          <w:noProof/>
          <w:sz w:val="20"/>
          <w:szCs w:val="20"/>
        </w:rPr>
        <w:tab/>
        <w:t>Team R C. R: A language and environment for statistical computing. R Foundation for Statistical Computing, Vienna, Austria, 2012[J]. 2014.</w:t>
      </w:r>
      <w:bookmarkEnd w:id="66"/>
    </w:p>
    <w:p w14:paraId="02ECF39F" w14:textId="1C258B12" w:rsidR="003D0959" w:rsidRPr="00C40327" w:rsidRDefault="003D0959" w:rsidP="003D0959">
      <w:pPr>
        <w:rPr>
          <w:rFonts w:ascii="Calibri" w:hAnsi="Calibri" w:cs="Times New Roman"/>
          <w:noProof/>
          <w:sz w:val="20"/>
          <w:szCs w:val="20"/>
        </w:rPr>
      </w:pPr>
    </w:p>
    <w:p w14:paraId="0706AA11" w14:textId="24664836" w:rsidR="00A15D3E" w:rsidRPr="005D739B" w:rsidRDefault="009F5C3E" w:rsidP="005D739B">
      <w:pPr>
        <w:rPr>
          <w:rFonts w:ascii="Times New Roman" w:hAnsi="Times New Roman" w:cs="Times New Roman"/>
          <w:sz w:val="20"/>
          <w:szCs w:val="20"/>
        </w:rPr>
      </w:pPr>
      <w:r w:rsidRPr="00C40327">
        <w:rPr>
          <w:rFonts w:ascii="Times New Roman" w:hAnsi="Times New Roman" w:cs="Times New Roman"/>
          <w:sz w:val="20"/>
          <w:szCs w:val="20"/>
        </w:rPr>
        <w:fldChar w:fldCharType="end"/>
      </w:r>
    </w:p>
    <w:sectPr w:rsidR="00A15D3E" w:rsidRPr="005D7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215F6" w14:textId="77777777" w:rsidR="00C11B46" w:rsidRDefault="00C11B46" w:rsidP="00D60332">
      <w:r>
        <w:separator/>
      </w:r>
    </w:p>
  </w:endnote>
  <w:endnote w:type="continuationSeparator" w:id="0">
    <w:p w14:paraId="42BFEEC5" w14:textId="77777777" w:rsidR="00C11B46" w:rsidRDefault="00C11B46" w:rsidP="00D60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2181A" w14:textId="77777777" w:rsidR="00C11B46" w:rsidRDefault="00C11B46" w:rsidP="00D60332">
      <w:r>
        <w:separator/>
      </w:r>
    </w:p>
  </w:footnote>
  <w:footnote w:type="continuationSeparator" w:id="0">
    <w:p w14:paraId="4336AB67" w14:textId="77777777" w:rsidR="00C11B46" w:rsidRDefault="00C11B46" w:rsidP="00D60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F4413"/>
    <w:multiLevelType w:val="hybridMultilevel"/>
    <w:tmpl w:val="9A5E81D6"/>
    <w:lvl w:ilvl="0" w:tplc="3DFA16F2">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5043888"/>
    <w:multiLevelType w:val="hybridMultilevel"/>
    <w:tmpl w:val="B43CF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cheng Guo">
    <w15:presenceInfo w15:providerId="Windows Live" w15:userId="e8691873bc2ddff4"/>
  </w15:person>
  <w15:person w15:author="jcwang">
    <w15:presenceInfo w15:providerId="None" w15:userId="jcwang"/>
  </w15:person>
  <w15:person w15:author="user00724">
    <w15:presenceInfo w15:providerId="None" w15:userId="user00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wxddz0mzf201edrptppws3pz5wwpe0s2rd&quot;&gt;Final&lt;record-ids&gt;&lt;item&gt;1&lt;/item&gt;&lt;item&gt;2&lt;/item&gt;&lt;item&gt;3&lt;/item&gt;&lt;item&gt;4&lt;/item&gt;&lt;item&gt;5&lt;/item&gt;&lt;item&gt;7&lt;/item&gt;&lt;item&gt;9&lt;/item&gt;&lt;item&gt;10&lt;/item&gt;&lt;item&gt;11&lt;/item&gt;&lt;item&gt;12&lt;/item&gt;&lt;item&gt;13&lt;/item&gt;&lt;item&gt;14&lt;/item&gt;&lt;item&gt;17&lt;/item&gt;&lt;item&gt;33&lt;/item&gt;&lt;item&gt;34&lt;/item&gt;&lt;item&gt;35&lt;/item&gt;&lt;item&gt;36&lt;/item&gt;&lt;item&gt;37&lt;/item&gt;&lt;item&gt;39&lt;/item&gt;&lt;item&gt;40&lt;/item&gt;&lt;item&gt;42&lt;/item&gt;&lt;item&gt;43&lt;/item&gt;&lt;item&gt;45&lt;/item&gt;&lt;item&gt;46&lt;/item&gt;&lt;item&gt;47&lt;/item&gt;&lt;item&gt;49&lt;/item&gt;&lt;item&gt;65&lt;/item&gt;&lt;item&gt;83&lt;/item&gt;&lt;item&gt;85&lt;/item&gt;&lt;item&gt;88&lt;/item&gt;&lt;item&gt;90&lt;/item&gt;&lt;item&gt;95&lt;/item&gt;&lt;item&gt;98&lt;/item&gt;&lt;item&gt;101&lt;/item&gt;&lt;/record-ids&gt;&lt;/item&gt;&lt;/Libraries&gt;"/>
  </w:docVars>
  <w:rsids>
    <w:rsidRoot w:val="00A15D3E"/>
    <w:rsid w:val="000019D1"/>
    <w:rsid w:val="00015C43"/>
    <w:rsid w:val="00026F15"/>
    <w:rsid w:val="00044081"/>
    <w:rsid w:val="0004701F"/>
    <w:rsid w:val="00064DC6"/>
    <w:rsid w:val="000667AD"/>
    <w:rsid w:val="00094106"/>
    <w:rsid w:val="000A569D"/>
    <w:rsid w:val="0010055C"/>
    <w:rsid w:val="00113E77"/>
    <w:rsid w:val="00132229"/>
    <w:rsid w:val="00134389"/>
    <w:rsid w:val="0013616C"/>
    <w:rsid w:val="00152BF0"/>
    <w:rsid w:val="00155AC1"/>
    <w:rsid w:val="00155ED9"/>
    <w:rsid w:val="00163668"/>
    <w:rsid w:val="001638DB"/>
    <w:rsid w:val="001675FC"/>
    <w:rsid w:val="00177961"/>
    <w:rsid w:val="001B047A"/>
    <w:rsid w:val="001B1903"/>
    <w:rsid w:val="001B4966"/>
    <w:rsid w:val="001C60E6"/>
    <w:rsid w:val="00216FEF"/>
    <w:rsid w:val="00221391"/>
    <w:rsid w:val="00236C51"/>
    <w:rsid w:val="002410BC"/>
    <w:rsid w:val="00241870"/>
    <w:rsid w:val="002479E3"/>
    <w:rsid w:val="00254B8D"/>
    <w:rsid w:val="00263436"/>
    <w:rsid w:val="00265D4C"/>
    <w:rsid w:val="002920E9"/>
    <w:rsid w:val="002A4BE0"/>
    <w:rsid w:val="002B6166"/>
    <w:rsid w:val="002D0ACD"/>
    <w:rsid w:val="002F3C05"/>
    <w:rsid w:val="002F4B98"/>
    <w:rsid w:val="00304DD0"/>
    <w:rsid w:val="003143F9"/>
    <w:rsid w:val="00333F81"/>
    <w:rsid w:val="00335484"/>
    <w:rsid w:val="003756D7"/>
    <w:rsid w:val="003D0959"/>
    <w:rsid w:val="003D0A06"/>
    <w:rsid w:val="003E743F"/>
    <w:rsid w:val="003F42E8"/>
    <w:rsid w:val="004003FF"/>
    <w:rsid w:val="00411913"/>
    <w:rsid w:val="004611CC"/>
    <w:rsid w:val="00464BC0"/>
    <w:rsid w:val="004727A5"/>
    <w:rsid w:val="0048391A"/>
    <w:rsid w:val="004911C5"/>
    <w:rsid w:val="004A288B"/>
    <w:rsid w:val="004A3F03"/>
    <w:rsid w:val="004A5792"/>
    <w:rsid w:val="004B729A"/>
    <w:rsid w:val="004F5686"/>
    <w:rsid w:val="004F6D8F"/>
    <w:rsid w:val="005079D9"/>
    <w:rsid w:val="00507A68"/>
    <w:rsid w:val="005242BD"/>
    <w:rsid w:val="00537042"/>
    <w:rsid w:val="00557A01"/>
    <w:rsid w:val="00564BA3"/>
    <w:rsid w:val="00597A76"/>
    <w:rsid w:val="005B57A1"/>
    <w:rsid w:val="005D739B"/>
    <w:rsid w:val="00603ED2"/>
    <w:rsid w:val="00605887"/>
    <w:rsid w:val="00612E50"/>
    <w:rsid w:val="00640CFC"/>
    <w:rsid w:val="00645710"/>
    <w:rsid w:val="00674130"/>
    <w:rsid w:val="006923A0"/>
    <w:rsid w:val="00693561"/>
    <w:rsid w:val="00695741"/>
    <w:rsid w:val="006978A6"/>
    <w:rsid w:val="006A570B"/>
    <w:rsid w:val="006B07F1"/>
    <w:rsid w:val="006D3B4F"/>
    <w:rsid w:val="007337A0"/>
    <w:rsid w:val="007352B2"/>
    <w:rsid w:val="00761D93"/>
    <w:rsid w:val="00762CBB"/>
    <w:rsid w:val="007707B6"/>
    <w:rsid w:val="007A2AC3"/>
    <w:rsid w:val="007B5D76"/>
    <w:rsid w:val="00807D4E"/>
    <w:rsid w:val="00813AC8"/>
    <w:rsid w:val="00815915"/>
    <w:rsid w:val="00816C2F"/>
    <w:rsid w:val="00822197"/>
    <w:rsid w:val="00826005"/>
    <w:rsid w:val="00891451"/>
    <w:rsid w:val="008A0594"/>
    <w:rsid w:val="008A1C77"/>
    <w:rsid w:val="008A6551"/>
    <w:rsid w:val="008C0FBD"/>
    <w:rsid w:val="008C2979"/>
    <w:rsid w:val="008D0ADD"/>
    <w:rsid w:val="008D6105"/>
    <w:rsid w:val="008F11F3"/>
    <w:rsid w:val="0096762D"/>
    <w:rsid w:val="009A4F85"/>
    <w:rsid w:val="009A5106"/>
    <w:rsid w:val="009B7022"/>
    <w:rsid w:val="009C66F6"/>
    <w:rsid w:val="009E26DE"/>
    <w:rsid w:val="009F0A57"/>
    <w:rsid w:val="009F4155"/>
    <w:rsid w:val="009F5C3E"/>
    <w:rsid w:val="00A01781"/>
    <w:rsid w:val="00A13BEF"/>
    <w:rsid w:val="00A15D3E"/>
    <w:rsid w:val="00A17710"/>
    <w:rsid w:val="00A23449"/>
    <w:rsid w:val="00A35F69"/>
    <w:rsid w:val="00A4643B"/>
    <w:rsid w:val="00A66F85"/>
    <w:rsid w:val="00A72802"/>
    <w:rsid w:val="00A813C2"/>
    <w:rsid w:val="00AC2591"/>
    <w:rsid w:val="00AF6D2E"/>
    <w:rsid w:val="00B02005"/>
    <w:rsid w:val="00B12FF6"/>
    <w:rsid w:val="00B14F48"/>
    <w:rsid w:val="00B16093"/>
    <w:rsid w:val="00B22CB4"/>
    <w:rsid w:val="00B32178"/>
    <w:rsid w:val="00B50183"/>
    <w:rsid w:val="00B50CE2"/>
    <w:rsid w:val="00B623D1"/>
    <w:rsid w:val="00B67284"/>
    <w:rsid w:val="00B84F9C"/>
    <w:rsid w:val="00BA0D2E"/>
    <w:rsid w:val="00BF24C8"/>
    <w:rsid w:val="00C1066E"/>
    <w:rsid w:val="00C11B46"/>
    <w:rsid w:val="00C17D92"/>
    <w:rsid w:val="00C17F07"/>
    <w:rsid w:val="00C256B7"/>
    <w:rsid w:val="00C40327"/>
    <w:rsid w:val="00C44650"/>
    <w:rsid w:val="00C45F63"/>
    <w:rsid w:val="00C526F1"/>
    <w:rsid w:val="00C74856"/>
    <w:rsid w:val="00CA3FB9"/>
    <w:rsid w:val="00CB63B0"/>
    <w:rsid w:val="00CB6F01"/>
    <w:rsid w:val="00CC2BC5"/>
    <w:rsid w:val="00CC5790"/>
    <w:rsid w:val="00CC5B08"/>
    <w:rsid w:val="00CD3C47"/>
    <w:rsid w:val="00CD601E"/>
    <w:rsid w:val="00CE48BE"/>
    <w:rsid w:val="00CF5536"/>
    <w:rsid w:val="00D1212D"/>
    <w:rsid w:val="00D334FA"/>
    <w:rsid w:val="00D45430"/>
    <w:rsid w:val="00D5054D"/>
    <w:rsid w:val="00D60332"/>
    <w:rsid w:val="00D639CE"/>
    <w:rsid w:val="00D6475B"/>
    <w:rsid w:val="00D81686"/>
    <w:rsid w:val="00D84A5F"/>
    <w:rsid w:val="00D960BA"/>
    <w:rsid w:val="00DE55C8"/>
    <w:rsid w:val="00DF44F1"/>
    <w:rsid w:val="00E0076F"/>
    <w:rsid w:val="00E27CDA"/>
    <w:rsid w:val="00E31420"/>
    <w:rsid w:val="00E64FBF"/>
    <w:rsid w:val="00E91752"/>
    <w:rsid w:val="00EA3CDE"/>
    <w:rsid w:val="00EB5F1C"/>
    <w:rsid w:val="00EC0172"/>
    <w:rsid w:val="00ED4640"/>
    <w:rsid w:val="00F159EA"/>
    <w:rsid w:val="00F43750"/>
    <w:rsid w:val="00F51F14"/>
    <w:rsid w:val="00F65809"/>
    <w:rsid w:val="00F668DE"/>
    <w:rsid w:val="00F94A4D"/>
    <w:rsid w:val="00FA0942"/>
    <w:rsid w:val="00FB0453"/>
    <w:rsid w:val="00FC2D17"/>
    <w:rsid w:val="00FE461F"/>
    <w:rsid w:val="00FE507E"/>
    <w:rsid w:val="00FF6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FB4ED"/>
  <w15:docId w15:val="{4397DBD3-EA7D-45CC-AA02-18BF5AC8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3E"/>
    <w:pPr>
      <w:widowControl w:val="0"/>
      <w:jc w:val="both"/>
    </w:pPr>
    <w:rPr>
      <w:rFonts w:asciiTheme="minorHAnsi" w:eastAsiaTheme="minorEastAsia" w:hAnsiTheme="minorHAnsi"/>
    </w:rPr>
  </w:style>
  <w:style w:type="paragraph" w:styleId="Heading1">
    <w:name w:val="heading 1"/>
    <w:basedOn w:val="Normal"/>
    <w:next w:val="Normal"/>
    <w:link w:val="Heading1Char"/>
    <w:uiPriority w:val="9"/>
    <w:qFormat/>
    <w:rsid w:val="0017796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64D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13BEF"/>
    <w:pPr>
      <w:keepNext/>
      <w:keepLines/>
      <w:suppressAutoHyphens/>
      <w:spacing w:before="40"/>
      <w:outlineLvl w:val="2"/>
    </w:pPr>
    <w:rPr>
      <w:rFonts w:asciiTheme="majorHAnsi" w:eastAsiaTheme="majorEastAsia" w:hAnsiTheme="majorHAnsi" w:cstheme="majorBidi"/>
      <w:color w:val="1F4D78" w:themeColor="accent1" w:themeShade="7F"/>
      <w:kern w:val="0"/>
      <w:sz w:val="24"/>
      <w:szCs w:val="24"/>
    </w:rPr>
  </w:style>
  <w:style w:type="paragraph" w:styleId="Heading4">
    <w:name w:val="heading 4"/>
    <w:basedOn w:val="Normal"/>
    <w:next w:val="Normal"/>
    <w:link w:val="Heading4Char"/>
    <w:uiPriority w:val="9"/>
    <w:unhideWhenUsed/>
    <w:qFormat/>
    <w:rsid w:val="001779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551"/>
    <w:rPr>
      <w:color w:val="0563C1" w:themeColor="hyperlink"/>
      <w:u w:val="single"/>
    </w:rPr>
  </w:style>
  <w:style w:type="paragraph" w:styleId="BalloonText">
    <w:name w:val="Balloon Text"/>
    <w:basedOn w:val="Normal"/>
    <w:link w:val="BalloonTextChar"/>
    <w:uiPriority w:val="99"/>
    <w:semiHidden/>
    <w:unhideWhenUsed/>
    <w:rsid w:val="00C17D92"/>
    <w:rPr>
      <w:sz w:val="18"/>
      <w:szCs w:val="18"/>
    </w:rPr>
  </w:style>
  <w:style w:type="character" w:customStyle="1" w:styleId="BalloonTextChar">
    <w:name w:val="Balloon Text Char"/>
    <w:basedOn w:val="DefaultParagraphFont"/>
    <w:link w:val="BalloonText"/>
    <w:uiPriority w:val="99"/>
    <w:semiHidden/>
    <w:rsid w:val="00C17D92"/>
    <w:rPr>
      <w:rFonts w:asciiTheme="minorHAnsi" w:eastAsiaTheme="minorEastAsia" w:hAnsiTheme="minorHAnsi"/>
      <w:sz w:val="18"/>
      <w:szCs w:val="18"/>
    </w:rPr>
  </w:style>
  <w:style w:type="character" w:customStyle="1" w:styleId="Heading3Char">
    <w:name w:val="Heading 3 Char"/>
    <w:basedOn w:val="DefaultParagraphFont"/>
    <w:link w:val="Heading3"/>
    <w:uiPriority w:val="9"/>
    <w:rsid w:val="00A13BEF"/>
    <w:rPr>
      <w:rFonts w:asciiTheme="majorHAnsi" w:eastAsiaTheme="majorEastAsia" w:hAnsiTheme="majorHAnsi" w:cstheme="majorBidi"/>
      <w:color w:val="1F4D78" w:themeColor="accent1" w:themeShade="7F"/>
      <w:kern w:val="0"/>
      <w:sz w:val="24"/>
      <w:szCs w:val="24"/>
    </w:rPr>
  </w:style>
  <w:style w:type="character" w:styleId="PlaceholderText">
    <w:name w:val="Placeholder Text"/>
    <w:basedOn w:val="DefaultParagraphFont"/>
    <w:uiPriority w:val="99"/>
    <w:semiHidden/>
    <w:rsid w:val="004611CC"/>
    <w:rPr>
      <w:color w:val="808080"/>
    </w:rPr>
  </w:style>
  <w:style w:type="paragraph" w:styleId="Header">
    <w:name w:val="header"/>
    <w:basedOn w:val="Normal"/>
    <w:link w:val="HeaderChar"/>
    <w:uiPriority w:val="99"/>
    <w:unhideWhenUsed/>
    <w:rsid w:val="00D6033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60332"/>
    <w:rPr>
      <w:rFonts w:asciiTheme="minorHAnsi" w:eastAsiaTheme="minorEastAsia" w:hAnsiTheme="minorHAnsi"/>
      <w:sz w:val="18"/>
      <w:szCs w:val="18"/>
    </w:rPr>
  </w:style>
  <w:style w:type="paragraph" w:styleId="Footer">
    <w:name w:val="footer"/>
    <w:basedOn w:val="Normal"/>
    <w:link w:val="FooterChar"/>
    <w:uiPriority w:val="99"/>
    <w:unhideWhenUsed/>
    <w:rsid w:val="00D6033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60332"/>
    <w:rPr>
      <w:rFonts w:asciiTheme="minorHAnsi" w:eastAsiaTheme="minorEastAsia" w:hAnsiTheme="minorHAnsi"/>
      <w:sz w:val="18"/>
      <w:szCs w:val="18"/>
    </w:rPr>
  </w:style>
  <w:style w:type="character" w:customStyle="1" w:styleId="Heading2Char">
    <w:name w:val="Heading 2 Char"/>
    <w:basedOn w:val="DefaultParagraphFont"/>
    <w:link w:val="Heading2"/>
    <w:uiPriority w:val="9"/>
    <w:rsid w:val="00064DC6"/>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rsid w:val="00177961"/>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177961"/>
    <w:rPr>
      <w:rFonts w:asciiTheme="minorHAnsi" w:eastAsiaTheme="minorEastAsia" w:hAnsiTheme="minorHAnsi"/>
      <w:b/>
      <w:bCs/>
      <w:kern w:val="44"/>
      <w:sz w:val="44"/>
      <w:szCs w:val="44"/>
    </w:rPr>
  </w:style>
  <w:style w:type="character" w:styleId="CommentReference">
    <w:name w:val="annotation reference"/>
    <w:basedOn w:val="DefaultParagraphFont"/>
    <w:uiPriority w:val="99"/>
    <w:semiHidden/>
    <w:unhideWhenUsed/>
    <w:rsid w:val="00695741"/>
    <w:rPr>
      <w:sz w:val="21"/>
      <w:szCs w:val="21"/>
    </w:rPr>
  </w:style>
  <w:style w:type="paragraph" w:styleId="CommentText">
    <w:name w:val="annotation text"/>
    <w:basedOn w:val="Normal"/>
    <w:link w:val="CommentTextChar"/>
    <w:uiPriority w:val="99"/>
    <w:semiHidden/>
    <w:unhideWhenUsed/>
    <w:rsid w:val="00695741"/>
    <w:pPr>
      <w:jc w:val="left"/>
    </w:pPr>
  </w:style>
  <w:style w:type="character" w:customStyle="1" w:styleId="CommentTextChar">
    <w:name w:val="Comment Text Char"/>
    <w:basedOn w:val="DefaultParagraphFont"/>
    <w:link w:val="CommentText"/>
    <w:uiPriority w:val="99"/>
    <w:semiHidden/>
    <w:rsid w:val="00695741"/>
    <w:rPr>
      <w:rFonts w:asciiTheme="minorHAnsi" w:eastAsiaTheme="minorEastAsia" w:hAnsiTheme="minorHAnsi"/>
    </w:rPr>
  </w:style>
  <w:style w:type="paragraph" w:styleId="CommentSubject">
    <w:name w:val="annotation subject"/>
    <w:basedOn w:val="CommentText"/>
    <w:next w:val="CommentText"/>
    <w:link w:val="CommentSubjectChar"/>
    <w:uiPriority w:val="99"/>
    <w:semiHidden/>
    <w:unhideWhenUsed/>
    <w:rsid w:val="00695741"/>
    <w:rPr>
      <w:b/>
      <w:bCs/>
    </w:rPr>
  </w:style>
  <w:style w:type="character" w:customStyle="1" w:styleId="CommentSubjectChar">
    <w:name w:val="Comment Subject Char"/>
    <w:basedOn w:val="CommentTextChar"/>
    <w:link w:val="CommentSubject"/>
    <w:uiPriority w:val="99"/>
    <w:semiHidden/>
    <w:rsid w:val="00695741"/>
    <w:rPr>
      <w:rFonts w:asciiTheme="minorHAnsi" w:eastAsiaTheme="minorEastAsia" w:hAnsiTheme="minorHAnsi"/>
      <w:b/>
      <w:bCs/>
    </w:rPr>
  </w:style>
  <w:style w:type="paragraph" w:customStyle="1" w:styleId="EndNoteBibliographyTitle">
    <w:name w:val="EndNote Bibliography Title"/>
    <w:basedOn w:val="Normal"/>
    <w:link w:val="EndNoteBibliographyTitleChar"/>
    <w:rsid w:val="008A1C77"/>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8A1C77"/>
    <w:rPr>
      <w:rFonts w:ascii="Calibri" w:eastAsiaTheme="minorEastAsia" w:hAnsi="Calibri"/>
      <w:noProof/>
      <w:sz w:val="20"/>
    </w:rPr>
  </w:style>
  <w:style w:type="paragraph" w:customStyle="1" w:styleId="EndNoteBibliography">
    <w:name w:val="EndNote Bibliography"/>
    <w:basedOn w:val="Normal"/>
    <w:link w:val="EndNoteBibliographyChar"/>
    <w:rsid w:val="008A1C77"/>
    <w:rPr>
      <w:rFonts w:ascii="Calibri" w:hAnsi="Calibri"/>
      <w:noProof/>
      <w:sz w:val="20"/>
    </w:rPr>
  </w:style>
  <w:style w:type="character" w:customStyle="1" w:styleId="EndNoteBibliographyChar">
    <w:name w:val="EndNote Bibliography Char"/>
    <w:basedOn w:val="DefaultParagraphFont"/>
    <w:link w:val="EndNoteBibliography"/>
    <w:rsid w:val="008A1C77"/>
    <w:rPr>
      <w:rFonts w:ascii="Calibri" w:eastAsiaTheme="minorEastAsia" w:hAnsi="Calibri"/>
      <w:noProof/>
      <w:sz w:val="20"/>
    </w:rPr>
  </w:style>
  <w:style w:type="paragraph" w:styleId="ListParagraph">
    <w:name w:val="List Paragraph"/>
    <w:basedOn w:val="Normal"/>
    <w:uiPriority w:val="34"/>
    <w:qFormat/>
    <w:rsid w:val="000470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4816">
      <w:bodyDiv w:val="1"/>
      <w:marLeft w:val="0"/>
      <w:marRight w:val="0"/>
      <w:marTop w:val="0"/>
      <w:marBottom w:val="0"/>
      <w:divBdr>
        <w:top w:val="none" w:sz="0" w:space="0" w:color="auto"/>
        <w:left w:val="none" w:sz="0" w:space="0" w:color="auto"/>
        <w:bottom w:val="none" w:sz="0" w:space="0" w:color="auto"/>
        <w:right w:val="none" w:sz="0" w:space="0" w:color="auto"/>
      </w:divBdr>
    </w:div>
    <w:div w:id="972908041">
      <w:bodyDiv w:val="1"/>
      <w:marLeft w:val="0"/>
      <w:marRight w:val="0"/>
      <w:marTop w:val="0"/>
      <w:marBottom w:val="0"/>
      <w:divBdr>
        <w:top w:val="none" w:sz="0" w:space="0" w:color="auto"/>
        <w:left w:val="none" w:sz="0" w:space="0" w:color="auto"/>
        <w:bottom w:val="none" w:sz="0" w:space="0" w:color="auto"/>
        <w:right w:val="none" w:sz="0" w:space="0" w:color="auto"/>
      </w:divBdr>
    </w:div>
    <w:div w:id="1166241638">
      <w:bodyDiv w:val="1"/>
      <w:marLeft w:val="0"/>
      <w:marRight w:val="0"/>
      <w:marTop w:val="0"/>
      <w:marBottom w:val="0"/>
      <w:divBdr>
        <w:top w:val="none" w:sz="0" w:space="0" w:color="auto"/>
        <w:left w:val="none" w:sz="0" w:space="0" w:color="auto"/>
        <w:bottom w:val="none" w:sz="0" w:space="0" w:color="auto"/>
        <w:right w:val="none" w:sz="0" w:space="0" w:color="auto"/>
      </w:divBdr>
    </w:div>
    <w:div w:id="15272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wang@fudan.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8243</Words>
  <Characters>46987</Characters>
  <Application>Microsoft Office Word</Application>
  <DocSecurity>0</DocSecurity>
  <Lines>391</Lines>
  <Paragraphs>110</Paragraphs>
  <ScaleCrop>false</ScaleCrop>
  <HeadingPairs>
    <vt:vector size="2" baseType="variant">
      <vt:variant>
        <vt:lpstr>标题</vt:lpstr>
      </vt:variant>
      <vt:variant>
        <vt:i4>1</vt:i4>
      </vt:variant>
    </vt:vector>
  </HeadingPairs>
  <TitlesOfParts>
    <vt:vector size="1" baseType="lpstr">
      <vt:lpstr/>
    </vt:vector>
  </TitlesOfParts>
  <Company>FDU</Company>
  <LinksUpToDate>false</LinksUpToDate>
  <CharactersWithSpaces>55120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GengXin</dc:creator>
  <cp:keywords/>
  <dc:description/>
  <cp:lastModifiedBy>Shicheng Guo</cp:lastModifiedBy>
  <cp:revision>13</cp:revision>
  <dcterms:created xsi:type="dcterms:W3CDTF">2015-12-21T06:19:00Z</dcterms:created>
  <dcterms:modified xsi:type="dcterms:W3CDTF">2015-12-22T09:09:00Z</dcterms:modified>
</cp:coreProperties>
</file>