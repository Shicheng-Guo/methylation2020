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596" w:rsidRPr="009E58FC" w:rsidRDefault="00BC1725" w:rsidP="00823281">
      <w:pPr>
        <w:jc w:val="center"/>
        <w:rPr>
          <w:rFonts w:cs="Arial"/>
          <w:b/>
          <w:sz w:val="22"/>
        </w:rPr>
      </w:pPr>
      <w:r w:rsidRPr="009E58FC">
        <w:rPr>
          <w:rFonts w:cs="Arial"/>
          <w:b/>
          <w:sz w:val="22"/>
        </w:rPr>
        <w:t>D</w:t>
      </w:r>
      <w:r w:rsidR="00626EB4">
        <w:rPr>
          <w:rFonts w:cs="Arial"/>
          <w:b/>
          <w:sz w:val="22"/>
        </w:rPr>
        <w:t>iagnos</w:t>
      </w:r>
      <w:r w:rsidR="00626EB4">
        <w:rPr>
          <w:rFonts w:cs="Arial" w:hint="eastAsia"/>
          <w:b/>
          <w:sz w:val="22"/>
        </w:rPr>
        <w:t>tic</w:t>
      </w:r>
      <w:r w:rsidR="00064596" w:rsidRPr="009E58FC">
        <w:rPr>
          <w:rFonts w:cs="Arial"/>
          <w:b/>
          <w:sz w:val="22"/>
        </w:rPr>
        <w:t xml:space="preserve"> Role of APC Promoter Methylation in Non-Small Cell Lung Cancer</w:t>
      </w:r>
      <w:r w:rsidR="00971FA9">
        <w:rPr>
          <w:rFonts w:cs="Arial"/>
          <w:b/>
          <w:sz w:val="22"/>
        </w:rPr>
        <w:t xml:space="preserve"> </w:t>
      </w:r>
      <w:r w:rsidR="00A50B02">
        <w:rPr>
          <w:rFonts w:cs="Arial" w:hint="eastAsia"/>
          <w:b/>
          <w:sz w:val="22"/>
        </w:rPr>
        <w:t>(NSCLC)</w:t>
      </w:r>
      <w:r w:rsidR="00064596" w:rsidRPr="009E58FC">
        <w:rPr>
          <w:rFonts w:cs="Arial"/>
          <w:b/>
          <w:sz w:val="22"/>
        </w:rPr>
        <w:t>: A</w:t>
      </w:r>
      <w:r w:rsidR="0055031E">
        <w:rPr>
          <w:rFonts w:cs="Arial" w:hint="eastAsia"/>
          <w:b/>
          <w:sz w:val="22"/>
        </w:rPr>
        <w:t>n</w:t>
      </w:r>
      <w:r w:rsidR="008A3794">
        <w:rPr>
          <w:rFonts w:cs="Arial" w:hint="eastAsia"/>
          <w:b/>
          <w:sz w:val="22"/>
        </w:rPr>
        <w:t xml:space="preserve"> </w:t>
      </w:r>
      <w:r w:rsidR="00AF0266">
        <w:rPr>
          <w:rFonts w:cs="Arial"/>
          <w:b/>
          <w:sz w:val="22"/>
        </w:rPr>
        <w:t>Integrate</w:t>
      </w:r>
      <w:r w:rsidR="00985F50">
        <w:rPr>
          <w:rFonts w:cs="Arial" w:hint="eastAsia"/>
          <w:b/>
          <w:sz w:val="22"/>
        </w:rPr>
        <w:t>d</w:t>
      </w:r>
      <w:r w:rsidR="00064596" w:rsidRPr="009E58FC">
        <w:rPr>
          <w:rFonts w:cs="Arial"/>
          <w:b/>
          <w:sz w:val="22"/>
        </w:rPr>
        <w:t>-Analysis of Published Article</w:t>
      </w:r>
      <w:r w:rsidR="002D588D">
        <w:rPr>
          <w:rFonts w:cs="Arial" w:hint="eastAsia"/>
          <w:b/>
          <w:sz w:val="22"/>
        </w:rPr>
        <w:t>s</w:t>
      </w:r>
      <w:r w:rsidR="00064596" w:rsidRPr="009E58FC">
        <w:rPr>
          <w:rFonts w:cs="Arial"/>
          <w:b/>
          <w:sz w:val="22"/>
        </w:rPr>
        <w:t xml:space="preserve"> and Microarray Data</w:t>
      </w:r>
    </w:p>
    <w:p w:rsidR="00F8440B" w:rsidRPr="009E58FC" w:rsidRDefault="00F8440B" w:rsidP="00064596">
      <w:pPr>
        <w:rPr>
          <w:rFonts w:cs="Arial"/>
          <w:sz w:val="22"/>
        </w:rPr>
      </w:pPr>
    </w:p>
    <w:p w:rsidR="005238F3" w:rsidRPr="009E58FC" w:rsidRDefault="005238F3" w:rsidP="005238F3">
      <w:pPr>
        <w:rPr>
          <w:rFonts w:cs="Arial"/>
          <w:sz w:val="22"/>
        </w:rPr>
      </w:pPr>
      <w:r w:rsidRPr="009E58FC">
        <w:rPr>
          <w:rFonts w:cs="Arial"/>
          <w:sz w:val="22"/>
        </w:rPr>
        <w:t>Shicheng Guo</w:t>
      </w:r>
      <w:r w:rsidRPr="009E58FC">
        <w:rPr>
          <w:rFonts w:cs="Arial"/>
          <w:sz w:val="22"/>
          <w:vertAlign w:val="superscript"/>
        </w:rPr>
        <w:t>1</w:t>
      </w:r>
      <w:r w:rsidRPr="009E58FC">
        <w:rPr>
          <w:rFonts w:cs="Arial"/>
          <w:sz w:val="22"/>
        </w:rPr>
        <w:t>, Lixing Tan</w:t>
      </w:r>
      <w:r>
        <w:rPr>
          <w:rFonts w:cs="Arial"/>
          <w:sz w:val="22"/>
          <w:vertAlign w:val="superscript"/>
        </w:rPr>
        <w:t>1</w:t>
      </w:r>
      <w:r w:rsidRPr="009E58FC" w:rsidDel="00111484">
        <w:rPr>
          <w:rFonts w:cs="Arial"/>
          <w:sz w:val="22"/>
          <w:vertAlign w:val="superscript"/>
        </w:rPr>
        <w:t xml:space="preserve"> </w:t>
      </w:r>
      <w:r w:rsidRPr="009E58FC">
        <w:rPr>
          <w:rFonts w:cs="Arial"/>
          <w:sz w:val="22"/>
        </w:rPr>
        <w:t>, Weilin Pu</w:t>
      </w:r>
      <w:r w:rsidRPr="009E58FC">
        <w:rPr>
          <w:rFonts w:cs="Arial"/>
          <w:sz w:val="22"/>
          <w:vertAlign w:val="superscript"/>
        </w:rPr>
        <w:t>1</w:t>
      </w:r>
      <w:r w:rsidRPr="009E58FC">
        <w:rPr>
          <w:rFonts w:cs="Arial"/>
          <w:sz w:val="22"/>
        </w:rPr>
        <w:t>, Junjie Wu</w:t>
      </w:r>
      <w:r w:rsidRPr="009E58FC">
        <w:rPr>
          <w:rFonts w:cs="Arial"/>
          <w:sz w:val="22"/>
          <w:vertAlign w:val="superscript"/>
        </w:rPr>
        <w:t>1,</w:t>
      </w:r>
      <w:r w:rsidR="00733F93">
        <w:rPr>
          <w:rFonts w:cs="Arial" w:hint="eastAsia"/>
          <w:sz w:val="22"/>
          <w:vertAlign w:val="superscript"/>
        </w:rPr>
        <w:t>2</w:t>
      </w:r>
      <w:r w:rsidRPr="009E58FC">
        <w:rPr>
          <w:rFonts w:cs="Arial"/>
          <w:sz w:val="22"/>
        </w:rPr>
        <w:t>, Kuan Xu</w:t>
      </w:r>
      <w:r w:rsidR="00733F93">
        <w:rPr>
          <w:rFonts w:cs="Arial" w:hint="eastAsia"/>
          <w:sz w:val="22"/>
          <w:vertAlign w:val="superscript"/>
        </w:rPr>
        <w:t>3</w:t>
      </w:r>
      <w:r w:rsidRPr="009E58FC">
        <w:rPr>
          <w:rFonts w:cs="Arial"/>
          <w:sz w:val="22"/>
        </w:rPr>
        <w:t>, Jinhui Wu</w:t>
      </w:r>
      <w:r w:rsidR="00733F93">
        <w:rPr>
          <w:rFonts w:cs="Arial" w:hint="eastAsia"/>
          <w:sz w:val="22"/>
          <w:vertAlign w:val="superscript"/>
        </w:rPr>
        <w:t>4</w:t>
      </w:r>
      <w:r>
        <w:rPr>
          <w:rFonts w:cs="Arial" w:hint="eastAsia"/>
          <w:sz w:val="22"/>
        </w:rPr>
        <w:t>, Yanyun Ma</w:t>
      </w:r>
      <w:r w:rsidRPr="009E58FC">
        <w:rPr>
          <w:rFonts w:cs="Arial"/>
          <w:sz w:val="22"/>
          <w:vertAlign w:val="superscript"/>
        </w:rPr>
        <w:t>1</w:t>
      </w:r>
      <w:r>
        <w:rPr>
          <w:rFonts w:cs="Arial" w:hint="eastAsia"/>
          <w:sz w:val="22"/>
        </w:rPr>
        <w:t>, Jibin Xu</w:t>
      </w:r>
      <w:r w:rsidR="00733F93">
        <w:rPr>
          <w:rFonts w:cs="Arial" w:hint="eastAsia"/>
          <w:sz w:val="22"/>
          <w:vertAlign w:val="superscript"/>
        </w:rPr>
        <w:t>5</w:t>
      </w:r>
      <w:r>
        <w:rPr>
          <w:rFonts w:cs="Arial" w:hint="eastAsia"/>
          <w:sz w:val="22"/>
        </w:rPr>
        <w:t xml:space="preserve">, </w:t>
      </w:r>
      <w:r w:rsidRPr="009E58FC">
        <w:rPr>
          <w:rFonts w:cs="Arial"/>
          <w:sz w:val="22"/>
        </w:rPr>
        <w:t>Li Jin</w:t>
      </w:r>
      <w:r w:rsidRPr="009E58FC">
        <w:rPr>
          <w:rFonts w:cs="Arial"/>
          <w:sz w:val="22"/>
          <w:vertAlign w:val="superscript"/>
        </w:rPr>
        <w:t>1,</w:t>
      </w:r>
      <w:r w:rsidR="00733F93">
        <w:rPr>
          <w:rFonts w:cs="Arial" w:hint="eastAsia"/>
          <w:sz w:val="22"/>
          <w:vertAlign w:val="superscript"/>
        </w:rPr>
        <w:t>6</w:t>
      </w:r>
      <w:r>
        <w:rPr>
          <w:rFonts w:cs="Arial" w:hint="eastAsia"/>
          <w:sz w:val="22"/>
          <w:vertAlign w:val="superscript"/>
        </w:rPr>
        <w:t>*</w:t>
      </w:r>
      <w:r w:rsidRPr="009E58FC">
        <w:rPr>
          <w:rFonts w:cs="Arial"/>
          <w:sz w:val="22"/>
        </w:rPr>
        <w:t>, Jiucun Wang</w:t>
      </w:r>
      <w:r w:rsidRPr="009E58FC">
        <w:rPr>
          <w:rFonts w:cs="Arial"/>
          <w:sz w:val="22"/>
          <w:vertAlign w:val="superscript"/>
        </w:rPr>
        <w:t>1,</w:t>
      </w:r>
      <w:r w:rsidR="00733F93">
        <w:rPr>
          <w:rFonts w:cs="Arial" w:hint="eastAsia"/>
          <w:sz w:val="22"/>
          <w:vertAlign w:val="superscript"/>
        </w:rPr>
        <w:t>6</w:t>
      </w:r>
      <w:r>
        <w:rPr>
          <w:rFonts w:cs="Arial" w:hint="eastAsia"/>
          <w:sz w:val="22"/>
          <w:vertAlign w:val="superscript"/>
        </w:rPr>
        <w:t>*</w:t>
      </w:r>
    </w:p>
    <w:p w:rsidR="005238F3" w:rsidRPr="00733F93" w:rsidRDefault="005238F3" w:rsidP="005238F3">
      <w:pPr>
        <w:autoSpaceDE w:val="0"/>
        <w:autoSpaceDN w:val="0"/>
        <w:adjustRightInd w:val="0"/>
        <w:jc w:val="left"/>
        <w:rPr>
          <w:rFonts w:cs="Arial"/>
          <w:kern w:val="0"/>
          <w:sz w:val="22"/>
        </w:rPr>
      </w:pPr>
    </w:p>
    <w:p w:rsidR="005238F3" w:rsidRDefault="005238F3" w:rsidP="005238F3">
      <w:pPr>
        <w:pStyle w:val="a9"/>
        <w:widowControl/>
        <w:numPr>
          <w:ilvl w:val="0"/>
          <w:numId w:val="2"/>
        </w:numPr>
        <w:ind w:firstLineChars="0"/>
        <w:jc w:val="left"/>
        <w:rPr>
          <w:rFonts w:cs="Arial"/>
          <w:sz w:val="22"/>
          <w:lang w:val="en-GB"/>
        </w:rPr>
      </w:pPr>
      <w:r w:rsidRPr="009E58FC">
        <w:rPr>
          <w:rFonts w:cs="Arial"/>
          <w:sz w:val="22"/>
          <w:lang w:val="en-GB"/>
        </w:rPr>
        <w:t xml:space="preserve">State Key Laboratory of Genetic Engineering and Ministry of Education Key Laboratory of Contemporary Anthropology, School of Life Sciences, Fudan University, Shanghai 200433 China. </w:t>
      </w:r>
    </w:p>
    <w:p w:rsidR="005238F3" w:rsidRPr="008C610A" w:rsidRDefault="00733F93" w:rsidP="005238F3">
      <w:pPr>
        <w:pStyle w:val="a9"/>
        <w:widowControl/>
        <w:numPr>
          <w:ilvl w:val="0"/>
          <w:numId w:val="2"/>
        </w:numPr>
        <w:ind w:firstLineChars="0"/>
        <w:jc w:val="left"/>
        <w:rPr>
          <w:rFonts w:cs="Arial"/>
          <w:sz w:val="22"/>
          <w:lang w:val="en-GB"/>
        </w:rPr>
      </w:pPr>
      <w:r w:rsidRPr="009E58FC">
        <w:rPr>
          <w:rFonts w:cs="Arial"/>
          <w:sz w:val="22"/>
          <w:lang w:val="en-GB"/>
        </w:rPr>
        <w:t>Department of Pneumology, Changhai Hospital of Shanghai, Second Military Medical University, Shanghai 200433, China</w:t>
      </w:r>
    </w:p>
    <w:p w:rsidR="00733F93" w:rsidRDefault="00733F93" w:rsidP="005238F3">
      <w:pPr>
        <w:pStyle w:val="a9"/>
        <w:widowControl/>
        <w:numPr>
          <w:ilvl w:val="0"/>
          <w:numId w:val="2"/>
        </w:numPr>
        <w:ind w:firstLineChars="0"/>
        <w:jc w:val="left"/>
        <w:rPr>
          <w:rFonts w:cs="Arial"/>
          <w:sz w:val="22"/>
          <w:lang w:val="en-GB"/>
        </w:rPr>
      </w:pPr>
      <w:r w:rsidRPr="00733F93">
        <w:rPr>
          <w:rFonts w:cs="Arial"/>
          <w:sz w:val="22"/>
          <w:lang w:val="en-GB"/>
        </w:rPr>
        <w:t>Department of Head and Neck Surgery, Cancer Hospital, Fudan University, Shanghai, 200032,China</w:t>
      </w:r>
    </w:p>
    <w:p w:rsidR="00733F93" w:rsidRDefault="00733F93" w:rsidP="005238F3">
      <w:pPr>
        <w:pStyle w:val="a9"/>
        <w:widowControl/>
        <w:numPr>
          <w:ilvl w:val="0"/>
          <w:numId w:val="2"/>
        </w:numPr>
        <w:ind w:firstLineChars="0"/>
        <w:jc w:val="left"/>
        <w:rPr>
          <w:rFonts w:cs="Arial"/>
          <w:sz w:val="22"/>
          <w:lang w:val="en-GB"/>
        </w:rPr>
      </w:pPr>
      <w:r w:rsidRPr="009E58FC">
        <w:rPr>
          <w:rFonts w:cs="Arial"/>
          <w:sz w:val="22"/>
          <w:lang w:val="en-GB"/>
        </w:rPr>
        <w:t>Department of General Surgery University of Qingdao Affiliated Hospital of Medical College,</w:t>
      </w:r>
      <w:r>
        <w:rPr>
          <w:rFonts w:cs="Arial" w:hint="eastAsia"/>
          <w:sz w:val="22"/>
          <w:lang w:val="en-GB"/>
        </w:rPr>
        <w:t xml:space="preserve"> </w:t>
      </w:r>
      <w:r w:rsidRPr="009E58FC">
        <w:rPr>
          <w:rFonts w:cs="Arial"/>
          <w:sz w:val="22"/>
          <w:lang w:val="en-GB"/>
        </w:rPr>
        <w:t>Qingdao Univesity, No.1677 Wutaishan Street, Qingdao City 266071, China</w:t>
      </w:r>
    </w:p>
    <w:p w:rsidR="005238F3" w:rsidRPr="00733F93" w:rsidRDefault="00733F93" w:rsidP="005238F3">
      <w:pPr>
        <w:pStyle w:val="a9"/>
        <w:widowControl/>
        <w:numPr>
          <w:ilvl w:val="0"/>
          <w:numId w:val="2"/>
        </w:numPr>
        <w:ind w:firstLineChars="0"/>
        <w:jc w:val="left"/>
        <w:rPr>
          <w:rFonts w:cs="Arial"/>
          <w:sz w:val="22"/>
          <w:lang w:val="en-GB"/>
        </w:rPr>
      </w:pPr>
      <w:r w:rsidRPr="00733F93">
        <w:rPr>
          <w:rFonts w:cs="Arial"/>
          <w:sz w:val="22"/>
          <w:lang w:val="en-GB"/>
        </w:rPr>
        <w:t>Department of Cardiothoracic Surgery, Changhai Hospital of Shanghai, Second Military Medical University, Shanghai, China</w:t>
      </w:r>
      <w:r w:rsidRPr="00733F93" w:rsidDel="00733F93">
        <w:rPr>
          <w:rFonts w:cs="Arial"/>
          <w:sz w:val="22"/>
          <w:lang w:val="en-GB"/>
        </w:rPr>
        <w:t xml:space="preserve"> </w:t>
      </w:r>
    </w:p>
    <w:p w:rsidR="005238F3" w:rsidRPr="009E58FC" w:rsidRDefault="005238F3" w:rsidP="005238F3">
      <w:pPr>
        <w:pStyle w:val="a9"/>
        <w:widowControl/>
        <w:numPr>
          <w:ilvl w:val="0"/>
          <w:numId w:val="2"/>
        </w:numPr>
        <w:ind w:firstLineChars="0"/>
        <w:jc w:val="left"/>
        <w:rPr>
          <w:rFonts w:cs="Arial"/>
          <w:sz w:val="22"/>
          <w:lang w:val="en-GB"/>
        </w:rPr>
      </w:pPr>
      <w:r w:rsidRPr="00733F93">
        <w:rPr>
          <w:rFonts w:cs="Arial" w:hint="eastAsia"/>
          <w:sz w:val="22"/>
          <w:lang w:val="en-GB"/>
        </w:rPr>
        <w:t xml:space="preserve">Fudan-Taizhou </w:t>
      </w:r>
      <w:r w:rsidRPr="00733F93">
        <w:rPr>
          <w:rFonts w:cs="Arial"/>
          <w:sz w:val="22"/>
          <w:lang w:val="en-GB"/>
        </w:rPr>
        <w:t>Institute of Health Sciences</w:t>
      </w:r>
      <w:r w:rsidRPr="009E58FC">
        <w:rPr>
          <w:rFonts w:cs="Arial"/>
          <w:sz w:val="22"/>
          <w:lang w:val="en-GB"/>
        </w:rPr>
        <w:t>, 1 Yaocheng Road, Taizhou, Jiangsu 225300, China</w:t>
      </w:r>
    </w:p>
    <w:p w:rsidR="005238F3" w:rsidRPr="009E58FC" w:rsidRDefault="005238F3" w:rsidP="005238F3">
      <w:pPr>
        <w:widowControl/>
        <w:jc w:val="left"/>
        <w:rPr>
          <w:rFonts w:cs="Arial"/>
          <w:sz w:val="22"/>
          <w:lang w:val="en-GB"/>
        </w:rPr>
      </w:pPr>
    </w:p>
    <w:p w:rsidR="00D4244C" w:rsidRPr="009E58FC" w:rsidRDefault="00D4244C" w:rsidP="00937838">
      <w:pPr>
        <w:widowControl/>
        <w:jc w:val="left"/>
        <w:rPr>
          <w:rFonts w:cs="Arial"/>
          <w:sz w:val="22"/>
          <w:lang w:val="en-GB"/>
        </w:rPr>
      </w:pPr>
    </w:p>
    <w:p w:rsidR="00D4244C" w:rsidRPr="009E58FC" w:rsidRDefault="00D4244C" w:rsidP="00937838">
      <w:pPr>
        <w:widowControl/>
        <w:jc w:val="left"/>
        <w:rPr>
          <w:rFonts w:cs="Arial"/>
          <w:sz w:val="22"/>
          <w:lang w:val="en-GB"/>
        </w:rPr>
      </w:pPr>
    </w:p>
    <w:p w:rsidR="00D4244C" w:rsidRPr="009E58FC" w:rsidRDefault="00D4244C" w:rsidP="00937838">
      <w:pPr>
        <w:widowControl/>
        <w:jc w:val="left"/>
        <w:rPr>
          <w:rFonts w:cs="Arial"/>
          <w:sz w:val="22"/>
          <w:lang w:val="en-GB"/>
        </w:rPr>
      </w:pPr>
    </w:p>
    <w:p w:rsidR="00D4244C" w:rsidRDefault="00D4244C" w:rsidP="00937838">
      <w:pPr>
        <w:widowControl/>
        <w:jc w:val="left"/>
        <w:rPr>
          <w:rFonts w:cs="Arial"/>
          <w:sz w:val="22"/>
          <w:lang w:val="en-GB"/>
        </w:rPr>
      </w:pPr>
    </w:p>
    <w:p w:rsidR="00EC59CB" w:rsidRDefault="00EC59CB" w:rsidP="00937838">
      <w:pPr>
        <w:widowControl/>
        <w:jc w:val="left"/>
        <w:rPr>
          <w:rFonts w:cs="Arial"/>
          <w:sz w:val="22"/>
          <w:lang w:val="en-GB"/>
        </w:rPr>
      </w:pPr>
    </w:p>
    <w:p w:rsidR="00EC59CB" w:rsidRDefault="00EC59CB" w:rsidP="00937838">
      <w:pPr>
        <w:widowControl/>
        <w:jc w:val="left"/>
        <w:rPr>
          <w:rFonts w:cs="Arial"/>
          <w:sz w:val="22"/>
          <w:lang w:val="en-GB"/>
        </w:rPr>
      </w:pPr>
    </w:p>
    <w:p w:rsidR="00EC59CB" w:rsidRDefault="00EC59CB" w:rsidP="00937838">
      <w:pPr>
        <w:widowControl/>
        <w:jc w:val="left"/>
        <w:rPr>
          <w:rFonts w:cs="Arial"/>
          <w:sz w:val="22"/>
          <w:lang w:val="en-GB"/>
        </w:rPr>
      </w:pPr>
    </w:p>
    <w:p w:rsidR="000043D5" w:rsidRDefault="000043D5" w:rsidP="00937838">
      <w:pPr>
        <w:widowControl/>
        <w:jc w:val="left"/>
        <w:rPr>
          <w:rFonts w:cs="Arial"/>
          <w:sz w:val="22"/>
          <w:lang w:val="en-GB"/>
        </w:rPr>
      </w:pPr>
    </w:p>
    <w:p w:rsidR="000043D5" w:rsidRDefault="000043D5" w:rsidP="00937838">
      <w:pPr>
        <w:widowControl/>
        <w:jc w:val="left"/>
        <w:rPr>
          <w:rFonts w:cs="Arial"/>
          <w:sz w:val="22"/>
          <w:lang w:val="en-GB"/>
        </w:rPr>
      </w:pPr>
    </w:p>
    <w:p w:rsidR="000043D5" w:rsidRDefault="000043D5" w:rsidP="00937838">
      <w:pPr>
        <w:widowControl/>
        <w:jc w:val="left"/>
        <w:rPr>
          <w:rFonts w:cs="Arial"/>
          <w:sz w:val="22"/>
          <w:lang w:val="en-GB"/>
        </w:rPr>
      </w:pPr>
    </w:p>
    <w:p w:rsidR="000043D5" w:rsidRDefault="000043D5" w:rsidP="00937838">
      <w:pPr>
        <w:widowControl/>
        <w:jc w:val="left"/>
        <w:rPr>
          <w:rFonts w:cs="Arial"/>
          <w:sz w:val="22"/>
          <w:lang w:val="en-GB"/>
        </w:rPr>
      </w:pPr>
    </w:p>
    <w:p w:rsidR="000043D5" w:rsidRDefault="000043D5" w:rsidP="00937838">
      <w:pPr>
        <w:widowControl/>
        <w:jc w:val="left"/>
        <w:rPr>
          <w:rFonts w:cs="Arial"/>
          <w:sz w:val="22"/>
          <w:lang w:val="en-GB"/>
        </w:rPr>
      </w:pPr>
    </w:p>
    <w:p w:rsidR="000043D5" w:rsidRDefault="000043D5" w:rsidP="00937838">
      <w:pPr>
        <w:widowControl/>
        <w:jc w:val="left"/>
        <w:rPr>
          <w:rFonts w:cs="Arial"/>
          <w:sz w:val="22"/>
          <w:lang w:val="en-GB"/>
        </w:rPr>
      </w:pPr>
    </w:p>
    <w:p w:rsidR="000043D5" w:rsidRDefault="000043D5" w:rsidP="00937838">
      <w:pPr>
        <w:widowControl/>
        <w:jc w:val="left"/>
        <w:rPr>
          <w:rFonts w:cs="Arial"/>
          <w:sz w:val="22"/>
          <w:lang w:val="en-GB"/>
        </w:rPr>
      </w:pPr>
    </w:p>
    <w:p w:rsidR="000043D5" w:rsidRDefault="000043D5" w:rsidP="00937838">
      <w:pPr>
        <w:widowControl/>
        <w:jc w:val="left"/>
        <w:rPr>
          <w:rFonts w:cs="Arial"/>
          <w:sz w:val="22"/>
          <w:lang w:val="en-GB"/>
        </w:rPr>
      </w:pPr>
    </w:p>
    <w:p w:rsidR="000043D5" w:rsidRDefault="000043D5" w:rsidP="00937838">
      <w:pPr>
        <w:widowControl/>
        <w:jc w:val="left"/>
        <w:rPr>
          <w:rFonts w:cs="Arial"/>
          <w:sz w:val="22"/>
          <w:lang w:val="en-GB"/>
        </w:rPr>
      </w:pPr>
    </w:p>
    <w:p w:rsidR="000043D5" w:rsidRDefault="000043D5" w:rsidP="00937838">
      <w:pPr>
        <w:widowControl/>
        <w:jc w:val="left"/>
        <w:rPr>
          <w:rFonts w:cs="Arial"/>
          <w:sz w:val="22"/>
          <w:lang w:val="en-GB"/>
        </w:rPr>
      </w:pPr>
    </w:p>
    <w:p w:rsidR="000043D5" w:rsidRDefault="000043D5" w:rsidP="00937838">
      <w:pPr>
        <w:widowControl/>
        <w:jc w:val="left"/>
        <w:rPr>
          <w:rFonts w:cs="Arial"/>
          <w:sz w:val="22"/>
          <w:lang w:val="en-GB"/>
        </w:rPr>
      </w:pPr>
    </w:p>
    <w:p w:rsidR="000043D5" w:rsidRDefault="000043D5" w:rsidP="00937838">
      <w:pPr>
        <w:widowControl/>
        <w:jc w:val="left"/>
        <w:rPr>
          <w:rFonts w:cs="Arial"/>
          <w:sz w:val="22"/>
          <w:lang w:val="en-GB"/>
        </w:rPr>
      </w:pPr>
    </w:p>
    <w:p w:rsidR="00EC59CB" w:rsidRDefault="00EC59CB" w:rsidP="00937838">
      <w:pPr>
        <w:widowControl/>
        <w:jc w:val="left"/>
        <w:rPr>
          <w:rFonts w:cs="Arial"/>
          <w:sz w:val="22"/>
          <w:lang w:val="en-GB"/>
        </w:rPr>
      </w:pPr>
    </w:p>
    <w:p w:rsidR="00EC59CB" w:rsidRPr="009E58FC" w:rsidRDefault="00EC59CB" w:rsidP="00937838">
      <w:pPr>
        <w:widowControl/>
        <w:jc w:val="left"/>
        <w:rPr>
          <w:rFonts w:cs="Arial"/>
          <w:sz w:val="22"/>
          <w:lang w:val="en-GB"/>
        </w:rPr>
      </w:pPr>
    </w:p>
    <w:p w:rsidR="00D4244C" w:rsidRDefault="00D4244C" w:rsidP="00937838">
      <w:pPr>
        <w:widowControl/>
        <w:jc w:val="left"/>
        <w:rPr>
          <w:rFonts w:cs="Arial"/>
          <w:sz w:val="22"/>
          <w:lang w:val="en-GB"/>
        </w:rPr>
      </w:pPr>
    </w:p>
    <w:p w:rsidR="0094582D" w:rsidRDefault="0094582D" w:rsidP="00937838">
      <w:pPr>
        <w:widowControl/>
        <w:jc w:val="left"/>
        <w:rPr>
          <w:rFonts w:cs="Arial"/>
          <w:sz w:val="22"/>
          <w:lang w:val="en-GB"/>
        </w:rPr>
      </w:pPr>
    </w:p>
    <w:p w:rsidR="0094582D" w:rsidRDefault="0094582D" w:rsidP="00937838">
      <w:pPr>
        <w:widowControl/>
        <w:jc w:val="left"/>
        <w:rPr>
          <w:rFonts w:cs="Arial"/>
          <w:sz w:val="22"/>
          <w:lang w:val="en-GB"/>
        </w:rPr>
      </w:pPr>
    </w:p>
    <w:p w:rsidR="00110B35" w:rsidRDefault="00110B35" w:rsidP="00937838">
      <w:pPr>
        <w:widowControl/>
        <w:jc w:val="left"/>
        <w:rPr>
          <w:rFonts w:cs="Arial"/>
          <w:sz w:val="22"/>
          <w:lang w:val="en-GB"/>
        </w:rPr>
      </w:pPr>
    </w:p>
    <w:p w:rsidR="00110B35" w:rsidRPr="000043D5" w:rsidRDefault="00110B35" w:rsidP="00937838">
      <w:pPr>
        <w:widowControl/>
        <w:jc w:val="left"/>
        <w:rPr>
          <w:rFonts w:cs="Arial"/>
          <w:sz w:val="22"/>
          <w:lang w:val="en-GB"/>
        </w:rPr>
      </w:pPr>
    </w:p>
    <w:p w:rsidR="00D4244C" w:rsidRPr="00006CE7" w:rsidRDefault="00D4244C" w:rsidP="00937838">
      <w:pPr>
        <w:widowControl/>
        <w:jc w:val="left"/>
        <w:rPr>
          <w:rFonts w:cs="Arial"/>
          <w:sz w:val="22"/>
          <w:lang w:val="en-GB"/>
        </w:rPr>
      </w:pPr>
    </w:p>
    <w:p w:rsidR="00EC00DE" w:rsidRPr="009E58FC" w:rsidRDefault="00925BD8" w:rsidP="00D4244C">
      <w:pPr>
        <w:rPr>
          <w:rFonts w:cs="Arial"/>
          <w:b/>
          <w:color w:val="FF0000"/>
          <w:sz w:val="22"/>
        </w:rPr>
      </w:pPr>
      <w:r>
        <w:rPr>
          <w:rFonts w:cs="Arial"/>
          <w:b/>
          <w:color w:val="FF0000"/>
          <w:sz w:val="22"/>
        </w:rPr>
        <w:lastRenderedPageBreak/>
        <w:t>Abstract [2</w:t>
      </w:r>
      <w:r w:rsidR="00295BDF">
        <w:rPr>
          <w:rFonts w:cs="Arial" w:hint="eastAsia"/>
          <w:b/>
          <w:color w:val="FF0000"/>
          <w:sz w:val="22"/>
        </w:rPr>
        <w:t>69</w:t>
      </w:r>
      <w:r w:rsidR="00EC00DE" w:rsidRPr="009E58FC">
        <w:rPr>
          <w:rFonts w:cs="Arial"/>
          <w:b/>
          <w:color w:val="FF0000"/>
          <w:sz w:val="22"/>
        </w:rPr>
        <w:t xml:space="preserve"> words]</w:t>
      </w:r>
    </w:p>
    <w:p w:rsidR="0092300D" w:rsidRPr="009E58FC" w:rsidRDefault="0092300D" w:rsidP="00F92ABF">
      <w:pPr>
        <w:ind w:firstLineChars="200" w:firstLine="440"/>
        <w:rPr>
          <w:rFonts w:cs="Arial"/>
          <w:sz w:val="22"/>
        </w:rPr>
      </w:pPr>
      <w:r w:rsidRPr="009E58FC">
        <w:rPr>
          <w:rFonts w:cs="Arial"/>
          <w:sz w:val="22"/>
        </w:rPr>
        <w:t>Background: Adenom</w:t>
      </w:r>
      <w:r w:rsidRPr="00733F93">
        <w:rPr>
          <w:rFonts w:cs="Arial"/>
          <w:sz w:val="22"/>
          <w:lang w:val="en-GB"/>
        </w:rPr>
        <w:t xml:space="preserve">atous </w:t>
      </w:r>
      <w:r w:rsidRPr="009E58FC">
        <w:rPr>
          <w:rFonts w:cs="Arial"/>
          <w:sz w:val="22"/>
        </w:rPr>
        <w:t xml:space="preserve">polyposis coli (APC) has been reported to be a candidate tumor suppressor in many cancers. However, </w:t>
      </w:r>
      <w:r w:rsidR="009F1C56">
        <w:rPr>
          <w:rFonts w:cs="Arial" w:hint="eastAsia"/>
          <w:sz w:val="22"/>
        </w:rPr>
        <w:t>the d</w:t>
      </w:r>
      <w:r w:rsidR="009F1C56" w:rsidRPr="009F1C56">
        <w:rPr>
          <w:rFonts w:cs="Arial"/>
          <w:sz w:val="22"/>
        </w:rPr>
        <w:t>iagnos</w:t>
      </w:r>
      <w:r w:rsidR="009F1C56" w:rsidRPr="009F1C56">
        <w:rPr>
          <w:rFonts w:cs="Arial" w:hint="eastAsia"/>
          <w:sz w:val="22"/>
        </w:rPr>
        <w:t>tic</w:t>
      </w:r>
      <w:r w:rsidR="00DF600D">
        <w:rPr>
          <w:rFonts w:cs="Arial"/>
          <w:sz w:val="22"/>
        </w:rPr>
        <w:t xml:space="preserve"> </w:t>
      </w:r>
      <w:r w:rsidR="009F1C56">
        <w:rPr>
          <w:rFonts w:cs="Arial" w:hint="eastAsia"/>
          <w:sz w:val="22"/>
        </w:rPr>
        <w:t>r</w:t>
      </w:r>
      <w:r w:rsidR="009F1C56" w:rsidRPr="009F1C56">
        <w:rPr>
          <w:rFonts w:cs="Arial"/>
          <w:sz w:val="22"/>
        </w:rPr>
        <w:t xml:space="preserve">ole of APC </w:t>
      </w:r>
      <w:r w:rsidR="009F1C56">
        <w:rPr>
          <w:rFonts w:cs="Arial" w:hint="eastAsia"/>
          <w:sz w:val="22"/>
        </w:rPr>
        <w:t>p</w:t>
      </w:r>
      <w:r w:rsidR="009F1C56" w:rsidRPr="009F1C56">
        <w:rPr>
          <w:rFonts w:cs="Arial"/>
          <w:sz w:val="22"/>
        </w:rPr>
        <w:t xml:space="preserve">romoter </w:t>
      </w:r>
      <w:r w:rsidR="009F1C56">
        <w:rPr>
          <w:rFonts w:cs="Arial" w:hint="eastAsia"/>
          <w:sz w:val="22"/>
        </w:rPr>
        <w:t>m</w:t>
      </w:r>
      <w:r w:rsidR="009F1C56" w:rsidRPr="009F1C56">
        <w:rPr>
          <w:rFonts w:cs="Arial"/>
          <w:sz w:val="22"/>
        </w:rPr>
        <w:t xml:space="preserve">ethylation in </w:t>
      </w:r>
      <w:r w:rsidR="00F92ABF">
        <w:rPr>
          <w:rFonts w:cs="Arial" w:hint="eastAsia"/>
          <w:sz w:val="22"/>
        </w:rPr>
        <w:t xml:space="preserve">NSCLC </w:t>
      </w:r>
      <w:r w:rsidRPr="009E58FC">
        <w:rPr>
          <w:rFonts w:cs="Arial"/>
          <w:sz w:val="22"/>
        </w:rPr>
        <w:t>remains unclear.</w:t>
      </w:r>
    </w:p>
    <w:p w:rsidR="0092300D" w:rsidRPr="009E58FC" w:rsidRDefault="0092300D" w:rsidP="009E58FC">
      <w:pPr>
        <w:ind w:firstLineChars="200" w:firstLine="440"/>
        <w:rPr>
          <w:rFonts w:cs="Arial"/>
          <w:sz w:val="22"/>
        </w:rPr>
      </w:pPr>
      <w:r w:rsidRPr="009E58FC">
        <w:rPr>
          <w:rFonts w:cs="Arial"/>
          <w:sz w:val="22"/>
        </w:rPr>
        <w:t xml:space="preserve"> Methods: We systematically </w:t>
      </w:r>
      <w:r w:rsidR="00110B35">
        <w:rPr>
          <w:rFonts w:cs="Arial" w:hint="eastAsia"/>
          <w:sz w:val="22"/>
        </w:rPr>
        <w:t>i</w:t>
      </w:r>
      <w:r w:rsidR="005C7B93">
        <w:rPr>
          <w:rFonts w:cs="Arial"/>
          <w:sz w:val="22"/>
        </w:rPr>
        <w:t xml:space="preserve">ntegrated </w:t>
      </w:r>
      <w:r w:rsidRPr="009E58FC">
        <w:rPr>
          <w:rFonts w:cs="Arial"/>
          <w:sz w:val="22"/>
        </w:rPr>
        <w:t xml:space="preserve">published </w:t>
      </w:r>
      <w:r w:rsidR="007E260A">
        <w:rPr>
          <w:rFonts w:cs="Arial" w:hint="eastAsia"/>
          <w:sz w:val="22"/>
        </w:rPr>
        <w:t>a</w:t>
      </w:r>
      <w:r w:rsidRPr="009E58FC">
        <w:rPr>
          <w:rFonts w:cs="Arial"/>
          <w:sz w:val="22"/>
        </w:rPr>
        <w:t>rticle</w:t>
      </w:r>
      <w:r w:rsidR="00CE6D71">
        <w:rPr>
          <w:rFonts w:cs="Arial" w:hint="eastAsia"/>
          <w:sz w:val="22"/>
        </w:rPr>
        <w:t>s</w:t>
      </w:r>
      <w:r w:rsidRPr="009E58FC">
        <w:rPr>
          <w:rFonts w:cs="Arial"/>
          <w:sz w:val="22"/>
        </w:rPr>
        <w:t xml:space="preserve"> and DNA methylation </w:t>
      </w:r>
      <w:r w:rsidR="007E260A">
        <w:rPr>
          <w:rFonts w:cs="Arial" w:hint="eastAsia"/>
          <w:sz w:val="22"/>
        </w:rPr>
        <w:t>m</w:t>
      </w:r>
      <w:r w:rsidR="007E260A">
        <w:rPr>
          <w:rFonts w:cs="Arial"/>
          <w:sz w:val="22"/>
        </w:rPr>
        <w:t xml:space="preserve">icroarray </w:t>
      </w:r>
      <w:r w:rsidR="007E260A">
        <w:rPr>
          <w:rFonts w:cs="Arial" w:hint="eastAsia"/>
          <w:sz w:val="22"/>
        </w:rPr>
        <w:t>d</w:t>
      </w:r>
      <w:r w:rsidRPr="009E58FC">
        <w:rPr>
          <w:rFonts w:cs="Arial"/>
          <w:sz w:val="22"/>
        </w:rPr>
        <w:t xml:space="preserve">ata to discover the </w:t>
      </w:r>
      <w:r w:rsidR="00E42BA7">
        <w:rPr>
          <w:rFonts w:cs="Arial"/>
          <w:sz w:val="22"/>
        </w:rPr>
        <w:t xml:space="preserve">diagnosis performance of APC methylation test </w:t>
      </w:r>
      <w:r w:rsidR="00D971B7">
        <w:rPr>
          <w:rFonts w:cs="Arial"/>
          <w:sz w:val="22"/>
        </w:rPr>
        <w:t>for</w:t>
      </w:r>
      <w:r w:rsidRPr="009E58FC">
        <w:rPr>
          <w:rFonts w:cs="Arial"/>
          <w:sz w:val="22"/>
        </w:rPr>
        <w:t xml:space="preserve"> NSCLC. </w:t>
      </w:r>
      <w:r w:rsidR="005324F4" w:rsidRPr="005324F4">
        <w:rPr>
          <w:rFonts w:cs="Arial"/>
          <w:sz w:val="22"/>
        </w:rPr>
        <w:t>2259</w:t>
      </w:r>
      <w:r w:rsidR="005324F4">
        <w:rPr>
          <w:rFonts w:cs="Arial" w:hint="eastAsia"/>
          <w:sz w:val="22"/>
        </w:rPr>
        <w:t xml:space="preserve"> NSCLC</w:t>
      </w:r>
      <w:r w:rsidR="009331AF">
        <w:rPr>
          <w:rFonts w:cs="Arial" w:hint="eastAsia"/>
          <w:sz w:val="22"/>
        </w:rPr>
        <w:t xml:space="preserve"> and </w:t>
      </w:r>
      <w:r w:rsidR="00ED2BC8">
        <w:rPr>
          <w:rFonts w:cs="Arial" w:hint="eastAsia"/>
          <w:sz w:val="22"/>
        </w:rPr>
        <w:t>1039</w:t>
      </w:r>
      <w:r w:rsidR="004A5E41">
        <w:rPr>
          <w:rFonts w:cs="Arial" w:hint="eastAsia"/>
          <w:sz w:val="22"/>
        </w:rPr>
        <w:t xml:space="preserve"> </w:t>
      </w:r>
      <w:r w:rsidR="00ED2BC8">
        <w:rPr>
          <w:rFonts w:cs="Arial" w:hint="eastAsia"/>
          <w:sz w:val="22"/>
        </w:rPr>
        <w:t>controls</w:t>
      </w:r>
      <w:r w:rsidR="009331AF">
        <w:rPr>
          <w:rFonts w:cs="Arial" w:hint="eastAsia"/>
          <w:sz w:val="22"/>
        </w:rPr>
        <w:t xml:space="preserve"> were collected from </w:t>
      </w:r>
      <w:r w:rsidR="00040B90">
        <w:rPr>
          <w:rFonts w:cs="Arial" w:hint="eastAsia"/>
          <w:sz w:val="22"/>
        </w:rPr>
        <w:t>17</w:t>
      </w:r>
      <w:r w:rsidR="00184375">
        <w:rPr>
          <w:rFonts w:cs="Arial" w:hint="eastAsia"/>
          <w:sz w:val="22"/>
        </w:rPr>
        <w:t xml:space="preserve"> </w:t>
      </w:r>
      <w:r w:rsidR="00D22F5B">
        <w:rPr>
          <w:rFonts w:cs="Arial" w:hint="eastAsia"/>
          <w:sz w:val="22"/>
        </w:rPr>
        <w:t xml:space="preserve">published </w:t>
      </w:r>
      <w:r w:rsidR="009331AF">
        <w:rPr>
          <w:rFonts w:cs="Arial" w:hint="eastAsia"/>
          <w:sz w:val="22"/>
        </w:rPr>
        <w:t>s</w:t>
      </w:r>
      <w:r w:rsidRPr="009E58FC">
        <w:rPr>
          <w:rFonts w:cs="Arial"/>
          <w:sz w:val="22"/>
        </w:rPr>
        <w:t>tudies</w:t>
      </w:r>
      <w:r w:rsidR="004A5E41">
        <w:rPr>
          <w:rFonts w:cs="Arial" w:hint="eastAsia"/>
          <w:sz w:val="22"/>
        </w:rPr>
        <w:t xml:space="preserve"> </w:t>
      </w:r>
      <w:r w:rsidR="00FF2310">
        <w:rPr>
          <w:rFonts w:cs="Arial" w:hint="eastAsia"/>
          <w:sz w:val="22"/>
        </w:rPr>
        <w:t>(</w:t>
      </w:r>
      <w:r w:rsidR="00E43F00" w:rsidRPr="00E43F00">
        <w:rPr>
          <w:rFonts w:cs="Arial"/>
          <w:sz w:val="22"/>
        </w:rPr>
        <w:t>1338</w:t>
      </w:r>
      <w:r w:rsidR="00950341">
        <w:rPr>
          <w:rFonts w:cs="Arial" w:hint="eastAsia"/>
          <w:sz w:val="22"/>
        </w:rPr>
        <w:t xml:space="preserve"> case</w:t>
      </w:r>
      <w:r w:rsidR="00841FB3">
        <w:rPr>
          <w:rFonts w:cs="Arial" w:hint="eastAsia"/>
          <w:sz w:val="22"/>
        </w:rPr>
        <w:t>s</w:t>
      </w:r>
      <w:r w:rsidR="00E43F00">
        <w:rPr>
          <w:rFonts w:cs="Arial" w:hint="eastAsia"/>
          <w:sz w:val="22"/>
        </w:rPr>
        <w:t>,</w:t>
      </w:r>
      <w:r w:rsidR="004A5E41">
        <w:rPr>
          <w:rFonts w:cs="Arial" w:hint="eastAsia"/>
          <w:sz w:val="22"/>
        </w:rPr>
        <w:t xml:space="preserve"> </w:t>
      </w:r>
      <w:r w:rsidR="00E43F00" w:rsidRPr="00E43F00">
        <w:rPr>
          <w:rFonts w:cs="Arial"/>
          <w:sz w:val="22"/>
        </w:rPr>
        <w:t>913</w:t>
      </w:r>
      <w:r w:rsidR="00950341">
        <w:rPr>
          <w:rFonts w:cs="Arial" w:hint="eastAsia"/>
          <w:sz w:val="22"/>
        </w:rPr>
        <w:t xml:space="preserve"> control</w:t>
      </w:r>
      <w:r w:rsidR="00841FB3">
        <w:rPr>
          <w:rFonts w:cs="Arial" w:hint="eastAsia"/>
          <w:sz w:val="22"/>
        </w:rPr>
        <w:t>s</w:t>
      </w:r>
      <w:r w:rsidR="00FF2310">
        <w:rPr>
          <w:rFonts w:cs="Arial" w:hint="eastAsia"/>
          <w:sz w:val="22"/>
        </w:rPr>
        <w:t>)</w:t>
      </w:r>
      <w:r w:rsidR="00233E29">
        <w:rPr>
          <w:rFonts w:cs="Arial" w:hint="eastAsia"/>
          <w:sz w:val="22"/>
        </w:rPr>
        <w:t xml:space="preserve"> </w:t>
      </w:r>
      <w:r w:rsidR="009331AF">
        <w:rPr>
          <w:rFonts w:cs="Arial" w:hint="eastAsia"/>
          <w:sz w:val="22"/>
        </w:rPr>
        <w:t>and TCGA NSCLC data</w:t>
      </w:r>
      <w:r w:rsidR="004A5E41">
        <w:rPr>
          <w:rFonts w:cs="Arial" w:hint="eastAsia"/>
          <w:sz w:val="22"/>
        </w:rPr>
        <w:t xml:space="preserve"> </w:t>
      </w:r>
      <w:r w:rsidR="00DD3CF9">
        <w:rPr>
          <w:rFonts w:cs="Arial" w:hint="eastAsia"/>
          <w:sz w:val="22"/>
        </w:rPr>
        <w:t>(</w:t>
      </w:r>
      <w:r w:rsidR="0059780D" w:rsidRPr="0059780D">
        <w:rPr>
          <w:rFonts w:cs="Arial"/>
          <w:sz w:val="22"/>
        </w:rPr>
        <w:t>921</w:t>
      </w:r>
      <w:r w:rsidR="00950341">
        <w:rPr>
          <w:rFonts w:cs="Arial" w:hint="eastAsia"/>
          <w:sz w:val="22"/>
        </w:rPr>
        <w:t xml:space="preserve"> case</w:t>
      </w:r>
      <w:r w:rsidR="00841FB3">
        <w:rPr>
          <w:rFonts w:cs="Arial" w:hint="eastAsia"/>
          <w:sz w:val="22"/>
        </w:rPr>
        <w:t>s</w:t>
      </w:r>
      <w:r w:rsidR="0059780D">
        <w:rPr>
          <w:rFonts w:cs="Arial" w:hint="eastAsia"/>
          <w:sz w:val="22"/>
        </w:rPr>
        <w:t>,</w:t>
      </w:r>
      <w:r w:rsidR="00D61A64">
        <w:rPr>
          <w:rFonts w:cs="Arial" w:hint="eastAsia"/>
          <w:sz w:val="22"/>
        </w:rPr>
        <w:t xml:space="preserve"> </w:t>
      </w:r>
      <w:r w:rsidR="00324661">
        <w:rPr>
          <w:rFonts w:cs="Arial" w:hint="eastAsia"/>
          <w:sz w:val="22"/>
        </w:rPr>
        <w:t>126</w:t>
      </w:r>
      <w:r w:rsidR="00950341">
        <w:rPr>
          <w:rFonts w:cs="Arial" w:hint="eastAsia"/>
          <w:sz w:val="22"/>
        </w:rPr>
        <w:t xml:space="preserve"> control</w:t>
      </w:r>
      <w:r w:rsidR="00841FB3">
        <w:rPr>
          <w:rFonts w:cs="Arial" w:hint="eastAsia"/>
          <w:sz w:val="22"/>
        </w:rPr>
        <w:t>s</w:t>
      </w:r>
      <w:r w:rsidR="00DD3CF9">
        <w:rPr>
          <w:rFonts w:cs="Arial" w:hint="eastAsia"/>
          <w:sz w:val="22"/>
        </w:rPr>
        <w:t>)</w:t>
      </w:r>
      <w:r w:rsidR="007A7960">
        <w:rPr>
          <w:rFonts w:cs="Arial" w:hint="eastAsia"/>
          <w:sz w:val="22"/>
        </w:rPr>
        <w:t xml:space="preserve">. </w:t>
      </w:r>
      <w:r w:rsidR="009331AF">
        <w:rPr>
          <w:rFonts w:cs="Arial" w:hint="eastAsia"/>
          <w:sz w:val="22"/>
        </w:rPr>
        <w:t>T</w:t>
      </w:r>
      <w:r w:rsidRPr="009E58FC">
        <w:rPr>
          <w:rFonts w:cs="Arial"/>
          <w:sz w:val="22"/>
        </w:rPr>
        <w:t>he association between APC promoter methylation and Lung cancer was quantified using meta-analysis methods.</w:t>
      </w:r>
      <w:r w:rsidR="002D79D8">
        <w:rPr>
          <w:rFonts w:cs="Arial"/>
          <w:sz w:val="22"/>
        </w:rPr>
        <w:t xml:space="preserve"> </w:t>
      </w:r>
      <w:r w:rsidR="00805233">
        <w:rPr>
          <w:rFonts w:cs="Arial" w:hint="eastAsia"/>
          <w:sz w:val="22"/>
        </w:rPr>
        <w:t>T</w:t>
      </w:r>
      <w:r w:rsidR="00446DEE">
        <w:rPr>
          <w:rFonts w:cs="Arial" w:hint="eastAsia"/>
          <w:sz w:val="22"/>
        </w:rPr>
        <w:t>hen</w:t>
      </w:r>
      <w:r w:rsidR="00023598">
        <w:rPr>
          <w:rFonts w:cs="Arial"/>
          <w:sz w:val="22"/>
        </w:rPr>
        <w:t xml:space="preserve"> </w:t>
      </w:r>
      <w:r w:rsidR="00805233">
        <w:rPr>
          <w:rFonts w:cs="Arial" w:hint="eastAsia"/>
          <w:sz w:val="22"/>
        </w:rPr>
        <w:t>i</w:t>
      </w:r>
      <w:r w:rsidRPr="009E58FC">
        <w:rPr>
          <w:rFonts w:cs="Arial"/>
          <w:sz w:val="22"/>
        </w:rPr>
        <w:t>ndependent DNA methylation microarray data</w:t>
      </w:r>
      <w:r w:rsidR="002D79D8">
        <w:rPr>
          <w:rFonts w:cs="Arial"/>
          <w:sz w:val="22"/>
        </w:rPr>
        <w:t xml:space="preserve">, </w:t>
      </w:r>
      <w:r w:rsidR="004679EA">
        <w:rPr>
          <w:rFonts w:cs="Arial" w:hint="eastAsia"/>
          <w:sz w:val="22"/>
        </w:rPr>
        <w:t xml:space="preserve">from which </w:t>
      </w:r>
      <w:del w:id="0" w:author="Gsc" w:date="2013-06-30T09:19:00Z">
        <w:r w:rsidR="002D79D8" w:rsidDel="00FA4EF6">
          <w:rPr>
            <w:rFonts w:cs="Arial"/>
            <w:sz w:val="22"/>
          </w:rPr>
          <w:delText xml:space="preserve">five </w:delText>
        </w:r>
      </w:del>
      <w:ins w:id="1" w:author="Gsc" w:date="2013-06-30T09:24:00Z">
        <w:r w:rsidR="00FA6D7F">
          <w:rPr>
            <w:rFonts w:cs="Arial"/>
            <w:sz w:val="22"/>
          </w:rPr>
          <w:t>five</w:t>
        </w:r>
      </w:ins>
      <w:ins w:id="2" w:author="Gsc" w:date="2013-06-30T09:19:00Z">
        <w:r w:rsidR="00FA4EF6">
          <w:rPr>
            <w:rFonts w:cs="Arial"/>
            <w:sz w:val="22"/>
          </w:rPr>
          <w:t xml:space="preserve"> </w:t>
        </w:r>
      </w:ins>
      <w:r w:rsidR="002D79D8">
        <w:rPr>
          <w:rFonts w:cs="Arial"/>
          <w:sz w:val="22"/>
        </w:rPr>
        <w:t>CpG sites located in the promoter region of APC</w:t>
      </w:r>
      <w:r w:rsidR="004679EA">
        <w:rPr>
          <w:rFonts w:cs="Arial" w:hint="eastAsia"/>
          <w:sz w:val="22"/>
        </w:rPr>
        <w:t xml:space="preserve"> were involved</w:t>
      </w:r>
      <w:r w:rsidR="002D79D8">
        <w:rPr>
          <w:rFonts w:cs="Arial"/>
          <w:sz w:val="22"/>
        </w:rPr>
        <w:t>,</w:t>
      </w:r>
      <w:r w:rsidRPr="009E58FC">
        <w:rPr>
          <w:rFonts w:cs="Arial"/>
          <w:sz w:val="22"/>
        </w:rPr>
        <w:t xml:space="preserve"> were used to validate the </w:t>
      </w:r>
      <w:r w:rsidR="00805233">
        <w:rPr>
          <w:rFonts w:cs="Arial" w:hint="eastAsia"/>
          <w:sz w:val="22"/>
        </w:rPr>
        <w:t xml:space="preserve">results </w:t>
      </w:r>
      <w:r w:rsidRPr="009E58FC">
        <w:rPr>
          <w:rFonts w:cs="Arial"/>
          <w:sz w:val="22"/>
        </w:rPr>
        <w:t>of the meta</w:t>
      </w:r>
      <w:r w:rsidR="00110B35">
        <w:rPr>
          <w:rFonts w:cs="Arial" w:hint="eastAsia"/>
          <w:sz w:val="22"/>
        </w:rPr>
        <w:t>-</w:t>
      </w:r>
      <w:r w:rsidRPr="009E58FC">
        <w:rPr>
          <w:rFonts w:cs="Arial"/>
          <w:sz w:val="22"/>
        </w:rPr>
        <w:t>analysis.</w:t>
      </w:r>
      <w:r w:rsidR="006757A0">
        <w:rPr>
          <w:rFonts w:cs="Arial"/>
          <w:sz w:val="22"/>
        </w:rPr>
        <w:t xml:space="preserve"> </w:t>
      </w:r>
      <w:r w:rsidR="0088255F" w:rsidRPr="009E58FC">
        <w:rPr>
          <w:rFonts w:cs="Arial"/>
          <w:sz w:val="22"/>
        </w:rPr>
        <w:t>Summary ROC curve</w:t>
      </w:r>
      <w:r w:rsidR="00F5379E">
        <w:rPr>
          <w:rFonts w:cs="Arial" w:hint="eastAsia"/>
          <w:sz w:val="22"/>
        </w:rPr>
        <w:t>s</w:t>
      </w:r>
      <w:r w:rsidR="00F5379E">
        <w:rPr>
          <w:rFonts w:cs="Arial"/>
          <w:sz w:val="22"/>
        </w:rPr>
        <w:t xml:space="preserve"> w</w:t>
      </w:r>
      <w:r w:rsidR="00F5379E">
        <w:rPr>
          <w:rFonts w:cs="Arial" w:hint="eastAsia"/>
          <w:sz w:val="22"/>
        </w:rPr>
        <w:t>ere</w:t>
      </w:r>
      <w:r w:rsidR="00023598">
        <w:rPr>
          <w:rFonts w:cs="Arial"/>
          <w:sz w:val="22"/>
        </w:rPr>
        <w:t xml:space="preserve"> </w:t>
      </w:r>
      <w:r w:rsidR="00411D4E">
        <w:rPr>
          <w:rFonts w:cs="Arial" w:hint="eastAsia"/>
          <w:sz w:val="22"/>
        </w:rPr>
        <w:t>fitted</w:t>
      </w:r>
      <w:r w:rsidR="00023598">
        <w:rPr>
          <w:rFonts w:cs="Arial"/>
          <w:sz w:val="22"/>
        </w:rPr>
        <w:t xml:space="preserve"> </w:t>
      </w:r>
      <w:r w:rsidR="0088255F" w:rsidRPr="009E58FC">
        <w:rPr>
          <w:rFonts w:cs="Arial"/>
          <w:sz w:val="22"/>
        </w:rPr>
        <w:t xml:space="preserve">to </w:t>
      </w:r>
      <w:r w:rsidR="00D0268F">
        <w:rPr>
          <w:rFonts w:cs="Arial" w:hint="eastAsia"/>
          <w:sz w:val="22"/>
        </w:rPr>
        <w:t>show</w:t>
      </w:r>
      <w:r w:rsidR="00023598">
        <w:rPr>
          <w:rFonts w:cs="Arial"/>
          <w:sz w:val="22"/>
        </w:rPr>
        <w:t xml:space="preserve"> </w:t>
      </w:r>
      <w:r w:rsidR="0088255F" w:rsidRPr="009E58FC">
        <w:rPr>
          <w:rFonts w:cs="Arial"/>
          <w:sz w:val="22"/>
        </w:rPr>
        <w:t>the performance of sensitivity and specificity</w:t>
      </w:r>
      <w:r w:rsidR="00023598">
        <w:rPr>
          <w:rFonts w:cs="Arial"/>
          <w:sz w:val="22"/>
        </w:rPr>
        <w:t xml:space="preserve"> and </w:t>
      </w:r>
      <w:r w:rsidR="00023598">
        <w:rPr>
          <w:rFonts w:cs="Arial" w:hint="eastAsia"/>
          <w:sz w:val="22"/>
        </w:rPr>
        <w:t>t</w:t>
      </w:r>
      <w:r w:rsidR="00023598">
        <w:rPr>
          <w:rFonts w:cs="Arial"/>
          <w:sz w:val="22"/>
        </w:rPr>
        <w:t xml:space="preserve">he area under the </w:t>
      </w:r>
      <w:r w:rsidR="00023598">
        <w:rPr>
          <w:rFonts w:cs="Arial" w:hint="eastAsia"/>
          <w:sz w:val="22"/>
        </w:rPr>
        <w:t>c</w:t>
      </w:r>
      <w:r w:rsidR="00023598" w:rsidRPr="00BF6ABD">
        <w:rPr>
          <w:rFonts w:cs="Arial"/>
          <w:sz w:val="22"/>
        </w:rPr>
        <w:t>urve</w:t>
      </w:r>
      <w:r w:rsidR="00110B35">
        <w:rPr>
          <w:rFonts w:cs="Arial" w:hint="eastAsia"/>
          <w:sz w:val="22"/>
        </w:rPr>
        <w:t xml:space="preserve"> </w:t>
      </w:r>
      <w:r w:rsidR="00023598">
        <w:rPr>
          <w:rFonts w:cs="Arial"/>
          <w:sz w:val="22"/>
        </w:rPr>
        <w:t xml:space="preserve">(AUC) </w:t>
      </w:r>
      <w:r w:rsidR="0052628C">
        <w:rPr>
          <w:rFonts w:cs="Arial" w:hint="eastAsia"/>
          <w:sz w:val="22"/>
        </w:rPr>
        <w:t xml:space="preserve">of APC methylation </w:t>
      </w:r>
      <w:r w:rsidR="0052628C" w:rsidRPr="00CD02DF">
        <w:rPr>
          <w:rFonts w:cs="Arial"/>
          <w:sz w:val="22"/>
          <w:rPrChange w:id="3" w:author="Gsc" w:date="2013-06-29T18:05:00Z">
            <w:rPr>
              <w:rFonts w:cs="Arial"/>
              <w:sz w:val="22"/>
              <w:highlight w:val="yellow"/>
            </w:rPr>
          </w:rPrChange>
        </w:rPr>
        <w:t xml:space="preserve">test </w:t>
      </w:r>
      <w:r w:rsidR="00F5379E" w:rsidRPr="00CD02DF">
        <w:rPr>
          <w:rFonts w:cs="Arial"/>
          <w:sz w:val="22"/>
          <w:rPrChange w:id="4" w:author="Gsc" w:date="2013-06-29T18:05:00Z">
            <w:rPr>
              <w:rFonts w:cs="Arial"/>
              <w:sz w:val="22"/>
              <w:highlight w:val="yellow"/>
            </w:rPr>
          </w:rPrChange>
        </w:rPr>
        <w:t>for NSCLC</w:t>
      </w:r>
      <w:r w:rsidR="00D0268F" w:rsidRPr="00CD02DF">
        <w:rPr>
          <w:rFonts w:cs="Arial"/>
          <w:sz w:val="22"/>
          <w:rPrChange w:id="5" w:author="Gsc" w:date="2013-06-29T18:05:00Z">
            <w:rPr>
              <w:rFonts w:cs="Arial"/>
              <w:sz w:val="22"/>
              <w:highlight w:val="yellow"/>
            </w:rPr>
          </w:rPrChange>
        </w:rPr>
        <w:t xml:space="preserve"> in meta-analysis</w:t>
      </w:r>
      <w:r w:rsidR="00F5379E">
        <w:rPr>
          <w:rFonts w:cs="Arial" w:hint="eastAsia"/>
          <w:sz w:val="22"/>
        </w:rPr>
        <w:t>.</w:t>
      </w:r>
    </w:p>
    <w:p w:rsidR="0049461F" w:rsidRDefault="0092300D" w:rsidP="00415837">
      <w:pPr>
        <w:ind w:firstLineChars="200" w:firstLine="440"/>
        <w:rPr>
          <w:rFonts w:cs="Arial"/>
          <w:sz w:val="22"/>
        </w:rPr>
      </w:pPr>
      <w:bookmarkStart w:id="6" w:name="_GoBack"/>
      <w:r w:rsidRPr="009E58FC">
        <w:rPr>
          <w:rFonts w:cs="Arial"/>
          <w:sz w:val="22"/>
        </w:rPr>
        <w:t>Results:</w:t>
      </w:r>
      <w:r w:rsidR="00184375">
        <w:rPr>
          <w:rFonts w:cs="Arial" w:hint="eastAsia"/>
          <w:sz w:val="22"/>
        </w:rPr>
        <w:t xml:space="preserve"> </w:t>
      </w:r>
      <w:r w:rsidRPr="009E58FC">
        <w:rPr>
          <w:rFonts w:cs="Arial"/>
          <w:sz w:val="22"/>
        </w:rPr>
        <w:t xml:space="preserve">A significant association was observed between APC promoter methylation and </w:t>
      </w:r>
      <w:r w:rsidR="00973ACB">
        <w:rPr>
          <w:rFonts w:cs="Arial" w:hint="eastAsia"/>
          <w:sz w:val="22"/>
        </w:rPr>
        <w:t>NSCLC</w:t>
      </w:r>
      <w:r w:rsidRPr="009E58FC">
        <w:rPr>
          <w:rFonts w:cs="Arial"/>
          <w:sz w:val="22"/>
        </w:rPr>
        <w:t>, with an aggregated odds rat</w:t>
      </w:r>
      <w:r w:rsidR="005634EB">
        <w:rPr>
          <w:rFonts w:cs="Arial"/>
          <w:sz w:val="22"/>
        </w:rPr>
        <w:t>io (OR) of 3.79 (95%</w:t>
      </w:r>
      <w:r w:rsidR="003D3463">
        <w:rPr>
          <w:rFonts w:cs="Arial" w:hint="eastAsia"/>
          <w:sz w:val="22"/>
        </w:rPr>
        <w:t xml:space="preserve"> </w:t>
      </w:r>
      <w:r w:rsidR="005634EB">
        <w:rPr>
          <w:rFonts w:cs="Arial"/>
          <w:sz w:val="22"/>
        </w:rPr>
        <w:t xml:space="preserve">CI: </w:t>
      </w:r>
      <w:r w:rsidR="00D878A1">
        <w:rPr>
          <w:rFonts w:cs="Arial"/>
          <w:sz w:val="22"/>
        </w:rPr>
        <w:t>2.22</w:t>
      </w:r>
      <w:r w:rsidR="00D878A1">
        <w:rPr>
          <w:rFonts w:cs="Arial" w:hint="eastAsia"/>
          <w:sz w:val="22"/>
        </w:rPr>
        <w:t>-</w:t>
      </w:r>
      <w:r w:rsidRPr="009E58FC">
        <w:rPr>
          <w:rFonts w:cs="Arial"/>
          <w:sz w:val="22"/>
        </w:rPr>
        <w:t xml:space="preserve">6.45) </w:t>
      </w:r>
      <w:r w:rsidR="005C67F1">
        <w:rPr>
          <w:rFonts w:cs="Arial" w:hint="eastAsia"/>
          <w:sz w:val="22"/>
        </w:rPr>
        <w:t>in</w:t>
      </w:r>
      <w:r w:rsidRPr="009E58FC">
        <w:rPr>
          <w:rFonts w:cs="Arial"/>
          <w:sz w:val="22"/>
        </w:rPr>
        <w:t xml:space="preserve"> random effect model. </w:t>
      </w:r>
      <w:r w:rsidR="004C163D" w:rsidRPr="009E58FC">
        <w:rPr>
          <w:rFonts w:cs="Arial"/>
          <w:sz w:val="22"/>
        </w:rPr>
        <w:t>Pooled sensitivity a</w:t>
      </w:r>
      <w:r w:rsidR="00AF4F81">
        <w:rPr>
          <w:rFonts w:cs="Arial"/>
          <w:sz w:val="22"/>
        </w:rPr>
        <w:t>nd specificity were 0.548</w:t>
      </w:r>
      <w:r w:rsidR="003D3463">
        <w:rPr>
          <w:rFonts w:cs="Arial" w:hint="eastAsia"/>
          <w:sz w:val="22"/>
        </w:rPr>
        <w:t xml:space="preserve"> </w:t>
      </w:r>
      <w:r w:rsidR="00AF4F81">
        <w:rPr>
          <w:rFonts w:cs="Arial"/>
          <w:sz w:val="22"/>
        </w:rPr>
        <w:t>(95%</w:t>
      </w:r>
      <w:r w:rsidR="00D43E33">
        <w:rPr>
          <w:rFonts w:cs="Arial" w:hint="eastAsia"/>
          <w:sz w:val="22"/>
        </w:rPr>
        <w:t xml:space="preserve"> </w:t>
      </w:r>
      <w:r w:rsidR="00AF4F81">
        <w:rPr>
          <w:rFonts w:cs="Arial"/>
          <w:sz w:val="22"/>
        </w:rPr>
        <w:t>CI</w:t>
      </w:r>
      <w:r w:rsidR="00AF4F81">
        <w:rPr>
          <w:rFonts w:cs="Arial" w:hint="eastAsia"/>
          <w:sz w:val="22"/>
        </w:rPr>
        <w:t>:</w:t>
      </w:r>
      <w:r w:rsidR="00AF4F81">
        <w:rPr>
          <w:rFonts w:cs="Arial"/>
          <w:sz w:val="22"/>
        </w:rPr>
        <w:t>0.42</w:t>
      </w:r>
      <w:r w:rsidR="00AF4F81">
        <w:rPr>
          <w:rFonts w:cs="Arial" w:hint="eastAsia"/>
          <w:sz w:val="22"/>
        </w:rPr>
        <w:t>-</w:t>
      </w:r>
      <w:r w:rsidR="00AF4F81">
        <w:rPr>
          <w:rFonts w:cs="Arial"/>
          <w:sz w:val="22"/>
        </w:rPr>
        <w:t>0.6</w:t>
      </w:r>
      <w:r w:rsidR="00AF4F81">
        <w:rPr>
          <w:rFonts w:cs="Arial" w:hint="eastAsia"/>
          <w:sz w:val="22"/>
        </w:rPr>
        <w:t>7</w:t>
      </w:r>
      <w:r w:rsidR="00AF4F81">
        <w:rPr>
          <w:rFonts w:cs="Arial"/>
          <w:sz w:val="22"/>
        </w:rPr>
        <w:t>,</w:t>
      </w:r>
      <w:r w:rsidR="00585734">
        <w:rPr>
          <w:rFonts w:cs="Arial" w:hint="eastAsia"/>
          <w:sz w:val="22"/>
        </w:rPr>
        <w:t xml:space="preserve"> </w:t>
      </w:r>
      <w:r w:rsidR="00AF4F81">
        <w:rPr>
          <w:rFonts w:cs="Arial"/>
          <w:sz w:val="22"/>
        </w:rPr>
        <w:t>P&lt;</w:t>
      </w:r>
      <w:r w:rsidR="00412D6B">
        <w:rPr>
          <w:rFonts w:cs="Arial"/>
          <w:sz w:val="22"/>
        </w:rPr>
        <w:t xml:space="preserve"> </w:t>
      </w:r>
      <w:r w:rsidR="00AF4F81">
        <w:rPr>
          <w:rFonts w:cs="Arial"/>
          <w:sz w:val="22"/>
        </w:rPr>
        <w:t>0.0001) and 0.776</w:t>
      </w:r>
      <w:r w:rsidR="003D3463">
        <w:rPr>
          <w:rFonts w:cs="Arial" w:hint="eastAsia"/>
          <w:sz w:val="22"/>
        </w:rPr>
        <w:t xml:space="preserve"> </w:t>
      </w:r>
      <w:r w:rsidR="00AF4F81">
        <w:rPr>
          <w:rFonts w:cs="Arial"/>
          <w:sz w:val="22"/>
        </w:rPr>
        <w:t>(95%</w:t>
      </w:r>
      <w:r w:rsidR="003D3463">
        <w:rPr>
          <w:rFonts w:cs="Arial" w:hint="eastAsia"/>
          <w:sz w:val="22"/>
        </w:rPr>
        <w:t xml:space="preserve"> </w:t>
      </w:r>
      <w:r w:rsidR="00AF4F81">
        <w:rPr>
          <w:rFonts w:cs="Arial"/>
          <w:sz w:val="22"/>
        </w:rPr>
        <w:t>CI</w:t>
      </w:r>
      <w:r w:rsidR="00AF4F81">
        <w:rPr>
          <w:rFonts w:cs="Arial" w:hint="eastAsia"/>
          <w:sz w:val="22"/>
        </w:rPr>
        <w:t>:</w:t>
      </w:r>
      <w:r w:rsidR="00AF4F81">
        <w:rPr>
          <w:rFonts w:cs="Arial"/>
          <w:sz w:val="22"/>
        </w:rPr>
        <w:t>0.62</w:t>
      </w:r>
      <w:r w:rsidR="004C163D" w:rsidRPr="009E58FC">
        <w:rPr>
          <w:rFonts w:cs="Arial"/>
          <w:sz w:val="22"/>
        </w:rPr>
        <w:t>-0.8</w:t>
      </w:r>
      <w:r w:rsidR="00AF4F81">
        <w:rPr>
          <w:rFonts w:cs="Arial" w:hint="eastAsia"/>
          <w:sz w:val="22"/>
        </w:rPr>
        <w:t>8</w:t>
      </w:r>
      <w:r w:rsidR="004C163D" w:rsidRPr="009E58FC">
        <w:rPr>
          <w:rFonts w:cs="Arial"/>
          <w:sz w:val="22"/>
        </w:rPr>
        <w:t>, P&lt;</w:t>
      </w:r>
      <w:r w:rsidR="004C163D">
        <w:rPr>
          <w:rFonts w:cs="Arial"/>
          <w:sz w:val="22"/>
        </w:rPr>
        <w:t>0.0001)</w:t>
      </w:r>
      <w:r w:rsidR="00AF4F81">
        <w:rPr>
          <w:rFonts w:cs="Arial" w:hint="eastAsia"/>
          <w:sz w:val="22"/>
        </w:rPr>
        <w:t>,</w:t>
      </w:r>
      <w:r w:rsidR="003D3463">
        <w:rPr>
          <w:rFonts w:cs="Arial" w:hint="eastAsia"/>
          <w:sz w:val="22"/>
        </w:rPr>
        <w:t xml:space="preserve"> </w:t>
      </w:r>
      <w:r w:rsidRPr="009E58FC">
        <w:rPr>
          <w:rFonts w:cs="Arial"/>
          <w:sz w:val="22"/>
        </w:rPr>
        <w:t xml:space="preserve">respectively. </w:t>
      </w:r>
      <w:r w:rsidR="00023598">
        <w:rPr>
          <w:rFonts w:cs="Arial"/>
          <w:sz w:val="22"/>
        </w:rPr>
        <w:t>The AUC</w:t>
      </w:r>
      <w:r w:rsidR="00BF6ABD">
        <w:rPr>
          <w:rFonts w:cs="Arial" w:hint="eastAsia"/>
          <w:sz w:val="22"/>
        </w:rPr>
        <w:t xml:space="preserve"> </w:t>
      </w:r>
      <w:r w:rsidR="00F83F55">
        <w:rPr>
          <w:rFonts w:cs="Arial" w:hint="eastAsia"/>
          <w:sz w:val="22"/>
        </w:rPr>
        <w:t xml:space="preserve">of the </w:t>
      </w:r>
      <w:r w:rsidR="00023598">
        <w:rPr>
          <w:rFonts w:cs="Arial"/>
          <w:sz w:val="22"/>
        </w:rPr>
        <w:t xml:space="preserve">APC </w:t>
      </w:r>
      <w:r w:rsidR="00F83F55">
        <w:rPr>
          <w:rFonts w:cs="Arial" w:hint="eastAsia"/>
          <w:sz w:val="22"/>
        </w:rPr>
        <w:t xml:space="preserve">methylation test in NSCLC was </w:t>
      </w:r>
      <w:r w:rsidR="00C9278B">
        <w:rPr>
          <w:rFonts w:cs="Arial" w:hint="eastAsia"/>
          <w:sz w:val="22"/>
        </w:rPr>
        <w:t>0.</w:t>
      </w:r>
      <w:r w:rsidR="00FD1AA9">
        <w:rPr>
          <w:rFonts w:cs="Arial" w:hint="eastAsia"/>
          <w:sz w:val="22"/>
        </w:rPr>
        <w:t>6</w:t>
      </w:r>
      <w:r w:rsidR="00FD1AA9">
        <w:rPr>
          <w:rFonts w:cs="Arial"/>
          <w:sz w:val="22"/>
        </w:rPr>
        <w:t>4</w:t>
      </w:r>
      <w:r w:rsidR="00412D6B">
        <w:rPr>
          <w:rFonts w:cs="Arial"/>
          <w:sz w:val="22"/>
        </w:rPr>
        <w:t>, meanwhile large</w:t>
      </w:r>
      <w:r w:rsidR="00A1553A">
        <w:rPr>
          <w:rFonts w:cs="Arial"/>
          <w:sz w:val="22"/>
        </w:rPr>
        <w:t>r</w:t>
      </w:r>
      <w:r w:rsidR="00412D6B">
        <w:rPr>
          <w:rFonts w:cs="Arial"/>
          <w:sz w:val="22"/>
        </w:rPr>
        <w:t xml:space="preserve"> AUC were found in serum </w:t>
      </w:r>
      <w:r w:rsidR="00585734">
        <w:rPr>
          <w:rFonts w:cs="Arial" w:hint="eastAsia"/>
          <w:sz w:val="22"/>
        </w:rPr>
        <w:t xml:space="preserve">group </w:t>
      </w:r>
      <w:r w:rsidR="00412D6B">
        <w:rPr>
          <w:rFonts w:cs="Arial"/>
          <w:sz w:val="22"/>
        </w:rPr>
        <w:t>(</w:t>
      </w:r>
      <w:r w:rsidR="00FD1AA9">
        <w:rPr>
          <w:rFonts w:cs="Arial"/>
          <w:sz w:val="22"/>
        </w:rPr>
        <w:t>0.67</w:t>
      </w:r>
      <w:r w:rsidR="00412D6B">
        <w:rPr>
          <w:rFonts w:cs="Arial"/>
          <w:sz w:val="22"/>
        </w:rPr>
        <w:t>) than in tissues</w:t>
      </w:r>
      <w:r w:rsidR="00585734">
        <w:rPr>
          <w:rFonts w:cs="Arial" w:hint="eastAsia"/>
          <w:sz w:val="22"/>
        </w:rPr>
        <w:t xml:space="preserve"> </w:t>
      </w:r>
      <w:r w:rsidR="00412D6B">
        <w:rPr>
          <w:rFonts w:cs="Arial"/>
          <w:sz w:val="22"/>
        </w:rPr>
        <w:t>(</w:t>
      </w:r>
      <w:r w:rsidR="00FD1AA9">
        <w:rPr>
          <w:rFonts w:cs="Arial"/>
          <w:sz w:val="22"/>
        </w:rPr>
        <w:t>0.64</w:t>
      </w:r>
      <w:r w:rsidR="00412D6B">
        <w:rPr>
          <w:rFonts w:cs="Arial"/>
          <w:sz w:val="22"/>
        </w:rPr>
        <w:t>)</w:t>
      </w:r>
      <w:r w:rsidR="004E3D30">
        <w:rPr>
          <w:rFonts w:cs="Arial"/>
          <w:sz w:val="22"/>
        </w:rPr>
        <w:t>.</w:t>
      </w:r>
      <w:r w:rsidR="002D79D8" w:rsidRPr="009C6210">
        <w:rPr>
          <w:rFonts w:cs="Arial" w:hint="eastAsia"/>
          <w:sz w:val="22"/>
        </w:rPr>
        <w:t xml:space="preserve"> </w:t>
      </w:r>
      <w:r w:rsidR="009C6210" w:rsidRPr="009C6210">
        <w:rPr>
          <w:rFonts w:cs="Arial"/>
          <w:sz w:val="22"/>
        </w:rPr>
        <w:t>E</w:t>
      </w:r>
      <w:r w:rsidR="002D79D8" w:rsidRPr="009C6210">
        <w:rPr>
          <w:rFonts w:cs="Arial" w:hint="eastAsia"/>
          <w:sz w:val="22"/>
        </w:rPr>
        <w:t>ach of the</w:t>
      </w:r>
      <w:r w:rsidR="00ED2532" w:rsidRPr="009C6210">
        <w:rPr>
          <w:rFonts w:cs="Arial"/>
          <w:sz w:val="22"/>
        </w:rPr>
        <w:t xml:space="preserve"> </w:t>
      </w:r>
      <w:del w:id="7" w:author="Gsc" w:date="2013-06-30T09:20:00Z">
        <w:r w:rsidR="00ED2532" w:rsidRPr="009C6210" w:rsidDel="0062783D">
          <w:rPr>
            <w:rFonts w:cs="Arial"/>
            <w:sz w:val="22"/>
          </w:rPr>
          <w:delText>five</w:delText>
        </w:r>
        <w:r w:rsidR="002D79D8" w:rsidRPr="009C6210" w:rsidDel="0062783D">
          <w:rPr>
            <w:rFonts w:cs="Arial" w:hint="eastAsia"/>
            <w:sz w:val="22"/>
          </w:rPr>
          <w:delText xml:space="preserve"> </w:delText>
        </w:r>
      </w:del>
      <w:ins w:id="8" w:author="Gsc" w:date="2013-06-30T09:20:00Z">
        <w:r w:rsidR="00AD70BF">
          <w:rPr>
            <w:rFonts w:cs="Arial"/>
            <w:sz w:val="22"/>
          </w:rPr>
          <w:t>five</w:t>
        </w:r>
        <w:r w:rsidR="0062783D" w:rsidRPr="009C6210">
          <w:rPr>
            <w:rFonts w:cs="Arial" w:hint="eastAsia"/>
            <w:sz w:val="22"/>
          </w:rPr>
          <w:t xml:space="preserve"> </w:t>
        </w:r>
      </w:ins>
      <w:r w:rsidR="002D79D8" w:rsidRPr="009C6210">
        <w:rPr>
          <w:rFonts w:cs="Arial" w:hint="eastAsia"/>
          <w:sz w:val="22"/>
        </w:rPr>
        <w:t xml:space="preserve">CpG site in </w:t>
      </w:r>
      <w:r w:rsidR="00585734">
        <w:rPr>
          <w:rFonts w:cs="Arial" w:hint="eastAsia"/>
          <w:sz w:val="22"/>
        </w:rPr>
        <w:t>lung adenocarcinoma (</w:t>
      </w:r>
      <w:r w:rsidR="002D79D8" w:rsidRPr="009C6210">
        <w:rPr>
          <w:rFonts w:cs="Arial" w:hint="eastAsia"/>
          <w:sz w:val="22"/>
        </w:rPr>
        <w:t>Ad</w:t>
      </w:r>
      <w:r w:rsidR="00585734">
        <w:rPr>
          <w:rFonts w:cs="Arial" w:hint="eastAsia"/>
          <w:sz w:val="22"/>
        </w:rPr>
        <w:t>)</w:t>
      </w:r>
      <w:r w:rsidR="002D79D8" w:rsidRPr="009C6210">
        <w:rPr>
          <w:rFonts w:cs="Arial" w:hint="eastAsia"/>
          <w:sz w:val="22"/>
        </w:rPr>
        <w:t xml:space="preserve"> was much better in prediction</w:t>
      </w:r>
      <w:r w:rsidR="002D79D8" w:rsidRPr="009C6210">
        <w:rPr>
          <w:rFonts w:cs="Arial"/>
          <w:sz w:val="22"/>
        </w:rPr>
        <w:t xml:space="preserve"> (</w:t>
      </w:r>
      <w:r w:rsidR="002D79D8" w:rsidRPr="009C6210">
        <w:rPr>
          <w:rFonts w:cs="Arial" w:hint="eastAsia"/>
          <w:sz w:val="22"/>
        </w:rPr>
        <w:t xml:space="preserve">AUC: </w:t>
      </w:r>
      <w:r w:rsidR="002D79D8" w:rsidRPr="009C6210">
        <w:rPr>
          <w:rFonts w:cs="Arial"/>
          <w:sz w:val="22"/>
        </w:rPr>
        <w:t>0.71-0.7</w:t>
      </w:r>
      <w:r w:rsidR="002D79D8" w:rsidRPr="009C6210">
        <w:rPr>
          <w:rFonts w:cs="Arial" w:hint="eastAsia"/>
          <w:sz w:val="22"/>
        </w:rPr>
        <w:t>3</w:t>
      </w:r>
      <w:r w:rsidR="002D79D8" w:rsidRPr="009C6210">
        <w:rPr>
          <w:rFonts w:cs="Arial"/>
          <w:sz w:val="22"/>
        </w:rPr>
        <w:t xml:space="preserve">) than that in </w:t>
      </w:r>
      <w:r w:rsidR="00585734">
        <w:rPr>
          <w:rFonts w:cs="Arial" w:hint="eastAsia"/>
          <w:sz w:val="22"/>
        </w:rPr>
        <w:t>lung squamous cell carcinoma (</w:t>
      </w:r>
      <w:r w:rsidR="002D79D8" w:rsidRPr="009C6210">
        <w:rPr>
          <w:rFonts w:cs="Arial"/>
          <w:sz w:val="22"/>
        </w:rPr>
        <w:t>Sc</w:t>
      </w:r>
      <w:r w:rsidR="00585734">
        <w:rPr>
          <w:rFonts w:cs="Arial" w:hint="eastAsia"/>
          <w:sz w:val="22"/>
        </w:rPr>
        <w:t xml:space="preserve">) </w:t>
      </w:r>
      <w:r w:rsidR="002D79D8" w:rsidRPr="009C6210">
        <w:rPr>
          <w:rFonts w:cs="Arial"/>
          <w:sz w:val="22"/>
        </w:rPr>
        <w:t>(</w:t>
      </w:r>
      <w:r w:rsidR="002D79D8" w:rsidRPr="009C6210">
        <w:rPr>
          <w:rFonts w:cs="Arial" w:hint="eastAsia"/>
          <w:sz w:val="22"/>
        </w:rPr>
        <w:t xml:space="preserve">AUC: </w:t>
      </w:r>
      <w:r w:rsidR="002D79D8" w:rsidRPr="009C6210">
        <w:rPr>
          <w:rFonts w:cs="Arial"/>
          <w:sz w:val="22"/>
        </w:rPr>
        <w:t>0.45-0.61)</w:t>
      </w:r>
      <w:r w:rsidR="002D79D8" w:rsidRPr="009C6210">
        <w:rPr>
          <w:rFonts w:cs="Arial" w:hint="eastAsia"/>
          <w:sz w:val="22"/>
        </w:rPr>
        <w:t xml:space="preserve">. </w:t>
      </w:r>
      <w:r w:rsidR="002D79D8" w:rsidRPr="009C6210">
        <w:rPr>
          <w:rFonts w:cs="Arial"/>
          <w:sz w:val="22"/>
        </w:rPr>
        <w:t xml:space="preserve">In addition, </w:t>
      </w:r>
      <w:r w:rsidR="00585734">
        <w:rPr>
          <w:rFonts w:cs="Arial" w:hint="eastAsia"/>
          <w:sz w:val="22"/>
        </w:rPr>
        <w:t xml:space="preserve">the </w:t>
      </w:r>
      <w:r w:rsidR="002D79D8" w:rsidRPr="009C6210">
        <w:rPr>
          <w:rFonts w:cs="Arial"/>
          <w:sz w:val="22"/>
        </w:rPr>
        <w:t>AUCs of the logistic prediction model based on these 5 CpGs were 0.7</w:t>
      </w:r>
      <w:r w:rsidR="002D79D8" w:rsidRPr="009C6210">
        <w:rPr>
          <w:rFonts w:cs="Arial" w:hint="eastAsia"/>
          <w:sz w:val="22"/>
        </w:rPr>
        <w:t>3</w:t>
      </w:r>
      <w:r w:rsidR="002D79D8" w:rsidRPr="009C6210">
        <w:rPr>
          <w:rFonts w:cs="Arial"/>
          <w:sz w:val="22"/>
        </w:rPr>
        <w:t xml:space="preserve"> and 0.</w:t>
      </w:r>
      <w:r w:rsidR="002D79D8" w:rsidRPr="009C6210">
        <w:rPr>
          <w:rFonts w:cs="Arial" w:hint="eastAsia"/>
          <w:sz w:val="22"/>
        </w:rPr>
        <w:t>60</w:t>
      </w:r>
      <w:r w:rsidR="002D79D8" w:rsidRPr="009C6210">
        <w:rPr>
          <w:rFonts w:cs="Arial"/>
          <w:sz w:val="22"/>
        </w:rPr>
        <w:t xml:space="preserve"> for </w:t>
      </w:r>
      <w:r w:rsidR="00585734">
        <w:rPr>
          <w:rFonts w:cs="Arial" w:hint="eastAsia"/>
          <w:sz w:val="22"/>
        </w:rPr>
        <w:t>Ad</w:t>
      </w:r>
      <w:r w:rsidR="002D79D8" w:rsidRPr="009C6210">
        <w:rPr>
          <w:rFonts w:cs="Arial"/>
          <w:sz w:val="22"/>
        </w:rPr>
        <w:t xml:space="preserve"> and </w:t>
      </w:r>
      <w:r w:rsidR="00585734">
        <w:rPr>
          <w:rFonts w:cs="Arial" w:hint="eastAsia"/>
          <w:sz w:val="22"/>
        </w:rPr>
        <w:t>Sc</w:t>
      </w:r>
      <w:r w:rsidR="002D79D8" w:rsidRPr="009C6210">
        <w:rPr>
          <w:rFonts w:cs="Arial"/>
          <w:sz w:val="22"/>
        </w:rPr>
        <w:t>, respectively</w:t>
      </w:r>
      <w:r w:rsidR="00ED2532" w:rsidRPr="009C6210">
        <w:rPr>
          <w:rFonts w:cs="Arial"/>
          <w:sz w:val="22"/>
        </w:rPr>
        <w:t>.</w:t>
      </w:r>
      <w:r w:rsidR="009C6210">
        <w:rPr>
          <w:rFonts w:cs="Arial"/>
          <w:sz w:val="22"/>
        </w:rPr>
        <w:t xml:space="preserve"> </w:t>
      </w:r>
      <w:r w:rsidR="00EB6D49" w:rsidRPr="000043D5">
        <w:rPr>
          <w:rFonts w:cs="Arial"/>
          <w:sz w:val="22"/>
        </w:rPr>
        <w:t>Integrated</w:t>
      </w:r>
      <w:r w:rsidR="004169FC" w:rsidRPr="00DF1F3A">
        <w:rPr>
          <w:rFonts w:cs="Arial"/>
          <w:sz w:val="22"/>
        </w:rPr>
        <w:t xml:space="preserve"> analysis</w:t>
      </w:r>
      <w:r w:rsidR="0000776C">
        <w:rPr>
          <w:rFonts w:cs="Arial" w:hint="eastAsia"/>
          <w:sz w:val="22"/>
        </w:rPr>
        <w:t xml:space="preserve"> </w:t>
      </w:r>
      <w:r w:rsidR="00C03BAA">
        <w:rPr>
          <w:rFonts w:cs="Arial"/>
          <w:sz w:val="22"/>
        </w:rPr>
        <w:t>show</w:t>
      </w:r>
      <w:r w:rsidR="00C03BAA">
        <w:rPr>
          <w:rFonts w:cs="Arial" w:hint="eastAsia"/>
          <w:sz w:val="22"/>
        </w:rPr>
        <w:t>ed</w:t>
      </w:r>
      <w:r w:rsidR="0000776C">
        <w:rPr>
          <w:rFonts w:cs="Arial" w:hint="eastAsia"/>
          <w:sz w:val="22"/>
        </w:rPr>
        <w:t xml:space="preserve"> </w:t>
      </w:r>
      <w:r w:rsidR="006969E6">
        <w:rPr>
          <w:rFonts w:cs="Arial" w:hint="eastAsia"/>
          <w:sz w:val="22"/>
        </w:rPr>
        <w:t xml:space="preserve">CpG site location, </w:t>
      </w:r>
      <w:r w:rsidR="00C03BAA" w:rsidRPr="00415837">
        <w:rPr>
          <w:rFonts w:cs="Arial"/>
          <w:sz w:val="22"/>
        </w:rPr>
        <w:t>heterogeneous or autogenous control</w:t>
      </w:r>
      <w:r w:rsidR="002D1932">
        <w:rPr>
          <w:rFonts w:cs="Arial" w:hint="eastAsia"/>
          <w:sz w:val="22"/>
        </w:rPr>
        <w:t>s</w:t>
      </w:r>
      <w:r w:rsidR="00AB386A">
        <w:rPr>
          <w:rFonts w:cs="Arial" w:hint="eastAsia"/>
          <w:sz w:val="22"/>
        </w:rPr>
        <w:t xml:space="preserve"> and </w:t>
      </w:r>
      <w:r w:rsidR="00B23F20">
        <w:rPr>
          <w:rFonts w:cs="Arial" w:hint="eastAsia"/>
          <w:sz w:val="22"/>
        </w:rPr>
        <w:t xml:space="preserve">the </w:t>
      </w:r>
      <w:r w:rsidR="00AB386A" w:rsidRPr="00415837">
        <w:rPr>
          <w:rFonts w:cs="Arial" w:hint="eastAsia"/>
          <w:sz w:val="22"/>
        </w:rPr>
        <w:t>p</w:t>
      </w:r>
      <w:r w:rsidR="0033608E">
        <w:rPr>
          <w:rFonts w:cs="Arial" w:hint="eastAsia"/>
          <w:sz w:val="22"/>
        </w:rPr>
        <w:t xml:space="preserve">roportion </w:t>
      </w:r>
      <w:r w:rsidR="00AB386A" w:rsidRPr="00415837">
        <w:rPr>
          <w:rFonts w:cs="Arial" w:hint="eastAsia"/>
          <w:sz w:val="22"/>
        </w:rPr>
        <w:t xml:space="preserve">of </w:t>
      </w:r>
      <w:r w:rsidR="00AB386A" w:rsidRPr="00415837">
        <w:rPr>
          <w:rFonts w:cs="Arial"/>
          <w:sz w:val="22"/>
        </w:rPr>
        <w:t>adenocarcinoma</w:t>
      </w:r>
      <w:r w:rsidR="00F704FC">
        <w:rPr>
          <w:rFonts w:cs="Arial" w:hint="eastAsia"/>
          <w:sz w:val="22"/>
        </w:rPr>
        <w:t xml:space="preserve"> </w:t>
      </w:r>
      <w:r w:rsidR="00B23F20">
        <w:rPr>
          <w:rFonts w:cs="Arial" w:hint="eastAsia"/>
          <w:sz w:val="22"/>
        </w:rPr>
        <w:t>in samples</w:t>
      </w:r>
      <w:r w:rsidR="00A004F7">
        <w:rPr>
          <w:rFonts w:cs="Arial"/>
          <w:sz w:val="22"/>
        </w:rPr>
        <w:t xml:space="preserve"> </w:t>
      </w:r>
      <w:r w:rsidR="00C03BAA" w:rsidRPr="00415837">
        <w:rPr>
          <w:rFonts w:cs="Arial" w:hint="eastAsia"/>
          <w:sz w:val="22"/>
        </w:rPr>
        <w:t>were most</w:t>
      </w:r>
      <w:r w:rsidR="009C6210">
        <w:rPr>
          <w:rFonts w:cs="Arial"/>
          <w:sz w:val="22"/>
        </w:rPr>
        <w:t xml:space="preserve"> significant</w:t>
      </w:r>
      <w:r w:rsidR="00C03BAA" w:rsidRPr="00415837">
        <w:rPr>
          <w:rFonts w:cs="Arial" w:hint="eastAsia"/>
          <w:sz w:val="22"/>
        </w:rPr>
        <w:t xml:space="preserve"> heterogeneity sources</w:t>
      </w:r>
      <w:r w:rsidR="00AD4F0B">
        <w:rPr>
          <w:rFonts w:cs="Arial" w:hint="eastAsia"/>
          <w:sz w:val="22"/>
        </w:rPr>
        <w:t>.</w:t>
      </w:r>
      <w:r w:rsidR="00023598">
        <w:rPr>
          <w:rFonts w:cs="Arial"/>
          <w:sz w:val="22"/>
        </w:rPr>
        <w:t xml:space="preserve"> </w:t>
      </w:r>
      <w:r w:rsidR="00634312">
        <w:rPr>
          <w:rFonts w:cs="Arial" w:hint="eastAsia"/>
          <w:sz w:val="22"/>
        </w:rPr>
        <w:t xml:space="preserve">However, </w:t>
      </w:r>
      <w:r w:rsidR="00172776">
        <w:rPr>
          <w:rFonts w:cs="Arial" w:hint="eastAsia"/>
          <w:sz w:val="22"/>
        </w:rPr>
        <w:t>g</w:t>
      </w:r>
      <w:r w:rsidR="00172776" w:rsidRPr="00415837">
        <w:rPr>
          <w:rFonts w:cs="Arial"/>
          <w:sz w:val="22"/>
        </w:rPr>
        <w:t>ender</w:t>
      </w:r>
      <w:r w:rsidR="00C03BAA" w:rsidRPr="00415837">
        <w:rPr>
          <w:rFonts w:cs="Arial"/>
          <w:sz w:val="22"/>
        </w:rPr>
        <w:t>, TNM stage</w:t>
      </w:r>
      <w:r w:rsidR="00C03BAA" w:rsidRPr="00415837">
        <w:rPr>
          <w:rFonts w:cs="Arial" w:hint="eastAsia"/>
          <w:sz w:val="22"/>
        </w:rPr>
        <w:t xml:space="preserve">, methylation detection methods, </w:t>
      </w:r>
      <w:r w:rsidR="0061102E">
        <w:rPr>
          <w:rFonts w:cs="Arial" w:hint="eastAsia"/>
          <w:sz w:val="22"/>
        </w:rPr>
        <w:t>and sample type (</w:t>
      </w:r>
      <w:r w:rsidR="00C03BAA" w:rsidRPr="00415837">
        <w:rPr>
          <w:rFonts w:cs="Arial" w:hint="eastAsia"/>
          <w:sz w:val="22"/>
        </w:rPr>
        <w:t>tissue or serum</w:t>
      </w:r>
      <w:r w:rsidR="0061102E">
        <w:rPr>
          <w:rFonts w:cs="Arial" w:hint="eastAsia"/>
          <w:sz w:val="22"/>
        </w:rPr>
        <w:t>)</w:t>
      </w:r>
      <w:r w:rsidR="00C03BAA" w:rsidRPr="00415837">
        <w:rPr>
          <w:rFonts w:cs="Arial" w:hint="eastAsia"/>
          <w:sz w:val="22"/>
        </w:rPr>
        <w:t xml:space="preserve"> s</w:t>
      </w:r>
      <w:r w:rsidR="00C03BAA" w:rsidRPr="00415837">
        <w:rPr>
          <w:rFonts w:cs="Arial"/>
          <w:sz w:val="22"/>
        </w:rPr>
        <w:t>howed no significant associations with APC methylation in</w:t>
      </w:r>
      <w:r w:rsidR="00C03BAA" w:rsidRPr="00415837">
        <w:rPr>
          <w:rFonts w:cs="Arial" w:hint="eastAsia"/>
          <w:sz w:val="22"/>
        </w:rPr>
        <w:t xml:space="preserve"> NSCLC diagnosis</w:t>
      </w:r>
      <w:r w:rsidR="00D65E0C">
        <w:rPr>
          <w:rFonts w:cs="Arial" w:hint="eastAsia"/>
          <w:sz w:val="22"/>
        </w:rPr>
        <w:t xml:space="preserve">. </w:t>
      </w:r>
    </w:p>
    <w:bookmarkEnd w:id="6"/>
    <w:p w:rsidR="0049461F" w:rsidRDefault="0049461F" w:rsidP="00415837">
      <w:pPr>
        <w:ind w:firstLineChars="200" w:firstLine="440"/>
        <w:rPr>
          <w:rFonts w:cs="Arial"/>
          <w:sz w:val="22"/>
        </w:rPr>
      </w:pPr>
    </w:p>
    <w:p w:rsidR="009E4884" w:rsidRDefault="0092300D" w:rsidP="007958AE">
      <w:pPr>
        <w:ind w:firstLineChars="200" w:firstLine="440"/>
        <w:rPr>
          <w:rFonts w:cs="Arial"/>
          <w:sz w:val="22"/>
        </w:rPr>
      </w:pPr>
      <w:r w:rsidRPr="009E58FC">
        <w:rPr>
          <w:rFonts w:cs="Arial"/>
          <w:sz w:val="22"/>
        </w:rPr>
        <w:t xml:space="preserve">Conclusions: </w:t>
      </w:r>
      <w:r w:rsidR="003F3481">
        <w:rPr>
          <w:rFonts w:cs="Arial" w:hint="eastAsia"/>
          <w:sz w:val="22"/>
        </w:rPr>
        <w:t xml:space="preserve">The </w:t>
      </w:r>
      <w:r w:rsidR="003F3481" w:rsidRPr="00415837">
        <w:rPr>
          <w:rFonts w:cs="Arial"/>
          <w:sz w:val="22"/>
        </w:rPr>
        <w:t xml:space="preserve">methylation </w:t>
      </w:r>
      <w:r w:rsidR="006B3F28">
        <w:rPr>
          <w:rFonts w:cs="Arial" w:hint="eastAsia"/>
          <w:sz w:val="22"/>
        </w:rPr>
        <w:t xml:space="preserve">status </w:t>
      </w:r>
      <w:r w:rsidR="003F3481" w:rsidRPr="00415837">
        <w:rPr>
          <w:rFonts w:cs="Arial"/>
          <w:sz w:val="22"/>
        </w:rPr>
        <w:t xml:space="preserve">of APC promoter </w:t>
      </w:r>
      <w:r w:rsidR="003F3481">
        <w:rPr>
          <w:rFonts w:cs="Arial" w:hint="eastAsia"/>
          <w:sz w:val="22"/>
        </w:rPr>
        <w:t xml:space="preserve">was </w:t>
      </w:r>
      <w:r w:rsidR="007958AE" w:rsidRPr="00415837">
        <w:rPr>
          <w:rFonts w:cs="Arial"/>
          <w:sz w:val="22"/>
        </w:rPr>
        <w:t>strong</w:t>
      </w:r>
      <w:r w:rsidR="003F3481">
        <w:rPr>
          <w:rFonts w:cs="Arial" w:hint="eastAsia"/>
          <w:sz w:val="22"/>
        </w:rPr>
        <w:t>ly</w:t>
      </w:r>
      <w:r w:rsidR="0049461F">
        <w:rPr>
          <w:rFonts w:cs="Arial"/>
          <w:sz w:val="22"/>
        </w:rPr>
        <w:t xml:space="preserve"> </w:t>
      </w:r>
      <w:r w:rsidR="003F3481" w:rsidRPr="00415837">
        <w:rPr>
          <w:rFonts w:cs="Arial"/>
          <w:sz w:val="22"/>
        </w:rPr>
        <w:t>associat</w:t>
      </w:r>
      <w:r w:rsidR="003F3481">
        <w:rPr>
          <w:rFonts w:cs="Arial" w:hint="eastAsia"/>
          <w:sz w:val="22"/>
        </w:rPr>
        <w:t>ed</w:t>
      </w:r>
      <w:r w:rsidR="0049461F">
        <w:rPr>
          <w:rFonts w:cs="Arial"/>
          <w:sz w:val="22"/>
        </w:rPr>
        <w:t xml:space="preserve"> </w:t>
      </w:r>
      <w:r w:rsidR="003F3481">
        <w:rPr>
          <w:rFonts w:cs="Arial" w:hint="eastAsia"/>
          <w:sz w:val="22"/>
        </w:rPr>
        <w:t xml:space="preserve">with </w:t>
      </w:r>
      <w:r w:rsidR="004311FB">
        <w:rPr>
          <w:rFonts w:cs="Arial" w:hint="eastAsia"/>
          <w:sz w:val="22"/>
        </w:rPr>
        <w:t>NSCLC</w:t>
      </w:r>
      <w:r w:rsidR="00096F23">
        <w:rPr>
          <w:rFonts w:cs="Arial" w:hint="eastAsia"/>
          <w:sz w:val="22"/>
        </w:rPr>
        <w:t>,</w:t>
      </w:r>
      <w:r w:rsidR="0047148E">
        <w:rPr>
          <w:rFonts w:cs="Arial" w:hint="eastAsia"/>
          <w:sz w:val="22"/>
        </w:rPr>
        <w:t xml:space="preserve"> </w:t>
      </w:r>
      <w:r w:rsidR="004311FB" w:rsidRPr="004311FB">
        <w:rPr>
          <w:rFonts w:cs="Arial"/>
          <w:sz w:val="22"/>
        </w:rPr>
        <w:t>especially adenocarcinoma</w:t>
      </w:r>
      <w:r w:rsidR="00693069">
        <w:rPr>
          <w:rFonts w:cs="Arial" w:hint="eastAsia"/>
          <w:sz w:val="22"/>
        </w:rPr>
        <w:t>.</w:t>
      </w:r>
      <w:r w:rsidR="00CB77BE">
        <w:rPr>
          <w:rFonts w:cs="Arial"/>
          <w:sz w:val="22"/>
        </w:rPr>
        <w:t xml:space="preserve"> APC methylation test could be appl</w:t>
      </w:r>
      <w:r w:rsidR="006B3F28">
        <w:rPr>
          <w:rFonts w:cs="Arial" w:hint="eastAsia"/>
          <w:sz w:val="22"/>
        </w:rPr>
        <w:t>i</w:t>
      </w:r>
      <w:r w:rsidR="00CB77BE">
        <w:rPr>
          <w:rFonts w:cs="Arial"/>
          <w:sz w:val="22"/>
        </w:rPr>
        <w:t xml:space="preserve">ed in the clinical diagnosis for </w:t>
      </w:r>
      <w:r w:rsidR="00CB77BE" w:rsidRPr="004311FB">
        <w:rPr>
          <w:rFonts w:cs="Arial"/>
          <w:sz w:val="22"/>
        </w:rPr>
        <w:t>adenocarcinoma</w:t>
      </w:r>
      <w:r w:rsidR="001453EB">
        <w:rPr>
          <w:rFonts w:cs="Arial"/>
          <w:sz w:val="22"/>
        </w:rPr>
        <w:t>.</w:t>
      </w:r>
    </w:p>
    <w:p w:rsidR="007A4235" w:rsidRPr="007958AE" w:rsidRDefault="007A4235" w:rsidP="007958AE">
      <w:pPr>
        <w:ind w:firstLineChars="200" w:firstLine="440"/>
        <w:rPr>
          <w:rFonts w:cs="Arial"/>
          <w:sz w:val="22"/>
        </w:rPr>
      </w:pPr>
    </w:p>
    <w:p w:rsidR="00D4244C" w:rsidRPr="007E39C6" w:rsidRDefault="00D4244C" w:rsidP="007E39C6">
      <w:pPr>
        <w:ind w:firstLineChars="200" w:firstLine="440"/>
        <w:rPr>
          <w:rFonts w:cs="Arial"/>
          <w:sz w:val="22"/>
        </w:rPr>
      </w:pPr>
      <w:r w:rsidRPr="007E39C6">
        <w:rPr>
          <w:rFonts w:cs="Arial"/>
          <w:sz w:val="22"/>
        </w:rPr>
        <w:t xml:space="preserve">Key words: </w:t>
      </w:r>
      <w:r w:rsidR="00C45C21" w:rsidRPr="007E39C6">
        <w:rPr>
          <w:rFonts w:cs="Arial" w:hint="eastAsia"/>
          <w:sz w:val="22"/>
        </w:rPr>
        <w:t>APC,</w:t>
      </w:r>
      <w:r w:rsidR="00900C11">
        <w:rPr>
          <w:rFonts w:cs="Arial"/>
          <w:sz w:val="22"/>
        </w:rPr>
        <w:t xml:space="preserve"> </w:t>
      </w:r>
      <w:r w:rsidR="006D037E">
        <w:rPr>
          <w:rFonts w:cs="Arial"/>
          <w:sz w:val="22"/>
        </w:rPr>
        <w:t xml:space="preserve">DNA methylation, </w:t>
      </w:r>
      <w:r w:rsidR="00F643E5">
        <w:rPr>
          <w:rFonts w:cs="Arial"/>
          <w:sz w:val="22"/>
        </w:rPr>
        <w:t>Diagnosis</w:t>
      </w:r>
      <w:r w:rsidR="006D037E">
        <w:rPr>
          <w:rFonts w:cs="Arial"/>
          <w:sz w:val="22"/>
        </w:rPr>
        <w:t>, Me</w:t>
      </w:r>
      <w:r w:rsidR="006D037E">
        <w:rPr>
          <w:rFonts w:cs="Arial" w:hint="eastAsia"/>
          <w:sz w:val="22"/>
        </w:rPr>
        <w:t>ta</w:t>
      </w:r>
      <w:r w:rsidRPr="007E39C6">
        <w:rPr>
          <w:rFonts w:cs="Arial"/>
          <w:sz w:val="22"/>
        </w:rPr>
        <w:t>-analysis, TCGA</w:t>
      </w:r>
      <w:r w:rsidR="00695430">
        <w:rPr>
          <w:rFonts w:cs="Arial" w:hint="eastAsia"/>
          <w:sz w:val="22"/>
        </w:rPr>
        <w:t xml:space="preserve">, NSCLC, </w:t>
      </w:r>
      <w:r w:rsidR="00013398">
        <w:rPr>
          <w:rFonts w:cs="Arial"/>
          <w:sz w:val="22"/>
        </w:rPr>
        <w:t>B</w:t>
      </w:r>
      <w:r w:rsidR="00013398">
        <w:rPr>
          <w:rFonts w:cs="Arial" w:hint="eastAsia"/>
          <w:sz w:val="22"/>
        </w:rPr>
        <w:t>iomarker</w:t>
      </w:r>
      <w:r w:rsidR="0050219D">
        <w:rPr>
          <w:rFonts w:cs="Arial"/>
          <w:sz w:val="22"/>
        </w:rPr>
        <w:t>, Adenocarcinoma</w:t>
      </w:r>
    </w:p>
    <w:p w:rsidR="009E4884" w:rsidRPr="009E58FC" w:rsidRDefault="009E4884" w:rsidP="003C518A">
      <w:pPr>
        <w:autoSpaceDE w:val="0"/>
        <w:autoSpaceDN w:val="0"/>
        <w:adjustRightInd w:val="0"/>
        <w:jc w:val="left"/>
        <w:rPr>
          <w:rFonts w:eastAsia="华文楷体" w:cs="Arial"/>
          <w:sz w:val="22"/>
          <w:lang w:val="en-GB"/>
        </w:rPr>
      </w:pPr>
    </w:p>
    <w:p w:rsidR="009E4884" w:rsidRPr="009E58FC" w:rsidRDefault="009E4884" w:rsidP="003C518A">
      <w:pPr>
        <w:autoSpaceDE w:val="0"/>
        <w:autoSpaceDN w:val="0"/>
        <w:adjustRightInd w:val="0"/>
        <w:jc w:val="left"/>
        <w:rPr>
          <w:rFonts w:eastAsia="华文楷体" w:cs="Arial"/>
          <w:sz w:val="22"/>
        </w:rPr>
      </w:pPr>
    </w:p>
    <w:p w:rsidR="009E4884" w:rsidRPr="009E58FC" w:rsidRDefault="009E4884" w:rsidP="003C518A">
      <w:pPr>
        <w:autoSpaceDE w:val="0"/>
        <w:autoSpaceDN w:val="0"/>
        <w:adjustRightInd w:val="0"/>
        <w:jc w:val="left"/>
        <w:rPr>
          <w:rFonts w:eastAsia="华文楷体" w:cs="Arial"/>
          <w:sz w:val="22"/>
        </w:rPr>
      </w:pPr>
    </w:p>
    <w:p w:rsidR="00EE4E16" w:rsidRPr="009E58FC" w:rsidRDefault="00EE4E16" w:rsidP="003C518A">
      <w:pPr>
        <w:autoSpaceDE w:val="0"/>
        <w:autoSpaceDN w:val="0"/>
        <w:adjustRightInd w:val="0"/>
        <w:jc w:val="left"/>
        <w:rPr>
          <w:rFonts w:eastAsia="华文楷体" w:cs="Arial"/>
          <w:sz w:val="22"/>
        </w:rPr>
      </w:pPr>
    </w:p>
    <w:p w:rsidR="00EE4E16" w:rsidRPr="009E58FC" w:rsidRDefault="00EE4E16" w:rsidP="003C518A">
      <w:pPr>
        <w:autoSpaceDE w:val="0"/>
        <w:autoSpaceDN w:val="0"/>
        <w:adjustRightInd w:val="0"/>
        <w:jc w:val="left"/>
        <w:rPr>
          <w:rFonts w:eastAsia="华文楷体" w:cs="Arial"/>
          <w:sz w:val="22"/>
        </w:rPr>
      </w:pPr>
    </w:p>
    <w:p w:rsidR="00EE4E16" w:rsidRPr="009E58FC" w:rsidRDefault="00EE4E16" w:rsidP="003C518A">
      <w:pPr>
        <w:autoSpaceDE w:val="0"/>
        <w:autoSpaceDN w:val="0"/>
        <w:adjustRightInd w:val="0"/>
        <w:jc w:val="left"/>
        <w:rPr>
          <w:rFonts w:eastAsia="华文楷体" w:cs="Arial"/>
          <w:sz w:val="22"/>
        </w:rPr>
      </w:pPr>
    </w:p>
    <w:p w:rsidR="00EE4E16" w:rsidRPr="009E58FC" w:rsidRDefault="00EE4E16" w:rsidP="003C518A">
      <w:pPr>
        <w:autoSpaceDE w:val="0"/>
        <w:autoSpaceDN w:val="0"/>
        <w:adjustRightInd w:val="0"/>
        <w:jc w:val="left"/>
        <w:rPr>
          <w:rFonts w:eastAsia="华文楷体" w:cs="Arial"/>
          <w:sz w:val="22"/>
        </w:rPr>
      </w:pPr>
    </w:p>
    <w:p w:rsidR="00EE4E16" w:rsidRPr="009E58FC" w:rsidRDefault="00EE4E16" w:rsidP="003C518A">
      <w:pPr>
        <w:autoSpaceDE w:val="0"/>
        <w:autoSpaceDN w:val="0"/>
        <w:adjustRightInd w:val="0"/>
        <w:jc w:val="left"/>
        <w:rPr>
          <w:rFonts w:eastAsia="华文楷体" w:cs="Arial"/>
          <w:sz w:val="22"/>
        </w:rPr>
      </w:pPr>
    </w:p>
    <w:p w:rsidR="00EE4E16" w:rsidRPr="009E58FC" w:rsidRDefault="00EE4E16" w:rsidP="003C518A">
      <w:pPr>
        <w:autoSpaceDE w:val="0"/>
        <w:autoSpaceDN w:val="0"/>
        <w:adjustRightInd w:val="0"/>
        <w:jc w:val="left"/>
        <w:rPr>
          <w:rFonts w:eastAsia="华文楷体" w:cs="Arial"/>
          <w:sz w:val="22"/>
        </w:rPr>
      </w:pPr>
    </w:p>
    <w:p w:rsidR="00EE4E16" w:rsidRPr="009E58FC" w:rsidRDefault="00EE4E16" w:rsidP="003C518A">
      <w:pPr>
        <w:autoSpaceDE w:val="0"/>
        <w:autoSpaceDN w:val="0"/>
        <w:adjustRightInd w:val="0"/>
        <w:jc w:val="left"/>
        <w:rPr>
          <w:rFonts w:eastAsia="华文楷体" w:cs="Arial"/>
          <w:sz w:val="22"/>
        </w:rPr>
      </w:pPr>
    </w:p>
    <w:p w:rsidR="00EE4E16" w:rsidRPr="009E58FC" w:rsidRDefault="00EE4E16" w:rsidP="003C518A">
      <w:pPr>
        <w:autoSpaceDE w:val="0"/>
        <w:autoSpaceDN w:val="0"/>
        <w:adjustRightInd w:val="0"/>
        <w:jc w:val="left"/>
        <w:rPr>
          <w:rFonts w:eastAsia="华文楷体" w:cs="Arial"/>
          <w:sz w:val="22"/>
        </w:rPr>
      </w:pPr>
    </w:p>
    <w:p w:rsidR="00EE4E16" w:rsidRPr="009E58FC" w:rsidRDefault="00EE4E16" w:rsidP="003C518A">
      <w:pPr>
        <w:autoSpaceDE w:val="0"/>
        <w:autoSpaceDN w:val="0"/>
        <w:adjustRightInd w:val="0"/>
        <w:jc w:val="left"/>
        <w:rPr>
          <w:rFonts w:eastAsia="华文楷体" w:cs="Arial"/>
          <w:sz w:val="22"/>
        </w:rPr>
      </w:pPr>
    </w:p>
    <w:p w:rsidR="00EE4E16" w:rsidRPr="009E58FC" w:rsidRDefault="00EE4E16" w:rsidP="003C518A">
      <w:pPr>
        <w:autoSpaceDE w:val="0"/>
        <w:autoSpaceDN w:val="0"/>
        <w:adjustRightInd w:val="0"/>
        <w:jc w:val="left"/>
        <w:rPr>
          <w:rFonts w:eastAsia="华文楷体" w:cs="Arial"/>
          <w:sz w:val="22"/>
        </w:rPr>
      </w:pPr>
    </w:p>
    <w:p w:rsidR="008A2A94" w:rsidRDefault="008A2A94">
      <w:pPr>
        <w:widowControl/>
        <w:jc w:val="left"/>
        <w:rPr>
          <w:rFonts w:eastAsia="华文楷体" w:cs="Arial"/>
          <w:sz w:val="22"/>
        </w:rPr>
      </w:pPr>
      <w:r>
        <w:rPr>
          <w:rFonts w:eastAsia="华文楷体" w:cs="Arial"/>
          <w:sz w:val="22"/>
        </w:rPr>
        <w:br w:type="page"/>
      </w:r>
    </w:p>
    <w:p w:rsidR="003C518A" w:rsidRPr="00254BE7" w:rsidRDefault="00282341" w:rsidP="003C518A">
      <w:pPr>
        <w:autoSpaceDE w:val="0"/>
        <w:autoSpaceDN w:val="0"/>
        <w:adjustRightInd w:val="0"/>
        <w:jc w:val="left"/>
        <w:rPr>
          <w:rFonts w:cs="Arial"/>
          <w:b/>
          <w:kern w:val="0"/>
          <w:sz w:val="22"/>
        </w:rPr>
      </w:pPr>
      <w:r w:rsidRPr="00254BE7">
        <w:rPr>
          <w:rFonts w:cs="Arial"/>
          <w:b/>
          <w:kern w:val="0"/>
          <w:sz w:val="22"/>
        </w:rPr>
        <w:lastRenderedPageBreak/>
        <w:t>Introduction</w:t>
      </w:r>
    </w:p>
    <w:p w:rsidR="00024BEE" w:rsidRPr="00254BE7" w:rsidRDefault="007D42D1" w:rsidP="008B41F4">
      <w:pPr>
        <w:ind w:firstLineChars="200" w:firstLine="440"/>
        <w:rPr>
          <w:rFonts w:cs="Arial"/>
          <w:sz w:val="22"/>
        </w:rPr>
      </w:pPr>
      <w:r w:rsidRPr="00254BE7">
        <w:rPr>
          <w:rFonts w:cs="Arial"/>
          <w:sz w:val="22"/>
        </w:rPr>
        <w:t>Non-small cell Lung cancer(NSCLC), including adenocarcinoma(A</w:t>
      </w:r>
      <w:r w:rsidR="009631BA" w:rsidRPr="00254BE7">
        <w:rPr>
          <w:rFonts w:cs="Arial"/>
          <w:sz w:val="22"/>
        </w:rPr>
        <w:t>d</w:t>
      </w:r>
      <w:r w:rsidRPr="00254BE7">
        <w:rPr>
          <w:rFonts w:cs="Arial"/>
          <w:sz w:val="22"/>
        </w:rPr>
        <w:t>) and squamous cell carcinoma(S</w:t>
      </w:r>
      <w:r w:rsidR="009631BA" w:rsidRPr="00254BE7">
        <w:rPr>
          <w:rFonts w:cs="Arial"/>
          <w:sz w:val="22"/>
        </w:rPr>
        <w:t>c</w:t>
      </w:r>
      <w:r w:rsidRPr="00254BE7">
        <w:rPr>
          <w:rFonts w:cs="Arial"/>
          <w:sz w:val="22"/>
        </w:rPr>
        <w:t>), is the leading cause of cancer death in men and women in the United States</w:t>
      </w:r>
      <w:r w:rsidR="00EB6D49" w:rsidRPr="00254BE7">
        <w:rPr>
          <w:rFonts w:cs="Arial"/>
          <w:sz w:val="22"/>
        </w:rPr>
        <w:fldChar w:fldCharType="begin"/>
      </w:r>
      <w:r w:rsidR="00006CE7">
        <w:rPr>
          <w:rFonts w:cs="Arial"/>
          <w:sz w:val="22"/>
        </w:rPr>
        <w:instrText xml:space="preserve"> ADDIN EN.CITE &lt;EndNote&gt;&lt;Cite&gt;&lt;Author&gt;Siegel&lt;/Author&gt;&lt;Year&gt;2013&lt;/Year&gt;&lt;RecNum&gt;1&lt;/RecNum&gt;&lt;DisplayText&gt;[1]&lt;/DisplayText&gt;&lt;record&gt;&lt;rec-number&gt;1&lt;/rec-number&gt;&lt;foreign-keys&gt;&lt;key app="EN" db-id="2f0rpsavd2tztfe5svbvr0ek20t2zp0sz0dv"&gt;1&lt;/key&gt;&lt;/foreign-keys&gt;&lt;ref-type name="Journal Article"&gt;17&lt;/ref-type&gt;&lt;contributors&gt;&lt;authors&gt;&lt;author&gt;Siegel, R.&lt;/author&gt;&lt;author&gt;Naishadham, D.&lt;/author&gt;&lt;author&gt;Jemal, A.&lt;/author&gt;&lt;/authors&gt;&lt;/contributors&gt;&lt;auth-address&gt;Surveillance Information, Surveillance and Health Services Research, American Cancer Society, Atlanta, GA 30303-1002, USA. Rebecca.siegel@cancer.org&lt;/auth-address&gt;&lt;titles&gt;&lt;title&gt;Cancer statistics, 2013&lt;/title&gt;&lt;secondary-title&gt;CA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clinicians&lt;/abbr-1&gt;&lt;/alt-periodical&gt;&lt;pages&gt;11-30&lt;/pages&gt;&lt;volume&gt;63&lt;/volume&gt;&lt;number&gt;1&lt;/number&gt;&lt;edition&gt;2013/01/22&lt;/edition&gt;&lt;keywords&gt;&lt;keyword&gt;American Cancer Society&lt;/keyword&gt;&lt;keyword&gt;Female&lt;/keyword&gt;&lt;keyword&gt;Humans&lt;/keyword&gt;&lt;keyword&gt;Incidence&lt;/keyword&gt;&lt;keyword&gt;Male&lt;/keyword&gt;&lt;keyword&gt;Morbidity/trends&lt;/keyword&gt;&lt;keyword&gt;Neoplasms/*epidemiology&lt;/keyword&gt;&lt;keyword&gt;Registries&lt;/keyword&gt;&lt;keyword&gt;Survival Rate/trends&lt;/keyword&gt;&lt;keyword&gt;United States/epidemiology&lt;/keyword&gt;&lt;/keywords&gt;&lt;dates&gt;&lt;year&gt;2013&lt;/year&gt;&lt;pub-dates&gt;&lt;date&gt;Jan&lt;/date&gt;&lt;/pub-dates&gt;&lt;/dates&gt;&lt;isbn&gt;1542-4863 (Electronic)&amp;#xD;0007-9235 (Linking)&lt;/isbn&gt;&lt;accession-num&gt;23335087&lt;/accession-num&gt;&lt;urls&gt;&lt;related-urls&gt;&lt;url&gt;http://www.ncbi.nlm.nih.gov/pubmed/23335087&lt;/url&gt;&lt;url&gt;http://onlinelibrary.wiley.com/store/10.3322/caac.21166/asset/21166_ftp.pdf?v=1&amp;amp;t=hfyg8xkp&amp;amp;s=8028bd93270bcbda0980c2806f195cf2143af08c&lt;/url&gt;&lt;/related-urls&gt;&lt;/urls&gt;&lt;electronic-resource-num&gt;10.3322/caac.21166&lt;/electronic-resource-num&gt;&lt;language&gt;eng&lt;/language&gt;&lt;/record&gt;&lt;/Cite&gt;&lt;/EndNote&gt;</w:instrText>
      </w:r>
      <w:r w:rsidR="00EB6D49" w:rsidRPr="00254BE7">
        <w:rPr>
          <w:rFonts w:cs="Arial"/>
          <w:sz w:val="22"/>
        </w:rPr>
        <w:fldChar w:fldCharType="separate"/>
      </w:r>
      <w:r w:rsidR="0087111D" w:rsidRPr="00254BE7">
        <w:rPr>
          <w:rFonts w:cs="Arial"/>
          <w:noProof/>
          <w:sz w:val="22"/>
        </w:rPr>
        <w:t>[</w:t>
      </w:r>
      <w:hyperlink w:anchor="_ENREF_1" w:tooltip="Siegel, 2013 #1" w:history="1">
        <w:r w:rsidR="00530090" w:rsidRPr="00254BE7">
          <w:rPr>
            <w:rFonts w:cs="Arial"/>
            <w:noProof/>
            <w:sz w:val="22"/>
          </w:rPr>
          <w:t>1</w:t>
        </w:r>
      </w:hyperlink>
      <w:r w:rsidR="0087111D" w:rsidRPr="00254BE7">
        <w:rPr>
          <w:rFonts w:cs="Arial"/>
          <w:noProof/>
          <w:sz w:val="22"/>
        </w:rPr>
        <w:t>]</w:t>
      </w:r>
      <w:r w:rsidR="00EB6D49" w:rsidRPr="00254BE7">
        <w:rPr>
          <w:rFonts w:cs="Arial"/>
          <w:sz w:val="22"/>
        </w:rPr>
        <w:fldChar w:fldCharType="end"/>
      </w:r>
      <w:r w:rsidR="00522AC9" w:rsidRPr="00254BE7">
        <w:rPr>
          <w:rFonts w:cs="Arial"/>
          <w:sz w:val="22"/>
        </w:rPr>
        <w:t>.</w:t>
      </w:r>
      <w:r w:rsidRPr="00254BE7">
        <w:rPr>
          <w:rFonts w:cs="Arial"/>
          <w:sz w:val="22"/>
        </w:rPr>
        <w:t xml:space="preserve"> Over </w:t>
      </w:r>
      <w:r w:rsidR="00A179E2" w:rsidRPr="00254BE7">
        <w:rPr>
          <w:rFonts w:cs="Arial"/>
          <w:sz w:val="22"/>
        </w:rPr>
        <w:t>159,480</w:t>
      </w:r>
      <w:r w:rsidRPr="00254BE7">
        <w:rPr>
          <w:rFonts w:cs="Arial"/>
          <w:sz w:val="22"/>
        </w:rPr>
        <w:t xml:space="preserve"> Americans die of this disease every year</w:t>
      </w:r>
      <w:r w:rsidR="00F62916" w:rsidRPr="00254BE7">
        <w:rPr>
          <w:rFonts w:cs="Arial"/>
          <w:sz w:val="22"/>
        </w:rPr>
        <w:t xml:space="preserve"> in U.S.A</w:t>
      </w:r>
      <w:r w:rsidR="00A072A9" w:rsidRPr="00254BE7">
        <w:rPr>
          <w:rFonts w:cs="Arial"/>
          <w:sz w:val="22"/>
        </w:rPr>
        <w:fldChar w:fldCharType="begin">
          <w:fldData xml:space="preserve">PEVuZE5vdGU+PENpdGU+PEF1dGhvcj5TaWVnZWw8L0F1dGhvcj48WWVhcj4yMDEzPC9ZZWFyPjxS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</w:fldData>
        </w:fldChar>
      </w:r>
      <w:r w:rsidR="00006CE7">
        <w:rPr>
          <w:rFonts w:cs="Arial"/>
          <w:sz w:val="22"/>
        </w:rPr>
        <w:instrText xml:space="preserve"> ADDIN EN.CITE </w:instrText>
      </w:r>
      <w:r w:rsidR="00006CE7">
        <w:rPr>
          <w:rFonts w:cs="Arial"/>
          <w:sz w:val="22"/>
        </w:rPr>
        <w:fldChar w:fldCharType="begin">
          <w:fldData xml:space="preserve">PEVuZE5vdGU+PENpdGU+PEF1dGhvcj5TaWVnZWw8L0F1dGhvcj48WWVhcj4yMDEzPC9ZZWFyPjxS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</w:fldData>
        </w:fldChar>
      </w:r>
      <w:r w:rsidR="00006CE7">
        <w:rPr>
          <w:rFonts w:cs="Arial"/>
          <w:sz w:val="22"/>
        </w:rPr>
        <w:instrText xml:space="preserve"> ADDIN EN.CITE.DATA </w:instrText>
      </w:r>
      <w:r w:rsidR="00006CE7">
        <w:rPr>
          <w:rFonts w:cs="Arial"/>
          <w:sz w:val="22"/>
        </w:rPr>
      </w:r>
      <w:r w:rsidR="00006CE7">
        <w:rPr>
          <w:rFonts w:cs="Arial"/>
          <w:sz w:val="22"/>
        </w:rPr>
        <w:fldChar w:fldCharType="end"/>
      </w:r>
      <w:r w:rsidR="00A072A9" w:rsidRPr="00254BE7">
        <w:rPr>
          <w:rFonts w:cs="Arial"/>
          <w:sz w:val="22"/>
        </w:rPr>
      </w:r>
      <w:r w:rsidR="00A072A9" w:rsidRPr="00254BE7">
        <w:rPr>
          <w:rFonts w:cs="Arial"/>
          <w:sz w:val="22"/>
        </w:rPr>
        <w:fldChar w:fldCharType="separate"/>
      </w:r>
      <w:r w:rsidR="00A072A9" w:rsidRPr="00254BE7">
        <w:rPr>
          <w:rFonts w:cs="Arial"/>
          <w:noProof/>
          <w:sz w:val="22"/>
        </w:rPr>
        <w:t>[</w:t>
      </w:r>
      <w:hyperlink w:anchor="_ENREF_1" w:tooltip="Siegel, 2013 #1" w:history="1">
        <w:r w:rsidR="00530090" w:rsidRPr="00254BE7">
          <w:rPr>
            <w:rFonts w:cs="Arial"/>
            <w:noProof/>
            <w:sz w:val="22"/>
          </w:rPr>
          <w:t>1</w:t>
        </w:r>
      </w:hyperlink>
      <w:r w:rsidR="00A072A9" w:rsidRPr="00254BE7">
        <w:rPr>
          <w:rFonts w:cs="Arial"/>
          <w:noProof/>
          <w:sz w:val="22"/>
        </w:rPr>
        <w:t>]</w:t>
      </w:r>
      <w:r w:rsidR="00A072A9" w:rsidRPr="00254BE7">
        <w:rPr>
          <w:rFonts w:cs="Arial"/>
          <w:sz w:val="22"/>
        </w:rPr>
        <w:fldChar w:fldCharType="end"/>
      </w:r>
      <w:r w:rsidRPr="00254BE7">
        <w:rPr>
          <w:rFonts w:cs="Arial"/>
          <w:sz w:val="22"/>
        </w:rPr>
        <w:t xml:space="preserve">. </w:t>
      </w:r>
      <w:r w:rsidR="004F2C6F" w:rsidRPr="00254BE7">
        <w:rPr>
          <w:rFonts w:cs="Arial"/>
          <w:sz w:val="22"/>
        </w:rPr>
        <w:t xml:space="preserve">The </w:t>
      </w:r>
      <w:r w:rsidR="00D02CE6" w:rsidRPr="00254BE7">
        <w:rPr>
          <w:rFonts w:cs="Arial"/>
          <w:sz w:val="22"/>
        </w:rPr>
        <w:t>5-year relative survival rate varies markedly depending on the stage at diagnosis, from 49% to 16% to 2% for patients with local, regional, and distant stage disease, respectively</w:t>
      </w:r>
      <w:r w:rsidR="004A0FC6" w:rsidRPr="00254BE7">
        <w:rPr>
          <w:rFonts w:cs="Arial"/>
          <w:sz w:val="22"/>
        </w:rPr>
        <w:t xml:space="preserve"> (SEER Cancer Statistics Review 1975-2002)</w:t>
      </w:r>
      <w:r w:rsidR="00D02CE6" w:rsidRPr="00254BE7">
        <w:rPr>
          <w:rFonts w:cs="Arial"/>
          <w:sz w:val="22"/>
        </w:rPr>
        <w:t>.</w:t>
      </w:r>
      <w:ins w:id="9" w:author="Gsc" w:date="2013-06-29T18:05:00Z">
        <w:r w:rsidR="00B960CA">
          <w:rPr>
            <w:rFonts w:cs="Arial"/>
            <w:sz w:val="22"/>
          </w:rPr>
          <w:t xml:space="preserve"> </w:t>
        </w:r>
      </w:ins>
      <w:r w:rsidRPr="00254BE7">
        <w:rPr>
          <w:rFonts w:cs="Arial"/>
          <w:sz w:val="22"/>
        </w:rPr>
        <w:t>Early detection is a key bottleneck in increasing lung cancer patient survival</w:t>
      </w:r>
      <w:r w:rsidR="00EB6D49" w:rsidRPr="00254BE7">
        <w:rPr>
          <w:rFonts w:cs="Arial"/>
          <w:sz w:val="22"/>
        </w:rPr>
        <w:fldChar w:fldCharType="begin"/>
      </w:r>
      <w:r w:rsidR="00006CE7">
        <w:rPr>
          <w:rFonts w:cs="Arial"/>
          <w:sz w:val="22"/>
        </w:rPr>
        <w:instrText xml:space="preserve"> ADDIN EN.CITE &lt;EndNote&gt;&lt;Cite&gt;&lt;Author&gt;Nesbitt&lt;/Author&gt;&lt;Year&gt;1995&lt;/Year&gt;&lt;RecNum&gt;2&lt;/RecNum&gt;&lt;DisplayText&gt;[2]&lt;/DisplayText&gt;&lt;record&gt;&lt;rec-number&gt;2&lt;/rec-number&gt;&lt;foreign-keys&gt;&lt;key app="EN" db-id="2f0rpsavd2tztfe5svbvr0ek20t2zp0sz0dv"&gt;2&lt;/key&gt;&lt;/foreign-keys&gt;&lt;ref-type name="Journal Article"&gt;17&lt;/ref-type&gt;&lt;contributors&gt;&lt;authors&gt;&lt;author&gt;Nesbitt, J. C.&lt;/author&gt;&lt;author&gt;Putnam, J. B., Jr.&lt;/author&gt;&lt;author&gt;Walsh, G. L.&lt;/author&gt;&lt;author&gt;Roth, J. A.&lt;/author&gt;&lt;author&gt;Mountain, C. F.&lt;/author&gt;&lt;/authors&gt;&lt;/contributors&gt;&lt;auth-address&gt;Department of Thoracic and Cardiovascular Surgery, University of Texas M.D. Anderson Cancer Center, Houston, USA.&lt;/auth-address&gt;&lt;titles&gt;&lt;title&gt;Survival in early-stage non-small cell lung cancer&lt;/title&gt;&lt;secondary-title&gt;Ann Thorac Surg&lt;/secondary-title&gt;&lt;alt-title&gt;The Annals of thoracic surgery&lt;/alt-title&gt;&lt;/titles&gt;&lt;periodical&gt;&lt;full-title&gt;Ann Thorac Surg&lt;/full-title&gt;&lt;abbr-1&gt;The Annals of thoracic surgery&lt;/abbr-1&gt;&lt;/periodical&gt;&lt;alt-periodical&gt;&lt;full-title&gt;Ann Thorac Surg&lt;/full-title&gt;&lt;abbr-1&gt;The Annals of thoracic surgery&lt;/abbr-1&gt;&lt;/alt-periodical&gt;&lt;pages&gt;466-72&lt;/pages&gt;&lt;volume&gt;60&lt;/volume&gt;&lt;number&gt;2&lt;/number&gt;&lt;edition&gt;1995/08/01&lt;/edition&gt;&lt;keywords&gt;&lt;keyword&gt;Carcinoma, Non-Small-Cell Lung/*mortality/pathology&lt;/keyword&gt;&lt;keyword&gt;Humans&lt;/keyword&gt;&lt;keyword&gt;Lung Neoplasms/*mortality/pathology&lt;/keyword&gt;&lt;keyword&gt;Neoplasm Staging&lt;/keyword&gt;&lt;keyword&gt;Prognosis&lt;/keyword&gt;&lt;keyword&gt;Survival Rate&lt;/keyword&gt;&lt;keyword&gt;Tumor Markers, Biological&lt;/keyword&gt;&lt;/keywords&gt;&lt;dates&gt;&lt;year&gt;1995&lt;/year&gt;&lt;pub-dates&gt;&lt;date&gt;Aug&lt;/date&gt;&lt;/pub-dates&gt;&lt;/dates&gt;&lt;isbn&gt;0003-4975 (Print)&amp;#xD;0003-4975 (Linking)&lt;/isbn&gt;&lt;accession-num&gt;7646126&lt;/accession-num&gt;&lt;work-type&gt;Review&lt;/work-type&gt;&lt;urls&gt;&lt;related-urls&gt;&lt;url&gt;http://www.ncbi.nlm.nih.gov/pubmed/7646126&lt;/url&gt;&lt;/related-urls&gt;&lt;/urls&gt;&lt;language&gt;eng&lt;/language&gt;&lt;/record&gt;&lt;/Cite&gt;&lt;/EndNote&gt;</w:instrText>
      </w:r>
      <w:r w:rsidR="00EB6D49" w:rsidRPr="00254BE7">
        <w:rPr>
          <w:rFonts w:cs="Arial"/>
          <w:sz w:val="22"/>
        </w:rPr>
        <w:fldChar w:fldCharType="separate"/>
      </w:r>
      <w:r w:rsidR="0087111D" w:rsidRPr="00254BE7">
        <w:rPr>
          <w:rFonts w:cs="Arial"/>
          <w:noProof/>
          <w:sz w:val="22"/>
        </w:rPr>
        <w:t>[</w:t>
      </w:r>
      <w:hyperlink w:anchor="_ENREF_2" w:tooltip="Nesbitt, 1995 #2" w:history="1">
        <w:r w:rsidR="00530090" w:rsidRPr="00254BE7">
          <w:rPr>
            <w:rFonts w:cs="Arial"/>
            <w:noProof/>
            <w:sz w:val="22"/>
          </w:rPr>
          <w:t>2</w:t>
        </w:r>
      </w:hyperlink>
      <w:r w:rsidR="0087111D" w:rsidRPr="00254BE7">
        <w:rPr>
          <w:rFonts w:cs="Arial"/>
          <w:noProof/>
          <w:sz w:val="22"/>
        </w:rPr>
        <w:t>]</w:t>
      </w:r>
      <w:r w:rsidR="00EB6D49" w:rsidRPr="00254BE7">
        <w:rPr>
          <w:rFonts w:cs="Arial"/>
          <w:sz w:val="22"/>
        </w:rPr>
        <w:fldChar w:fldCharType="end"/>
      </w:r>
      <w:r w:rsidRPr="00254BE7">
        <w:rPr>
          <w:rFonts w:cs="Arial"/>
          <w:sz w:val="22"/>
        </w:rPr>
        <w:t xml:space="preserve">. DNA hypermethylation </w:t>
      </w:r>
      <w:r w:rsidR="000D107F" w:rsidRPr="00254BE7">
        <w:rPr>
          <w:rFonts w:cs="Arial"/>
          <w:sz w:val="22"/>
        </w:rPr>
        <w:t>has been</w:t>
      </w:r>
      <w:r w:rsidRPr="00254BE7">
        <w:rPr>
          <w:rFonts w:cs="Arial"/>
          <w:sz w:val="22"/>
        </w:rPr>
        <w:t>recognized as an important mechanism for tumor suppressor gene inactivation in cancer and could yield powerful biomarker</w:t>
      </w:r>
      <w:r w:rsidR="000D107F" w:rsidRPr="00254BE7">
        <w:rPr>
          <w:rFonts w:cs="Arial"/>
          <w:sz w:val="22"/>
        </w:rPr>
        <w:t>s</w:t>
      </w:r>
      <w:r w:rsidRPr="00254BE7">
        <w:rPr>
          <w:rFonts w:cs="Arial"/>
          <w:sz w:val="22"/>
        </w:rPr>
        <w:t xml:space="preserve"> for early detection of lung cancer </w:t>
      </w:r>
      <w:r w:rsidR="000D107F" w:rsidRPr="00254BE7">
        <w:rPr>
          <w:rFonts w:cs="Arial"/>
          <w:sz w:val="22"/>
        </w:rPr>
        <w:t xml:space="preserve">and </w:t>
      </w:r>
      <w:r w:rsidRPr="00254BE7">
        <w:rPr>
          <w:rFonts w:cs="Arial"/>
          <w:sz w:val="22"/>
        </w:rPr>
        <w:t xml:space="preserve">own incomparable advantage than other traditional </w:t>
      </w:r>
      <w:r w:rsidR="00AA0A38" w:rsidRPr="00254BE7">
        <w:rPr>
          <w:rFonts w:cs="Arial"/>
          <w:sz w:val="22"/>
        </w:rPr>
        <w:t xml:space="preserve">markers </w:t>
      </w:r>
      <w:r w:rsidR="00E7396A" w:rsidRPr="00254BE7">
        <w:rPr>
          <w:rFonts w:cs="Arial"/>
          <w:sz w:val="22"/>
        </w:rPr>
        <w:t xml:space="preserve">for its </w:t>
      </w:r>
      <w:r w:rsidRPr="00254BE7">
        <w:rPr>
          <w:rFonts w:cs="Arial"/>
          <w:sz w:val="22"/>
        </w:rPr>
        <w:t xml:space="preserve">stable chemical property, </w:t>
      </w:r>
      <w:r w:rsidR="000D107F" w:rsidRPr="00254BE7">
        <w:rPr>
          <w:rFonts w:cs="Arial"/>
          <w:sz w:val="22"/>
        </w:rPr>
        <w:t>detectability</w:t>
      </w:r>
      <w:r w:rsidRPr="00254BE7">
        <w:rPr>
          <w:rFonts w:cs="Arial"/>
          <w:sz w:val="22"/>
        </w:rPr>
        <w:t xml:space="preserve">in remote patient media, quantitative signal, convenient low cost </w:t>
      </w:r>
      <w:r w:rsidR="000D107F" w:rsidRPr="00254BE7">
        <w:rPr>
          <w:rFonts w:cs="Arial"/>
          <w:sz w:val="22"/>
        </w:rPr>
        <w:t xml:space="preserve">in </w:t>
      </w:r>
      <w:r w:rsidRPr="00254BE7">
        <w:rPr>
          <w:rFonts w:cs="Arial"/>
          <w:sz w:val="22"/>
        </w:rPr>
        <w:t>detection</w:t>
      </w:r>
      <w:r w:rsidR="000D107F" w:rsidRPr="00254BE7">
        <w:rPr>
          <w:rFonts w:cs="Arial"/>
          <w:sz w:val="22"/>
        </w:rPr>
        <w:t xml:space="preserve">, etc. </w:t>
      </w:r>
      <w:r w:rsidR="00EB6D49" w:rsidRPr="00254BE7">
        <w:rPr>
          <w:rFonts w:cs="Arial"/>
          <w:sz w:val="22"/>
        </w:rPr>
        <w:fldChar w:fldCharType="begin"/>
      </w:r>
      <w:r w:rsidR="00006CE7">
        <w:rPr>
          <w:rFonts w:cs="Arial"/>
          <w:sz w:val="22"/>
        </w:rPr>
        <w:instrText xml:space="preserve"> ADDIN EN.CITE &lt;EndNote&gt;&lt;Cite&gt;&lt;Author&gt;Gokul&lt;/Author&gt;&lt;Year&gt;2012&lt;/Year&gt;&lt;RecNum&gt;3&lt;/RecNum&gt;&lt;DisplayText&gt;[3]&lt;/DisplayText&gt;&lt;record&gt;&lt;rec-number&gt;3&lt;/rec-number&gt;&lt;foreign-keys&gt;&lt;key app="EN" db-id="2f0rpsavd2tztfe5svbvr0ek20t2zp0sz0dv"&gt;3&lt;/key&gt;&lt;/foreign-keys&gt;&lt;ref-type name="Journal Article"&gt;17&lt;/ref-type&gt;&lt;contributors&gt;&lt;authors&gt;&lt;author&gt;Gokul, G.&lt;/author&gt;&lt;author&gt;Khosla, S.&lt;/author&gt;&lt;/authors&gt;&lt;/contributors&gt;&lt;auth-address&gt;Laboratory of Mammalian Genetics, CDFD, Hyderabad, 500001, India.&lt;/auth-address&gt;&lt;titles&gt;&lt;title&gt;DNA methylation and cancer&lt;/title&gt;&lt;secondary-title&gt;Subcell Biochem&lt;/secondary-title&gt;&lt;alt-title&gt;Sub-cellular biochemistry&lt;/alt-title&gt;&lt;/titles&gt;&lt;periodical&gt;&lt;full-title&gt;Subcell Biochem&lt;/full-title&gt;&lt;abbr-1&gt;Sub-cellular biochemistry&lt;/abbr-1&gt;&lt;/periodical&gt;&lt;alt-periodical&gt;&lt;full-title&gt;Subcell Biochem&lt;/full-title&gt;&lt;abbr-1&gt;Sub-cellular biochemistry&lt;/abbr-1&gt;&lt;/alt-periodical&gt;&lt;pages&gt;597-625&lt;/pages&gt;&lt;volume&gt;61&lt;/volume&gt;&lt;edition&gt;2012/11/15&lt;/edition&gt;&lt;dates&gt;&lt;year&gt;2012&lt;/year&gt;&lt;/dates&gt;&lt;isbn&gt;0306-0225 (Print)&amp;#xD;0306-0225 (Linking)&lt;/isbn&gt;&lt;accession-num&gt;23150269&lt;/accession-num&gt;&lt;urls&gt;&lt;related-urls&gt;&lt;url&gt;http://www.ncbi.nlm.nih.gov/pubmed/23150269&lt;/url&gt;&lt;/related-urls&gt;&lt;/urls&gt;&lt;electronic-resource-num&gt;10.1007/978-94-007-4525-4_26&lt;/electronic-resource-num&gt;&lt;language&gt;eng&lt;/language&gt;&lt;/record&gt;&lt;/Cite&gt;&lt;/EndNote&gt;</w:instrText>
      </w:r>
      <w:r w:rsidR="00EB6D49" w:rsidRPr="00254BE7">
        <w:rPr>
          <w:rFonts w:cs="Arial"/>
          <w:sz w:val="22"/>
        </w:rPr>
        <w:fldChar w:fldCharType="separate"/>
      </w:r>
      <w:r w:rsidR="0087111D" w:rsidRPr="00254BE7">
        <w:rPr>
          <w:rFonts w:cs="Arial"/>
          <w:noProof/>
          <w:sz w:val="22"/>
        </w:rPr>
        <w:t>[</w:t>
      </w:r>
      <w:hyperlink w:anchor="_ENREF_3" w:tooltip="Gokul, 2012 #3" w:history="1">
        <w:r w:rsidR="00530090" w:rsidRPr="00254BE7">
          <w:rPr>
            <w:rFonts w:cs="Arial"/>
            <w:noProof/>
            <w:sz w:val="22"/>
          </w:rPr>
          <w:t>3</w:t>
        </w:r>
      </w:hyperlink>
      <w:r w:rsidR="0087111D" w:rsidRPr="00254BE7">
        <w:rPr>
          <w:rFonts w:cs="Arial"/>
          <w:noProof/>
          <w:sz w:val="22"/>
        </w:rPr>
        <w:t>]</w:t>
      </w:r>
      <w:r w:rsidR="00EB6D49" w:rsidRPr="00254BE7">
        <w:rPr>
          <w:rFonts w:cs="Arial"/>
          <w:sz w:val="22"/>
        </w:rPr>
        <w:fldChar w:fldCharType="end"/>
      </w:r>
      <w:r w:rsidRPr="00254BE7">
        <w:rPr>
          <w:rFonts w:cs="Arial"/>
          <w:sz w:val="22"/>
        </w:rPr>
        <w:t>. Several revolutionary steps has been made to p</w:t>
      </w:r>
      <w:r w:rsidR="007F6893" w:rsidRPr="00254BE7">
        <w:rPr>
          <w:rFonts w:cs="Arial"/>
          <w:sz w:val="22"/>
        </w:rPr>
        <w:t>ush methylation biomarker</w:t>
      </w:r>
      <w:r w:rsidR="000D107F" w:rsidRPr="00254BE7">
        <w:rPr>
          <w:rFonts w:cs="Arial"/>
          <w:sz w:val="22"/>
        </w:rPr>
        <w:t>s</w:t>
      </w:r>
      <w:r w:rsidR="007F6893" w:rsidRPr="00254BE7">
        <w:rPr>
          <w:rFonts w:cs="Arial"/>
          <w:sz w:val="22"/>
        </w:rPr>
        <w:t xml:space="preserve"> into </w:t>
      </w:r>
      <w:r w:rsidRPr="00254BE7">
        <w:rPr>
          <w:rFonts w:cs="Arial"/>
          <w:sz w:val="22"/>
        </w:rPr>
        <w:t>cancer screening</w:t>
      </w:r>
      <w:r w:rsidR="00EB6D49" w:rsidRPr="00254BE7">
        <w:rPr>
          <w:rFonts w:cs="Arial"/>
          <w:sz w:val="22"/>
        </w:rPr>
        <w:fldChar w:fldCharType="begin">
          <w:fldData xml:space="preserve">PEVuZE5vdGU+PENpdGU+PEF1dGhvcj5EaWV0cmljaDwvQXV0aG9yPjxZZWFyPjIwMTI8L1llYXI+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</w:fldData>
        </w:fldChar>
      </w:r>
      <w:r w:rsidR="00006CE7">
        <w:rPr>
          <w:rFonts w:cs="Arial"/>
          <w:sz w:val="22"/>
        </w:rPr>
        <w:instrText xml:space="preserve"> ADDIN EN.CITE </w:instrText>
      </w:r>
      <w:r w:rsidR="00006CE7">
        <w:rPr>
          <w:rFonts w:cs="Arial"/>
          <w:sz w:val="22"/>
        </w:rPr>
        <w:fldChar w:fldCharType="begin">
          <w:fldData xml:space="preserve">PEVuZE5vdGU+PENpdGU+PEF1dGhvcj5EaWV0cmljaDwvQXV0aG9yPjxZZWFyPjIwMTI8L1llYXI+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</w:fldData>
        </w:fldChar>
      </w:r>
      <w:r w:rsidR="00006CE7">
        <w:rPr>
          <w:rFonts w:cs="Arial"/>
          <w:sz w:val="22"/>
        </w:rPr>
        <w:instrText xml:space="preserve"> ADDIN EN.CITE.DATA </w:instrText>
      </w:r>
      <w:r w:rsidR="00006CE7">
        <w:rPr>
          <w:rFonts w:cs="Arial"/>
          <w:sz w:val="22"/>
        </w:rPr>
      </w:r>
      <w:r w:rsidR="00006CE7">
        <w:rPr>
          <w:rFonts w:cs="Arial"/>
          <w:sz w:val="22"/>
        </w:rPr>
        <w:fldChar w:fldCharType="end"/>
      </w:r>
      <w:r w:rsidR="00EB6D49" w:rsidRPr="00254BE7">
        <w:rPr>
          <w:rFonts w:cs="Arial"/>
          <w:sz w:val="22"/>
        </w:rPr>
      </w:r>
      <w:r w:rsidR="00EB6D49" w:rsidRPr="00254BE7">
        <w:rPr>
          <w:rFonts w:cs="Arial"/>
          <w:sz w:val="22"/>
        </w:rPr>
        <w:fldChar w:fldCharType="separate"/>
      </w:r>
      <w:r w:rsidR="0087111D" w:rsidRPr="00254BE7">
        <w:rPr>
          <w:rFonts w:cs="Arial"/>
          <w:noProof/>
          <w:sz w:val="22"/>
        </w:rPr>
        <w:t>[</w:t>
      </w:r>
      <w:hyperlink w:anchor="_ENREF_4" w:tooltip="Dietrich, 2012 #4" w:history="1">
        <w:r w:rsidR="00530090" w:rsidRPr="00254BE7">
          <w:rPr>
            <w:rFonts w:cs="Arial"/>
            <w:noProof/>
            <w:sz w:val="22"/>
          </w:rPr>
          <w:t>4</w:t>
        </w:r>
      </w:hyperlink>
      <w:r w:rsidR="0087111D" w:rsidRPr="00254BE7">
        <w:rPr>
          <w:rFonts w:cs="Arial"/>
          <w:noProof/>
          <w:sz w:val="22"/>
        </w:rPr>
        <w:t xml:space="preserve">, </w:t>
      </w:r>
      <w:hyperlink w:anchor="_ENREF_5" w:tooltip="Dietrich, 2012 #5" w:history="1">
        <w:r w:rsidR="00530090" w:rsidRPr="00254BE7">
          <w:rPr>
            <w:rFonts w:cs="Arial"/>
            <w:noProof/>
            <w:sz w:val="22"/>
          </w:rPr>
          <w:t>5</w:t>
        </w:r>
      </w:hyperlink>
      <w:r w:rsidR="0087111D" w:rsidRPr="00254BE7">
        <w:rPr>
          <w:rFonts w:cs="Arial"/>
          <w:noProof/>
          <w:sz w:val="22"/>
        </w:rPr>
        <w:t>]</w:t>
      </w:r>
      <w:r w:rsidR="00EB6D49" w:rsidRPr="00254BE7">
        <w:rPr>
          <w:rFonts w:cs="Arial"/>
          <w:sz w:val="22"/>
        </w:rPr>
        <w:fldChar w:fldCharType="end"/>
      </w:r>
      <w:r w:rsidR="00024BEE" w:rsidRPr="00254BE7">
        <w:rPr>
          <w:rFonts w:cs="Arial"/>
          <w:sz w:val="22"/>
        </w:rPr>
        <w:t xml:space="preserve"> which indicated DNA methylation would be</w:t>
      </w:r>
      <w:r w:rsidR="002D6DD8" w:rsidRPr="00254BE7">
        <w:rPr>
          <w:rFonts w:cs="Arial"/>
          <w:sz w:val="22"/>
        </w:rPr>
        <w:t>come</w:t>
      </w:r>
      <w:r w:rsidR="00024BEE" w:rsidRPr="00254BE7">
        <w:rPr>
          <w:rFonts w:cs="Arial"/>
          <w:sz w:val="22"/>
        </w:rPr>
        <w:t xml:space="preserve"> a powerful tools for lung cancer diagosis.</w:t>
      </w:r>
    </w:p>
    <w:p w:rsidR="008B41F4" w:rsidRPr="00254BE7" w:rsidRDefault="008B41F4" w:rsidP="008B41F4">
      <w:pPr>
        <w:ind w:firstLineChars="200" w:firstLine="440"/>
        <w:rPr>
          <w:rFonts w:cs="Arial"/>
          <w:sz w:val="22"/>
        </w:rPr>
      </w:pPr>
      <w:r w:rsidRPr="00254BE7">
        <w:rPr>
          <w:rFonts w:cs="Arial"/>
          <w:sz w:val="22"/>
        </w:rPr>
        <w:t>APC gene encodes a tumor suppressor protein that acts as an antagonist of the Wnt signaling pathway. It is also involved in other processes including cell migration and adhesion, transcriptional activation, and apoptosis</w:t>
      </w:r>
      <w:r w:rsidR="00EB6D49" w:rsidRPr="00254BE7">
        <w:rPr>
          <w:rFonts w:cs="Arial"/>
          <w:sz w:val="22"/>
        </w:rPr>
        <w:fldChar w:fldCharType="begin">
          <w:fldData xml:space="preserve">PEVuZE5vdGU+PENpdGU+PEF1dGhvcj5Gb2RkZTwvQXV0aG9yPjxZZWFyPjIwMDE8L1llYXI+PFJl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</w:fldData>
        </w:fldChar>
      </w:r>
      <w:r w:rsidR="00006CE7">
        <w:rPr>
          <w:rFonts w:cs="Arial"/>
          <w:sz w:val="22"/>
        </w:rPr>
        <w:instrText xml:space="preserve"> ADDIN EN.CITE </w:instrText>
      </w:r>
      <w:r w:rsidR="00006CE7">
        <w:rPr>
          <w:rFonts w:cs="Arial"/>
          <w:sz w:val="22"/>
        </w:rPr>
        <w:fldChar w:fldCharType="begin">
          <w:fldData xml:space="preserve">PEVuZE5vdGU+PENpdGU+PEF1dGhvcj5Gb2RkZTwvQXV0aG9yPjxZZWFyPjIwMDE8L1llYXI+PFJl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</w:fldData>
        </w:fldChar>
      </w:r>
      <w:r w:rsidR="00006CE7">
        <w:rPr>
          <w:rFonts w:cs="Arial"/>
          <w:sz w:val="22"/>
        </w:rPr>
        <w:instrText xml:space="preserve"> ADDIN EN.CITE.DATA </w:instrText>
      </w:r>
      <w:r w:rsidR="00006CE7">
        <w:rPr>
          <w:rFonts w:cs="Arial"/>
          <w:sz w:val="22"/>
        </w:rPr>
      </w:r>
      <w:r w:rsidR="00006CE7">
        <w:rPr>
          <w:rFonts w:cs="Arial"/>
          <w:sz w:val="22"/>
        </w:rPr>
        <w:fldChar w:fldCharType="end"/>
      </w:r>
      <w:r w:rsidR="00EB6D49" w:rsidRPr="00254BE7">
        <w:rPr>
          <w:rFonts w:cs="Arial"/>
          <w:sz w:val="22"/>
        </w:rPr>
      </w:r>
      <w:r w:rsidR="00EB6D49" w:rsidRPr="00254BE7">
        <w:rPr>
          <w:rFonts w:cs="Arial"/>
          <w:sz w:val="22"/>
        </w:rPr>
        <w:fldChar w:fldCharType="separate"/>
      </w:r>
      <w:r w:rsidRPr="00254BE7">
        <w:rPr>
          <w:rFonts w:cs="Arial"/>
          <w:noProof/>
          <w:sz w:val="22"/>
        </w:rPr>
        <w:t>[</w:t>
      </w:r>
      <w:hyperlink w:anchor="_ENREF_6" w:tooltip="Fodde, 2001 #6" w:history="1">
        <w:r w:rsidR="00530090" w:rsidRPr="00254BE7">
          <w:rPr>
            <w:rFonts w:cs="Arial"/>
            <w:noProof/>
            <w:sz w:val="22"/>
          </w:rPr>
          <w:t>6</w:t>
        </w:r>
      </w:hyperlink>
      <w:r w:rsidRPr="00254BE7">
        <w:rPr>
          <w:rFonts w:cs="Arial"/>
          <w:noProof/>
          <w:sz w:val="22"/>
        </w:rPr>
        <w:t>]</w:t>
      </w:r>
      <w:r w:rsidR="00EB6D49" w:rsidRPr="00254BE7">
        <w:rPr>
          <w:rFonts w:cs="Arial"/>
          <w:sz w:val="22"/>
        </w:rPr>
        <w:fldChar w:fldCharType="end"/>
      </w:r>
      <w:r w:rsidRPr="00254BE7">
        <w:rPr>
          <w:rFonts w:cs="Arial"/>
          <w:sz w:val="22"/>
        </w:rPr>
        <w:t xml:space="preserve">. Defects in this gene cause familial adenomatous polyposis (FAP), an autosomal dominant pre-malignant disease that usually progresses to malignancy which </w:t>
      </w:r>
      <w:r w:rsidR="0002355B" w:rsidRPr="00254BE7">
        <w:rPr>
          <w:rFonts w:cs="Arial"/>
          <w:sz w:val="22"/>
        </w:rPr>
        <w:t>suggests</w:t>
      </w:r>
      <w:r w:rsidRPr="00254BE7">
        <w:rPr>
          <w:rFonts w:cs="Arial"/>
          <w:sz w:val="22"/>
        </w:rPr>
        <w:t>it is a potential predictor for cancer initial or development. Promoter methylation inhibits APC gene expression mediated by changes of chromatin conformation and aberrant binding of CCAAT-box binding transcription factors</w:t>
      </w:r>
      <w:r w:rsidR="00EB6D49" w:rsidRPr="00254BE7">
        <w:rPr>
          <w:rFonts w:cs="Arial"/>
          <w:sz w:val="22"/>
        </w:rPr>
        <w:fldChar w:fldCharType="begin">
          <w:fldData xml:space="preserve">PEVuZE5vdGU+PENpdGU+PEF1dGhvcj5EZW5nPC9BdXRob3I+PFllYXI+MjAwNDwvWWVhcj48UmVj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=
</w:fldData>
        </w:fldChar>
      </w:r>
      <w:r w:rsidR="00797C1A">
        <w:rPr>
          <w:rFonts w:cs="Arial"/>
          <w:sz w:val="22"/>
        </w:rPr>
        <w:instrText xml:space="preserve"> ADDIN EN.CITE </w:instrText>
      </w:r>
      <w:r w:rsidR="00797C1A">
        <w:rPr>
          <w:rFonts w:cs="Arial"/>
          <w:sz w:val="22"/>
        </w:rPr>
        <w:fldChar w:fldCharType="begin">
          <w:fldData xml:space="preserve">PEVuZE5vdGU+PENpdGU+PEF1dGhvcj5EZW5nPC9BdXRob3I+PFllYXI+MjAwNDwvWWVhcj48UmVj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=
</w:fldData>
        </w:fldChar>
      </w:r>
      <w:r w:rsidR="00797C1A">
        <w:rPr>
          <w:rFonts w:cs="Arial"/>
          <w:sz w:val="22"/>
        </w:rPr>
        <w:instrText xml:space="preserve"> ADDIN EN.CITE.DATA </w:instrText>
      </w:r>
      <w:r w:rsidR="00797C1A">
        <w:rPr>
          <w:rFonts w:cs="Arial"/>
          <w:sz w:val="22"/>
        </w:rPr>
      </w:r>
      <w:r w:rsidR="00797C1A">
        <w:rPr>
          <w:rFonts w:cs="Arial"/>
          <w:sz w:val="22"/>
        </w:rPr>
        <w:fldChar w:fldCharType="end"/>
      </w:r>
      <w:r w:rsidR="00EB6D49" w:rsidRPr="00254BE7">
        <w:rPr>
          <w:rFonts w:cs="Arial"/>
          <w:sz w:val="22"/>
        </w:rPr>
        <w:fldChar w:fldCharType="separate"/>
      </w:r>
      <w:r w:rsidRPr="00254BE7">
        <w:rPr>
          <w:rFonts w:cs="Arial"/>
          <w:noProof/>
          <w:sz w:val="22"/>
        </w:rPr>
        <w:t>[</w:t>
      </w:r>
      <w:hyperlink w:anchor="_ENREF_7" w:tooltip="Deng, 2004 #394" w:history="1">
        <w:r w:rsidR="00530090" w:rsidRPr="00254BE7">
          <w:rPr>
            <w:rFonts w:cs="Arial"/>
            <w:noProof/>
            <w:sz w:val="22"/>
          </w:rPr>
          <w:t>7</w:t>
        </w:r>
      </w:hyperlink>
      <w:r w:rsidRPr="00254BE7">
        <w:rPr>
          <w:rFonts w:cs="Arial"/>
          <w:noProof/>
          <w:sz w:val="22"/>
        </w:rPr>
        <w:t>]</w:t>
      </w:r>
      <w:r w:rsidR="00EB6D49" w:rsidRPr="00254BE7">
        <w:rPr>
          <w:rFonts w:cs="Arial"/>
          <w:sz w:val="22"/>
        </w:rPr>
        <w:fldChar w:fldCharType="end"/>
      </w:r>
      <w:r w:rsidRPr="00254BE7">
        <w:rPr>
          <w:rFonts w:cs="Arial"/>
          <w:sz w:val="22"/>
        </w:rPr>
        <w:t>.</w:t>
      </w:r>
    </w:p>
    <w:p w:rsidR="00140471" w:rsidRPr="00254BE7" w:rsidRDefault="00C05C80" w:rsidP="009E58FC">
      <w:pPr>
        <w:ind w:firstLineChars="200" w:firstLine="440"/>
        <w:rPr>
          <w:rFonts w:cs="Arial"/>
          <w:sz w:val="22"/>
        </w:rPr>
      </w:pPr>
      <w:r w:rsidRPr="00254BE7">
        <w:rPr>
          <w:rFonts w:cs="Arial"/>
          <w:sz w:val="22"/>
        </w:rPr>
        <w:t>F</w:t>
      </w:r>
      <w:r w:rsidR="00880465" w:rsidRPr="00254BE7">
        <w:rPr>
          <w:rFonts w:cs="Arial"/>
          <w:sz w:val="22"/>
        </w:rPr>
        <w:t>ollowing</w:t>
      </w:r>
      <w:r w:rsidR="008E4855" w:rsidRPr="00254BE7">
        <w:rPr>
          <w:rFonts w:cs="Arial"/>
          <w:sz w:val="22"/>
        </w:rPr>
        <w:t xml:space="preserve"> P16INK4A</w:t>
      </w:r>
      <w:r w:rsidR="00EB6D49" w:rsidRPr="00254BE7">
        <w:rPr>
          <w:rFonts w:cs="Arial"/>
          <w:sz w:val="22"/>
        </w:rPr>
        <w:fldChar w:fldCharType="begin"/>
      </w:r>
      <w:r w:rsidR="00797C1A">
        <w:rPr>
          <w:rFonts w:cs="Arial"/>
          <w:sz w:val="22"/>
        </w:rPr>
        <w:instrText xml:space="preserve"> ADDIN EN.CITE &lt;EndNote&gt;&lt;Cite&gt;&lt;Author&gt;Gu&lt;/Author&gt;&lt;Year&gt;2013&lt;/Year&gt;&lt;RecNum&gt;311&lt;/RecNum&gt;&lt;DisplayText&gt;[8]&lt;/DisplayText&gt;&lt;record&gt;&lt;rec-number&gt;311&lt;/rec-number&gt;&lt;foreign-keys&gt;&lt;key app="EN" db-id="zv2zv5evn0rwt5edw5yvf5e72a5sx5rzvzpx"&gt;311&lt;/key&gt;&lt;/foreign-keys&gt;&lt;ref-type name="Journal Article"&gt;17&lt;/ref-type&gt;&lt;contributors&gt;&lt;authors&gt;&lt;author&gt;Gu, J.&lt;/author&gt;&lt;author&gt;Wen, Y.&lt;/author&gt;&lt;author&gt;Zhu, S.&lt;/author&gt;&lt;author&gt;Hua, F.&lt;/author&gt;&lt;author&gt;Zhao, H.&lt;/author&gt;&lt;author&gt;Xu, H.&lt;/author&gt;&lt;author&gt;You, J.&lt;/author&gt;&lt;author&gt;Sun, L.&lt;/author&gt;&lt;author&gt;Wang, W.&lt;/author&gt;&lt;author&gt;Chen, J.&lt;/author&gt;&lt;author&gt;Zhou, Q.&lt;/author&gt;&lt;/authors&gt;&lt;/contributors&gt;&lt;auth-address&gt;Tianjin Key Laboratory of Lung Cancer Metastasis and Tumor Microenvironment, Tianjin Lung Cancer Institute, Tianjin Medical University General Hospital, Tianjin, China.&lt;/auth-address&gt;&lt;titles&gt;&lt;title&gt;Association between P(16INK4a) promoter methylation and non-small cell lung cancer: a meta-analysis&lt;/title&gt;&lt;secondary-title&gt;PLoS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one&lt;/abbr-1&gt;&lt;/alt-periodical&gt;&lt;pages&gt;e60107&lt;/pages&gt;&lt;volume&gt;8&lt;/volume&gt;&lt;number&gt;4&lt;/number&gt;&lt;edition&gt;2013/04/12&lt;/edition&gt;&lt;dates&gt;&lt;year&gt;2013&lt;/year&gt;&lt;/dates&gt;&lt;isbn&gt;1932-6203 (Electronic)&amp;#xD;1932-6203 (Linking)&lt;/isbn&gt;&lt;accession-num&gt;23577085&lt;/accession-num&gt;&lt;urls&gt;&lt;related-urls&gt;&lt;url&gt;http://www.ncbi.nlm.nih.gov/pubmed/23577085&lt;/url&gt;&lt;/related-urls&gt;&lt;/urls&gt;&lt;custom2&gt;3618325&lt;/custom2&gt;&lt;electronic-resource-num&gt;10.1371/journal.pone.0060107&lt;/electronic-resource-num&gt;&lt;language&gt;eng&lt;/language&gt;&lt;/record&gt;&lt;/Cite&gt;&lt;/EndNote&gt;</w:instrText>
      </w:r>
      <w:r w:rsidR="00EB6D49" w:rsidRPr="00254BE7">
        <w:rPr>
          <w:rFonts w:cs="Arial"/>
          <w:sz w:val="22"/>
        </w:rPr>
        <w:fldChar w:fldCharType="separate"/>
      </w:r>
      <w:r w:rsidR="008B41F4" w:rsidRPr="00254BE7">
        <w:rPr>
          <w:rFonts w:cs="Arial"/>
          <w:noProof/>
          <w:sz w:val="22"/>
        </w:rPr>
        <w:t>[</w:t>
      </w:r>
      <w:hyperlink w:anchor="_ENREF_8" w:tooltip="Gu, 2013 #311" w:history="1">
        <w:r w:rsidR="00530090" w:rsidRPr="00254BE7">
          <w:rPr>
            <w:rFonts w:cs="Arial"/>
            <w:noProof/>
            <w:sz w:val="22"/>
          </w:rPr>
          <w:t>8</w:t>
        </w:r>
      </w:hyperlink>
      <w:r w:rsidR="008B41F4" w:rsidRPr="00254BE7">
        <w:rPr>
          <w:rFonts w:cs="Arial"/>
          <w:noProof/>
          <w:sz w:val="22"/>
        </w:rPr>
        <w:t>]</w:t>
      </w:r>
      <w:r w:rsidR="00EB6D49" w:rsidRPr="00254BE7">
        <w:rPr>
          <w:rFonts w:cs="Arial"/>
          <w:sz w:val="22"/>
        </w:rPr>
        <w:fldChar w:fldCharType="end"/>
      </w:r>
      <w:r w:rsidR="008E4855" w:rsidRPr="00254BE7">
        <w:rPr>
          <w:rFonts w:cs="Arial"/>
          <w:sz w:val="22"/>
        </w:rPr>
        <w:t xml:space="preserve">, the relationship between hypermethylation of APC with NSCLC was extensively estimated </w:t>
      </w:r>
      <w:r w:rsidR="00727E2B" w:rsidRPr="00254BE7">
        <w:rPr>
          <w:rFonts w:cs="Arial"/>
          <w:sz w:val="22"/>
        </w:rPr>
        <w:t>and APC methylation test in NSCLC was believed as a effective biomarker for diagnosis</w:t>
      </w:r>
      <w:r w:rsidR="004F00A9">
        <w:rPr>
          <w:rFonts w:cs="Arial"/>
          <w:sz w:val="22"/>
        </w:rPr>
        <w:fldChar w:fldCharType="begin">
          <w:fldData xml:space="preserve">PEVuZE5vdGU+PENpdGU+PEF1dGhvcj5Vc2FkZWw8L0F1dGhvcj48WWVhcj4yMDAyPC9ZZWFyPjxS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ci0xPkNhbmNlciByZXNlYXJjaDwvYWJici0xPjwvYWx0LXBlcmlvZGljYWw+PHBhZ2VzPjM3MS01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</w:fldData>
        </w:fldChar>
      </w:r>
      <w:r w:rsidR="004F00A9">
        <w:rPr>
          <w:rFonts w:cs="Arial"/>
          <w:sz w:val="22"/>
        </w:rPr>
        <w:instrText xml:space="preserve"> ADDIN EN.CITE </w:instrText>
      </w:r>
      <w:r w:rsidR="004F00A9">
        <w:rPr>
          <w:rFonts w:cs="Arial"/>
          <w:sz w:val="22"/>
        </w:rPr>
        <w:fldChar w:fldCharType="begin">
          <w:fldData xml:space="preserve">PEVuZE5vdGU+PENpdGU+PEF1dGhvcj5Vc2FkZWw8L0F1dGhvcj48WWVhcj4yMDAyPC9ZZWFyPjxS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ci0xPkNhbmNlciByZXNlYXJjaDwvYWJici0xPjwvYWx0LXBlcmlvZGljYWw+PHBhZ2VzPjM3MS01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</w:fldData>
        </w:fldChar>
      </w:r>
      <w:r w:rsidR="004F00A9">
        <w:rPr>
          <w:rFonts w:cs="Arial"/>
          <w:sz w:val="22"/>
        </w:rPr>
        <w:instrText xml:space="preserve"> ADDIN EN.CITE.DATA </w:instrText>
      </w:r>
      <w:r w:rsidR="004F00A9">
        <w:rPr>
          <w:rFonts w:cs="Arial"/>
          <w:sz w:val="22"/>
        </w:rPr>
      </w:r>
      <w:r w:rsidR="004F00A9">
        <w:rPr>
          <w:rFonts w:cs="Arial"/>
          <w:sz w:val="22"/>
        </w:rPr>
        <w:fldChar w:fldCharType="end"/>
      </w:r>
      <w:r w:rsidR="004F00A9">
        <w:rPr>
          <w:rFonts w:cs="Arial"/>
          <w:sz w:val="22"/>
        </w:rPr>
        <w:fldChar w:fldCharType="separate"/>
      </w:r>
      <w:r w:rsidR="004F00A9">
        <w:rPr>
          <w:rFonts w:cs="Arial"/>
          <w:noProof/>
          <w:sz w:val="22"/>
        </w:rPr>
        <w:t>[</w:t>
      </w:r>
      <w:hyperlink w:anchor="_ENREF_9" w:tooltip="Usadel, 2002 #426" w:history="1">
        <w:r w:rsidR="00530090">
          <w:rPr>
            <w:rFonts w:cs="Arial"/>
            <w:noProof/>
            <w:sz w:val="22"/>
          </w:rPr>
          <w:t>9</w:t>
        </w:r>
      </w:hyperlink>
      <w:r w:rsidR="004F00A9">
        <w:rPr>
          <w:rFonts w:cs="Arial"/>
          <w:noProof/>
          <w:sz w:val="22"/>
        </w:rPr>
        <w:t xml:space="preserve">, </w:t>
      </w:r>
      <w:hyperlink w:anchor="_ENREF_10" w:tooltip="Tsou, 2002 #427" w:history="1">
        <w:r w:rsidR="00530090">
          <w:rPr>
            <w:rFonts w:cs="Arial"/>
            <w:noProof/>
            <w:sz w:val="22"/>
          </w:rPr>
          <w:t>10</w:t>
        </w:r>
      </w:hyperlink>
      <w:r w:rsidR="004F00A9">
        <w:rPr>
          <w:rFonts w:cs="Arial"/>
          <w:noProof/>
          <w:sz w:val="22"/>
        </w:rPr>
        <w:t>]</w:t>
      </w:r>
      <w:r w:rsidR="004F00A9">
        <w:rPr>
          <w:rFonts w:cs="Arial"/>
          <w:sz w:val="22"/>
        </w:rPr>
        <w:fldChar w:fldCharType="end"/>
      </w:r>
      <w:r w:rsidR="00727E2B" w:rsidRPr="00254BE7">
        <w:rPr>
          <w:rFonts w:cs="Arial"/>
          <w:sz w:val="22"/>
        </w:rPr>
        <w:t xml:space="preserve">. However, </w:t>
      </w:r>
      <w:r w:rsidR="008E4855" w:rsidRPr="00254BE7">
        <w:rPr>
          <w:rFonts w:cs="Arial"/>
          <w:sz w:val="22"/>
        </w:rPr>
        <w:t xml:space="preserve">the </w:t>
      </w:r>
      <w:r w:rsidR="00C262B0" w:rsidRPr="00254BE7">
        <w:rPr>
          <w:rFonts w:cs="Arial"/>
          <w:sz w:val="22"/>
        </w:rPr>
        <w:t>results</w:t>
      </w:r>
      <w:r w:rsidR="008E4855" w:rsidRPr="00254BE7">
        <w:rPr>
          <w:rFonts w:cs="Arial"/>
          <w:sz w:val="22"/>
        </w:rPr>
        <w:t xml:space="preserve"> were </w:t>
      </w:r>
      <w:del w:id="10" w:author="Windows 用户" w:date="2013-06-29T14:42:00Z">
        <w:r w:rsidR="008E4855" w:rsidRPr="00254BE7" w:rsidDel="00524BDE">
          <w:rPr>
            <w:rFonts w:cs="Arial"/>
            <w:sz w:val="22"/>
          </w:rPr>
          <w:delText>dramatic</w:delText>
        </w:r>
      </w:del>
      <w:ins w:id="11" w:author="Windows 用户" w:date="2013-06-29T14:42:00Z">
        <w:r w:rsidR="00524BDE" w:rsidRPr="00254BE7">
          <w:rPr>
            <w:rFonts w:cs="Arial"/>
            <w:sz w:val="22"/>
          </w:rPr>
          <w:t>dramatic</w:t>
        </w:r>
        <w:r w:rsidR="00524BDE">
          <w:rPr>
            <w:rFonts w:cs="Arial"/>
            <w:sz w:val="22"/>
          </w:rPr>
          <w:t>ally</w:t>
        </w:r>
      </w:ins>
      <w:r w:rsidR="008E4855" w:rsidRPr="00254BE7">
        <w:rPr>
          <w:rFonts w:cs="Arial"/>
          <w:sz w:val="22"/>
        </w:rPr>
        <w:t xml:space="preserve"> differen</w:t>
      </w:r>
      <w:r w:rsidR="0002355B" w:rsidRPr="00254BE7">
        <w:rPr>
          <w:rFonts w:cs="Arial"/>
          <w:sz w:val="22"/>
        </w:rPr>
        <w:t>t</w:t>
      </w:r>
      <w:r w:rsidR="00FD1402" w:rsidRPr="00254BE7">
        <w:rPr>
          <w:rFonts w:cs="Arial"/>
          <w:sz w:val="22"/>
        </w:rPr>
        <w:t xml:space="preserve"> </w:t>
      </w:r>
      <w:r w:rsidR="0002355B" w:rsidRPr="00254BE7">
        <w:rPr>
          <w:rFonts w:cs="Arial"/>
          <w:sz w:val="22"/>
        </w:rPr>
        <w:t>among each</w:t>
      </w:r>
      <w:r w:rsidR="00FD1402" w:rsidRPr="00254BE7">
        <w:rPr>
          <w:rFonts w:cs="Arial"/>
          <w:sz w:val="22"/>
        </w:rPr>
        <w:t xml:space="preserve"> </w:t>
      </w:r>
      <w:r w:rsidR="008E4855" w:rsidRPr="00254BE7">
        <w:rPr>
          <w:rFonts w:cs="Arial"/>
          <w:sz w:val="22"/>
        </w:rPr>
        <w:t>researches which may be caused by the difference of gender proportion, age distribution, race source and some other epidemiolog</w:t>
      </w:r>
      <w:r w:rsidR="0002355B" w:rsidRPr="00254BE7">
        <w:rPr>
          <w:rFonts w:cs="Arial"/>
          <w:sz w:val="22"/>
        </w:rPr>
        <w:t>ical</w:t>
      </w:r>
      <w:r w:rsidR="008E4855" w:rsidRPr="00254BE7">
        <w:rPr>
          <w:rFonts w:cs="Arial"/>
          <w:sz w:val="22"/>
        </w:rPr>
        <w:t xml:space="preserve"> characteristic</w:t>
      </w:r>
      <w:ins w:id="12" w:author="Windows 用户" w:date="2013-06-29T14:43:00Z">
        <w:r w:rsidR="00524BDE">
          <w:rPr>
            <w:rFonts w:cs="Arial" w:hint="eastAsia"/>
            <w:sz w:val="22"/>
          </w:rPr>
          <w:t>s</w:t>
        </w:r>
      </w:ins>
      <w:r w:rsidR="008E4855" w:rsidRPr="00254BE7">
        <w:rPr>
          <w:rFonts w:cs="Arial"/>
          <w:sz w:val="22"/>
        </w:rPr>
        <w:t xml:space="preserve"> in samples, detection method</w:t>
      </w:r>
      <w:r w:rsidR="0002355B" w:rsidRPr="00254BE7">
        <w:rPr>
          <w:rFonts w:cs="Arial"/>
          <w:sz w:val="22"/>
        </w:rPr>
        <w:t>s</w:t>
      </w:r>
      <w:ins w:id="13" w:author="Windows 用户" w:date="2013-06-29T14:43:00Z">
        <w:r w:rsidR="00524BDE">
          <w:rPr>
            <w:rFonts w:cs="Arial" w:hint="eastAsia"/>
            <w:sz w:val="22"/>
          </w:rPr>
          <w:t>,</w:t>
        </w:r>
      </w:ins>
      <w:r w:rsidR="008E4855" w:rsidRPr="00254BE7">
        <w:rPr>
          <w:rFonts w:cs="Arial"/>
          <w:sz w:val="22"/>
        </w:rPr>
        <w:t xml:space="preserve"> etc</w:t>
      </w:r>
      <w:ins w:id="14" w:author="Windows 用户" w:date="2013-06-29T14:42:00Z">
        <w:del w:id="15" w:author="Gsc" w:date="2013-06-30T08:02:00Z">
          <w:r w:rsidR="00524BDE" w:rsidDel="004F00A9">
            <w:rPr>
              <w:rFonts w:cs="Arial" w:hint="eastAsia"/>
              <w:sz w:val="22"/>
            </w:rPr>
            <w:delText xml:space="preserve"> (ref)</w:delText>
          </w:r>
        </w:del>
      </w:ins>
      <w:r w:rsidR="008E4855" w:rsidRPr="00254BE7">
        <w:rPr>
          <w:rFonts w:cs="Arial"/>
          <w:sz w:val="22"/>
        </w:rPr>
        <w:t xml:space="preserve">. </w:t>
      </w:r>
      <w:del w:id="16" w:author="Windows 用户" w:date="2013-06-29T14:43:00Z">
        <w:r w:rsidR="00727E2B" w:rsidRPr="00254BE7" w:rsidDel="00C47F91">
          <w:rPr>
            <w:rFonts w:cs="Arial"/>
            <w:sz w:val="22"/>
          </w:rPr>
          <w:delText>What’s more</w:delText>
        </w:r>
      </w:del>
      <w:ins w:id="17" w:author="Windows 用户" w:date="2013-06-29T14:43:00Z">
        <w:r w:rsidR="00C47F91">
          <w:rPr>
            <w:rFonts w:cs="Arial" w:hint="eastAsia"/>
            <w:sz w:val="22"/>
          </w:rPr>
          <w:t>In addition</w:t>
        </w:r>
      </w:ins>
      <w:r w:rsidR="00727E2B" w:rsidRPr="00254BE7">
        <w:rPr>
          <w:rFonts w:cs="Arial"/>
          <w:sz w:val="22"/>
        </w:rPr>
        <w:t xml:space="preserve">, there was </w:t>
      </w:r>
      <w:del w:id="18" w:author="Windows 用户" w:date="2013-06-29T14:43:00Z">
        <w:r w:rsidR="00727E2B" w:rsidRPr="00254BE7" w:rsidDel="00C47F91">
          <w:rPr>
            <w:rFonts w:cs="Arial"/>
            <w:sz w:val="22"/>
          </w:rPr>
          <w:delText xml:space="preserve">still </w:delText>
        </w:r>
      </w:del>
      <w:r w:rsidR="00727E2B" w:rsidRPr="00254BE7">
        <w:rPr>
          <w:rFonts w:cs="Arial"/>
          <w:sz w:val="22"/>
        </w:rPr>
        <w:t xml:space="preserve">not </w:t>
      </w:r>
      <w:del w:id="19" w:author="Windows 用户" w:date="2013-06-29T14:43:00Z">
        <w:r w:rsidR="00727E2B" w:rsidRPr="00254BE7" w:rsidDel="00C47F91">
          <w:rPr>
            <w:rFonts w:cs="Arial"/>
            <w:sz w:val="22"/>
          </w:rPr>
          <w:delText xml:space="preserve">yet </w:delText>
        </w:r>
      </w:del>
      <w:r w:rsidR="00727E2B" w:rsidRPr="00254BE7">
        <w:rPr>
          <w:rFonts w:cs="Arial"/>
          <w:sz w:val="22"/>
        </w:rPr>
        <w:t>any quantitative assessment of the relationship between the hypermethylation in the promoter region of APC gene and NSCLC</w:t>
      </w:r>
      <w:ins w:id="20" w:author="Windows 用户" w:date="2013-06-29T14:43:00Z">
        <w:r w:rsidR="00C47F91">
          <w:rPr>
            <w:rFonts w:cs="Arial" w:hint="eastAsia"/>
            <w:sz w:val="22"/>
          </w:rPr>
          <w:t xml:space="preserve"> yet</w:t>
        </w:r>
      </w:ins>
      <w:r w:rsidR="00727E2B" w:rsidRPr="00254BE7">
        <w:rPr>
          <w:rFonts w:cs="Arial"/>
          <w:sz w:val="22"/>
        </w:rPr>
        <w:t>.</w:t>
      </w:r>
    </w:p>
    <w:p w:rsidR="00FC29CC" w:rsidRPr="00254BE7" w:rsidRDefault="00FC29CC">
      <w:pPr>
        <w:ind w:firstLineChars="200" w:firstLine="440"/>
        <w:rPr>
          <w:rFonts w:cs="Arial"/>
          <w:sz w:val="22"/>
        </w:rPr>
      </w:pPr>
      <w:r w:rsidRPr="00254BE7">
        <w:rPr>
          <w:rFonts w:cs="Arial"/>
          <w:sz w:val="22"/>
        </w:rPr>
        <w:t xml:space="preserve">In this article, firstly, we conducted ameta-analysis of the sensitivity and specificity of APC methylation on NSCLC diagnosis. The factors which led heterogeneity to the sensitivity and specificity were discovered with meta-regression. We also found that the cancer genome atlas project (TCGA) had provided hundreds of whole genome </w:t>
      </w:r>
      <w:r w:rsidR="00EA3111" w:rsidRPr="00254BE7">
        <w:rPr>
          <w:rFonts w:cs="Arial"/>
          <w:sz w:val="22"/>
        </w:rPr>
        <w:t xml:space="preserve">DNA methylation microarray data </w:t>
      </w:r>
      <w:r w:rsidRPr="00254BE7">
        <w:rPr>
          <w:rFonts w:cs="Arial"/>
          <w:sz w:val="22"/>
        </w:rPr>
        <w:t>of NSCLC samples with comprehensive clinical and demographic information</w:t>
      </w:r>
      <w:ins w:id="21" w:author="Windows 用户" w:date="2013-06-29T14:44:00Z">
        <w:r w:rsidR="004C3F71">
          <w:rPr>
            <w:rFonts w:cs="Arial" w:hint="eastAsia"/>
            <w:sz w:val="22"/>
          </w:rPr>
          <w:t>,</w:t>
        </w:r>
      </w:ins>
      <w:del w:id="22" w:author="Windows 用户" w:date="2013-06-29T14:44:00Z">
        <w:r w:rsidRPr="00254BE7" w:rsidDel="004C3F71">
          <w:rPr>
            <w:rFonts w:cs="Arial"/>
            <w:sz w:val="22"/>
          </w:rPr>
          <w:delText>.</w:delText>
        </w:r>
      </w:del>
      <w:r w:rsidRPr="00254BE7">
        <w:rPr>
          <w:rFonts w:cs="Arial"/>
          <w:sz w:val="22"/>
        </w:rPr>
        <w:t xml:space="preserve"> which could be integrated with the</w:t>
      </w:r>
      <w:del w:id="23" w:author="Windows 用户" w:date="2013-06-29T14:47:00Z">
        <w:r w:rsidRPr="00254BE7" w:rsidDel="00D1378A">
          <w:rPr>
            <w:rFonts w:cs="Arial"/>
            <w:sz w:val="22"/>
          </w:rPr>
          <w:delText xml:space="preserve"> publi</w:delText>
        </w:r>
      </w:del>
      <w:del w:id="24" w:author="Windows 用户" w:date="2013-06-29T14:45:00Z">
        <w:r w:rsidRPr="00254BE7" w:rsidDel="004C3F71">
          <w:rPr>
            <w:rFonts w:cs="Arial"/>
            <w:sz w:val="22"/>
          </w:rPr>
          <w:delText>c</w:delText>
        </w:r>
      </w:del>
      <w:r w:rsidRPr="00254BE7">
        <w:rPr>
          <w:rFonts w:cs="Arial"/>
          <w:sz w:val="22"/>
        </w:rPr>
        <w:t xml:space="preserve"> </w:t>
      </w:r>
      <w:del w:id="25" w:author="Windows 用户" w:date="2013-06-29T14:45:00Z">
        <w:r w:rsidRPr="00254BE7" w:rsidDel="004C3F71">
          <w:rPr>
            <w:rFonts w:cs="Arial"/>
            <w:sz w:val="22"/>
          </w:rPr>
          <w:delText xml:space="preserve">article </w:delText>
        </w:r>
      </w:del>
      <w:r w:rsidRPr="00254BE7">
        <w:rPr>
          <w:rFonts w:cs="Arial"/>
          <w:sz w:val="22"/>
        </w:rPr>
        <w:t xml:space="preserve">data </w:t>
      </w:r>
      <w:ins w:id="26" w:author="Windows 用户" w:date="2013-06-29T14:45:00Z">
        <w:r w:rsidR="004C3F71">
          <w:rPr>
            <w:rFonts w:cs="Arial" w:hint="eastAsia"/>
            <w:sz w:val="22"/>
          </w:rPr>
          <w:t xml:space="preserve">in </w:t>
        </w:r>
      </w:ins>
      <w:ins w:id="27" w:author="Windows 用户" w:date="2013-06-29T14:47:00Z">
        <w:r w:rsidR="00D1378A" w:rsidRPr="00254BE7">
          <w:rPr>
            <w:rFonts w:cs="Arial"/>
            <w:sz w:val="22"/>
          </w:rPr>
          <w:t>publi</w:t>
        </w:r>
        <w:r w:rsidR="00D1378A">
          <w:rPr>
            <w:rFonts w:cs="Arial" w:hint="eastAsia"/>
            <w:sz w:val="22"/>
          </w:rPr>
          <w:t xml:space="preserve">shed </w:t>
        </w:r>
      </w:ins>
      <w:ins w:id="28" w:author="Windows 用户" w:date="2013-06-29T14:45:00Z">
        <w:r w:rsidR="004C3F71">
          <w:rPr>
            <w:rFonts w:cs="Arial" w:hint="eastAsia"/>
            <w:sz w:val="22"/>
          </w:rPr>
          <w:t xml:space="preserve">articles </w:t>
        </w:r>
      </w:ins>
      <w:r w:rsidRPr="00254BE7">
        <w:rPr>
          <w:rFonts w:cs="Arial"/>
          <w:sz w:val="22"/>
        </w:rPr>
        <w:t xml:space="preserve">to </w:t>
      </w:r>
      <w:r w:rsidR="00365072" w:rsidRPr="00254BE7">
        <w:rPr>
          <w:rFonts w:cs="Arial"/>
          <w:sz w:val="22"/>
        </w:rPr>
        <w:t>evaluate the</w:t>
      </w:r>
      <w:r w:rsidR="00545C28" w:rsidRPr="00254BE7">
        <w:rPr>
          <w:rFonts w:cs="Arial"/>
          <w:sz w:val="22"/>
        </w:rPr>
        <w:t xml:space="preserve"> diagnosis ab</w:t>
      </w:r>
      <w:del w:id="29" w:author="Windows 用户" w:date="2013-06-29T14:47:00Z">
        <w:r w:rsidR="00545C28" w:rsidRPr="00254BE7" w:rsidDel="00D1378A">
          <w:rPr>
            <w:rFonts w:cs="Arial"/>
            <w:sz w:val="22"/>
          </w:rPr>
          <w:delText>l</w:delText>
        </w:r>
      </w:del>
      <w:r w:rsidR="00545C28" w:rsidRPr="00254BE7">
        <w:rPr>
          <w:rFonts w:cs="Arial"/>
          <w:sz w:val="22"/>
        </w:rPr>
        <w:t>ility of APC methylation test in NSCLC</w:t>
      </w:r>
      <w:r w:rsidR="00D10652" w:rsidRPr="00254BE7">
        <w:rPr>
          <w:rFonts w:cs="Arial"/>
          <w:sz w:val="22"/>
        </w:rPr>
        <w:t xml:space="preserve">. </w:t>
      </w:r>
      <w:r w:rsidR="002C29EE" w:rsidRPr="00254BE7">
        <w:rPr>
          <w:rFonts w:cs="Arial"/>
          <w:sz w:val="22"/>
        </w:rPr>
        <w:t>Therefore</w:t>
      </w:r>
      <w:r w:rsidRPr="00254BE7">
        <w:rPr>
          <w:rFonts w:cs="Arial"/>
          <w:sz w:val="22"/>
        </w:rPr>
        <w:t xml:space="preserve">, </w:t>
      </w:r>
      <w:r w:rsidR="00D26862">
        <w:rPr>
          <w:rFonts w:cs="Arial" w:hint="eastAsia"/>
          <w:sz w:val="22"/>
        </w:rPr>
        <w:t>i</w:t>
      </w:r>
      <w:r w:rsidRPr="00254BE7">
        <w:rPr>
          <w:rFonts w:cs="Arial"/>
          <w:sz w:val="22"/>
        </w:rPr>
        <w:t xml:space="preserve">ntegrated analysis of all these existing data </w:t>
      </w:r>
      <w:r w:rsidR="00545C28" w:rsidRPr="00254BE7">
        <w:rPr>
          <w:rFonts w:cs="Arial"/>
          <w:sz w:val="22"/>
        </w:rPr>
        <w:t xml:space="preserve">were conducted to </w:t>
      </w:r>
      <w:r w:rsidRPr="00254BE7">
        <w:rPr>
          <w:rFonts w:cs="Arial"/>
          <w:sz w:val="22"/>
        </w:rPr>
        <w:t>make a</w:t>
      </w:r>
      <w:ins w:id="30" w:author="Windows 用户" w:date="2013-06-29T14:46:00Z">
        <w:r w:rsidR="004C3F71">
          <w:rPr>
            <w:rFonts w:cs="Arial" w:hint="eastAsia"/>
            <w:sz w:val="22"/>
          </w:rPr>
          <w:t>n</w:t>
        </w:r>
      </w:ins>
      <w:r w:rsidR="00602B20" w:rsidRPr="00254BE7">
        <w:rPr>
          <w:rFonts w:cs="Arial"/>
          <w:sz w:val="22"/>
        </w:rPr>
        <w:t xml:space="preserve"> </w:t>
      </w:r>
      <w:r w:rsidRPr="00254BE7">
        <w:rPr>
          <w:rFonts w:cs="Arial"/>
          <w:sz w:val="22"/>
        </w:rPr>
        <w:t>unbiased conclusion on the relationship between APC methylation and NSCLC.</w:t>
      </w:r>
    </w:p>
    <w:p w:rsidR="00E87152" w:rsidRPr="004C3F71" w:rsidRDefault="00E87152" w:rsidP="008528F7">
      <w:pPr>
        <w:autoSpaceDE w:val="0"/>
        <w:autoSpaceDN w:val="0"/>
        <w:adjustRightInd w:val="0"/>
        <w:jc w:val="left"/>
        <w:rPr>
          <w:rFonts w:cs="Arial"/>
          <w:sz w:val="22"/>
        </w:rPr>
      </w:pPr>
    </w:p>
    <w:p w:rsidR="00520F6E" w:rsidRPr="00254BE7" w:rsidRDefault="00520F6E" w:rsidP="008528F7">
      <w:pPr>
        <w:autoSpaceDE w:val="0"/>
        <w:autoSpaceDN w:val="0"/>
        <w:adjustRightInd w:val="0"/>
        <w:jc w:val="left"/>
        <w:rPr>
          <w:rFonts w:cs="Arial"/>
          <w:b/>
          <w:color w:val="FF0000"/>
          <w:kern w:val="0"/>
          <w:sz w:val="22"/>
        </w:rPr>
      </w:pPr>
      <w:r w:rsidRPr="00254BE7">
        <w:rPr>
          <w:rFonts w:cs="Arial"/>
          <w:b/>
          <w:color w:val="FF0000"/>
          <w:kern w:val="0"/>
          <w:sz w:val="22"/>
        </w:rPr>
        <w:t>MATERIALS AND METHODS</w:t>
      </w:r>
    </w:p>
    <w:p w:rsidR="00215EDA" w:rsidRPr="00254BE7" w:rsidRDefault="000D7A04" w:rsidP="008528F7">
      <w:pPr>
        <w:autoSpaceDE w:val="0"/>
        <w:autoSpaceDN w:val="0"/>
        <w:adjustRightInd w:val="0"/>
        <w:jc w:val="left"/>
        <w:rPr>
          <w:rFonts w:cs="Arial"/>
          <w:b/>
          <w:kern w:val="0"/>
          <w:sz w:val="22"/>
        </w:rPr>
      </w:pPr>
      <w:r w:rsidRPr="00254BE7">
        <w:rPr>
          <w:rFonts w:cs="Arial"/>
          <w:b/>
          <w:kern w:val="0"/>
          <w:sz w:val="22"/>
        </w:rPr>
        <w:t>Search strategy</w:t>
      </w:r>
      <w:r w:rsidR="00FF3B0C" w:rsidRPr="00254BE7">
        <w:rPr>
          <w:rFonts w:cs="Arial"/>
          <w:b/>
          <w:kern w:val="0"/>
          <w:sz w:val="22"/>
        </w:rPr>
        <w:t>, s</w:t>
      </w:r>
      <w:r w:rsidR="00215EDA" w:rsidRPr="00254BE7">
        <w:rPr>
          <w:rFonts w:cs="Arial"/>
          <w:b/>
          <w:kern w:val="0"/>
          <w:sz w:val="22"/>
        </w:rPr>
        <w:t xml:space="preserve">election of studies and data extraction </w:t>
      </w:r>
    </w:p>
    <w:p w:rsidR="00FF3B0C" w:rsidRPr="00254BE7" w:rsidRDefault="004E1048" w:rsidP="009E58FC">
      <w:pPr>
        <w:ind w:firstLineChars="200" w:firstLine="440"/>
        <w:rPr>
          <w:rFonts w:cs="Arial"/>
          <w:sz w:val="22"/>
        </w:rPr>
      </w:pPr>
      <w:r w:rsidRPr="00254BE7">
        <w:rPr>
          <w:rFonts w:cs="Arial"/>
          <w:sz w:val="22"/>
        </w:rPr>
        <w:t>This pooled study involved searching a range of computerized databases, including Pubmed, Co</w:t>
      </w:r>
      <w:r w:rsidR="00CC0F2B" w:rsidRPr="00254BE7">
        <w:rPr>
          <w:rFonts w:cs="Arial"/>
          <w:sz w:val="22"/>
        </w:rPr>
        <w:t xml:space="preserve">chrane </w:t>
      </w:r>
      <w:r w:rsidR="00124B09" w:rsidRPr="00254BE7">
        <w:rPr>
          <w:rFonts w:cs="Arial"/>
          <w:sz w:val="22"/>
        </w:rPr>
        <w:t>Library</w:t>
      </w:r>
      <w:r w:rsidR="00CC0F2B" w:rsidRPr="00254BE7">
        <w:rPr>
          <w:rFonts w:cs="Arial"/>
          <w:sz w:val="22"/>
        </w:rPr>
        <w:t xml:space="preserve">, </w:t>
      </w:r>
      <w:r w:rsidR="00295497" w:rsidRPr="00254BE7">
        <w:rPr>
          <w:rFonts w:cs="Arial"/>
          <w:sz w:val="22"/>
        </w:rPr>
        <w:t xml:space="preserve">OVID Medline and </w:t>
      </w:r>
      <w:r w:rsidR="00A44A88" w:rsidRPr="00254BE7">
        <w:rPr>
          <w:rFonts w:cs="Arial"/>
          <w:sz w:val="22"/>
        </w:rPr>
        <w:t>TMC ProSearch</w:t>
      </w:r>
      <w:r w:rsidR="000E2B0E" w:rsidRPr="00254BE7">
        <w:rPr>
          <w:rFonts w:cs="Arial"/>
          <w:sz w:val="22"/>
        </w:rPr>
        <w:t xml:space="preserve"> </w:t>
      </w:r>
      <w:r w:rsidRPr="00254BE7">
        <w:rPr>
          <w:rFonts w:cs="Arial"/>
          <w:sz w:val="22"/>
        </w:rPr>
        <w:t xml:space="preserve">for articles published in English or Chinese to March 2013. The study used a subject and text word strategy with (APC OR BTPS2 OR DP2 OR DP2.5 OR DP3 OR PPP1R461) AND ((Lung OR NSCLC) AND (cancer OR neoplasm)) as the primary search terms. </w:t>
      </w:r>
      <w:r w:rsidR="002F6028" w:rsidRPr="00254BE7">
        <w:rPr>
          <w:rFonts w:cs="Arial"/>
          <w:sz w:val="22"/>
        </w:rPr>
        <w:t>W</w:t>
      </w:r>
      <w:r w:rsidRPr="00254BE7">
        <w:rPr>
          <w:rFonts w:cs="Arial"/>
          <w:sz w:val="22"/>
        </w:rPr>
        <w:t>ildcard character of star, dollar or some other truncation</w:t>
      </w:r>
      <w:r w:rsidR="009C6B4A" w:rsidRPr="00254BE7">
        <w:rPr>
          <w:rFonts w:cs="Arial"/>
          <w:sz w:val="22"/>
        </w:rPr>
        <w:t>s</w:t>
      </w:r>
      <w:r w:rsidRPr="00254BE7">
        <w:rPr>
          <w:rFonts w:cs="Arial"/>
          <w:sz w:val="22"/>
        </w:rPr>
        <w:t xml:space="preserve"> were applied according to the rule of the databases to make effective collection of the articles.</w:t>
      </w:r>
    </w:p>
    <w:p w:rsidR="00D155F7" w:rsidRPr="00254BE7" w:rsidRDefault="00D155F7" w:rsidP="009E58FC">
      <w:pPr>
        <w:ind w:firstLineChars="200" w:firstLine="440"/>
        <w:rPr>
          <w:rFonts w:cs="Arial"/>
          <w:sz w:val="22"/>
        </w:rPr>
      </w:pPr>
      <w:r w:rsidRPr="00254BE7">
        <w:rPr>
          <w:rFonts w:cs="Arial"/>
          <w:sz w:val="22"/>
        </w:rPr>
        <w:t>Two independent reviewers (Guo</w:t>
      </w:r>
      <w:r w:rsidR="0061776C" w:rsidRPr="00254BE7">
        <w:rPr>
          <w:rFonts w:cs="Arial"/>
          <w:sz w:val="22"/>
        </w:rPr>
        <w:t xml:space="preserve">, </w:t>
      </w:r>
      <w:r w:rsidRPr="00254BE7">
        <w:rPr>
          <w:rFonts w:cs="Arial"/>
          <w:sz w:val="22"/>
        </w:rPr>
        <w:t xml:space="preserve">Tan) screened the titles and abstracts </w:t>
      </w:r>
      <w:r w:rsidR="001758BC" w:rsidRPr="00254BE7">
        <w:rPr>
          <w:rFonts w:cs="Arial"/>
          <w:sz w:val="22"/>
        </w:rPr>
        <w:t xml:space="preserve">derived from </w:t>
      </w:r>
      <w:r w:rsidRPr="00254BE7">
        <w:rPr>
          <w:rFonts w:cs="Arial"/>
          <w:sz w:val="22"/>
        </w:rPr>
        <w:t xml:space="preserve">the literature search to identify relevant studies. The following types of studies were excluded: animal experiments, case reports, reviews or meta-analyses and </w:t>
      </w:r>
      <w:r w:rsidR="00EF1E4D" w:rsidRPr="00254BE7">
        <w:rPr>
          <w:rFonts w:cs="Arial"/>
          <w:sz w:val="22"/>
        </w:rPr>
        <w:t xml:space="preserve">studies of </w:t>
      </w:r>
      <w:r w:rsidR="00B563E1" w:rsidRPr="00254BE7">
        <w:rPr>
          <w:rFonts w:cs="Arial"/>
          <w:sz w:val="22"/>
        </w:rPr>
        <w:t xml:space="preserve">non-case-control </w:t>
      </w:r>
      <w:r w:rsidR="00A3692A" w:rsidRPr="00254BE7">
        <w:rPr>
          <w:rFonts w:cs="Arial"/>
          <w:sz w:val="22"/>
        </w:rPr>
        <w:t xml:space="preserve">study </w:t>
      </w:r>
      <w:r w:rsidR="00B563E1" w:rsidRPr="00254BE7">
        <w:rPr>
          <w:rFonts w:cs="Arial"/>
          <w:sz w:val="22"/>
        </w:rPr>
        <w:t xml:space="preserve">or </w:t>
      </w:r>
      <w:r w:rsidR="00DB4C0E" w:rsidRPr="00254BE7">
        <w:rPr>
          <w:rFonts w:cs="Arial"/>
          <w:sz w:val="22"/>
        </w:rPr>
        <w:t xml:space="preserve">with </w:t>
      </w:r>
      <w:r w:rsidRPr="00254BE7">
        <w:rPr>
          <w:rFonts w:cs="Arial"/>
          <w:sz w:val="22"/>
        </w:rPr>
        <w:t xml:space="preserve">insufficient data or be inaccessible </w:t>
      </w:r>
      <w:r w:rsidRPr="00254BE7">
        <w:rPr>
          <w:rFonts w:cs="Arial"/>
          <w:sz w:val="22"/>
        </w:rPr>
        <w:lastRenderedPageBreak/>
        <w:t>after the contact with the authors. The remained articles were further examined to see if they met the inclusion criteria: 1) the patients h</w:t>
      </w:r>
      <w:r w:rsidR="00E65F1E" w:rsidRPr="00254BE7">
        <w:rPr>
          <w:rFonts w:cs="Arial"/>
          <w:sz w:val="22"/>
        </w:rPr>
        <w:t>ad to be diagnosed with NSCLC(Ad and Sc</w:t>
      </w:r>
      <w:r w:rsidRPr="00254BE7">
        <w:rPr>
          <w:rFonts w:cs="Arial"/>
          <w:sz w:val="22"/>
        </w:rPr>
        <w:t>), 2) the studies had to have APC gene promoter methylation data from tissue,</w:t>
      </w:r>
      <w:r w:rsidR="00CA29C5" w:rsidRPr="00254BE7">
        <w:rPr>
          <w:rFonts w:cs="Arial"/>
          <w:sz w:val="22"/>
        </w:rPr>
        <w:t xml:space="preserve"> </w:t>
      </w:r>
      <w:r w:rsidRPr="00254BE7">
        <w:rPr>
          <w:rFonts w:cs="Arial"/>
          <w:sz w:val="22"/>
        </w:rPr>
        <w:t>blood or serum, 3) case-control study, which included tissue-tissue, blood-blood or serum-serum in case and controls respectively. The reference sections of all retrieved articles were searched to identify further relevant articles. Potentially relevant papers were obtained and the full text articles were screened for inclusion by two independent reviewers (Guo, Tan). Disagreements were resolved by discussion with KX,JJW</w:t>
      </w:r>
      <w:r w:rsidR="009C6B4A" w:rsidRPr="00254BE7">
        <w:rPr>
          <w:rFonts w:cs="Arial"/>
          <w:sz w:val="22"/>
        </w:rPr>
        <w:t>, JHW</w:t>
      </w:r>
      <w:r w:rsidRPr="00254BE7">
        <w:rPr>
          <w:rFonts w:cs="Arial"/>
          <w:sz w:val="22"/>
        </w:rPr>
        <w:t>. Included studies were summarized in data extraction forms. Authors were contacted when relevant data were missing. The name of the first author, year of publication, sample size, age</w:t>
      </w:r>
      <w:r w:rsidR="00894DA6" w:rsidRPr="00254BE7">
        <w:rPr>
          <w:rFonts w:cs="Arial"/>
          <w:sz w:val="22"/>
        </w:rPr>
        <w:t xml:space="preserve"> </w:t>
      </w:r>
      <w:r w:rsidRPr="00254BE7">
        <w:rPr>
          <w:rFonts w:cs="Arial"/>
          <w:sz w:val="22"/>
        </w:rPr>
        <w:t>(mean or median), gender proportion</w:t>
      </w:r>
      <w:r w:rsidR="00894DA6" w:rsidRPr="00254BE7">
        <w:rPr>
          <w:rFonts w:cs="Arial"/>
          <w:sz w:val="22"/>
        </w:rPr>
        <w:t xml:space="preserve"> </w:t>
      </w:r>
      <w:r w:rsidRPr="00254BE7">
        <w:rPr>
          <w:rFonts w:cs="Arial"/>
          <w:sz w:val="22"/>
        </w:rPr>
        <w:t>(male/female, M2F), the proportion of TNM stage I samples</w:t>
      </w:r>
      <w:r w:rsidR="00CA29C5" w:rsidRPr="00254BE7">
        <w:rPr>
          <w:rFonts w:cs="Arial"/>
          <w:sz w:val="22"/>
        </w:rPr>
        <w:t xml:space="preserve"> </w:t>
      </w:r>
      <w:r w:rsidRPr="00254BE7">
        <w:rPr>
          <w:rFonts w:cs="Arial"/>
          <w:sz w:val="22"/>
        </w:rPr>
        <w:t>(proportion of early stage of NSCLC samples),</w:t>
      </w:r>
      <w:r w:rsidR="00CA29C5" w:rsidRPr="00254BE7">
        <w:rPr>
          <w:rFonts w:cs="Arial"/>
          <w:sz w:val="22"/>
        </w:rPr>
        <w:t xml:space="preserve"> </w:t>
      </w:r>
      <w:r w:rsidRPr="00254BE7">
        <w:rPr>
          <w:rFonts w:cs="Arial"/>
          <w:sz w:val="22"/>
        </w:rPr>
        <w:t>publication aim</w:t>
      </w:r>
      <w:r w:rsidR="00CA29C5" w:rsidRPr="00254BE7">
        <w:rPr>
          <w:rFonts w:cs="Arial"/>
          <w:sz w:val="22"/>
        </w:rPr>
        <w:t xml:space="preserve"> </w:t>
      </w:r>
      <w:r w:rsidRPr="00254BE7">
        <w:rPr>
          <w:rFonts w:cs="Arial"/>
          <w:sz w:val="22"/>
        </w:rPr>
        <w:t>(for diagnosis or not),</w:t>
      </w:r>
      <w:r w:rsidR="00436002" w:rsidRPr="00254BE7">
        <w:rPr>
          <w:rFonts w:cs="Arial"/>
          <w:sz w:val="22"/>
        </w:rPr>
        <w:t xml:space="preserve"> analyz</w:t>
      </w:r>
      <w:r w:rsidR="0068708F" w:rsidRPr="00254BE7">
        <w:rPr>
          <w:rFonts w:cs="Arial"/>
          <w:sz w:val="22"/>
        </w:rPr>
        <w:t>ing</w:t>
      </w:r>
      <w:r w:rsidR="00436002" w:rsidRPr="00254BE7">
        <w:rPr>
          <w:rFonts w:cs="Arial"/>
          <w:sz w:val="22"/>
        </w:rPr>
        <w:t xml:space="preserve"> multiple genes or not</w:t>
      </w:r>
      <w:r w:rsidR="00CA29C5" w:rsidRPr="00254BE7">
        <w:rPr>
          <w:rFonts w:cs="Arial"/>
          <w:sz w:val="22"/>
        </w:rPr>
        <w:t xml:space="preserve"> </w:t>
      </w:r>
      <w:r w:rsidR="00436002" w:rsidRPr="00254BE7">
        <w:rPr>
          <w:rFonts w:cs="Arial"/>
          <w:sz w:val="22"/>
        </w:rPr>
        <w:t>(</w:t>
      </w:r>
      <w:r w:rsidR="00A24DCC" w:rsidRPr="00254BE7">
        <w:rPr>
          <w:rFonts w:cs="Arial"/>
          <w:sz w:val="22"/>
        </w:rPr>
        <w:t>one or more genes detected simultaneously</w:t>
      </w:r>
      <w:r w:rsidR="00970647" w:rsidRPr="00254BE7">
        <w:rPr>
          <w:rFonts w:cs="Arial"/>
          <w:sz w:val="22"/>
        </w:rPr>
        <w:t xml:space="preserve"> in studies</w:t>
      </w:r>
      <w:r w:rsidR="005E59DA" w:rsidRPr="00254BE7">
        <w:rPr>
          <w:rFonts w:cs="Arial"/>
          <w:sz w:val="22"/>
        </w:rPr>
        <w:t xml:space="preserve"> design</w:t>
      </w:r>
      <w:r w:rsidR="00436002" w:rsidRPr="00254BE7">
        <w:rPr>
          <w:rFonts w:cs="Arial"/>
          <w:sz w:val="22"/>
        </w:rPr>
        <w:t>),</w:t>
      </w:r>
      <w:r w:rsidRPr="00254BE7">
        <w:rPr>
          <w:rFonts w:cs="Arial"/>
          <w:sz w:val="22"/>
        </w:rPr>
        <w:t xml:space="preserve"> control type</w:t>
      </w:r>
      <w:r w:rsidR="001C7FB0" w:rsidRPr="00254BE7">
        <w:rPr>
          <w:rFonts w:cs="Arial"/>
          <w:sz w:val="22"/>
        </w:rPr>
        <w:t xml:space="preserve"> </w:t>
      </w:r>
      <w:r w:rsidRPr="00254BE7">
        <w:rPr>
          <w:rFonts w:cs="Arial"/>
          <w:sz w:val="22"/>
        </w:rPr>
        <w:t>(autogenous or heterogenous</w:t>
      </w:r>
      <w:r w:rsidR="001C7FB0" w:rsidRPr="00254BE7">
        <w:rPr>
          <w:rFonts w:cs="Arial"/>
          <w:sz w:val="22"/>
        </w:rPr>
        <w:t xml:space="preserve"> </w:t>
      </w:r>
      <w:r w:rsidR="00365C6B" w:rsidRPr="00254BE7">
        <w:rPr>
          <w:rFonts w:cs="Arial"/>
          <w:sz w:val="22"/>
        </w:rPr>
        <w:t>counterpart</w:t>
      </w:r>
      <w:r w:rsidRPr="00254BE7">
        <w:rPr>
          <w:rFonts w:cs="Arial"/>
          <w:sz w:val="22"/>
        </w:rPr>
        <w:t>) and methylation status of the APC promoter in human NSCLC and normal or control tissues were extracted.</w:t>
      </w:r>
    </w:p>
    <w:p w:rsidR="00470EA1" w:rsidRPr="00254BE7" w:rsidRDefault="00D5680E" w:rsidP="001C14A8">
      <w:pPr>
        <w:jc w:val="left"/>
        <w:rPr>
          <w:rFonts w:eastAsia="华文楷体" w:cs="Arial"/>
          <w:b/>
          <w:sz w:val="22"/>
        </w:rPr>
      </w:pPr>
      <w:r w:rsidRPr="00254BE7">
        <w:rPr>
          <w:rFonts w:eastAsia="华文楷体" w:cs="Arial"/>
          <w:b/>
          <w:sz w:val="22"/>
        </w:rPr>
        <w:t xml:space="preserve">Meta analysis and </w:t>
      </w:r>
      <w:r w:rsidR="00813C36" w:rsidRPr="00254BE7">
        <w:rPr>
          <w:rFonts w:eastAsia="华文楷体" w:cs="Arial"/>
          <w:b/>
          <w:sz w:val="22"/>
        </w:rPr>
        <w:t>Summary receiver operating characteristics analysis</w:t>
      </w:r>
    </w:p>
    <w:p w:rsidR="00682ED7" w:rsidRPr="00254BE7" w:rsidRDefault="00682ED7" w:rsidP="009E58FC">
      <w:pPr>
        <w:ind w:firstLineChars="200" w:firstLine="440"/>
        <w:rPr>
          <w:rFonts w:cs="Arial"/>
          <w:sz w:val="22"/>
        </w:rPr>
      </w:pPr>
      <w:r w:rsidRPr="00254BE7">
        <w:rPr>
          <w:rFonts w:cs="Arial"/>
          <w:sz w:val="22"/>
        </w:rPr>
        <w:t>Data were analyzed and visualized mainly using R Software (R version 2.15.</w:t>
      </w:r>
      <w:r w:rsidR="00E66A3E" w:rsidRPr="00254BE7">
        <w:rPr>
          <w:rFonts w:cs="Arial"/>
          <w:sz w:val="22"/>
        </w:rPr>
        <w:t>3</w:t>
      </w:r>
      <w:r w:rsidRPr="00254BE7">
        <w:rPr>
          <w:rFonts w:cs="Arial"/>
          <w:sz w:val="22"/>
        </w:rPr>
        <w:t>)</w:t>
      </w:r>
      <w:r w:rsidR="00253148" w:rsidRPr="00254BE7">
        <w:rPr>
          <w:rFonts w:cs="Arial"/>
          <w:sz w:val="22"/>
        </w:rPr>
        <w:t xml:space="preserve"> </w:t>
      </w:r>
      <w:r w:rsidR="00B068D3" w:rsidRPr="00254BE7">
        <w:rPr>
          <w:rFonts w:cs="Arial"/>
          <w:sz w:val="22"/>
        </w:rPr>
        <w:t xml:space="preserve">including meta, </w:t>
      </w:r>
      <w:r w:rsidR="004E2D7C" w:rsidRPr="00254BE7">
        <w:rPr>
          <w:rFonts w:cs="Arial"/>
          <w:sz w:val="22"/>
        </w:rPr>
        <w:t>metefor</w:t>
      </w:r>
      <w:r w:rsidR="00B068D3" w:rsidRPr="00254BE7">
        <w:rPr>
          <w:rFonts w:cs="Arial"/>
          <w:sz w:val="22"/>
        </w:rPr>
        <w:t xml:space="preserve"> and mada</w:t>
      </w:r>
      <w:r w:rsidR="004E2D7C" w:rsidRPr="00254BE7">
        <w:rPr>
          <w:rFonts w:cs="Arial"/>
          <w:sz w:val="22"/>
        </w:rPr>
        <w:t xml:space="preserve"> packages</w:t>
      </w:r>
      <w:r w:rsidR="00617441" w:rsidRPr="00254BE7">
        <w:rPr>
          <w:rFonts w:cs="Arial"/>
          <w:sz w:val="22"/>
        </w:rPr>
        <w:t>.</w:t>
      </w:r>
      <w:r w:rsidRPr="00254BE7">
        <w:rPr>
          <w:rFonts w:cs="Arial"/>
          <w:sz w:val="22"/>
        </w:rPr>
        <w:t xml:space="preserve"> The strength of association was expressed as pooled odds ratio (OR) with corresponding 95% confidence intervals (</w:t>
      </w:r>
      <w:r w:rsidR="00FA59B2" w:rsidRPr="00254BE7">
        <w:rPr>
          <w:rFonts w:cs="Arial"/>
          <w:sz w:val="22"/>
        </w:rPr>
        <w:t>9</w:t>
      </w:r>
      <w:r w:rsidR="00C36C83" w:rsidRPr="00254BE7">
        <w:rPr>
          <w:rFonts w:cs="Arial"/>
          <w:sz w:val="22"/>
        </w:rPr>
        <w:t>5</w:t>
      </w:r>
      <w:r w:rsidR="00FA59B2" w:rsidRPr="00254BE7">
        <w:rPr>
          <w:rFonts w:cs="Arial"/>
          <w:sz w:val="22"/>
        </w:rPr>
        <w:t>%</w:t>
      </w:r>
      <w:r w:rsidR="00F95B0A" w:rsidRPr="00254BE7">
        <w:rPr>
          <w:rFonts w:cs="Arial"/>
          <w:sz w:val="22"/>
        </w:rPr>
        <w:t xml:space="preserve"> </w:t>
      </w:r>
      <w:r w:rsidRPr="00254BE7">
        <w:rPr>
          <w:rFonts w:cs="Arial"/>
          <w:sz w:val="22"/>
        </w:rPr>
        <w:t>CI). Data were extracted from the original studies and recalculated if necessary. The data were pooled using the DerSimonian and Laird random effects model</w:t>
      </w:r>
      <w:r w:rsidR="00C03409" w:rsidRPr="00254BE7">
        <w:rPr>
          <w:rFonts w:cs="Arial"/>
          <w:sz w:val="22"/>
        </w:rPr>
        <w:t xml:space="preserve"> </w:t>
      </w:r>
      <w:r w:rsidRPr="00254BE7">
        <w:rPr>
          <w:rFonts w:cs="Arial"/>
          <w:sz w:val="22"/>
        </w:rPr>
        <w:t>(</w:t>
      </w:r>
      <w:r w:rsidR="00B6622E" w:rsidRPr="00254BE7">
        <w:rPr>
          <w:rFonts w:cs="Arial"/>
          <w:sz w:val="22"/>
        </w:rPr>
        <w:t>I</w:t>
      </w:r>
      <w:r w:rsidR="00B6622E" w:rsidRPr="00254BE7">
        <w:rPr>
          <w:rFonts w:cs="Arial"/>
          <w:sz w:val="22"/>
          <w:vertAlign w:val="superscript"/>
        </w:rPr>
        <w:t>2</w:t>
      </w:r>
      <w:r w:rsidR="00F95B0A" w:rsidRPr="00254BE7">
        <w:rPr>
          <w:rFonts w:cs="Arial"/>
          <w:sz w:val="22"/>
          <w:vertAlign w:val="superscript"/>
        </w:rPr>
        <w:t xml:space="preserve"> </w:t>
      </w:r>
      <w:r w:rsidRPr="00254BE7">
        <w:rPr>
          <w:rFonts w:cs="Arial"/>
          <w:sz w:val="22"/>
        </w:rPr>
        <w:t>&gt;</w:t>
      </w:r>
      <w:r w:rsidR="00F95B0A" w:rsidRPr="00254BE7">
        <w:rPr>
          <w:rFonts w:cs="Arial"/>
          <w:sz w:val="22"/>
        </w:rPr>
        <w:t xml:space="preserve"> </w:t>
      </w:r>
      <w:r w:rsidRPr="00254BE7">
        <w:rPr>
          <w:rFonts w:cs="Arial"/>
          <w:sz w:val="22"/>
        </w:rPr>
        <w:t xml:space="preserve">50%, P </w:t>
      </w:r>
      <w:r w:rsidR="004859B5" w:rsidRPr="00254BE7">
        <w:rPr>
          <w:rFonts w:cs="Arial"/>
          <w:sz w:val="22"/>
        </w:rPr>
        <w:t>≤</w:t>
      </w:r>
      <w:r w:rsidRPr="00254BE7">
        <w:rPr>
          <w:rFonts w:cs="Arial"/>
          <w:sz w:val="22"/>
        </w:rPr>
        <w:t xml:space="preserve"> 0.</w:t>
      </w:r>
      <w:r w:rsidR="00A3692A" w:rsidRPr="00254BE7">
        <w:rPr>
          <w:rFonts w:cs="Arial"/>
          <w:sz w:val="22"/>
        </w:rPr>
        <w:t>1</w:t>
      </w:r>
      <w:r w:rsidRPr="00254BE7">
        <w:rPr>
          <w:rFonts w:cs="Arial"/>
          <w:sz w:val="22"/>
        </w:rPr>
        <w:t>) or fixed effects model</w:t>
      </w:r>
      <w:r w:rsidR="003D3463" w:rsidRPr="00254BE7">
        <w:rPr>
          <w:rFonts w:cs="Arial"/>
          <w:sz w:val="22"/>
        </w:rPr>
        <w:t xml:space="preserve"> </w:t>
      </w:r>
      <w:r w:rsidRPr="00254BE7">
        <w:rPr>
          <w:rFonts w:cs="Arial"/>
          <w:sz w:val="22"/>
        </w:rPr>
        <w:t>(I</w:t>
      </w:r>
      <w:r w:rsidRPr="00254BE7">
        <w:rPr>
          <w:rFonts w:cs="Arial"/>
          <w:sz w:val="22"/>
          <w:vertAlign w:val="superscript"/>
        </w:rPr>
        <w:t>2</w:t>
      </w:r>
      <w:r w:rsidR="00F95B0A" w:rsidRPr="00254BE7">
        <w:rPr>
          <w:rFonts w:cs="Arial"/>
          <w:sz w:val="22"/>
          <w:vertAlign w:val="superscript"/>
        </w:rPr>
        <w:t xml:space="preserve"> </w:t>
      </w:r>
      <w:r w:rsidRPr="00254BE7">
        <w:rPr>
          <w:rFonts w:cs="Arial"/>
          <w:sz w:val="22"/>
        </w:rPr>
        <w:t>&lt;</w:t>
      </w:r>
      <w:r w:rsidR="00F95B0A" w:rsidRPr="00254BE7">
        <w:rPr>
          <w:rFonts w:cs="Arial"/>
          <w:sz w:val="22"/>
        </w:rPr>
        <w:t xml:space="preserve"> </w:t>
      </w:r>
      <w:r w:rsidRPr="00254BE7">
        <w:rPr>
          <w:rFonts w:cs="Arial"/>
          <w:sz w:val="22"/>
        </w:rPr>
        <w:t>50%) according to heterogeneity statistic I</w:t>
      </w:r>
      <w:r w:rsidRPr="00254BE7">
        <w:rPr>
          <w:rFonts w:cs="Arial"/>
          <w:sz w:val="22"/>
          <w:vertAlign w:val="superscript"/>
        </w:rPr>
        <w:t>2</w:t>
      </w:r>
      <w:r w:rsidR="00F95B0A" w:rsidRPr="00254BE7">
        <w:rPr>
          <w:rFonts w:cs="Arial"/>
          <w:sz w:val="22"/>
          <w:vertAlign w:val="superscript"/>
        </w:rPr>
        <w:t xml:space="preserve"> </w:t>
      </w:r>
      <w:r w:rsidR="00EB6D49" w:rsidRPr="00254BE7">
        <w:rPr>
          <w:rFonts w:cs="Arial"/>
          <w:sz w:val="22"/>
        </w:rPr>
        <w:fldChar w:fldCharType="begin"/>
      </w:r>
      <w:r w:rsidR="004F00A9">
        <w:rPr>
          <w:rFonts w:cs="Arial"/>
          <w:sz w:val="22"/>
        </w:rPr>
        <w:instrText xml:space="preserve"> ADDIN EN.CITE &lt;EndNote&gt;&lt;Cite&gt;&lt;Author&gt;DerSimonian&lt;/Author&gt;&lt;Year&gt;1986&lt;/Year&gt;&lt;RecNum&gt;9&lt;/RecNum&gt;&lt;DisplayText&gt;[11]&lt;/DisplayText&gt;&lt;record&gt;&lt;rec-number&gt;9&lt;/rec-number&gt;&lt;foreign-keys&gt;&lt;key app="EN" db-id="2f0rpsavd2tztfe5svbvr0ek20t2zp0sz0dv"&gt;9&lt;/key&gt;&lt;/foreign-keys&gt;&lt;ref-type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trials&lt;/abbr-1&gt;&lt;/alt-periodical&gt;&lt;pages&gt;177-88&lt;/pages&gt;&lt;volume&gt;7&lt;/volume&gt;&lt;number&gt;3&lt;/number&gt;&lt;edition&gt;1986/09/01&lt;/edition&gt;&lt;keywords&gt;&lt;keyword&gt;Clinical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(Linking)&lt;/isbn&gt;&lt;accession-num&gt;3802833&lt;/accession-num&gt;&lt;work-type&gt;Research Support, U.S. Gov&amp;apos;t, P.H.S.&lt;/work-type&gt;&lt;urls&gt;&lt;related-urls&gt;&lt;url&gt;http://www.ncbi.nlm.nih.gov/pubmed/3802833&lt;/url&gt;&lt;/related-urls&gt;&lt;/urls&gt;&lt;language&gt;eng&lt;/language&gt;&lt;/record&gt;&lt;/Cite&gt;&lt;/EndNote&gt;</w:instrText>
      </w:r>
      <w:r w:rsidR="00EB6D49" w:rsidRPr="00254BE7">
        <w:rPr>
          <w:rFonts w:cs="Arial"/>
          <w:sz w:val="22"/>
        </w:rPr>
        <w:fldChar w:fldCharType="separate"/>
      </w:r>
      <w:r w:rsidR="004F00A9">
        <w:rPr>
          <w:rFonts w:cs="Arial"/>
          <w:noProof/>
          <w:sz w:val="22"/>
        </w:rPr>
        <w:t>[</w:t>
      </w:r>
      <w:hyperlink w:anchor="_ENREF_11" w:tooltip="DerSimonian, 1986 #9" w:history="1">
        <w:r w:rsidR="00530090">
          <w:rPr>
            <w:rFonts w:cs="Arial"/>
            <w:noProof/>
            <w:sz w:val="22"/>
          </w:rPr>
          <w:t>11</w:t>
        </w:r>
      </w:hyperlink>
      <w:r w:rsidR="004F00A9">
        <w:rPr>
          <w:rFonts w:cs="Arial"/>
          <w:noProof/>
          <w:sz w:val="22"/>
        </w:rPr>
        <w:t>]</w:t>
      </w:r>
      <w:r w:rsidR="00EB6D49" w:rsidRPr="00254BE7">
        <w:rPr>
          <w:rFonts w:cs="Arial"/>
          <w:sz w:val="22"/>
        </w:rPr>
        <w:fldChar w:fldCharType="end"/>
      </w:r>
      <w:r w:rsidR="00653238" w:rsidRPr="00254BE7">
        <w:rPr>
          <w:rFonts w:cs="Arial"/>
          <w:sz w:val="22"/>
        </w:rPr>
        <w:t>.</w:t>
      </w:r>
      <w:r w:rsidRPr="00254BE7">
        <w:rPr>
          <w:rFonts w:cs="Arial"/>
          <w:sz w:val="22"/>
        </w:rPr>
        <w:t xml:space="preserve"> A two-sided P ≤ 0.05 was considered significant without special annotation. Heterogeneity was tested using the </w:t>
      </w:r>
      <w:r w:rsidR="00B6622E" w:rsidRPr="00254BE7">
        <w:rPr>
          <w:rFonts w:cs="Arial"/>
          <w:sz w:val="22"/>
        </w:rPr>
        <w:t>I</w:t>
      </w:r>
      <w:r w:rsidR="00B6622E" w:rsidRPr="00254BE7">
        <w:rPr>
          <w:rFonts w:cs="Arial"/>
          <w:sz w:val="22"/>
          <w:vertAlign w:val="superscript"/>
        </w:rPr>
        <w:t>2</w:t>
      </w:r>
      <w:r w:rsidR="00B773C1" w:rsidRPr="00254BE7">
        <w:rPr>
          <w:rFonts w:cs="Arial"/>
          <w:sz w:val="22"/>
          <w:vertAlign w:val="superscript"/>
        </w:rPr>
        <w:t xml:space="preserve"> </w:t>
      </w:r>
      <w:r w:rsidRPr="00254BE7">
        <w:rPr>
          <w:rFonts w:cs="Arial"/>
          <w:sz w:val="22"/>
        </w:rPr>
        <w:t xml:space="preserve">statistic with values </w:t>
      </w:r>
      <w:r w:rsidR="005F7809" w:rsidRPr="00254BE7">
        <w:rPr>
          <w:rFonts w:cs="Arial"/>
          <w:sz w:val="22"/>
        </w:rPr>
        <w:t xml:space="preserve">over </w:t>
      </w:r>
      <w:r w:rsidRPr="00254BE7">
        <w:rPr>
          <w:rFonts w:cs="Arial"/>
          <w:sz w:val="22"/>
        </w:rPr>
        <w:t xml:space="preserve">50% and </w:t>
      </w:r>
      <w:r w:rsidR="00323F3B" w:rsidRPr="00254BE7">
        <w:rPr>
          <w:rFonts w:cs="Arial"/>
          <w:sz w:val="22"/>
        </w:rPr>
        <w:t>Chi-squared test</w:t>
      </w:r>
      <w:r w:rsidRPr="00254BE7">
        <w:rPr>
          <w:rFonts w:cs="Arial"/>
          <w:sz w:val="22"/>
        </w:rPr>
        <w:t xml:space="preserve"> with P ≤ 0.</w:t>
      </w:r>
      <w:r w:rsidR="00C36C83" w:rsidRPr="00254BE7">
        <w:rPr>
          <w:rFonts w:cs="Arial"/>
          <w:sz w:val="22"/>
        </w:rPr>
        <w:t>1</w:t>
      </w:r>
      <w:r w:rsidRPr="00254BE7">
        <w:rPr>
          <w:rFonts w:cs="Arial"/>
          <w:sz w:val="22"/>
        </w:rPr>
        <w:t xml:space="preserve"> indicating strong heterogeneity between the studies</w:t>
      </w:r>
      <w:r w:rsidR="00EB6D49" w:rsidRPr="00254BE7">
        <w:rPr>
          <w:rFonts w:cs="Arial"/>
          <w:sz w:val="22"/>
        </w:rPr>
        <w:fldChar w:fldCharType="begin"/>
      </w:r>
      <w:r w:rsidR="004F00A9">
        <w:rPr>
          <w:rFonts w:cs="Arial"/>
          <w:sz w:val="22"/>
        </w:rPr>
        <w:instrText xml:space="preserve"> ADDIN EN.CITE &lt;EndNote&gt;&lt;Cite&gt;&lt;Author&gt;Higgins&lt;/Author&gt;&lt;Year&gt;2003&lt;/Year&gt;&lt;RecNum&gt;10&lt;/RecNum&gt;&lt;DisplayText&gt;[12]&lt;/DisplayText&gt;&lt;record&gt;&lt;rec-number&gt;10&lt;/rec-number&gt;&lt;foreign-keys&gt;&lt;key app="EN" db-id="2f0rpsavd2tztfe5svbvr0ek20t2zp0sz0dv"&gt;10&lt;/key&gt;&lt;/foreign-keys&gt;&lt;ref-type name="Journal Article"&gt;17&lt;/ref-type&gt;&lt;contributors&gt;&lt;authors&gt;&lt;author&gt;Higgins, J. P.&lt;/author&gt;&lt;author&gt;Thompson, S. G.&lt;/author&gt;&lt;author&gt;Deeks, J. J.&lt;/author&gt;&lt;author&gt;Altman, D. G.&lt;/author&gt;&lt;/authors&gt;&lt;/contributors&gt;&lt;auth-address&gt;MRC Biostatistics Unit, Institute of Public Health, Cambridge CB2 2SR. julian.higgins@mrc-bsu.cam.ac.uk&lt;/auth-address&gt;&lt;titles&gt;&lt;title&gt;Measuring inconsistency in meta-analyses&lt;/title&gt;&lt;secondary-title&gt;BMJ&lt;/secondary-title&gt;&lt;/titles&gt;&lt;periodical&gt;&lt;full-title&gt;BMJ&lt;/full-title&gt;&lt;/periodical&gt;&lt;pages&gt;557-60&lt;/pages&gt;&lt;volume&gt;327&lt;/volume&gt;&lt;number&gt;7414&lt;/number&gt;&lt;edition&gt;2003/09/06&lt;/edition&gt;&lt;keywords&gt;&lt;keyword&gt;Data Interpretation, Statistical&lt;/keyword&gt;&lt;keyword&gt;*Meta-Analysis as Topic&lt;/keyword&gt;&lt;keyword&gt;Reproducibility of Results&lt;/keyword&gt;&lt;keyword&gt;Sensitivity and Specificity&lt;/keyword&gt;&lt;/keywords&gt;&lt;dates&gt;&lt;year&gt;2003&lt;/year&gt;&lt;pub-dates&gt;&lt;date&gt;Sep 6&lt;/date&gt;&lt;/pub-dates&gt;&lt;/dates&gt;&lt;isbn&gt;1756-1833 (Electronic)&amp;#xD;0959-535X (Linking)&lt;/isbn&gt;&lt;accession-num&gt;12958120&lt;/accession-num&gt;&lt;work-type&gt;Research Support, Non-U.S. Gov&amp;apos;t&amp;#xD;Review&lt;/work-type&gt;&lt;urls&gt;&lt;related-urls&gt;&lt;url&gt;http://www.ncbi.nlm.nih.gov/pubmed/12958120&lt;/url&gt;&lt;/related-urls&gt;&lt;/urls&gt;&lt;custom2&gt;192859&lt;/custom2&gt;&lt;electronic-resource-num&gt;10.1136/bmj.327.7414.557&lt;/electronic-resource-num&gt;&lt;language&gt;eng&lt;/language&gt;&lt;/record&gt;&lt;/Cite&gt;&lt;/EndNote&gt;</w:instrText>
      </w:r>
      <w:r w:rsidR="00EB6D49" w:rsidRPr="00254BE7">
        <w:rPr>
          <w:rFonts w:cs="Arial"/>
          <w:sz w:val="22"/>
        </w:rPr>
        <w:fldChar w:fldCharType="separate"/>
      </w:r>
      <w:r w:rsidR="004F00A9">
        <w:rPr>
          <w:rFonts w:cs="Arial"/>
          <w:noProof/>
          <w:sz w:val="22"/>
        </w:rPr>
        <w:t>[</w:t>
      </w:r>
      <w:hyperlink w:anchor="_ENREF_12" w:tooltip="Higgins, 2003 #10" w:history="1">
        <w:r w:rsidR="00530090">
          <w:rPr>
            <w:rFonts w:cs="Arial"/>
            <w:noProof/>
            <w:sz w:val="22"/>
          </w:rPr>
          <w:t>12</w:t>
        </w:r>
      </w:hyperlink>
      <w:r w:rsidR="004F00A9">
        <w:rPr>
          <w:rFonts w:cs="Arial"/>
          <w:noProof/>
          <w:sz w:val="22"/>
        </w:rPr>
        <w:t>]</w:t>
      </w:r>
      <w:r w:rsidR="00EB6D49" w:rsidRPr="00254BE7">
        <w:rPr>
          <w:rFonts w:cs="Arial"/>
          <w:sz w:val="22"/>
        </w:rPr>
        <w:fldChar w:fldCharType="end"/>
      </w:r>
      <w:r w:rsidRPr="00254BE7">
        <w:rPr>
          <w:rFonts w:cs="Arial"/>
          <w:sz w:val="22"/>
        </w:rPr>
        <w:t xml:space="preserve">. </w:t>
      </w:r>
      <w:r w:rsidR="00A77E08" w:rsidRPr="00254BE7">
        <w:rPr>
          <w:rFonts w:cs="Arial"/>
          <w:sz w:val="22"/>
        </w:rPr>
        <w:t>T</w:t>
      </w:r>
      <w:r w:rsidR="00F17B06" w:rsidRPr="00254BE7">
        <w:rPr>
          <w:rFonts w:cs="Arial"/>
          <w:sz w:val="22"/>
        </w:rPr>
        <w:t>au-squared</w:t>
      </w:r>
      <w:r w:rsidR="00B773C1" w:rsidRPr="00254BE7">
        <w:rPr>
          <w:rFonts w:cs="Arial"/>
          <w:sz w:val="22"/>
        </w:rPr>
        <w:t xml:space="preserve"> </w:t>
      </w:r>
      <w:r w:rsidR="00855F9D" w:rsidRPr="00254BE7">
        <w:rPr>
          <w:rFonts w:cs="Arial"/>
          <w:sz w:val="22"/>
        </w:rPr>
        <w:t>(</w:t>
      </w:r>
      <w:r w:rsidR="001631C6" w:rsidRPr="00254BE7">
        <w:rPr>
          <w:rFonts w:cs="Arial"/>
          <w:sz w:val="22"/>
        </w:rPr>
        <w:t>τ2</w:t>
      </w:r>
      <w:r w:rsidR="00855F9D" w:rsidRPr="00254BE7">
        <w:rPr>
          <w:rFonts w:cs="Arial"/>
          <w:sz w:val="22"/>
        </w:rPr>
        <w:t>)</w:t>
      </w:r>
      <w:r w:rsidRPr="00254BE7">
        <w:rPr>
          <w:rFonts w:cs="Arial"/>
          <w:sz w:val="22"/>
        </w:rPr>
        <w:t xml:space="preserve"> was used to determine how much heterogeneity was explained by subgroup differences. Meta-regression analys</w:t>
      </w:r>
      <w:r w:rsidR="00A41464" w:rsidRPr="00254BE7">
        <w:rPr>
          <w:rFonts w:cs="Arial"/>
          <w:sz w:val="22"/>
        </w:rPr>
        <w:t>e</w:t>
      </w:r>
      <w:r w:rsidRPr="00254BE7">
        <w:rPr>
          <w:rFonts w:cs="Arial"/>
          <w:sz w:val="22"/>
        </w:rPr>
        <w:t>s were employed to analyze the sources of the heterogeneity when the heterogeneity was significant</w:t>
      </w:r>
      <w:r w:rsidR="00EB6D49" w:rsidRPr="00254BE7">
        <w:rPr>
          <w:rFonts w:cs="Arial"/>
          <w:sz w:val="22"/>
        </w:rPr>
        <w:fldChar w:fldCharType="begin">
          <w:fldData xml:space="preserve">PEVuZE5vdGU+PENpdGU+PEF1dGhvcj5IdWl6ZW5nYTwvQXV0aG9yPjxZZWFyPjIwMTE8L1llYXI+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</w:fldData>
        </w:fldChar>
      </w:r>
      <w:r w:rsidR="004F00A9">
        <w:rPr>
          <w:rFonts w:cs="Arial"/>
          <w:sz w:val="22"/>
        </w:rPr>
        <w:instrText xml:space="preserve"> ADDIN EN.CITE </w:instrText>
      </w:r>
      <w:r w:rsidR="004F00A9">
        <w:rPr>
          <w:rFonts w:cs="Arial"/>
          <w:sz w:val="22"/>
        </w:rPr>
        <w:fldChar w:fldCharType="begin">
          <w:fldData xml:space="preserve">PEVuZE5vdGU+PENpdGU+PEF1dGhvcj5IdWl6ZW5nYTwvQXV0aG9yPjxZZWFyPjIwMTE8L1llYXI+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</w:fldData>
        </w:fldChar>
      </w:r>
      <w:r w:rsidR="004F00A9">
        <w:rPr>
          <w:rFonts w:cs="Arial"/>
          <w:sz w:val="22"/>
        </w:rPr>
        <w:instrText xml:space="preserve"> ADDIN EN.CITE.DATA </w:instrText>
      </w:r>
      <w:r w:rsidR="004F00A9">
        <w:rPr>
          <w:rFonts w:cs="Arial"/>
          <w:sz w:val="22"/>
        </w:rPr>
      </w:r>
      <w:r w:rsidR="004F00A9">
        <w:rPr>
          <w:rFonts w:cs="Arial"/>
          <w:sz w:val="22"/>
        </w:rPr>
        <w:fldChar w:fldCharType="end"/>
      </w:r>
      <w:r w:rsidR="00EB6D49" w:rsidRPr="00254BE7">
        <w:rPr>
          <w:rFonts w:cs="Arial"/>
          <w:sz w:val="22"/>
        </w:rPr>
        <w:fldChar w:fldCharType="separate"/>
      </w:r>
      <w:r w:rsidR="004F00A9">
        <w:rPr>
          <w:rFonts w:cs="Arial"/>
          <w:noProof/>
          <w:sz w:val="22"/>
        </w:rPr>
        <w:t>[</w:t>
      </w:r>
      <w:hyperlink w:anchor="_ENREF_13" w:tooltip="Huizenga, 2011 #11" w:history="1">
        <w:r w:rsidR="00530090">
          <w:rPr>
            <w:rFonts w:cs="Arial"/>
            <w:noProof/>
            <w:sz w:val="22"/>
          </w:rPr>
          <w:t>13</w:t>
        </w:r>
      </w:hyperlink>
      <w:r w:rsidR="004F00A9">
        <w:rPr>
          <w:rFonts w:cs="Arial"/>
          <w:noProof/>
          <w:sz w:val="22"/>
        </w:rPr>
        <w:t>]</w:t>
      </w:r>
      <w:r w:rsidR="00EB6D49" w:rsidRPr="00254BE7">
        <w:rPr>
          <w:rFonts w:cs="Arial"/>
          <w:sz w:val="22"/>
        </w:rPr>
        <w:fldChar w:fldCharType="end"/>
      </w:r>
      <w:r w:rsidRPr="00254BE7">
        <w:rPr>
          <w:rFonts w:cs="Arial"/>
          <w:sz w:val="22"/>
        </w:rPr>
        <w:t>. Subgroup analys</w:t>
      </w:r>
      <w:r w:rsidR="00A41464" w:rsidRPr="00254BE7">
        <w:rPr>
          <w:rFonts w:cs="Arial"/>
          <w:sz w:val="22"/>
        </w:rPr>
        <w:t>e</w:t>
      </w:r>
      <w:r w:rsidRPr="00254BE7">
        <w:rPr>
          <w:rFonts w:cs="Arial"/>
          <w:sz w:val="22"/>
        </w:rPr>
        <w:t>s of the ORs of APC promoter methylation in cancer tissue versus normal tissue were performed according to control types (autogenous and heterogeneous)</w:t>
      </w:r>
      <w:r w:rsidR="00F61322" w:rsidRPr="00254BE7">
        <w:rPr>
          <w:rFonts w:cs="Arial"/>
          <w:sz w:val="22"/>
        </w:rPr>
        <w:t>, gender proportion,</w:t>
      </w:r>
      <w:r w:rsidR="003D3463" w:rsidRPr="00254BE7">
        <w:rPr>
          <w:rFonts w:cs="Arial"/>
          <w:sz w:val="22"/>
        </w:rPr>
        <w:t xml:space="preserve"> </w:t>
      </w:r>
      <w:r w:rsidR="00F61322" w:rsidRPr="00254BE7">
        <w:rPr>
          <w:rFonts w:cs="Arial"/>
          <w:sz w:val="22"/>
        </w:rPr>
        <w:t xml:space="preserve">proportion of TNM stage I samples, </w:t>
      </w:r>
      <w:r w:rsidRPr="00254BE7">
        <w:rPr>
          <w:rFonts w:cs="Arial"/>
          <w:sz w:val="22"/>
        </w:rPr>
        <w:t>age</w:t>
      </w:r>
      <w:r w:rsidR="00F61322" w:rsidRPr="00254BE7">
        <w:rPr>
          <w:rFonts w:cs="Arial"/>
          <w:sz w:val="22"/>
        </w:rPr>
        <w:t xml:space="preserve">, single or multiple target detection, </w:t>
      </w:r>
      <w:r w:rsidR="00BA178D" w:rsidRPr="00254BE7">
        <w:rPr>
          <w:rFonts w:cs="Arial"/>
          <w:sz w:val="22"/>
        </w:rPr>
        <w:t>s</w:t>
      </w:r>
      <w:r w:rsidR="00F61322" w:rsidRPr="00254BE7">
        <w:rPr>
          <w:rFonts w:cs="Arial"/>
          <w:sz w:val="22"/>
        </w:rPr>
        <w:t>erum or tissue</w:t>
      </w:r>
      <w:r w:rsidR="007525C4" w:rsidRPr="00254BE7">
        <w:rPr>
          <w:rFonts w:cs="Arial"/>
          <w:sz w:val="22"/>
        </w:rPr>
        <w:t xml:space="preserve">, methylation detection method and </w:t>
      </w:r>
      <w:r w:rsidR="00F61322" w:rsidRPr="00254BE7">
        <w:rPr>
          <w:rFonts w:cs="Arial"/>
          <w:sz w:val="22"/>
        </w:rPr>
        <w:t>study design</w:t>
      </w:r>
      <w:r w:rsidRPr="00254BE7">
        <w:rPr>
          <w:rFonts w:cs="Arial"/>
          <w:sz w:val="22"/>
        </w:rPr>
        <w:t xml:space="preserve">. Sensitivity analyses were performed to assess the contributions of single studies to the final results with the </w:t>
      </w:r>
      <w:r w:rsidR="00F5767B" w:rsidRPr="00254BE7">
        <w:rPr>
          <w:rFonts w:cs="Arial"/>
          <w:sz w:val="22"/>
        </w:rPr>
        <w:t xml:space="preserve">abandon </w:t>
      </w:r>
      <w:r w:rsidRPr="00254BE7">
        <w:rPr>
          <w:rFonts w:cs="Arial"/>
          <w:sz w:val="22"/>
        </w:rPr>
        <w:t xml:space="preserve">of one article each time. </w:t>
      </w:r>
      <w:r w:rsidR="00A14075" w:rsidRPr="00254BE7">
        <w:rPr>
          <w:rFonts w:cs="Arial"/>
          <w:sz w:val="22"/>
        </w:rPr>
        <w:t>P</w:t>
      </w:r>
      <w:r w:rsidRPr="00254BE7">
        <w:rPr>
          <w:rFonts w:cs="Arial"/>
          <w:sz w:val="22"/>
        </w:rPr>
        <w:t>ublication bi</w:t>
      </w:r>
      <w:r w:rsidR="00617F15" w:rsidRPr="00254BE7">
        <w:rPr>
          <w:rFonts w:cs="Arial"/>
          <w:sz w:val="22"/>
        </w:rPr>
        <w:t>as was analyzed by funnel plot with mixed-effects version of the Egger test.</w:t>
      </w:r>
      <w:r w:rsidR="003D3463" w:rsidRPr="00254BE7">
        <w:rPr>
          <w:rFonts w:cs="Arial"/>
          <w:sz w:val="22"/>
        </w:rPr>
        <w:t xml:space="preserve"> </w:t>
      </w:r>
      <w:r w:rsidRPr="00254BE7">
        <w:rPr>
          <w:rFonts w:cs="Arial"/>
          <w:sz w:val="22"/>
        </w:rPr>
        <w:t xml:space="preserve">If bias was suspected, the conventional meta-trim method was used to re-estimate the effect size. </w:t>
      </w:r>
    </w:p>
    <w:p w:rsidR="00253148" w:rsidRDefault="009278E7" w:rsidP="009E58FC">
      <w:pPr>
        <w:ind w:firstLineChars="200" w:firstLine="440"/>
        <w:rPr>
          <w:rFonts w:cs="Arial"/>
          <w:sz w:val="22"/>
        </w:rPr>
      </w:pPr>
      <w:r w:rsidRPr="00254BE7">
        <w:rPr>
          <w:rFonts w:cs="Arial"/>
          <w:sz w:val="22"/>
        </w:rPr>
        <w:t>Compared with traditional</w:t>
      </w:r>
      <w:r w:rsidR="00352B78" w:rsidRPr="00254BE7">
        <w:rPr>
          <w:rFonts w:cs="Arial"/>
          <w:sz w:val="22"/>
        </w:rPr>
        <w:t xml:space="preserve"> </w:t>
      </w:r>
      <w:r w:rsidR="004C1FA2" w:rsidRPr="00254BE7">
        <w:rPr>
          <w:rFonts w:cs="Arial"/>
          <w:sz w:val="22"/>
        </w:rPr>
        <w:t xml:space="preserve">SNP </w:t>
      </w:r>
      <w:r w:rsidR="008B0B3F" w:rsidRPr="00254BE7">
        <w:rPr>
          <w:rFonts w:cs="Arial"/>
          <w:sz w:val="22"/>
        </w:rPr>
        <w:t xml:space="preserve">association </w:t>
      </w:r>
      <w:r w:rsidR="007826E6" w:rsidRPr="00254BE7">
        <w:rPr>
          <w:rFonts w:cs="Arial"/>
          <w:sz w:val="22"/>
        </w:rPr>
        <w:t>study</w:t>
      </w:r>
      <w:r w:rsidR="008B0B3F" w:rsidRPr="00254BE7">
        <w:rPr>
          <w:rFonts w:cs="Arial"/>
          <w:sz w:val="22"/>
        </w:rPr>
        <w:t xml:space="preserve">, </w:t>
      </w:r>
      <w:r w:rsidR="006E79C9" w:rsidRPr="00254BE7">
        <w:rPr>
          <w:rFonts w:cs="Arial"/>
          <w:sz w:val="22"/>
        </w:rPr>
        <w:t>methylation-</w:t>
      </w:r>
      <w:r w:rsidR="008B0B3F" w:rsidRPr="00254BE7">
        <w:rPr>
          <w:rFonts w:cs="Arial"/>
          <w:sz w:val="22"/>
        </w:rPr>
        <w:t xml:space="preserve">associated </w:t>
      </w:r>
      <w:r w:rsidR="006E79C9" w:rsidRPr="00254BE7">
        <w:rPr>
          <w:rFonts w:cs="Arial"/>
          <w:sz w:val="22"/>
        </w:rPr>
        <w:t xml:space="preserve">research </w:t>
      </w:r>
      <w:r w:rsidR="008B0B3F" w:rsidRPr="00254BE7">
        <w:rPr>
          <w:rFonts w:cs="Arial"/>
          <w:sz w:val="22"/>
        </w:rPr>
        <w:t xml:space="preserve">might be involved with different </w:t>
      </w:r>
      <w:r w:rsidR="00EB6D49" w:rsidRPr="00254BE7">
        <w:rPr>
          <w:rFonts w:cs="Arial"/>
          <w:sz w:val="22"/>
        </w:rPr>
        <w:t xml:space="preserve">methylation-definition </w:t>
      </w:r>
      <w:r w:rsidR="008B0B3F" w:rsidRPr="00254BE7">
        <w:rPr>
          <w:rFonts w:cs="Arial"/>
          <w:sz w:val="22"/>
        </w:rPr>
        <w:t>thresholds.</w:t>
      </w:r>
      <w:r w:rsidR="00352B78" w:rsidRPr="00254BE7">
        <w:rPr>
          <w:rFonts w:cs="Arial"/>
          <w:sz w:val="22"/>
        </w:rPr>
        <w:t xml:space="preserve"> </w:t>
      </w:r>
      <w:r w:rsidR="00BA5A75" w:rsidRPr="00254BE7">
        <w:rPr>
          <w:rFonts w:cs="Arial"/>
          <w:sz w:val="22"/>
        </w:rPr>
        <w:t>In these cases, traditional weighted averages (pooled sensitivity and specificity)</w:t>
      </w:r>
      <w:r w:rsidR="00AE128D" w:rsidRPr="00254BE7">
        <w:rPr>
          <w:rFonts w:cs="Arial"/>
          <w:sz w:val="22"/>
        </w:rPr>
        <w:t xml:space="preserve"> would</w:t>
      </w:r>
      <w:r w:rsidR="00BA5A75" w:rsidRPr="00254BE7">
        <w:rPr>
          <w:rFonts w:cs="Arial"/>
          <w:sz w:val="22"/>
        </w:rPr>
        <w:t xml:space="preserve"> not reflect the overall accuracy of the test, as the extremes of threshold criteria </w:t>
      </w:r>
      <w:r w:rsidR="00F94629" w:rsidRPr="00254BE7">
        <w:rPr>
          <w:rFonts w:cs="Arial"/>
          <w:sz w:val="22"/>
        </w:rPr>
        <w:t>could</w:t>
      </w:r>
      <w:r w:rsidR="00B874D3" w:rsidRPr="00254BE7">
        <w:rPr>
          <w:rFonts w:cs="Arial"/>
          <w:sz w:val="22"/>
        </w:rPr>
        <w:t xml:space="preserve"> skew the distribution</w:t>
      </w:r>
      <w:r w:rsidR="00EE7994" w:rsidRPr="00254BE7">
        <w:rPr>
          <w:rFonts w:cs="Arial"/>
          <w:sz w:val="22"/>
        </w:rPr>
        <w:t>, that is so called threshold effect</w:t>
      </w:r>
      <w:r w:rsidR="008E2108" w:rsidRPr="00254BE7">
        <w:rPr>
          <w:rFonts w:cs="Arial"/>
          <w:sz w:val="22"/>
        </w:rPr>
        <w:fldChar w:fldCharType="begin"/>
      </w:r>
      <w:r w:rsidR="004F00A9">
        <w:rPr>
          <w:rFonts w:cs="Arial"/>
          <w:sz w:val="22"/>
        </w:rPr>
        <w:instrText xml:space="preserve"> ADDIN EN.CITE &lt;EndNote&gt;&lt;Cite&gt;&lt;Author&gt;Midgette&lt;/Author&gt;&lt;Year&gt;1993&lt;/Year&gt;&lt;RecNum&gt;12&lt;/RecNum&gt;&lt;DisplayText&gt;[14]&lt;/DisplayText&gt;&lt;record&gt;&lt;rec-number&gt;12&lt;/rec-number&gt;&lt;foreign-keys&gt;&lt;key app="EN" db-id="2f0rpsavd2tztfe5svbvr0ek20t2zp0sz0dv"&gt;12&lt;/key&gt;&lt;/foreign-keys&gt;&lt;ref-type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008E2108" w:rsidRPr="00254BE7">
        <w:rPr>
          <w:rFonts w:cs="Arial"/>
          <w:sz w:val="22"/>
        </w:rPr>
        <w:fldChar w:fldCharType="separate"/>
      </w:r>
      <w:r w:rsidR="004F00A9">
        <w:rPr>
          <w:rFonts w:cs="Arial"/>
          <w:noProof/>
          <w:sz w:val="22"/>
        </w:rPr>
        <w:t>[</w:t>
      </w:r>
      <w:hyperlink w:anchor="_ENREF_14" w:tooltip="Midgette, 1993 #12" w:history="1">
        <w:r w:rsidR="00530090">
          <w:rPr>
            <w:rFonts w:cs="Arial"/>
            <w:noProof/>
            <w:sz w:val="22"/>
          </w:rPr>
          <w:t>14</w:t>
        </w:r>
      </w:hyperlink>
      <w:r w:rsidR="004F00A9">
        <w:rPr>
          <w:rFonts w:cs="Arial"/>
          <w:noProof/>
          <w:sz w:val="22"/>
        </w:rPr>
        <w:t>]</w:t>
      </w:r>
      <w:r w:rsidR="008E2108" w:rsidRPr="00254BE7">
        <w:rPr>
          <w:rFonts w:cs="Arial"/>
          <w:sz w:val="22"/>
        </w:rPr>
        <w:fldChar w:fldCharType="end"/>
      </w:r>
      <w:r w:rsidR="00B874D3" w:rsidRPr="00254BE7">
        <w:rPr>
          <w:rFonts w:cs="Arial"/>
          <w:sz w:val="22"/>
        </w:rPr>
        <w:t>.</w:t>
      </w:r>
      <w:r w:rsidR="00352B78" w:rsidRPr="00254BE7">
        <w:rPr>
          <w:rFonts w:cs="Arial"/>
          <w:sz w:val="22"/>
        </w:rPr>
        <w:t xml:space="preserve"> </w:t>
      </w:r>
      <w:r w:rsidR="008E2108" w:rsidRPr="00254BE7">
        <w:rPr>
          <w:rFonts w:cs="Arial"/>
          <w:sz w:val="22"/>
        </w:rPr>
        <w:t xml:space="preserve">Thus, </w:t>
      </w:r>
      <w:r w:rsidR="008E3EED" w:rsidRPr="00254BE7">
        <w:rPr>
          <w:rFonts w:cs="Arial"/>
          <w:sz w:val="22"/>
        </w:rPr>
        <w:t xml:space="preserve">summary </w:t>
      </w:r>
      <w:r w:rsidR="00682ED7" w:rsidRPr="00254BE7">
        <w:rPr>
          <w:rFonts w:cs="Arial"/>
          <w:sz w:val="22"/>
        </w:rPr>
        <w:t>receiver operating characteristics (</w:t>
      </w:r>
      <w:r w:rsidR="00D95E03" w:rsidRPr="00254BE7">
        <w:rPr>
          <w:rFonts w:cs="Arial"/>
          <w:sz w:val="22"/>
        </w:rPr>
        <w:t>SROC</w:t>
      </w:r>
      <w:r w:rsidR="00682ED7" w:rsidRPr="00254BE7">
        <w:rPr>
          <w:rFonts w:cs="Arial"/>
          <w:sz w:val="22"/>
        </w:rPr>
        <w:t>) analysis</w:t>
      </w:r>
      <w:r w:rsidR="00352B78" w:rsidRPr="00254BE7">
        <w:rPr>
          <w:rFonts w:cs="Arial"/>
          <w:sz w:val="22"/>
        </w:rPr>
        <w:t xml:space="preserve"> </w:t>
      </w:r>
      <w:r w:rsidR="00312FE2" w:rsidRPr="00254BE7">
        <w:rPr>
          <w:rFonts w:cs="Arial"/>
          <w:sz w:val="22"/>
        </w:rPr>
        <w:t>can be</w:t>
      </w:r>
      <w:r w:rsidR="00682ED7" w:rsidRPr="00254BE7">
        <w:rPr>
          <w:rFonts w:cs="Arial"/>
          <w:sz w:val="22"/>
        </w:rPr>
        <w:t xml:space="preserve"> applied to meta-analysis of diagnostic tests</w:t>
      </w:r>
      <w:r w:rsidR="00EB6D49" w:rsidRPr="00254BE7">
        <w:rPr>
          <w:rFonts w:cs="Arial"/>
          <w:sz w:val="22"/>
        </w:rPr>
        <w:fldChar w:fldCharType="begin">
          <w:fldData xml:space="preserve">PEVuZE5vdGU+PENpdGU+PEF1dGhvcj5NaWRnZXR0ZTwvQXV0aG9yPjxZZWFyPjE5OTM8L1llYXI+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</w:fldData>
        </w:fldChar>
      </w:r>
      <w:r w:rsidR="004F00A9">
        <w:rPr>
          <w:rFonts w:cs="Arial"/>
          <w:sz w:val="22"/>
        </w:rPr>
        <w:instrText xml:space="preserve"> ADDIN EN.CITE </w:instrText>
      </w:r>
      <w:r w:rsidR="004F00A9">
        <w:rPr>
          <w:rFonts w:cs="Arial"/>
          <w:sz w:val="22"/>
        </w:rPr>
        <w:fldChar w:fldCharType="begin">
          <w:fldData xml:space="preserve">PEVuZE5vdGU+PENpdGU+PEF1dGhvcj5NaWRnZXR0ZTwvQXV0aG9yPjxZZWFyPjE5OTM8L1llYXI+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</w:fldData>
        </w:fldChar>
      </w:r>
      <w:r w:rsidR="004F00A9">
        <w:rPr>
          <w:rFonts w:cs="Arial"/>
          <w:sz w:val="22"/>
        </w:rPr>
        <w:instrText xml:space="preserve"> ADDIN EN.CITE.DATA </w:instrText>
      </w:r>
      <w:r w:rsidR="004F00A9">
        <w:rPr>
          <w:rFonts w:cs="Arial"/>
          <w:sz w:val="22"/>
        </w:rPr>
      </w:r>
      <w:r w:rsidR="004F00A9">
        <w:rPr>
          <w:rFonts w:cs="Arial"/>
          <w:sz w:val="22"/>
        </w:rPr>
        <w:fldChar w:fldCharType="end"/>
      </w:r>
      <w:r w:rsidR="00EB6D49" w:rsidRPr="00254BE7">
        <w:rPr>
          <w:rFonts w:cs="Arial"/>
          <w:sz w:val="22"/>
        </w:rPr>
        <w:fldChar w:fldCharType="separate"/>
      </w:r>
      <w:r w:rsidR="004F00A9">
        <w:rPr>
          <w:rFonts w:cs="Arial"/>
          <w:noProof/>
          <w:sz w:val="22"/>
        </w:rPr>
        <w:t>[</w:t>
      </w:r>
      <w:hyperlink w:anchor="_ENREF_14" w:tooltip="Midgette, 1993 #12" w:history="1">
        <w:r w:rsidR="00530090">
          <w:rPr>
            <w:rFonts w:cs="Arial"/>
            <w:noProof/>
            <w:sz w:val="22"/>
          </w:rPr>
          <w:t>14</w:t>
        </w:r>
      </w:hyperlink>
      <w:r w:rsidR="004F00A9">
        <w:rPr>
          <w:rFonts w:cs="Arial"/>
          <w:noProof/>
          <w:sz w:val="22"/>
        </w:rPr>
        <w:t xml:space="preserve">, </w:t>
      </w:r>
      <w:hyperlink w:anchor="_ENREF_15" w:tooltip="Jones, 2005 #13" w:history="1">
        <w:r w:rsidR="00530090">
          <w:rPr>
            <w:rFonts w:cs="Arial"/>
            <w:noProof/>
            <w:sz w:val="22"/>
          </w:rPr>
          <w:t>15</w:t>
        </w:r>
      </w:hyperlink>
      <w:r w:rsidR="004F00A9">
        <w:rPr>
          <w:rFonts w:cs="Arial"/>
          <w:noProof/>
          <w:sz w:val="22"/>
        </w:rPr>
        <w:t>]</w:t>
      </w:r>
      <w:r w:rsidR="00EB6D49" w:rsidRPr="00254BE7">
        <w:rPr>
          <w:rFonts w:cs="Arial"/>
          <w:sz w:val="22"/>
        </w:rPr>
        <w:fldChar w:fldCharType="end"/>
      </w:r>
      <w:r w:rsidR="00682ED7" w:rsidRPr="00254BE7">
        <w:rPr>
          <w:rFonts w:cs="Arial"/>
          <w:sz w:val="22"/>
        </w:rPr>
        <w:t xml:space="preserve">. </w:t>
      </w:r>
      <w:r w:rsidR="0004386A" w:rsidRPr="00254BE7">
        <w:rPr>
          <w:rFonts w:cs="Arial"/>
          <w:sz w:val="22"/>
        </w:rPr>
        <w:t xml:space="preserve">It </w:t>
      </w:r>
      <w:r w:rsidR="00682ED7" w:rsidRPr="00254BE7">
        <w:rPr>
          <w:rFonts w:cs="Arial"/>
          <w:sz w:val="22"/>
        </w:rPr>
        <w:t>w</w:t>
      </w:r>
      <w:r w:rsidR="00C06521" w:rsidRPr="00254BE7">
        <w:rPr>
          <w:rFonts w:cs="Arial"/>
          <w:sz w:val="22"/>
        </w:rPr>
        <w:t>as</w:t>
      </w:r>
      <w:r w:rsidR="00682ED7" w:rsidRPr="00254BE7">
        <w:rPr>
          <w:rFonts w:cs="Arial"/>
          <w:sz w:val="22"/>
        </w:rPr>
        <w:t xml:space="preserve"> plotted to show the performance of the diagnosis ability of APC methylation to NSCLC. Each study produces values for sensitivity, specificity and therefore </w:t>
      </w:r>
      <w:r w:rsidR="00DF1F3A" w:rsidRPr="00254BE7">
        <w:rPr>
          <w:rFonts w:cs="Arial"/>
          <w:sz w:val="22"/>
        </w:rPr>
        <w:t>true positive rate (</w:t>
      </w:r>
      <w:r w:rsidR="00EB6D49" w:rsidRPr="00254BE7">
        <w:rPr>
          <w:rFonts w:cs="Arial"/>
          <w:sz w:val="22"/>
        </w:rPr>
        <w:t>TPR</w:t>
      </w:r>
      <w:r w:rsidR="00DF1F3A" w:rsidRPr="00254BE7">
        <w:rPr>
          <w:rFonts w:cs="Arial"/>
          <w:sz w:val="22"/>
        </w:rPr>
        <w:t>)</w:t>
      </w:r>
      <w:r w:rsidR="00682ED7" w:rsidRPr="00254BE7">
        <w:rPr>
          <w:rFonts w:cs="Arial"/>
          <w:sz w:val="22"/>
        </w:rPr>
        <w:t xml:space="preserve"> and </w:t>
      </w:r>
      <w:r w:rsidR="00DF1F3A" w:rsidRPr="00254BE7">
        <w:rPr>
          <w:rFonts w:cs="Arial"/>
          <w:sz w:val="22"/>
        </w:rPr>
        <w:t>false positive rate (</w:t>
      </w:r>
      <w:r w:rsidR="00EB6D49" w:rsidRPr="00254BE7">
        <w:rPr>
          <w:rFonts w:cs="Arial"/>
          <w:sz w:val="22"/>
        </w:rPr>
        <w:t>FPR</w:t>
      </w:r>
      <w:r w:rsidR="00DF1F3A" w:rsidRPr="00254BE7">
        <w:rPr>
          <w:rFonts w:cs="Arial"/>
          <w:sz w:val="22"/>
        </w:rPr>
        <w:t>)</w:t>
      </w:r>
      <w:r w:rsidR="00682ED7" w:rsidRPr="00254BE7">
        <w:rPr>
          <w:rFonts w:cs="Arial"/>
          <w:sz w:val="22"/>
        </w:rPr>
        <w:t xml:space="preserve">. The </w:t>
      </w:r>
      <w:r w:rsidR="00D95E03" w:rsidRPr="00254BE7">
        <w:rPr>
          <w:rFonts w:cs="Arial"/>
          <w:sz w:val="22"/>
        </w:rPr>
        <w:t>SROC</w:t>
      </w:r>
      <w:r w:rsidR="000D7271" w:rsidRPr="00254BE7">
        <w:rPr>
          <w:rFonts w:cs="Arial"/>
          <w:sz w:val="22"/>
        </w:rPr>
        <w:t xml:space="preserve"> </w:t>
      </w:r>
      <w:r w:rsidR="00682ED7" w:rsidRPr="00254BE7">
        <w:rPr>
          <w:rFonts w:cs="Arial"/>
          <w:sz w:val="22"/>
        </w:rPr>
        <w:t xml:space="preserve">curve is placed over the </w:t>
      </w:r>
      <w:r w:rsidR="00F54A18" w:rsidRPr="00254BE7">
        <w:rPr>
          <w:rFonts w:cs="Arial"/>
          <w:sz w:val="22"/>
        </w:rPr>
        <w:t>(TPR, FPR)</w:t>
      </w:r>
      <w:r w:rsidR="00E27246" w:rsidRPr="00254BE7">
        <w:rPr>
          <w:rFonts w:cs="Arial"/>
          <w:sz w:val="22"/>
        </w:rPr>
        <w:t xml:space="preserve"> </w:t>
      </w:r>
      <w:r w:rsidR="00682ED7" w:rsidRPr="00254BE7">
        <w:rPr>
          <w:rFonts w:cs="Arial"/>
          <w:sz w:val="22"/>
        </w:rPr>
        <w:t>points to form a smooth cu</w:t>
      </w:r>
      <w:r w:rsidR="00DE64BA" w:rsidRPr="00254BE7">
        <w:rPr>
          <w:rFonts w:cs="Arial"/>
          <w:sz w:val="22"/>
        </w:rPr>
        <w:t xml:space="preserve">rve. Linear regression model were selected to fit the </w:t>
      </w:r>
      <w:r w:rsidR="00D95E03" w:rsidRPr="00254BE7">
        <w:rPr>
          <w:rFonts w:cs="Arial"/>
          <w:sz w:val="22"/>
        </w:rPr>
        <w:t>SROC</w:t>
      </w:r>
      <w:r w:rsidR="00E37FE4">
        <w:rPr>
          <w:rFonts w:cs="Arial"/>
          <w:sz w:val="22"/>
        </w:rPr>
        <w:t xml:space="preserve"> </w:t>
      </w:r>
      <w:r w:rsidR="00DE64BA" w:rsidRPr="00254BE7">
        <w:rPr>
          <w:rFonts w:cs="Arial"/>
          <w:sz w:val="22"/>
        </w:rPr>
        <w:t xml:space="preserve">curve where sensitivity and (1-specificity) are transformed into complex logarithmic variables. The exact area under the curve (AUC) for the </w:t>
      </w:r>
      <w:r w:rsidR="00D95E03" w:rsidRPr="00254BE7">
        <w:rPr>
          <w:rFonts w:cs="Arial"/>
          <w:sz w:val="22"/>
        </w:rPr>
        <w:t>SROC</w:t>
      </w:r>
      <w:r w:rsidR="0023417C">
        <w:rPr>
          <w:rFonts w:cs="Arial"/>
          <w:sz w:val="22"/>
        </w:rPr>
        <w:t xml:space="preserve"> </w:t>
      </w:r>
      <w:r w:rsidR="00DE64BA" w:rsidRPr="00254BE7">
        <w:rPr>
          <w:rFonts w:cs="Arial"/>
          <w:sz w:val="22"/>
        </w:rPr>
        <w:t>function was used to assess the accuracy of the test</w:t>
      </w:r>
      <w:r w:rsidR="00B76860" w:rsidRPr="00254BE7">
        <w:rPr>
          <w:rFonts w:cs="Arial"/>
          <w:sz w:val="22"/>
        </w:rPr>
        <w:t xml:space="preserve"> </w:t>
      </w:r>
      <w:r w:rsidR="00EB6D49" w:rsidRPr="00254BE7">
        <w:rPr>
          <w:rFonts w:cs="Arial"/>
          <w:sz w:val="22"/>
        </w:rPr>
        <w:fldChar w:fldCharType="begin"/>
      </w:r>
      <w:r w:rsidR="004F00A9">
        <w:rPr>
          <w:rFonts w:cs="Arial"/>
          <w:sz w:val="22"/>
        </w:rPr>
        <w:instrText xml:space="preserve"> ADDIN EN.CITE &lt;EndNote&gt;&lt;Cite&gt;&lt;Author&gt;Midgette&lt;/Author&gt;&lt;Year&gt;1993&lt;/Year&gt;&lt;RecNum&gt;12&lt;/RecNum&gt;&lt;DisplayText&gt;[14]&lt;/DisplayText&gt;&lt;record&gt;&lt;rec-number&gt;12&lt;/rec-number&gt;&lt;foreign-keys&gt;&lt;key app="EN" db-id="2f0rpsavd2tztfe5svbvr0ek20t2zp0sz0dv"&gt;12&lt;/key&gt;&lt;/foreign-keys&gt;&lt;ref-type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00EB6D49" w:rsidRPr="00254BE7">
        <w:rPr>
          <w:rFonts w:cs="Arial"/>
          <w:sz w:val="22"/>
        </w:rPr>
        <w:fldChar w:fldCharType="separate"/>
      </w:r>
      <w:r w:rsidR="004F00A9">
        <w:rPr>
          <w:rFonts w:cs="Arial"/>
          <w:noProof/>
          <w:sz w:val="22"/>
        </w:rPr>
        <w:t>[</w:t>
      </w:r>
      <w:hyperlink w:anchor="_ENREF_14" w:tooltip="Midgette, 1993 #12" w:history="1">
        <w:r w:rsidR="00530090">
          <w:rPr>
            <w:rFonts w:cs="Arial"/>
            <w:noProof/>
            <w:sz w:val="22"/>
          </w:rPr>
          <w:t>14</w:t>
        </w:r>
      </w:hyperlink>
      <w:r w:rsidR="004F00A9">
        <w:rPr>
          <w:rFonts w:cs="Arial"/>
          <w:noProof/>
          <w:sz w:val="22"/>
        </w:rPr>
        <w:t>]</w:t>
      </w:r>
      <w:r w:rsidR="00EB6D49" w:rsidRPr="00254BE7">
        <w:rPr>
          <w:rFonts w:cs="Arial"/>
          <w:sz w:val="22"/>
        </w:rPr>
        <w:fldChar w:fldCharType="end"/>
      </w:r>
      <w:r w:rsidR="00DE64BA" w:rsidRPr="00254BE7">
        <w:rPr>
          <w:rFonts w:cs="Arial"/>
          <w:sz w:val="22"/>
        </w:rPr>
        <w:t>.</w:t>
      </w:r>
    </w:p>
    <w:p w:rsidR="00995E0B" w:rsidRPr="00254BE7" w:rsidRDefault="00995E0B" w:rsidP="009E58FC">
      <w:pPr>
        <w:ind w:firstLineChars="200" w:firstLine="440"/>
        <w:rPr>
          <w:rFonts w:cs="Arial"/>
          <w:sz w:val="22"/>
        </w:rPr>
      </w:pPr>
    </w:p>
    <w:p w:rsidR="00682ED7" w:rsidRPr="00254BE7" w:rsidRDefault="005D119E" w:rsidP="000043D5">
      <w:pPr>
        <w:rPr>
          <w:rFonts w:cs="Arial"/>
          <w:sz w:val="22"/>
        </w:rPr>
      </w:pPr>
      <w:r w:rsidRPr="00254BE7">
        <w:rPr>
          <w:rFonts w:eastAsia="华文楷体" w:cs="Arial"/>
          <w:b/>
          <w:sz w:val="22"/>
        </w:rPr>
        <w:t>TCGA data extraction and analysis</w:t>
      </w:r>
    </w:p>
    <w:p w:rsidR="00665C22" w:rsidDel="006E5350" w:rsidRDefault="00994ED2" w:rsidP="009A2F57">
      <w:pPr>
        <w:autoSpaceDE w:val="0"/>
        <w:autoSpaceDN w:val="0"/>
        <w:adjustRightInd w:val="0"/>
        <w:jc w:val="left"/>
        <w:rPr>
          <w:ins w:id="31" w:author="Gsc" w:date="2013-06-29T17:36:00Z"/>
          <w:del w:id="32" w:author="Gsc" w:date="2013-06-29T18:12:00Z"/>
          <w:sz w:val="22"/>
        </w:rPr>
      </w:pPr>
      <w:r w:rsidRPr="00994ED2">
        <w:rPr>
          <w:sz w:val="22"/>
        </w:rPr>
        <w:t xml:space="preserve">DNA methylation information for NSCLC which included two sets of samples (535 Ad and 50 Control, and 385 Sc and 67 control) </w:t>
      </w:r>
      <w:r w:rsidRPr="003D4946">
        <w:rPr>
          <w:sz w:val="22"/>
        </w:rPr>
        <w:t>were collected</w:t>
      </w:r>
      <w:r w:rsidRPr="003D4946">
        <w:rPr>
          <w:rFonts w:hint="eastAsia"/>
          <w:sz w:val="22"/>
        </w:rPr>
        <w:t xml:space="preserve"> </w:t>
      </w:r>
      <w:r w:rsidRPr="005E549B">
        <w:rPr>
          <w:sz w:val="22"/>
        </w:rPr>
        <w:t xml:space="preserve">from </w:t>
      </w:r>
      <w:r w:rsidR="0068319F" w:rsidRPr="00994ED2">
        <w:rPr>
          <w:sz w:val="22"/>
        </w:rPr>
        <w:t>TCGA</w:t>
      </w:r>
      <w:r w:rsidR="008B29BC" w:rsidRPr="00994ED2">
        <w:rPr>
          <w:sz w:val="22"/>
        </w:rPr>
        <w:t xml:space="preserve"> </w:t>
      </w:r>
      <w:r w:rsidR="00300B4E" w:rsidRPr="00994ED2">
        <w:rPr>
          <w:sz w:val="22"/>
        </w:rPr>
        <w:t>Project</w:t>
      </w:r>
      <w:r w:rsidR="003E2B54" w:rsidRPr="00994ED2">
        <w:rPr>
          <w:sz w:val="22"/>
        </w:rPr>
        <w:t xml:space="preserve"> including methylation 27K and 450K dataset</w:t>
      </w:r>
      <w:r w:rsidR="00245FA6" w:rsidRPr="00994ED2">
        <w:rPr>
          <w:sz w:val="22"/>
        </w:rPr>
        <w:t xml:space="preserve"> </w:t>
      </w:r>
      <w:r w:rsidR="003E2B54" w:rsidRPr="00994ED2">
        <w:rPr>
          <w:sz w:val="22"/>
        </w:rPr>
        <w:lastRenderedPageBreak/>
        <w:t>(</w:t>
      </w:r>
      <w:hyperlink r:id="rId8" w:history="1">
        <w:r w:rsidR="00300B4E" w:rsidRPr="00994ED2">
          <w:t>http://cancergenome.nih.gov/). The</w:t>
        </w:r>
      </w:hyperlink>
      <w:r w:rsidR="00300B4E" w:rsidRPr="00254BE7">
        <w:rPr>
          <w:rFonts w:cs="Arial"/>
          <w:kern w:val="0"/>
          <w:sz w:val="22"/>
        </w:rPr>
        <w:t xml:space="preserve"> </w:t>
      </w:r>
      <w:r w:rsidR="001B31B7" w:rsidRPr="00254BE7">
        <w:rPr>
          <w:sz w:val="22"/>
        </w:rPr>
        <w:t>e</w:t>
      </w:r>
      <w:r w:rsidR="00CF2AEB" w:rsidRPr="00254BE7">
        <w:rPr>
          <w:sz w:val="22"/>
        </w:rPr>
        <w:t xml:space="preserve">stimate of methylation </w:t>
      </w:r>
      <w:r w:rsidR="008A5AE0" w:rsidRPr="00254BE7">
        <w:rPr>
          <w:sz w:val="22"/>
        </w:rPr>
        <w:t>for each CG</w:t>
      </w:r>
      <w:r w:rsidR="00AB37F1" w:rsidRPr="00254BE7">
        <w:rPr>
          <w:sz w:val="22"/>
        </w:rPr>
        <w:t xml:space="preserve"> probe </w:t>
      </w:r>
      <w:r w:rsidR="008A5AE0" w:rsidRPr="00254BE7">
        <w:rPr>
          <w:sz w:val="22"/>
        </w:rPr>
        <w:t xml:space="preserve">was </w:t>
      </w:r>
      <w:r w:rsidR="00CF2AEB" w:rsidRPr="00254BE7">
        <w:rPr>
          <w:sz w:val="22"/>
        </w:rPr>
        <w:t>calculated</w:t>
      </w:r>
      <w:del w:id="33" w:author="Gsc" w:date="2013-06-30T08:09:00Z">
        <w:r w:rsidR="00CF2AEB" w:rsidRPr="00254BE7" w:rsidDel="00EC3799">
          <w:rPr>
            <w:sz w:val="22"/>
          </w:rPr>
          <w:delText xml:space="preserve"> from </w:delText>
        </w:r>
      </w:del>
      <w:del w:id="34" w:author="Gsc" w:date="2013-06-29T20:04:00Z">
        <w:r w:rsidR="00CF2AEB" w:rsidRPr="00254BE7" w:rsidDel="00AF0A26">
          <w:rPr>
            <w:rFonts w:hint="eastAsia"/>
            <w:sz w:val="22"/>
          </w:rPr>
          <w:delText>M</w:delText>
        </w:r>
      </w:del>
      <w:del w:id="35" w:author="Gsc" w:date="2013-06-30T08:09:00Z">
        <w:r w:rsidR="00CF2AEB" w:rsidRPr="00254BE7" w:rsidDel="00EC3799">
          <w:rPr>
            <w:sz w:val="22"/>
          </w:rPr>
          <w:delText>ethylated</w:delText>
        </w:r>
        <w:r w:rsidR="00AB37F1" w:rsidRPr="00254BE7" w:rsidDel="00EC3799">
          <w:rPr>
            <w:sz w:val="22"/>
          </w:rPr>
          <w:delText xml:space="preserve"> </w:delText>
        </w:r>
        <w:r w:rsidR="00CF2AEB" w:rsidRPr="00254BE7" w:rsidDel="00EC3799">
          <w:rPr>
            <w:sz w:val="22"/>
          </w:rPr>
          <w:delText xml:space="preserve">(M) and </w:delText>
        </w:r>
      </w:del>
      <w:del w:id="36" w:author="Gsc" w:date="2013-06-29T20:04:00Z">
        <w:r w:rsidR="00CF2AEB" w:rsidRPr="00254BE7" w:rsidDel="00AF0A26">
          <w:rPr>
            <w:sz w:val="22"/>
          </w:rPr>
          <w:delText>U</w:delText>
        </w:r>
      </w:del>
      <w:del w:id="37" w:author="Gsc" w:date="2013-06-30T08:09:00Z">
        <w:r w:rsidR="00CF2AEB" w:rsidRPr="00254BE7" w:rsidDel="00EC3799">
          <w:rPr>
            <w:sz w:val="22"/>
          </w:rPr>
          <w:delText>n</w:delText>
        </w:r>
      </w:del>
      <w:del w:id="38" w:author="Gsc" w:date="2013-06-29T20:04:00Z">
        <w:r w:rsidR="00B80AD5" w:rsidRPr="00254BE7" w:rsidDel="00BD2013">
          <w:rPr>
            <w:sz w:val="22"/>
          </w:rPr>
          <w:delText>-</w:delText>
        </w:r>
      </w:del>
      <w:del w:id="39" w:author="Gsc" w:date="2013-06-30T08:09:00Z">
        <w:r w:rsidR="00CF2AEB" w:rsidRPr="00254BE7" w:rsidDel="00EC3799">
          <w:rPr>
            <w:sz w:val="22"/>
          </w:rPr>
          <w:delText>methylated</w:delText>
        </w:r>
        <w:r w:rsidR="00AB37F1" w:rsidRPr="00254BE7" w:rsidDel="00EC3799">
          <w:rPr>
            <w:sz w:val="22"/>
          </w:rPr>
          <w:delText xml:space="preserve"> </w:delText>
        </w:r>
        <w:r w:rsidR="00CF2AEB" w:rsidRPr="00254BE7" w:rsidDel="00EC3799">
          <w:rPr>
            <w:sz w:val="22"/>
          </w:rPr>
          <w:delText>(U) intensities</w:delText>
        </w:r>
      </w:del>
      <w:r w:rsidR="009832CC" w:rsidRPr="00254BE7">
        <w:rPr>
          <w:sz w:val="22"/>
        </w:rPr>
        <w:t xml:space="preserve"> with the traditional function: </w:t>
      </w:r>
      <w:ins w:id="40" w:author="Gsc" w:date="2013-06-29T18:13:00Z">
        <w:r w:rsidR="006E5350">
          <w:rPr>
            <w:sz w:val="22"/>
          </w:rPr>
          <w:t>beta</w:t>
        </w:r>
      </w:ins>
      <m:oMath>
        <m:sSub>
          <m:sSubPr>
            <m:ctrlPr>
              <w:ins w:id="41" w:author="Gsc" w:date="2013-06-29T18:09:00Z">
                <w:del w:id="42" w:author="Gsc" w:date="2013-06-29T18:12:00Z">
                  <w:rPr>
                    <w:rFonts w:ascii="Cambria Math" w:eastAsia="Cambria Math" w:hAnsi="Cambria Math" w:cs="Cambria Math"/>
                    <w:i/>
                  </w:rPr>
                </w:del>
              </w:ins>
            </m:ctrlPr>
          </m:sSubPr>
          <m:e>
            <w:ins w:id="43" w:author="Gsc" w:date="2013-06-29T18:09:00Z">
              <w:del w:id="44" w:author="Gsc" w:date="2013-06-29T18:12:00Z">
                <m:r>
                  <w:rPr>
                    <w:rFonts w:ascii="Cambria Math" w:eastAsia="Cambria Math" w:hAnsi="Cambria Math" w:cs="Cambria Math"/>
                  </w:rPr>
                  <m:t>F</m:t>
                </m:r>
              </w:del>
            </w:ins>
          </m:e>
          <m:sub>
            <w:ins w:id="45" w:author="Gsc" w:date="2013-06-29T18:09:00Z">
              <w:del w:id="46" w:author="Gsc" w:date="2013-06-29T18:12:00Z">
                <m:r>
                  <w:rPr>
                    <w:rFonts w:ascii="Cambria Math" w:eastAsia="Cambria Math" w:hAnsi="Cambria Math" w:cs="Cambria Math"/>
                  </w:rPr>
                  <m:t>1</m:t>
                </m:r>
              </w:del>
            </w:ins>
          </m:sub>
        </m:sSub>
        <w:ins w:id="47" w:author="Gsc" w:date="2013-06-29T18:09:00Z">
          <m:r>
            <m:rPr>
              <m:sty m:val="p"/>
            </m:rPr>
            <w:rPr>
              <w:rFonts w:ascii="Cambria Math" w:eastAsia="Cambria Math" w:hAnsi="Cambria Math" w:cs="Cambria Math"/>
            </w:rPr>
            <m:t>=</m:t>
          </m:r>
        </w:ins>
        <m:f>
          <m:fPr>
            <m:ctrlPr>
              <w:ins w:id="48" w:author="Gsc" w:date="2013-06-29T18:09:00Z">
                <w:rPr>
                  <w:rFonts w:ascii="Cambria Math" w:eastAsia="Cambria Math" w:hAnsi="Cambria Math"/>
                </w:rPr>
              </w:ins>
            </m:ctrlPr>
          </m:fPr>
          <m:num>
            <m:r>
              <m:rPr>
                <m:sty m:val="p"/>
              </m:rPr>
              <w:rPr>
                <w:rFonts w:ascii="Cambria Math" w:eastAsia="Cambria Math" w:hAnsi="Cambria Math" w:cs="Cambria Math"/>
              </w:rPr>
              <m:t>max⁡</m:t>
            </m:r>
            <w:ins w:id="49" w:author="Gsc" w:date="2013-06-29T18:13:00Z">
              <m:r>
                <m:rPr>
                  <m:sty m:val="p"/>
                </m:rPr>
                <w:rPr>
                  <w:rFonts w:ascii="Cambria Math" w:eastAsia="Cambria Math" w:hAnsi="Cambria Math" w:cs="Cambria Math"/>
                </w:rPr>
                <m:t>(M,0)</m:t>
              </m:r>
            </w:ins>
            <w:ins w:id="50" w:author="Gsc" w:date="2013-06-29T18:09:00Z">
              <w:del w:id="51" w:author="Gsc" w:date="2013-06-29T18:13:00Z">
                <m:r>
                  <m:rPr>
                    <m:sty m:val="p"/>
                  </m:rPr>
                  <w:rPr>
                    <w:rFonts w:ascii="Cambria Math" w:eastAsia="Cambria Math" w:hAnsi="Cambria Math" w:cs="Cambria Math"/>
                  </w:rPr>
                  <m:t>2×Sen×Spe</m:t>
                </m:r>
              </w:del>
            </w:ins>
          </m:num>
          <m:den>
            <m:func>
              <m:funcPr>
                <m:ctrlPr>
                  <w:rPr>
                    <w:rFonts w:ascii="Cambria Math" w:eastAsia="Cambria Math" w:hAnsi="Cambria Math" w:cs="Cambria Math"/>
                  </w:rPr>
                </m:ctrlPr>
              </m:funcPr>
              <m:fName>
                <m:r>
                  <m:rPr>
                    <m:sty m:val="p"/>
                  </m:rPr>
                  <w:rPr>
                    <w:rFonts w:ascii="Cambria Math" w:eastAsia="Cambria Math" w:hAnsi="Cambria Math" w:cs="Cambria Math"/>
                  </w:rPr>
                  <m:t>max</m:t>
                </m:r>
              </m:fName>
              <m:e>
                <m:d>
                  <m:dPr>
                    <m:ctrlPr>
                      <w:ins w:id="52" w:author="Gsc" w:date="2013-06-29T18:13:00Z">
                        <w:rPr>
                          <w:rFonts w:ascii="Cambria Math" w:eastAsia="Cambria Math" w:hAnsi="Cambria Math" w:cs="Cambria Math"/>
                        </w:rPr>
                      </w:ins>
                    </m:ctrlPr>
                  </m:dPr>
                  <m:e>
                    <w:ins w:id="53" w:author="Gsc" w:date="2013-06-29T18:13:00Z">
                      <m:r>
                        <m:rPr>
                          <m:sty m:val="p"/>
                        </m:rPr>
                        <w:rPr>
                          <w:rFonts w:ascii="Cambria Math" w:eastAsia="Cambria Math" w:hAnsi="Cambria Math" w:cs="Cambria Math"/>
                        </w:rPr>
                        <m:t>M,0</m:t>
                      </m:r>
                    </w:ins>
                  </m:e>
                </m:d>
              </m:e>
            </m:func>
            <w:ins w:id="54" w:author="Gsc" w:date="2013-06-29T18:13:00Z">
              <m:r>
                <m:rPr>
                  <m:sty m:val="p"/>
                </m:rPr>
                <w:rPr>
                  <w:rFonts w:ascii="Cambria Math" w:eastAsia="Cambria Math" w:hAnsi="Cambria Math" w:cs="Cambria Math"/>
                </w:rPr>
                <m:t>+</m:t>
              </m:r>
            </w:ins>
            <m:func>
              <m:funcPr>
                <m:ctrlPr>
                  <w:rPr>
                    <w:rFonts w:ascii="Cambria Math" w:eastAsia="Cambria Math" w:hAnsi="Cambria Math" w:cs="Cambria Math"/>
                  </w:rPr>
                </m:ctrlPr>
              </m:funcPr>
              <m:fName>
                <m:r>
                  <m:rPr>
                    <m:sty m:val="p"/>
                  </m:rPr>
                  <w:rPr>
                    <w:rFonts w:ascii="Cambria Math" w:eastAsia="Cambria Math" w:hAnsi="Cambria Math" w:cs="Cambria Math"/>
                  </w:rPr>
                  <m:t>max</m:t>
                </m:r>
              </m:fName>
              <m:e>
                <m:d>
                  <m:dPr>
                    <m:ctrlPr>
                      <w:ins w:id="55" w:author="Gsc" w:date="2013-06-29T18:13:00Z">
                        <w:rPr>
                          <w:rFonts w:ascii="Cambria Math" w:eastAsia="Cambria Math" w:hAnsi="Cambria Math" w:cs="Cambria Math"/>
                        </w:rPr>
                      </w:ins>
                    </m:ctrlPr>
                  </m:dPr>
                  <m:e>
                    <w:ins w:id="56" w:author="Gsc" w:date="2013-06-29T18:13:00Z">
                      <m:r>
                        <m:rPr>
                          <m:sty m:val="p"/>
                        </m:rPr>
                        <w:rPr>
                          <w:rFonts w:ascii="Cambria Math" w:eastAsia="Cambria Math" w:hAnsi="Cambria Math" w:cs="Cambria Math"/>
                        </w:rPr>
                        <m:t>U,0</m:t>
                      </m:r>
                    </w:ins>
                  </m:e>
                </m:d>
              </m:e>
            </m:func>
            <w:ins w:id="57" w:author="Gsc" w:date="2013-06-29T18:09:00Z">
              <w:del w:id="58" w:author="Gsc" w:date="2013-06-29T18:13:00Z">
                <m:r>
                  <m:rPr>
                    <m:sty m:val="p"/>
                  </m:rPr>
                  <w:rPr>
                    <w:rFonts w:ascii="Cambria Math" w:eastAsia="Cambria Math" w:hAnsi="Cambria Math" w:cs="Cambria Math"/>
                  </w:rPr>
                  <m:t>Sen+Spe</m:t>
                </m:r>
              </w:del>
            </w:ins>
          </m:den>
        </m:f>
        <w:ins w:id="59" w:author="Gsc" w:date="2013-06-30T08:10:00Z">
          <m:r>
            <w:rPr>
              <w:rFonts w:ascii="Cambria Math" w:eastAsia="Cambria Math" w:hAnsi="Cambria Math"/>
            </w:rPr>
            <m:t xml:space="preserve"> </m:t>
          </m:r>
        </w:ins>
        <m:sSub>
          <m:sSubPr>
            <m:ctrlPr>
              <w:ins w:id="60" w:author="Gsc" w:date="2013-06-29T18:09:00Z">
                <w:del w:id="61" w:author="Gsc" w:date="2013-06-29T18:12:00Z">
                  <w:rPr>
                    <w:rFonts w:ascii="Cambria Math" w:eastAsia="Cambria Math" w:hAnsi="Cambria Math" w:cs="Cambria Math"/>
                    <w:i/>
                  </w:rPr>
                </w:del>
              </w:ins>
            </m:ctrlPr>
          </m:sSubPr>
          <m:e>
            <w:ins w:id="62" w:author="Gsc" w:date="2013-06-29T18:09:00Z">
              <w:del w:id="63" w:author="Gsc" w:date="2013-06-29T18:12:00Z">
                <m:r>
                  <w:rPr>
                    <w:rFonts w:ascii="Cambria Math" w:eastAsia="Cambria Math" w:hAnsi="Cambria Math" w:cs="Cambria Math"/>
                  </w:rPr>
                  <m:t>F</m:t>
                </m:r>
              </w:del>
            </w:ins>
          </m:e>
          <m:sub>
            <w:ins w:id="64" w:author="Gsc" w:date="2013-06-29T18:09:00Z">
              <w:del w:id="65" w:author="Gsc" w:date="2013-06-29T18:12:00Z">
                <m:r>
                  <w:rPr>
                    <w:rFonts w:ascii="Cambria Math" w:eastAsia="Cambria Math" w:hAnsi="Cambria Math" w:cs="Cambria Math"/>
                  </w:rPr>
                  <m:t>1</m:t>
                </m:r>
              </w:del>
            </w:ins>
          </m:sub>
        </m:sSub>
        <w:ins w:id="66" w:author="Gsc" w:date="2013-06-29T18:09:00Z">
          <w:del w:id="67" w:author="Gsc" w:date="2013-06-29T18:12:00Z">
            <m:r>
              <m:rPr>
                <m:sty m:val="p"/>
              </m:rPr>
              <w:rPr>
                <w:rFonts w:ascii="Cambria Math" w:eastAsia="Cambria Math" w:hAnsi="Cambria Math" w:cs="Cambria Math"/>
              </w:rPr>
              <m:t>=</m:t>
            </m:r>
          </w:del>
        </w:ins>
        <m:f>
          <m:fPr>
            <m:ctrlPr>
              <w:ins w:id="68" w:author="Gsc" w:date="2013-06-29T18:09:00Z">
                <w:del w:id="69" w:author="Gsc" w:date="2013-06-29T18:12:00Z">
                  <w:rPr>
                    <w:rFonts w:ascii="Cambria Math" w:eastAsia="Cambria Math" w:hAnsi="Cambria Math"/>
                  </w:rPr>
                </w:del>
              </w:ins>
            </m:ctrlPr>
          </m:fPr>
          <m:num>
            <w:ins w:id="70" w:author="Gsc" w:date="2013-06-29T18:09:00Z">
              <w:del w:id="71" w:author="Gsc" w:date="2013-06-29T18:12:00Z">
                <m:r>
                  <m:rPr>
                    <m:sty m:val="p"/>
                  </m:rPr>
                  <w:rPr>
                    <w:rFonts w:ascii="Cambria Math" w:eastAsia="Cambria Math" w:hAnsi="Cambria Math" w:cs="Cambria Math"/>
                  </w:rPr>
                  <m:t>2×Sen×Spe</m:t>
                </m:r>
              </w:del>
            </w:ins>
          </m:num>
          <m:den>
            <w:ins w:id="72" w:author="Gsc" w:date="2013-06-29T18:09:00Z">
              <w:del w:id="73" w:author="Gsc" w:date="2013-06-29T18:12:00Z">
                <m:r>
                  <m:rPr>
                    <m:sty m:val="p"/>
                  </m:rPr>
                  <w:rPr>
                    <w:rFonts w:ascii="Cambria Math" w:eastAsia="Cambria Math" w:hAnsi="Cambria Math" w:cs="Cambria Math"/>
                  </w:rPr>
                  <m:t>Sen+Spe</m:t>
                </m:r>
              </w:del>
            </w:ins>
          </m:den>
        </m:f>
      </m:oMath>
    </w:p>
    <w:p w:rsidR="009A2F57" w:rsidRPr="00254BE7" w:rsidRDefault="00A37374" w:rsidP="0093359A">
      <w:pPr>
        <w:autoSpaceDE w:val="0"/>
        <w:autoSpaceDN w:val="0"/>
        <w:adjustRightInd w:val="0"/>
        <w:jc w:val="left"/>
        <w:rPr>
          <w:sz w:val="22"/>
        </w:rPr>
        <w:pPrChange w:id="74" w:author="Gsc" w:date="2013-06-30T08:10:00Z">
          <w:pPr>
            <w:autoSpaceDE w:val="0"/>
            <w:autoSpaceDN w:val="0"/>
            <w:adjustRightInd w:val="0"/>
            <w:jc w:val="left"/>
          </w:pPr>
        </w:pPrChange>
      </w:pPr>
      <w:ins w:id="75" w:author="Gsc" w:date="2013-06-29T17:36:00Z">
        <w:del w:id="76" w:author="Gsc" w:date="2013-06-29T18:12:00Z">
          <w:r w:rsidDel="006E5350">
            <w:rPr>
              <w:sz w:val="22"/>
            </w:rPr>
            <w:delText>m</w:delText>
          </w:r>
        </w:del>
        <w:del w:id="77" w:author="Gsc" w:date="2013-06-29T18:13:00Z">
          <w:r w:rsidDel="00B61A4E">
            <w:rPr>
              <w:sz w:val="22"/>
            </w:rPr>
            <w:delText>ax(</w:delText>
          </w:r>
        </w:del>
      </w:ins>
      <w:del w:id="78" w:author="Gsc" w:date="2013-06-29T18:13:00Z">
        <w:r w:rsidR="00CF2AEB" w:rsidRPr="00254BE7" w:rsidDel="00B61A4E">
          <w:rPr>
            <w:sz w:val="22"/>
          </w:rPr>
          <w:delText>M</w:delText>
        </w:r>
      </w:del>
      <w:ins w:id="79" w:author="Gsc" w:date="2013-06-29T17:36:00Z">
        <w:del w:id="80" w:author="Gsc" w:date="2013-06-29T18:13:00Z">
          <w:r w:rsidDel="00B61A4E">
            <w:rPr>
              <w:sz w:val="22"/>
            </w:rPr>
            <w:delText>,0)</w:delText>
          </w:r>
        </w:del>
      </w:ins>
      <w:del w:id="81" w:author="Gsc" w:date="2013-06-29T18:13:00Z">
        <w:r w:rsidR="00CF2AEB" w:rsidRPr="00254BE7" w:rsidDel="00B61A4E">
          <w:rPr>
            <w:sz w:val="22"/>
          </w:rPr>
          <w:delText>/(</w:delText>
        </w:r>
      </w:del>
      <w:ins w:id="82" w:author="Gsc" w:date="2013-06-29T17:36:00Z">
        <w:del w:id="83" w:author="Gsc" w:date="2013-06-29T18:13:00Z">
          <w:r w:rsidDel="00B61A4E">
            <w:rPr>
              <w:sz w:val="22"/>
            </w:rPr>
            <w:delText>max(</w:delText>
          </w:r>
        </w:del>
      </w:ins>
      <w:del w:id="84" w:author="Gsc" w:date="2013-06-29T18:13:00Z">
        <w:r w:rsidR="00CF2AEB" w:rsidRPr="00254BE7" w:rsidDel="00B61A4E">
          <w:rPr>
            <w:sz w:val="22"/>
          </w:rPr>
          <w:delText>M</w:delText>
        </w:r>
      </w:del>
      <w:ins w:id="85" w:author="Gsc" w:date="2013-06-29T17:36:00Z">
        <w:del w:id="86" w:author="Gsc" w:date="2013-06-29T18:13:00Z">
          <w:r w:rsidDel="00B61A4E">
            <w:rPr>
              <w:sz w:val="22"/>
            </w:rPr>
            <w:delText>,0)</w:delText>
          </w:r>
        </w:del>
      </w:ins>
      <w:del w:id="87" w:author="Gsc" w:date="2013-06-29T18:13:00Z">
        <w:r w:rsidR="00CF2AEB" w:rsidRPr="00254BE7" w:rsidDel="00B61A4E">
          <w:rPr>
            <w:sz w:val="22"/>
          </w:rPr>
          <w:delText>+</w:delText>
        </w:r>
      </w:del>
      <w:ins w:id="88" w:author="Gsc" w:date="2013-06-29T17:36:00Z">
        <w:del w:id="89" w:author="Gsc" w:date="2013-06-29T18:13:00Z">
          <w:r w:rsidDel="00B61A4E">
            <w:rPr>
              <w:sz w:val="22"/>
            </w:rPr>
            <w:delText>max(</w:delText>
          </w:r>
        </w:del>
      </w:ins>
      <w:del w:id="90" w:author="Gsc" w:date="2013-06-29T18:13:00Z">
        <w:r w:rsidR="00CF2AEB" w:rsidRPr="00254BE7" w:rsidDel="00B61A4E">
          <w:rPr>
            <w:sz w:val="22"/>
          </w:rPr>
          <w:delText>U</w:delText>
        </w:r>
      </w:del>
      <w:ins w:id="91" w:author="Gsc" w:date="2013-06-29T17:36:00Z">
        <w:del w:id="92" w:author="Gsc" w:date="2013-06-29T18:13:00Z">
          <w:r w:rsidDel="00B61A4E">
            <w:rPr>
              <w:sz w:val="22"/>
            </w:rPr>
            <w:delText>,0)</w:delText>
          </w:r>
        </w:del>
      </w:ins>
      <w:del w:id="93" w:author="Gsc" w:date="2013-06-29T18:13:00Z">
        <w:r w:rsidR="00CF2AEB" w:rsidRPr="00254BE7" w:rsidDel="00B61A4E">
          <w:rPr>
            <w:sz w:val="22"/>
          </w:rPr>
          <w:delText>+100)</w:delText>
        </w:r>
        <w:r w:rsidR="00725ACA" w:rsidRPr="00254BE7" w:rsidDel="00B61A4E">
          <w:rPr>
            <w:rFonts w:cs="Arial"/>
            <w:sz w:val="22"/>
          </w:rPr>
          <w:delText xml:space="preserve"> </w:delText>
        </w:r>
      </w:del>
      <w:del w:id="94" w:author="Gsc" w:date="2013-06-30T08:10:00Z">
        <w:r w:rsidR="00725ACA" w:rsidRPr="00254BE7" w:rsidDel="0093359A">
          <w:rPr>
            <w:rFonts w:cs="Arial"/>
            <w:sz w:val="22"/>
          </w:rPr>
          <w:delText>with about 30 replicate bead measurements per loc</w:delText>
        </w:r>
        <w:r w:rsidR="00725ACA" w:rsidRPr="00FC516C" w:rsidDel="0093359A">
          <w:rPr>
            <w:sz w:val="22"/>
            <w:rPrChange w:id="95" w:author="Gsc" w:date="2013-06-30T08:09:00Z">
              <w:rPr>
                <w:rFonts w:cs="Arial"/>
                <w:sz w:val="22"/>
              </w:rPr>
            </w:rPrChange>
          </w:rPr>
          <w:delText>us</w:delText>
        </w:r>
      </w:del>
      <w:r w:rsidR="00CF2AEB" w:rsidRPr="00254BE7">
        <w:rPr>
          <w:sz w:val="22"/>
        </w:rPr>
        <w:t>.</w:t>
      </w:r>
      <w:r w:rsidR="004C0FE6" w:rsidRPr="00254BE7">
        <w:rPr>
          <w:sz w:val="22"/>
        </w:rPr>
        <w:t xml:space="preserve"> </w:t>
      </w:r>
      <w:ins w:id="96" w:author="Gsc" w:date="2013-06-30T08:09:00Z">
        <w:r w:rsidR="00FC516C" w:rsidRPr="00FC516C">
          <w:rPr>
            <w:sz w:val="22"/>
            <w:rPrChange w:id="97" w:author="Gsc" w:date="2013-06-30T08:09:00Z">
              <w:rPr>
                <w:rFonts w:ascii="Times New Roman" w:hAnsi="Times New Roman"/>
                <w:sz w:val="24"/>
                <w:szCs w:val="24"/>
              </w:rPr>
            </w:rPrChange>
          </w:rPr>
          <w:t>M and U represent the mean signal intensities for</w:t>
        </w:r>
      </w:ins>
      <w:ins w:id="98" w:author="Gsc" w:date="2013-06-30T08:10:00Z">
        <w:r w:rsidR="0093359A">
          <w:rPr>
            <w:sz w:val="22"/>
          </w:rPr>
          <w:t xml:space="preserve"> </w:t>
        </w:r>
      </w:ins>
      <w:ins w:id="99" w:author="Gsc" w:date="2013-06-30T08:11:00Z">
        <w:r w:rsidR="0093359A">
          <w:rPr>
            <w:sz w:val="22"/>
          </w:rPr>
          <w:t xml:space="preserve">about 30 </w:t>
        </w:r>
      </w:ins>
      <w:ins w:id="100" w:author="Gsc" w:date="2013-06-30T08:09:00Z">
        <w:r w:rsidR="00FC516C" w:rsidRPr="00FC516C">
          <w:rPr>
            <w:sz w:val="22"/>
            <w:rPrChange w:id="101" w:author="Gsc" w:date="2013-06-30T08:09:00Z">
              <w:rPr>
                <w:rFonts w:ascii="Times New Roman" w:hAnsi="Times New Roman"/>
                <w:sz w:val="24"/>
                <w:szCs w:val="24"/>
              </w:rPr>
            </w:rPrChange>
          </w:rPr>
          <w:t>replicate methylated (M) and unmethylated (U) probes on the array</w:t>
        </w:r>
        <w:r w:rsidR="00FC516C">
          <w:rPr>
            <w:sz w:val="22"/>
          </w:rPr>
          <w:t>.</w:t>
        </w:r>
      </w:ins>
      <w:ins w:id="102" w:author="Gsc" w:date="2013-06-30T08:10:00Z">
        <w:r w:rsidR="0093359A">
          <w:rPr>
            <w:sz w:val="22"/>
          </w:rPr>
          <w:t xml:space="preserve"> </w:t>
        </w:r>
      </w:ins>
      <w:r w:rsidR="001B31B7" w:rsidRPr="00254BE7">
        <w:rPr>
          <w:sz w:val="22"/>
        </w:rPr>
        <w:t>The m</w:t>
      </w:r>
      <w:r w:rsidR="00DB693F" w:rsidRPr="00254BE7">
        <w:rPr>
          <w:sz w:val="22"/>
        </w:rPr>
        <w:t xml:space="preserve">ethylation </w:t>
      </w:r>
      <w:r w:rsidR="001B31B7" w:rsidRPr="00254BE7">
        <w:rPr>
          <w:sz w:val="22"/>
        </w:rPr>
        <w:t>signals</w:t>
      </w:r>
      <w:r w:rsidR="00DB693F" w:rsidRPr="00254BE7">
        <w:rPr>
          <w:sz w:val="22"/>
        </w:rPr>
        <w:t xml:space="preserve">of </w:t>
      </w:r>
      <w:r w:rsidR="001B31B7" w:rsidRPr="00254BE7">
        <w:rPr>
          <w:sz w:val="22"/>
        </w:rPr>
        <w:t xml:space="preserve">the </w:t>
      </w:r>
      <w:r w:rsidR="00DB693F" w:rsidRPr="00254BE7">
        <w:rPr>
          <w:sz w:val="22"/>
        </w:rPr>
        <w:t>25978 shared CpG site</w:t>
      </w:r>
      <w:r w:rsidR="001D483D" w:rsidRPr="00254BE7">
        <w:rPr>
          <w:sz w:val="22"/>
        </w:rPr>
        <w:t>s</w:t>
      </w:r>
      <w:r w:rsidR="00DB693F" w:rsidRPr="00254BE7">
        <w:rPr>
          <w:sz w:val="22"/>
        </w:rPr>
        <w:t xml:space="preserve"> by 27K and 450K </w:t>
      </w:r>
      <w:r w:rsidR="00446179" w:rsidRPr="00254BE7">
        <w:rPr>
          <w:rFonts w:cs="Arial"/>
          <w:kern w:val="0"/>
          <w:sz w:val="22"/>
        </w:rPr>
        <w:t>datasets</w:t>
      </w:r>
      <w:r w:rsidR="00454945" w:rsidRPr="00254BE7">
        <w:rPr>
          <w:rFonts w:cs="Arial"/>
          <w:kern w:val="0"/>
          <w:sz w:val="22"/>
        </w:rPr>
        <w:t xml:space="preserve"> </w:t>
      </w:r>
      <w:r w:rsidR="00DB693F" w:rsidRPr="00254BE7">
        <w:rPr>
          <w:sz w:val="22"/>
        </w:rPr>
        <w:t>were extracted</w:t>
      </w:r>
      <w:r w:rsidR="00537DD7" w:rsidRPr="00254BE7">
        <w:rPr>
          <w:sz w:val="22"/>
        </w:rPr>
        <w:t xml:space="preserve">and the methylation status of each probe </w:t>
      </w:r>
      <w:r w:rsidR="009575CD" w:rsidRPr="00254BE7">
        <w:rPr>
          <w:sz w:val="22"/>
        </w:rPr>
        <w:t xml:space="preserve">was defined </w:t>
      </w:r>
      <w:r w:rsidR="00537DD7" w:rsidRPr="00254BE7">
        <w:rPr>
          <w:sz w:val="22"/>
        </w:rPr>
        <w:t>according to the</w:t>
      </w:r>
      <w:r w:rsidR="000D2487">
        <w:rPr>
          <w:sz w:val="22"/>
        </w:rPr>
        <w:t xml:space="preserve"> </w:t>
      </w:r>
      <w:r w:rsidR="00F967C3" w:rsidRPr="00254BE7">
        <w:rPr>
          <w:sz w:val="22"/>
        </w:rPr>
        <w:t xml:space="preserve">beta </w:t>
      </w:r>
      <w:r w:rsidR="00537DD7" w:rsidRPr="00254BE7">
        <w:rPr>
          <w:sz w:val="22"/>
        </w:rPr>
        <w:t>value</w:t>
      </w:r>
      <w:r w:rsidR="00F10DEE" w:rsidRPr="00254BE7">
        <w:rPr>
          <w:sz w:val="22"/>
        </w:rPr>
        <w:t>. The</w:t>
      </w:r>
      <w:r w:rsidR="000D2487">
        <w:rPr>
          <w:sz w:val="22"/>
        </w:rPr>
        <w:t xml:space="preserve"> </w:t>
      </w:r>
      <w:r w:rsidR="00F10DEE" w:rsidRPr="00254BE7">
        <w:rPr>
          <w:sz w:val="22"/>
        </w:rPr>
        <w:t>CpG site will be considered methylated when the</w:t>
      </w:r>
      <w:r w:rsidR="00400ABB">
        <w:rPr>
          <w:sz w:val="22"/>
        </w:rPr>
        <w:t xml:space="preserve"> </w:t>
      </w:r>
      <w:r w:rsidR="00F10DEE" w:rsidRPr="00254BE7">
        <w:rPr>
          <w:sz w:val="22"/>
        </w:rPr>
        <w:t>beta value is</w:t>
      </w:r>
      <w:r w:rsidR="00400ABB">
        <w:rPr>
          <w:sz w:val="22"/>
        </w:rPr>
        <w:t xml:space="preserve"> </w:t>
      </w:r>
      <w:r w:rsidR="00F967C3" w:rsidRPr="00254BE7">
        <w:rPr>
          <w:sz w:val="22"/>
        </w:rPr>
        <w:t xml:space="preserve">greater than </w:t>
      </w:r>
      <w:r w:rsidR="00F10DEE" w:rsidRPr="00254BE7">
        <w:rPr>
          <w:sz w:val="22"/>
        </w:rPr>
        <w:t xml:space="preserve">the </w:t>
      </w:r>
      <w:r w:rsidR="00496471" w:rsidRPr="00254BE7">
        <w:rPr>
          <w:sz w:val="22"/>
        </w:rPr>
        <w:t>empirical</w:t>
      </w:r>
      <w:r w:rsidR="00400ABB">
        <w:rPr>
          <w:sz w:val="22"/>
        </w:rPr>
        <w:t xml:space="preserve"> </w:t>
      </w:r>
      <w:r w:rsidR="00F967C3" w:rsidRPr="00254BE7">
        <w:rPr>
          <w:sz w:val="22"/>
        </w:rPr>
        <w:t xml:space="preserve">threshold of </w:t>
      </w:r>
      <w:r w:rsidR="00D33B2C" w:rsidRPr="00254BE7">
        <w:rPr>
          <w:sz w:val="22"/>
        </w:rPr>
        <w:t xml:space="preserve">0.3 for </w:t>
      </w:r>
      <w:r w:rsidR="00F10DEE" w:rsidRPr="00254BE7">
        <w:rPr>
          <w:sz w:val="22"/>
        </w:rPr>
        <w:t>tissue</w:t>
      </w:r>
      <w:r w:rsidR="00900C11" w:rsidRPr="00254BE7">
        <w:rPr>
          <w:sz w:val="22"/>
        </w:rPr>
        <w:t xml:space="preserve"> </w:t>
      </w:r>
      <w:r w:rsidR="00D33B2C" w:rsidRPr="00254BE7">
        <w:rPr>
          <w:sz w:val="22"/>
        </w:rPr>
        <w:t>data</w:t>
      </w:r>
      <w:r w:rsidR="00EB6D49" w:rsidRPr="00254BE7">
        <w:rPr>
          <w:sz w:val="22"/>
        </w:rPr>
        <w:fldChar w:fldCharType="begin">
          <w:fldData xml:space="preserve">PEVuZE5vdGU+PENpdGU+PEF1dGhvcj5TcHJvdWw8L0F1dGhvcj48WWVhcj4yMDExPC9ZZWFyPjxS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</w:fldData>
        </w:fldChar>
      </w:r>
      <w:r w:rsidR="004F00A9">
        <w:rPr>
          <w:sz w:val="22"/>
        </w:rPr>
        <w:instrText xml:space="preserve"> ADDIN EN.CITE </w:instrText>
      </w:r>
      <w:r w:rsidR="004F00A9">
        <w:rPr>
          <w:sz w:val="22"/>
        </w:rPr>
        <w:fldChar w:fldCharType="begin">
          <w:fldData xml:space="preserve">PEVuZE5vdGU+PENpdGU+PEF1dGhvcj5TcHJvdWw8L0F1dGhvcj48WWVhcj4yMDExPC9ZZWFyPjxS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</w:fldData>
        </w:fldChar>
      </w:r>
      <w:r w:rsidR="004F00A9">
        <w:rPr>
          <w:sz w:val="22"/>
        </w:rPr>
        <w:instrText xml:space="preserve"> ADDIN EN.CITE.DATA </w:instrText>
      </w:r>
      <w:r w:rsidR="004F00A9">
        <w:rPr>
          <w:sz w:val="22"/>
        </w:rPr>
      </w:r>
      <w:r w:rsidR="004F00A9">
        <w:rPr>
          <w:sz w:val="22"/>
        </w:rPr>
        <w:fldChar w:fldCharType="end"/>
      </w:r>
      <w:r w:rsidR="00EB6D49" w:rsidRPr="00254BE7">
        <w:rPr>
          <w:sz w:val="22"/>
        </w:rPr>
        <w:fldChar w:fldCharType="separate"/>
      </w:r>
      <w:r w:rsidR="004F00A9">
        <w:rPr>
          <w:noProof/>
          <w:sz w:val="22"/>
        </w:rPr>
        <w:t>[</w:t>
      </w:r>
      <w:r w:rsidR="00530090">
        <w:rPr>
          <w:noProof/>
          <w:sz w:val="22"/>
        </w:rPr>
        <w:fldChar w:fldCharType="begin"/>
      </w:r>
      <w:r w:rsidR="00530090">
        <w:rPr>
          <w:noProof/>
          <w:sz w:val="22"/>
        </w:rPr>
        <w:instrText xml:space="preserve"> HYPERLINK \l "_ENREF_16" \o "Sproul, 2011 #14" </w:instrText>
      </w:r>
      <w:r w:rsidR="00530090">
        <w:rPr>
          <w:noProof/>
          <w:sz w:val="22"/>
        </w:rPr>
      </w:r>
      <w:r w:rsidR="00530090">
        <w:rPr>
          <w:noProof/>
          <w:sz w:val="22"/>
        </w:rPr>
        <w:fldChar w:fldCharType="separate"/>
      </w:r>
      <w:r w:rsidR="00530090">
        <w:rPr>
          <w:noProof/>
          <w:sz w:val="22"/>
        </w:rPr>
        <w:t>16</w:t>
      </w:r>
      <w:r w:rsidR="00530090">
        <w:rPr>
          <w:noProof/>
          <w:sz w:val="22"/>
        </w:rPr>
        <w:fldChar w:fldCharType="end"/>
      </w:r>
      <w:r w:rsidR="004F00A9">
        <w:rPr>
          <w:noProof/>
          <w:sz w:val="22"/>
        </w:rPr>
        <w:t>]</w:t>
      </w:r>
      <w:r w:rsidR="00EB6D49" w:rsidRPr="00254BE7">
        <w:rPr>
          <w:sz w:val="22"/>
        </w:rPr>
        <w:fldChar w:fldCharType="end"/>
      </w:r>
      <w:r w:rsidR="00D33B2C" w:rsidRPr="00254BE7">
        <w:rPr>
          <w:sz w:val="22"/>
        </w:rPr>
        <w:t>.</w:t>
      </w:r>
      <w:r w:rsidR="00193161">
        <w:rPr>
          <w:sz w:val="22"/>
        </w:rPr>
        <w:t xml:space="preserve"> </w:t>
      </w:r>
      <w:del w:id="103" w:author="Gsc" w:date="2013-06-29T17:36:00Z">
        <w:r w:rsidR="00193161" w:rsidRPr="00AF352E" w:rsidDel="00867448">
          <w:rPr>
            <w:sz w:val="22"/>
            <w:highlight w:val="yellow"/>
            <w:rPrChange w:id="104" w:author="Windows 用户" w:date="2013-06-29T11:08:00Z">
              <w:rPr>
                <w:sz w:val="22"/>
              </w:rPr>
            </w:rPrChange>
          </w:rPr>
          <w:delText>Five</w:delText>
        </w:r>
        <w:r w:rsidR="00FC3234" w:rsidRPr="00254BE7" w:rsidDel="00867448">
          <w:rPr>
            <w:sz w:val="22"/>
          </w:rPr>
          <w:delText xml:space="preserve"> </w:delText>
        </w:r>
      </w:del>
      <w:ins w:id="105" w:author="Gsc" w:date="2013-06-29T17:36:00Z">
        <w:r w:rsidR="00867448">
          <w:rPr>
            <w:sz w:val="22"/>
          </w:rPr>
          <w:t>Six</w:t>
        </w:r>
        <w:r w:rsidR="00867448" w:rsidRPr="00254BE7">
          <w:rPr>
            <w:sz w:val="22"/>
          </w:rPr>
          <w:t xml:space="preserve"> </w:t>
        </w:r>
      </w:ins>
      <w:r w:rsidR="00963DDF" w:rsidRPr="00254BE7">
        <w:rPr>
          <w:sz w:val="22"/>
        </w:rPr>
        <w:t>CpG</w:t>
      </w:r>
      <w:r w:rsidR="00446179" w:rsidRPr="00254BE7">
        <w:rPr>
          <w:sz w:val="22"/>
        </w:rPr>
        <w:t xml:space="preserve"> sites</w:t>
      </w:r>
      <w:r w:rsidR="002666BF" w:rsidRPr="00254BE7">
        <w:rPr>
          <w:sz w:val="22"/>
        </w:rPr>
        <w:t xml:space="preserve"> located in the</w:t>
      </w:r>
      <w:r w:rsidR="000D2487">
        <w:rPr>
          <w:sz w:val="22"/>
        </w:rPr>
        <w:t xml:space="preserve"> </w:t>
      </w:r>
      <w:r w:rsidR="00B43270" w:rsidRPr="00254BE7">
        <w:rPr>
          <w:sz w:val="22"/>
        </w:rPr>
        <w:t xml:space="preserve">promoter region of </w:t>
      </w:r>
      <w:r w:rsidR="002666BF" w:rsidRPr="00254BE7">
        <w:rPr>
          <w:sz w:val="22"/>
        </w:rPr>
        <w:t>APC gene (</w:t>
      </w:r>
      <w:ins w:id="106" w:author="Gsc" w:date="2013-06-29T17:39:00Z">
        <w:r w:rsidR="00665C22" w:rsidRPr="000C0F44">
          <w:rPr>
            <w:sz w:val="22"/>
            <w:rPrChange w:id="107" w:author="Gsc" w:date="2013-06-29T17:42:00Z">
              <w:rPr>
                <w:sz w:val="22"/>
                <w:highlight w:val="yellow"/>
              </w:rPr>
            </w:rPrChange>
          </w:rPr>
          <w:t>cg01240931</w:t>
        </w:r>
        <w:r w:rsidR="00665C22">
          <w:rPr>
            <w:sz w:val="22"/>
          </w:rPr>
          <w:t>,</w:t>
        </w:r>
        <w:r w:rsidR="00347EED">
          <w:rPr>
            <w:sz w:val="22"/>
          </w:rPr>
          <w:t xml:space="preserve"> </w:t>
        </w:r>
      </w:ins>
      <w:r w:rsidR="002666BF" w:rsidRPr="00254BE7">
        <w:rPr>
          <w:sz w:val="22"/>
        </w:rPr>
        <w:t>cg15020645,</w:t>
      </w:r>
      <w:r w:rsidR="00005BD7" w:rsidRPr="00254BE7">
        <w:rPr>
          <w:sz w:val="22"/>
        </w:rPr>
        <w:t xml:space="preserve"> </w:t>
      </w:r>
      <w:r w:rsidR="002666BF" w:rsidRPr="00254BE7">
        <w:rPr>
          <w:sz w:val="22"/>
        </w:rPr>
        <w:t>cg16970232,</w:t>
      </w:r>
      <w:r w:rsidR="00005BD7" w:rsidRPr="00254BE7">
        <w:rPr>
          <w:sz w:val="22"/>
        </w:rPr>
        <w:t xml:space="preserve"> </w:t>
      </w:r>
      <w:r w:rsidR="002666BF" w:rsidRPr="00254BE7">
        <w:rPr>
          <w:sz w:val="22"/>
        </w:rPr>
        <w:t>cg20311501,</w:t>
      </w:r>
      <w:r w:rsidR="00005BD7" w:rsidRPr="00254BE7">
        <w:rPr>
          <w:sz w:val="22"/>
        </w:rPr>
        <w:t xml:space="preserve"> </w:t>
      </w:r>
      <w:r w:rsidR="002666BF" w:rsidRPr="00254BE7">
        <w:rPr>
          <w:sz w:val="22"/>
        </w:rPr>
        <w:t>cg21634602</w:t>
      </w:r>
      <w:r w:rsidR="005056B1" w:rsidRPr="00254BE7">
        <w:rPr>
          <w:sz w:val="22"/>
        </w:rPr>
        <w:t xml:space="preserve"> and</w:t>
      </w:r>
      <w:r w:rsidR="00005BD7" w:rsidRPr="00254BE7">
        <w:rPr>
          <w:sz w:val="22"/>
        </w:rPr>
        <w:t xml:space="preserve"> </w:t>
      </w:r>
      <w:r w:rsidR="002666BF" w:rsidRPr="00254BE7">
        <w:rPr>
          <w:sz w:val="22"/>
        </w:rPr>
        <w:t>cg24332422)</w:t>
      </w:r>
      <w:r w:rsidR="00FF3587" w:rsidRPr="00254BE7">
        <w:rPr>
          <w:sz w:val="22"/>
        </w:rPr>
        <w:t xml:space="preserve"> were taken as the object of study</w:t>
      </w:r>
      <w:r w:rsidR="00005BD7" w:rsidRPr="00254BE7">
        <w:rPr>
          <w:sz w:val="22"/>
        </w:rPr>
        <w:t xml:space="preserve"> </w:t>
      </w:r>
      <w:r w:rsidR="00CB727E" w:rsidRPr="00254BE7">
        <w:rPr>
          <w:sz w:val="22"/>
        </w:rPr>
        <w:t>(</w:t>
      </w:r>
      <w:r w:rsidR="00313E99" w:rsidRPr="00254BE7">
        <w:rPr>
          <w:sz w:val="22"/>
        </w:rPr>
        <w:t>S</w:t>
      </w:r>
      <w:r w:rsidR="00D279AF">
        <w:rPr>
          <w:sz w:val="22"/>
        </w:rPr>
        <w:t>.</w:t>
      </w:r>
      <w:r w:rsidR="002C72CF" w:rsidRPr="00254BE7">
        <w:rPr>
          <w:sz w:val="22"/>
        </w:rPr>
        <w:t xml:space="preserve"> </w:t>
      </w:r>
      <w:r w:rsidR="0095729C" w:rsidRPr="00254BE7">
        <w:rPr>
          <w:sz w:val="22"/>
        </w:rPr>
        <w:t>T</w:t>
      </w:r>
      <w:r w:rsidR="00CB727E" w:rsidRPr="00254BE7">
        <w:rPr>
          <w:sz w:val="22"/>
        </w:rPr>
        <w:t xml:space="preserve">able </w:t>
      </w:r>
      <w:r w:rsidR="00A94EC4" w:rsidRPr="00254BE7">
        <w:rPr>
          <w:sz w:val="22"/>
        </w:rPr>
        <w:t>s</w:t>
      </w:r>
      <w:r w:rsidR="00CB727E" w:rsidRPr="00254BE7">
        <w:rPr>
          <w:sz w:val="22"/>
        </w:rPr>
        <w:t>1)</w:t>
      </w:r>
      <w:del w:id="108" w:author="Gsc" w:date="2013-06-29T18:03:00Z">
        <w:r w:rsidR="005B5C1F" w:rsidDel="004615E2">
          <w:rPr>
            <w:sz w:val="22"/>
          </w:rPr>
          <w:delText>(</w:delText>
        </w:r>
        <w:r w:rsidR="005B5C1F" w:rsidRPr="005B5C1F" w:rsidDel="004615E2">
          <w:rPr>
            <w:sz w:val="22"/>
          </w:rPr>
          <w:delText xml:space="preserve"> </w:delText>
        </w:r>
        <w:r w:rsidR="005B5C1F" w:rsidRPr="00AF352E" w:rsidDel="004615E2">
          <w:rPr>
            <w:sz w:val="22"/>
            <w:highlight w:val="yellow"/>
            <w:rPrChange w:id="109" w:author="Windows 用户" w:date="2013-06-29T11:08:00Z">
              <w:rPr>
                <w:sz w:val="22"/>
              </w:rPr>
            </w:rPrChange>
          </w:rPr>
          <w:delText xml:space="preserve">cg01240931 was exclude since </w:delText>
        </w:r>
        <w:r w:rsidR="00472448" w:rsidRPr="00AF352E" w:rsidDel="004615E2">
          <w:rPr>
            <w:sz w:val="22"/>
            <w:highlight w:val="yellow"/>
            <w:rPrChange w:id="110" w:author="Windows 用户" w:date="2013-06-29T11:08:00Z">
              <w:rPr>
                <w:sz w:val="22"/>
              </w:rPr>
            </w:rPrChange>
          </w:rPr>
          <w:delText>its methyla</w:delText>
        </w:r>
        <w:r w:rsidR="00D353C9" w:rsidRPr="00AF352E" w:rsidDel="004615E2">
          <w:rPr>
            <w:sz w:val="22"/>
            <w:highlight w:val="yellow"/>
            <w:rPrChange w:id="111" w:author="Windows 用户" w:date="2013-06-29T11:08:00Z">
              <w:rPr>
                <w:sz w:val="22"/>
              </w:rPr>
            </w:rPrChange>
          </w:rPr>
          <w:delText>tion status were hypermethylation</w:delText>
        </w:r>
        <w:r w:rsidR="00472448" w:rsidRPr="00AF352E" w:rsidDel="004615E2">
          <w:rPr>
            <w:sz w:val="22"/>
            <w:highlight w:val="yellow"/>
            <w:rPrChange w:id="112" w:author="Windows 用户" w:date="2013-06-29T11:08:00Z">
              <w:rPr>
                <w:sz w:val="22"/>
              </w:rPr>
            </w:rPrChange>
          </w:rPr>
          <w:delText xml:space="preserve"> in both the </w:delText>
        </w:r>
        <w:r w:rsidR="005B5C1F" w:rsidRPr="00AF352E" w:rsidDel="004615E2">
          <w:rPr>
            <w:sz w:val="22"/>
            <w:highlight w:val="yellow"/>
            <w:rPrChange w:id="113" w:author="Windows 用户" w:date="2013-06-29T11:08:00Z">
              <w:rPr>
                <w:sz w:val="22"/>
              </w:rPr>
            </w:rPrChange>
          </w:rPr>
          <w:delText>cancer or normal</w:delText>
        </w:r>
        <w:r w:rsidR="00472448" w:rsidRPr="00AF352E" w:rsidDel="004615E2">
          <w:rPr>
            <w:sz w:val="22"/>
            <w:highlight w:val="yellow"/>
            <w:rPrChange w:id="114" w:author="Windows 用户" w:date="2013-06-29T11:08:00Z">
              <w:rPr>
                <w:sz w:val="22"/>
              </w:rPr>
            </w:rPrChange>
          </w:rPr>
          <w:delText xml:space="preserve"> specimens</w:delText>
        </w:r>
        <w:r w:rsidR="005B5C1F" w:rsidDel="004615E2">
          <w:rPr>
            <w:sz w:val="22"/>
          </w:rPr>
          <w:delText>)</w:delText>
        </w:r>
      </w:del>
      <w:r w:rsidR="00472448">
        <w:rPr>
          <w:sz w:val="22"/>
        </w:rPr>
        <w:t>.</w:t>
      </w:r>
      <w:r w:rsidR="009A2F57" w:rsidRPr="00254BE7">
        <w:rPr>
          <w:sz w:val="22"/>
        </w:rPr>
        <w:t xml:space="preserve"> Adjustment for multiple testing </w:t>
      </w:r>
      <w:r w:rsidR="007051BA" w:rsidRPr="00254BE7">
        <w:rPr>
          <w:sz w:val="22"/>
        </w:rPr>
        <w:t xml:space="preserve">of differential methylation </w:t>
      </w:r>
      <w:r w:rsidR="009A2F57" w:rsidRPr="00254BE7">
        <w:rPr>
          <w:sz w:val="22"/>
        </w:rPr>
        <w:t>was conducted with the method of Benjamini and Hochberg</w:t>
      </w:r>
      <w:r w:rsidR="007051BA" w:rsidRPr="00254BE7">
        <w:rPr>
          <w:sz w:val="22"/>
        </w:rPr>
        <w:t xml:space="preserve"> at the 5% FDR level</w:t>
      </w:r>
      <w:r w:rsidR="009A2F57" w:rsidRPr="00254BE7">
        <w:rPr>
          <w:sz w:val="22"/>
        </w:rPr>
        <w:t>.</w:t>
      </w:r>
    </w:p>
    <w:p w:rsidR="009A2F57" w:rsidRPr="00254BE7" w:rsidRDefault="009A2F57" w:rsidP="001C14A8">
      <w:pPr>
        <w:jc w:val="left"/>
        <w:rPr>
          <w:rFonts w:cs="Arial"/>
          <w:b/>
          <w:color w:val="FF0000"/>
          <w:kern w:val="0"/>
          <w:sz w:val="22"/>
        </w:rPr>
      </w:pPr>
    </w:p>
    <w:p w:rsidR="0021743A" w:rsidRPr="00254BE7" w:rsidRDefault="0021743A" w:rsidP="001C14A8">
      <w:pPr>
        <w:jc w:val="left"/>
        <w:rPr>
          <w:rFonts w:cs="Arial"/>
          <w:b/>
          <w:color w:val="FF0000"/>
          <w:kern w:val="0"/>
          <w:sz w:val="22"/>
        </w:rPr>
      </w:pPr>
      <w:r w:rsidRPr="00254BE7">
        <w:rPr>
          <w:rFonts w:cs="Arial"/>
          <w:b/>
          <w:color w:val="FF0000"/>
          <w:kern w:val="0"/>
          <w:sz w:val="22"/>
        </w:rPr>
        <w:t>RESULTS</w:t>
      </w:r>
    </w:p>
    <w:p w:rsidR="007126FE" w:rsidRPr="00254BE7" w:rsidRDefault="007126FE" w:rsidP="001C14A8">
      <w:pPr>
        <w:jc w:val="left"/>
        <w:rPr>
          <w:rFonts w:eastAsia="华文楷体" w:cs="Arial"/>
          <w:b/>
          <w:sz w:val="22"/>
        </w:rPr>
      </w:pPr>
      <w:r w:rsidRPr="00254BE7">
        <w:rPr>
          <w:rFonts w:eastAsia="华文楷体" w:cs="Arial"/>
          <w:b/>
          <w:sz w:val="22"/>
        </w:rPr>
        <w:t xml:space="preserve">Study characteristics </w:t>
      </w:r>
    </w:p>
    <w:p w:rsidR="00265019" w:rsidRPr="00254BE7" w:rsidRDefault="007126FE" w:rsidP="005F7CE4">
      <w:pPr>
        <w:widowControl/>
        <w:jc w:val="left"/>
        <w:rPr>
          <w:rFonts w:cs="Arial"/>
          <w:kern w:val="0"/>
          <w:sz w:val="22"/>
        </w:rPr>
      </w:pPr>
      <w:r w:rsidRPr="00254BE7">
        <w:rPr>
          <w:rFonts w:cs="Arial"/>
          <w:sz w:val="22"/>
        </w:rPr>
        <w:t xml:space="preserve">The electronic search strategy identified </w:t>
      </w:r>
      <w:r w:rsidR="00715312" w:rsidRPr="00254BE7">
        <w:rPr>
          <w:rFonts w:cs="Arial"/>
          <w:sz w:val="22"/>
        </w:rPr>
        <w:t xml:space="preserve">506 </w:t>
      </w:r>
      <w:r w:rsidRPr="00254BE7">
        <w:rPr>
          <w:rFonts w:cs="Arial"/>
          <w:sz w:val="22"/>
        </w:rPr>
        <w:t>potentially relevant articles</w:t>
      </w:r>
      <w:r w:rsidR="006F0F52" w:rsidRPr="00254BE7">
        <w:rPr>
          <w:rFonts w:cs="Arial"/>
          <w:sz w:val="22"/>
        </w:rPr>
        <w:t xml:space="preserve">(Pubmed, </w:t>
      </w:r>
      <w:r w:rsidR="00772935" w:rsidRPr="00254BE7">
        <w:rPr>
          <w:rFonts w:cs="Arial"/>
          <w:sz w:val="22"/>
        </w:rPr>
        <w:t>315</w:t>
      </w:r>
      <w:r w:rsidR="006F0F52" w:rsidRPr="00254BE7">
        <w:rPr>
          <w:rFonts w:cs="Arial"/>
          <w:sz w:val="22"/>
        </w:rPr>
        <w:t xml:space="preserve">; </w:t>
      </w:r>
      <w:r w:rsidR="000721CB" w:rsidRPr="00254BE7">
        <w:rPr>
          <w:rFonts w:cs="Arial"/>
          <w:sz w:val="22"/>
        </w:rPr>
        <w:t>Scopus, 112</w:t>
      </w:r>
      <w:r w:rsidR="00146AA8" w:rsidRPr="00254BE7">
        <w:rPr>
          <w:rFonts w:cs="Arial"/>
          <w:sz w:val="22"/>
        </w:rPr>
        <w:t xml:space="preserve">; </w:t>
      </w:r>
      <w:r w:rsidR="001C01C3" w:rsidRPr="00254BE7">
        <w:rPr>
          <w:rFonts w:cs="Arial"/>
          <w:sz w:val="22"/>
        </w:rPr>
        <w:t>Cochrane Library,</w:t>
      </w:r>
      <w:r w:rsidR="00D63BF2" w:rsidRPr="00254BE7">
        <w:rPr>
          <w:rFonts w:cs="Arial"/>
          <w:sz w:val="22"/>
        </w:rPr>
        <w:t xml:space="preserve"> </w:t>
      </w:r>
      <w:r w:rsidR="001C01C3" w:rsidRPr="00254BE7">
        <w:rPr>
          <w:rFonts w:cs="Arial"/>
          <w:sz w:val="22"/>
        </w:rPr>
        <w:t>3</w:t>
      </w:r>
      <w:r w:rsidR="00EB4759" w:rsidRPr="00254BE7">
        <w:rPr>
          <w:rFonts w:cs="Arial"/>
          <w:sz w:val="22"/>
        </w:rPr>
        <w:t xml:space="preserve">; </w:t>
      </w:r>
      <w:r w:rsidR="003340F9" w:rsidRPr="00254BE7">
        <w:rPr>
          <w:rFonts w:cs="Arial"/>
          <w:sz w:val="22"/>
        </w:rPr>
        <w:t>OVID Medline</w:t>
      </w:r>
      <w:r w:rsidR="00EB4759" w:rsidRPr="00254BE7">
        <w:rPr>
          <w:rFonts w:cs="Arial"/>
          <w:sz w:val="22"/>
        </w:rPr>
        <w:t xml:space="preserve">, </w:t>
      </w:r>
      <w:r w:rsidR="008D3CC4" w:rsidRPr="00254BE7">
        <w:rPr>
          <w:rFonts w:cs="Arial"/>
          <w:sz w:val="22"/>
        </w:rPr>
        <w:t>53</w:t>
      </w:r>
      <w:r w:rsidR="00146AA8" w:rsidRPr="00254BE7">
        <w:rPr>
          <w:rFonts w:cs="Arial"/>
          <w:sz w:val="22"/>
        </w:rPr>
        <w:t>;</w:t>
      </w:r>
      <w:r w:rsidR="00D63BF2" w:rsidRPr="00254BE7">
        <w:rPr>
          <w:rFonts w:cs="Arial"/>
          <w:sz w:val="22"/>
        </w:rPr>
        <w:t xml:space="preserve"> </w:t>
      </w:r>
      <w:r w:rsidR="00B261D6" w:rsidRPr="00254BE7">
        <w:rPr>
          <w:rFonts w:cs="Arial"/>
          <w:sz w:val="22"/>
        </w:rPr>
        <w:t>TMC ProSearch</w:t>
      </w:r>
      <w:r w:rsidR="00296DE6" w:rsidRPr="00254BE7">
        <w:rPr>
          <w:rFonts w:cs="Arial"/>
          <w:sz w:val="22"/>
        </w:rPr>
        <w:t>,</w:t>
      </w:r>
      <w:r w:rsidR="007E465D" w:rsidRPr="00254BE7">
        <w:rPr>
          <w:rFonts w:cs="Arial"/>
          <w:sz w:val="22"/>
        </w:rPr>
        <w:t xml:space="preserve"> 23</w:t>
      </w:r>
      <w:r w:rsidR="006F0F52" w:rsidRPr="00254BE7">
        <w:rPr>
          <w:rFonts w:cs="Arial"/>
          <w:sz w:val="22"/>
        </w:rPr>
        <w:t>)</w:t>
      </w:r>
      <w:r w:rsidRPr="00254BE7">
        <w:rPr>
          <w:rFonts w:cs="Arial"/>
          <w:sz w:val="22"/>
        </w:rPr>
        <w:t>, which were further screened for inclusion on the basis of their titles, abstracts, full texts, or a combination of these</w:t>
      </w:r>
      <w:r w:rsidR="0011316A" w:rsidRPr="00254BE7">
        <w:rPr>
          <w:rFonts w:cs="Arial"/>
          <w:sz w:val="22"/>
        </w:rPr>
        <w:t xml:space="preserve"> terms</w:t>
      </w:r>
      <w:r w:rsidRPr="00254BE7">
        <w:rPr>
          <w:rFonts w:cs="Arial"/>
          <w:sz w:val="22"/>
        </w:rPr>
        <w:t>. The electronic search was supplemented from reference lists of relevant articles including reviews.</w:t>
      </w:r>
      <w:r w:rsidR="005024CC" w:rsidRPr="00254BE7">
        <w:rPr>
          <w:rFonts w:cs="Arial"/>
          <w:sz w:val="22"/>
        </w:rPr>
        <w:t xml:space="preserve"> Final</w:t>
      </w:r>
      <w:r w:rsidR="00281536" w:rsidRPr="00254BE7">
        <w:rPr>
          <w:rFonts w:cs="Arial"/>
          <w:sz w:val="22"/>
        </w:rPr>
        <w:t>ly</w:t>
      </w:r>
      <w:r w:rsidR="005024CC" w:rsidRPr="00254BE7">
        <w:rPr>
          <w:rFonts w:cs="Arial"/>
          <w:sz w:val="22"/>
        </w:rPr>
        <w:t xml:space="preserve">, </w:t>
      </w:r>
      <w:r w:rsidR="00107ED9" w:rsidRPr="00254BE7">
        <w:rPr>
          <w:rFonts w:cs="Arial"/>
          <w:sz w:val="22"/>
        </w:rPr>
        <w:t>17</w:t>
      </w:r>
      <w:r w:rsidR="00491EBA">
        <w:rPr>
          <w:rFonts w:cs="Arial"/>
          <w:sz w:val="22"/>
        </w:rPr>
        <w:t xml:space="preserve"> </w:t>
      </w:r>
      <w:r w:rsidR="006D325C" w:rsidRPr="00254BE7">
        <w:rPr>
          <w:rFonts w:cs="Arial"/>
          <w:sz w:val="22"/>
        </w:rPr>
        <w:t xml:space="preserve">studies included data on the relationship between </w:t>
      </w:r>
      <w:r w:rsidR="00114576" w:rsidRPr="00254BE7">
        <w:rPr>
          <w:rFonts w:cs="Arial"/>
          <w:sz w:val="22"/>
        </w:rPr>
        <w:t>APC</w:t>
      </w:r>
      <w:r w:rsidR="006D325C" w:rsidRPr="00254BE7">
        <w:rPr>
          <w:rFonts w:cs="Arial"/>
          <w:sz w:val="22"/>
        </w:rPr>
        <w:t xml:space="preserve"> gene promoter methylation and </w:t>
      </w:r>
      <w:r w:rsidR="00BA442A" w:rsidRPr="00254BE7">
        <w:rPr>
          <w:rFonts w:cs="Arial"/>
          <w:sz w:val="22"/>
        </w:rPr>
        <w:t>NSCLC</w:t>
      </w:r>
      <w:r w:rsidR="00B73D83" w:rsidRPr="00254BE7">
        <w:rPr>
          <w:rFonts w:cs="Arial"/>
          <w:sz w:val="22"/>
        </w:rPr>
        <w:t xml:space="preserve"> </w:t>
      </w:r>
      <w:r w:rsidR="006D325C" w:rsidRPr="00254BE7">
        <w:rPr>
          <w:rFonts w:cs="Arial"/>
          <w:sz w:val="22"/>
        </w:rPr>
        <w:t>were pooled for analysis (</w:t>
      </w:r>
      <w:r w:rsidR="006D325C" w:rsidRPr="00254BE7">
        <w:rPr>
          <w:rFonts w:cs="Arial"/>
          <w:b/>
          <w:color w:val="FF0000"/>
          <w:sz w:val="22"/>
        </w:rPr>
        <w:t>Table 1</w:t>
      </w:r>
      <w:r w:rsidR="006D325C" w:rsidRPr="00254BE7">
        <w:rPr>
          <w:rFonts w:cs="Arial"/>
          <w:sz w:val="22"/>
        </w:rPr>
        <w:t xml:space="preserve">) </w:t>
      </w:r>
      <w:r w:rsidR="00EB6D49" w:rsidRPr="00254BE7">
        <w:rPr>
          <w:rFonts w:cs="Arial"/>
          <w:sz w:val="22"/>
        </w:rPr>
        <w:fldChar w:fldCharType="begin">
          <w:fldData xml:space="preserve">ZXNzaW9uLW51bT48d29yay10eXBlPlJlc2VhcmNoIFN1cHBvcnQsIE5vbi1VLlMuIEdvdiZhcG9z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</w:fldData>
        </w:fldChar>
      </w:r>
      <w:r w:rsidR="004F00A9">
        <w:rPr>
          <w:rFonts w:cs="Arial"/>
          <w:sz w:val="22"/>
        </w:rPr>
        <w:instrText xml:space="preserve"> ADDIN EN.CITE </w:instrText>
      </w:r>
      <w:r w:rsidR="004F00A9">
        <w:rPr>
          <w:rFonts w:cs="Arial"/>
          <w:sz w:val="22"/>
        </w:rPr>
        <w:fldChar w:fldCharType="begin">
          <w:fldData xml:space="preserve">PEVuZE5vdGU+PENpdGU+PEF1dGhvcj5CZWd1bTwvQXV0aG9yPjxZZWFyPjIwMTE8L1llYXI+PFJl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==
</w:fldData>
        </w:fldChar>
      </w:r>
      <w:r w:rsidR="004F00A9">
        <w:rPr>
          <w:rFonts w:cs="Arial"/>
          <w:sz w:val="22"/>
        </w:rPr>
        <w:instrText xml:space="preserve"> ADDIN EN.CITE.DATA </w:instrText>
      </w:r>
      <w:r w:rsidR="004F00A9">
        <w:rPr>
          <w:rFonts w:cs="Arial"/>
          <w:sz w:val="22"/>
        </w:rPr>
      </w:r>
      <w:r w:rsidR="004F00A9">
        <w:rPr>
          <w:rFonts w:cs="Arial"/>
          <w:sz w:val="22"/>
        </w:rPr>
        <w:fldChar w:fldCharType="end"/>
      </w:r>
      <w:r w:rsidR="004F00A9">
        <w:rPr>
          <w:rFonts w:cs="Arial"/>
          <w:sz w:val="22"/>
        </w:rPr>
        <w:fldChar w:fldCharType="begin">
          <w:fldData xml:space="preserve">ZXNzaW9uLW51bT48d29yay10eXBlPlJlc2VhcmNoIFN1cHBvcnQsIE5vbi1VLlMuIEdvdiZhcG9z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</w:fldData>
        </w:fldChar>
      </w:r>
      <w:r w:rsidR="004F00A9">
        <w:rPr>
          <w:rFonts w:cs="Arial"/>
          <w:sz w:val="22"/>
        </w:rPr>
        <w:instrText xml:space="preserve"> ADDIN EN.CITE.DATA </w:instrText>
      </w:r>
      <w:r w:rsidR="004F00A9">
        <w:rPr>
          <w:rFonts w:cs="Arial"/>
          <w:sz w:val="22"/>
        </w:rPr>
      </w:r>
      <w:r w:rsidR="004F00A9">
        <w:rPr>
          <w:rFonts w:cs="Arial"/>
          <w:sz w:val="22"/>
        </w:rPr>
        <w:fldChar w:fldCharType="end"/>
      </w:r>
      <w:r w:rsidR="00EB6D49" w:rsidRPr="00254BE7">
        <w:rPr>
          <w:rFonts w:cs="Arial"/>
          <w:sz w:val="22"/>
        </w:rPr>
        <w:fldChar w:fldCharType="separate"/>
      </w:r>
      <w:r w:rsidR="004F00A9">
        <w:rPr>
          <w:rFonts w:cs="Arial"/>
          <w:noProof/>
          <w:sz w:val="22"/>
        </w:rPr>
        <w:t>[</w:t>
      </w:r>
      <w:hyperlink w:anchor="_ENREF_9" w:tooltip="Usadel, 2002 #426" w:history="1">
        <w:r w:rsidR="00530090">
          <w:rPr>
            <w:rFonts w:cs="Arial"/>
            <w:noProof/>
            <w:sz w:val="22"/>
          </w:rPr>
          <w:t>9</w:t>
        </w:r>
      </w:hyperlink>
      <w:r w:rsidR="004F00A9">
        <w:rPr>
          <w:rFonts w:cs="Arial"/>
          <w:noProof/>
          <w:sz w:val="22"/>
        </w:rPr>
        <w:t xml:space="preserve">, </w:t>
      </w:r>
      <w:hyperlink w:anchor="_ENREF_17" w:tooltip="Begum, 2011 #15" w:history="1">
        <w:r w:rsidR="00530090">
          <w:rPr>
            <w:rFonts w:cs="Arial"/>
            <w:noProof/>
            <w:sz w:val="22"/>
          </w:rPr>
          <w:t>17-32</w:t>
        </w:r>
      </w:hyperlink>
      <w:r w:rsidR="004F00A9">
        <w:rPr>
          <w:rFonts w:cs="Arial"/>
          <w:noProof/>
          <w:sz w:val="22"/>
        </w:rPr>
        <w:t>]</w:t>
      </w:r>
      <w:r w:rsidR="00EB6D49" w:rsidRPr="00254BE7">
        <w:rPr>
          <w:rFonts w:cs="Arial"/>
          <w:sz w:val="22"/>
        </w:rPr>
        <w:fldChar w:fldCharType="end"/>
      </w:r>
      <w:r w:rsidR="006D325C" w:rsidRPr="00254BE7">
        <w:rPr>
          <w:rFonts w:cs="Arial"/>
          <w:sz w:val="22"/>
        </w:rPr>
        <w:t>.</w:t>
      </w:r>
      <w:r w:rsidR="00031D2F" w:rsidRPr="00254BE7">
        <w:rPr>
          <w:rFonts w:cs="Arial"/>
          <w:sz w:val="22"/>
        </w:rPr>
        <w:t xml:space="preserve"> </w:t>
      </w:r>
      <w:r w:rsidR="00A4030E" w:rsidRPr="00254BE7">
        <w:rPr>
          <w:rFonts w:cs="Arial"/>
          <w:sz w:val="22"/>
        </w:rPr>
        <w:t xml:space="preserve">All the </w:t>
      </w:r>
      <w:r w:rsidR="006D325C" w:rsidRPr="00254BE7">
        <w:rPr>
          <w:rFonts w:cs="Arial"/>
          <w:sz w:val="22"/>
        </w:rPr>
        <w:t>included articles were written in English.</w:t>
      </w:r>
      <w:r w:rsidR="00E53750" w:rsidRPr="00254BE7">
        <w:rPr>
          <w:rFonts w:cs="Arial"/>
          <w:sz w:val="22"/>
        </w:rPr>
        <w:t xml:space="preserve"> Totally, 1338 lung cancer tissues /serum and 913 </w:t>
      </w:r>
      <w:r w:rsidR="00D34695" w:rsidRPr="00254BE7">
        <w:rPr>
          <w:rFonts w:cs="Arial"/>
          <w:sz w:val="22"/>
        </w:rPr>
        <w:t xml:space="preserve">normal </w:t>
      </w:r>
      <w:r w:rsidR="006B2253" w:rsidRPr="00254BE7">
        <w:rPr>
          <w:rFonts w:cs="Arial"/>
          <w:sz w:val="22"/>
        </w:rPr>
        <w:t>counterpart</w:t>
      </w:r>
      <w:r w:rsidR="005A115D" w:rsidRPr="00254BE7">
        <w:rPr>
          <w:rFonts w:cs="Arial"/>
          <w:sz w:val="22"/>
        </w:rPr>
        <w:t xml:space="preserve"> tissues/</w:t>
      </w:r>
      <w:r w:rsidR="00E53750" w:rsidRPr="00254BE7">
        <w:rPr>
          <w:rFonts w:cs="Arial"/>
          <w:sz w:val="22"/>
        </w:rPr>
        <w:t>serum</w:t>
      </w:r>
      <w:r w:rsidR="00736247" w:rsidRPr="00254BE7">
        <w:rPr>
          <w:rFonts w:cs="Arial"/>
          <w:sz w:val="22"/>
        </w:rPr>
        <w:t xml:space="preserve"> were </w:t>
      </w:r>
      <w:r w:rsidR="002B7D46" w:rsidRPr="00254BE7">
        <w:rPr>
          <w:rFonts w:cs="Arial"/>
          <w:sz w:val="22"/>
        </w:rPr>
        <w:t>collected</w:t>
      </w:r>
      <w:r w:rsidR="00E53750" w:rsidRPr="00254BE7">
        <w:rPr>
          <w:rFonts w:cs="Arial"/>
          <w:sz w:val="22"/>
        </w:rPr>
        <w:t>.</w:t>
      </w:r>
      <w:r w:rsidR="0063502F" w:rsidRPr="00254BE7">
        <w:rPr>
          <w:rFonts w:cs="Arial"/>
          <w:sz w:val="22"/>
        </w:rPr>
        <w:t xml:space="preserve"> Thea</w:t>
      </w:r>
      <w:r w:rsidR="00281536" w:rsidRPr="00254BE7">
        <w:rPr>
          <w:rFonts w:cs="Arial"/>
          <w:sz w:val="22"/>
        </w:rPr>
        <w:t xml:space="preserve">ge of </w:t>
      </w:r>
      <w:r w:rsidR="0063502F" w:rsidRPr="00254BE7">
        <w:rPr>
          <w:rFonts w:cs="Arial"/>
          <w:sz w:val="22"/>
        </w:rPr>
        <w:t xml:space="preserve">the </w:t>
      </w:r>
      <w:r w:rsidR="00281536" w:rsidRPr="00254BE7">
        <w:rPr>
          <w:rFonts w:cs="Arial"/>
          <w:sz w:val="22"/>
        </w:rPr>
        <w:t xml:space="preserve">subjects in the 17 studies </w:t>
      </w:r>
      <w:r w:rsidR="0063502F" w:rsidRPr="00254BE7">
        <w:rPr>
          <w:rFonts w:cs="Arial"/>
          <w:sz w:val="22"/>
        </w:rPr>
        <w:t>ranged from</w:t>
      </w:r>
      <w:r w:rsidR="004E5956" w:rsidRPr="00254BE7">
        <w:rPr>
          <w:rFonts w:cs="Arial"/>
          <w:sz w:val="22"/>
        </w:rPr>
        <w:t>25</w:t>
      </w:r>
      <w:r w:rsidR="0063502F" w:rsidRPr="00254BE7">
        <w:rPr>
          <w:rFonts w:cs="Arial"/>
          <w:sz w:val="22"/>
        </w:rPr>
        <w:t xml:space="preserve"> to</w:t>
      </w:r>
      <w:r w:rsidR="00DB6546" w:rsidRPr="00254BE7">
        <w:rPr>
          <w:rFonts w:cs="Arial"/>
          <w:sz w:val="22"/>
        </w:rPr>
        <w:t xml:space="preserve"> </w:t>
      </w:r>
      <w:r w:rsidR="004E5956" w:rsidRPr="00254BE7">
        <w:rPr>
          <w:rFonts w:cs="Arial"/>
          <w:sz w:val="22"/>
        </w:rPr>
        <w:t>86 year</w:t>
      </w:r>
      <w:r w:rsidR="006A7D51" w:rsidRPr="00254BE7">
        <w:rPr>
          <w:rFonts w:cs="Arial"/>
          <w:sz w:val="22"/>
        </w:rPr>
        <w:t xml:space="preserve">s while mean or median age was </w:t>
      </w:r>
      <w:r w:rsidR="006103EF" w:rsidRPr="00254BE7">
        <w:rPr>
          <w:rFonts w:cs="Arial"/>
          <w:sz w:val="22"/>
        </w:rPr>
        <w:t>53-67</w:t>
      </w:r>
      <w:r w:rsidR="004E5956" w:rsidRPr="00254BE7">
        <w:rPr>
          <w:rFonts w:cs="Arial"/>
          <w:sz w:val="22"/>
        </w:rPr>
        <w:t>.</w:t>
      </w:r>
      <w:r w:rsidR="006D325C" w:rsidRPr="00254BE7">
        <w:rPr>
          <w:rFonts w:cs="Arial"/>
          <w:sz w:val="22"/>
        </w:rPr>
        <w:t xml:space="preserve"> Among the </w:t>
      </w:r>
      <w:r w:rsidR="009D0D5E" w:rsidRPr="00254BE7">
        <w:rPr>
          <w:rFonts w:cs="Arial"/>
          <w:sz w:val="22"/>
        </w:rPr>
        <w:t>1</w:t>
      </w:r>
      <w:r w:rsidR="004E5956" w:rsidRPr="00254BE7">
        <w:rPr>
          <w:rFonts w:cs="Arial"/>
          <w:sz w:val="22"/>
        </w:rPr>
        <w:t>7</w:t>
      </w:r>
      <w:r w:rsidR="00DB6546" w:rsidRPr="00254BE7">
        <w:rPr>
          <w:rFonts w:cs="Arial"/>
          <w:sz w:val="22"/>
        </w:rPr>
        <w:t xml:space="preserve"> </w:t>
      </w:r>
      <w:r w:rsidR="006D325C" w:rsidRPr="00254BE7">
        <w:rPr>
          <w:rFonts w:cs="Arial"/>
          <w:sz w:val="22"/>
        </w:rPr>
        <w:t xml:space="preserve">retrieved </w:t>
      </w:r>
      <w:r w:rsidR="005307B0" w:rsidRPr="00254BE7">
        <w:rPr>
          <w:rFonts w:cs="Arial"/>
          <w:sz w:val="22"/>
        </w:rPr>
        <w:t>studies</w:t>
      </w:r>
      <w:r w:rsidR="00A05A3F" w:rsidRPr="00254BE7">
        <w:rPr>
          <w:rFonts w:cs="Arial"/>
          <w:sz w:val="22"/>
        </w:rPr>
        <w:t xml:space="preserve"> </w:t>
      </w:r>
      <w:r w:rsidR="00CF7D70" w:rsidRPr="00254BE7">
        <w:rPr>
          <w:rFonts w:cs="Arial"/>
          <w:sz w:val="22"/>
        </w:rPr>
        <w:t>(13 articles were especially for diagnosis</w:t>
      </w:r>
      <w:r w:rsidR="003543D1" w:rsidRPr="00254BE7">
        <w:rPr>
          <w:rFonts w:cs="Arial"/>
          <w:sz w:val="22"/>
        </w:rPr>
        <w:t>,</w:t>
      </w:r>
      <w:r w:rsidR="00CF7D70" w:rsidRPr="00254BE7">
        <w:rPr>
          <w:rFonts w:cs="Arial"/>
          <w:sz w:val="22"/>
        </w:rPr>
        <w:t xml:space="preserve"> while </w:t>
      </w:r>
      <w:r w:rsidR="003543D1" w:rsidRPr="00254BE7">
        <w:rPr>
          <w:rFonts w:cs="Arial"/>
          <w:sz w:val="22"/>
        </w:rPr>
        <w:t xml:space="preserve">the others were for </w:t>
      </w:r>
      <w:r w:rsidR="00CF7D70" w:rsidRPr="00254BE7">
        <w:rPr>
          <w:rFonts w:cs="Arial"/>
          <w:sz w:val="22"/>
        </w:rPr>
        <w:t>prognosis</w:t>
      </w:r>
      <w:r w:rsidR="003543D1" w:rsidRPr="00254BE7">
        <w:rPr>
          <w:rFonts w:cs="Arial"/>
          <w:sz w:val="22"/>
        </w:rPr>
        <w:t>,</w:t>
      </w:r>
      <w:r w:rsidR="0048189A">
        <w:rPr>
          <w:rFonts w:cs="Arial"/>
          <w:sz w:val="22"/>
        </w:rPr>
        <w:t xml:space="preserve"> </w:t>
      </w:r>
      <w:r w:rsidR="00CF7D70" w:rsidRPr="00254BE7">
        <w:rPr>
          <w:rFonts w:cs="Arial"/>
          <w:sz w:val="22"/>
        </w:rPr>
        <w:t>survival research</w:t>
      </w:r>
      <w:r w:rsidR="003543D1" w:rsidRPr="00254BE7">
        <w:rPr>
          <w:rFonts w:cs="Arial"/>
          <w:sz w:val="22"/>
        </w:rPr>
        <w:t>, etc</w:t>
      </w:r>
      <w:r w:rsidR="00CF7D70" w:rsidRPr="00254BE7">
        <w:rPr>
          <w:rFonts w:cs="Arial"/>
          <w:sz w:val="22"/>
        </w:rPr>
        <w:t>)</w:t>
      </w:r>
      <w:r w:rsidR="002A767D" w:rsidRPr="00254BE7">
        <w:rPr>
          <w:rFonts w:cs="Arial"/>
          <w:sz w:val="22"/>
        </w:rPr>
        <w:t>,</w:t>
      </w:r>
      <w:r w:rsidR="00A05A3F" w:rsidRPr="00254BE7">
        <w:rPr>
          <w:rFonts w:cs="Arial"/>
          <w:sz w:val="22"/>
        </w:rPr>
        <w:t xml:space="preserve"> </w:t>
      </w:r>
      <w:r w:rsidR="00BB13E7" w:rsidRPr="00254BE7">
        <w:rPr>
          <w:rFonts w:cs="Arial"/>
          <w:sz w:val="22"/>
        </w:rPr>
        <w:t>7</w:t>
      </w:r>
      <w:r w:rsidR="00A05A3F" w:rsidRPr="00254BE7">
        <w:rPr>
          <w:rFonts w:cs="Arial"/>
          <w:sz w:val="22"/>
        </w:rPr>
        <w:t xml:space="preserve"> </w:t>
      </w:r>
      <w:r w:rsidR="006D325C" w:rsidRPr="00254BE7">
        <w:rPr>
          <w:rFonts w:cs="Arial"/>
          <w:sz w:val="22"/>
        </w:rPr>
        <w:t>observations used methylation-specific polymerase chain reaction</w:t>
      </w:r>
      <w:r w:rsidR="008E631B" w:rsidRPr="00254BE7">
        <w:rPr>
          <w:rFonts w:cs="Arial"/>
          <w:sz w:val="22"/>
        </w:rPr>
        <w:t xml:space="preserve"> </w:t>
      </w:r>
      <w:r w:rsidR="00C93186" w:rsidRPr="00254BE7">
        <w:rPr>
          <w:rFonts w:cs="Arial"/>
          <w:sz w:val="22"/>
        </w:rPr>
        <w:t>(MSP)</w:t>
      </w:r>
      <w:r w:rsidR="00A05A3F" w:rsidRPr="00254BE7">
        <w:rPr>
          <w:rFonts w:cs="Arial"/>
          <w:sz w:val="22"/>
        </w:rPr>
        <w:t xml:space="preserve"> </w:t>
      </w:r>
      <w:r w:rsidR="005307B0" w:rsidRPr="00254BE7">
        <w:rPr>
          <w:rFonts w:cs="Arial"/>
          <w:sz w:val="22"/>
        </w:rPr>
        <w:t xml:space="preserve">while </w:t>
      </w:r>
      <w:r w:rsidR="003E5D17" w:rsidRPr="00254BE7">
        <w:rPr>
          <w:rFonts w:cs="Arial"/>
          <w:sz w:val="22"/>
        </w:rPr>
        <w:t>others used quanti</w:t>
      </w:r>
      <w:r w:rsidR="00337C87" w:rsidRPr="00254BE7">
        <w:rPr>
          <w:rFonts w:cs="Arial"/>
          <w:sz w:val="22"/>
        </w:rPr>
        <w:t>ta</w:t>
      </w:r>
      <w:r w:rsidR="003E5D17" w:rsidRPr="00254BE7">
        <w:rPr>
          <w:rFonts w:cs="Arial"/>
          <w:sz w:val="22"/>
        </w:rPr>
        <w:t xml:space="preserve">tive MSP </w:t>
      </w:r>
      <w:r w:rsidR="008E32D2" w:rsidRPr="00254BE7">
        <w:rPr>
          <w:rFonts w:cs="Arial"/>
          <w:sz w:val="22"/>
        </w:rPr>
        <w:t>(</w:t>
      </w:r>
      <w:r w:rsidR="008676CB" w:rsidRPr="00254BE7">
        <w:rPr>
          <w:rFonts w:cs="Arial"/>
          <w:sz w:val="22"/>
        </w:rPr>
        <w:t xml:space="preserve">qMSP, suh as </w:t>
      </w:r>
      <w:r w:rsidR="006604F4" w:rsidRPr="00254BE7">
        <w:rPr>
          <w:rFonts w:cs="Arial"/>
          <w:sz w:val="22"/>
        </w:rPr>
        <w:t>M</w:t>
      </w:r>
      <w:r w:rsidR="00BD64E3" w:rsidRPr="00254BE7">
        <w:rPr>
          <w:rFonts w:cs="Arial"/>
          <w:sz w:val="22"/>
        </w:rPr>
        <w:t>ethylight,</w:t>
      </w:r>
      <w:r w:rsidR="00031D2F" w:rsidRPr="00254BE7">
        <w:rPr>
          <w:rFonts w:cs="Arial"/>
          <w:sz w:val="22"/>
        </w:rPr>
        <w:t xml:space="preserve"> </w:t>
      </w:r>
      <w:r w:rsidR="006604F4" w:rsidRPr="00254BE7">
        <w:rPr>
          <w:rFonts w:cs="Arial"/>
          <w:sz w:val="22"/>
        </w:rPr>
        <w:t>P</w:t>
      </w:r>
      <w:r w:rsidR="00D06487" w:rsidRPr="00254BE7">
        <w:rPr>
          <w:rFonts w:cs="Arial"/>
          <w:sz w:val="22"/>
        </w:rPr>
        <w:t>rosequencing</w:t>
      </w:r>
      <w:r w:rsidR="008E32D2" w:rsidRPr="00254BE7">
        <w:rPr>
          <w:rFonts w:cs="Arial"/>
          <w:sz w:val="22"/>
        </w:rPr>
        <w:t>, etc)</w:t>
      </w:r>
      <w:r w:rsidR="008E631B" w:rsidRPr="00254BE7">
        <w:rPr>
          <w:rFonts w:cs="Arial"/>
          <w:sz w:val="22"/>
        </w:rPr>
        <w:t xml:space="preserve"> </w:t>
      </w:r>
      <w:r w:rsidR="008E32D2" w:rsidRPr="00254BE7">
        <w:rPr>
          <w:rFonts w:cs="Arial"/>
          <w:sz w:val="22"/>
        </w:rPr>
        <w:t>to explore APC promoter methylation</w:t>
      </w:r>
      <w:r w:rsidR="003543D1" w:rsidRPr="00254BE7">
        <w:rPr>
          <w:rFonts w:cs="Arial"/>
          <w:sz w:val="22"/>
        </w:rPr>
        <w:t xml:space="preserve"> status</w:t>
      </w:r>
      <w:r w:rsidR="00E5357C" w:rsidRPr="00254BE7">
        <w:rPr>
          <w:rFonts w:cs="Arial"/>
          <w:sz w:val="22"/>
        </w:rPr>
        <w:t xml:space="preserve">. </w:t>
      </w:r>
      <w:r w:rsidR="0004200C" w:rsidRPr="00254BE7">
        <w:rPr>
          <w:rFonts w:cs="Arial"/>
          <w:sz w:val="22"/>
        </w:rPr>
        <w:t xml:space="preserve">The proportions of </w:t>
      </w:r>
      <w:r w:rsidR="001D7E06" w:rsidRPr="00254BE7">
        <w:rPr>
          <w:rFonts w:cs="Arial"/>
          <w:sz w:val="22"/>
        </w:rPr>
        <w:t xml:space="preserve">the </w:t>
      </w:r>
      <w:r w:rsidR="000816BA" w:rsidRPr="00254BE7">
        <w:rPr>
          <w:rFonts w:cs="Arial"/>
          <w:sz w:val="22"/>
        </w:rPr>
        <w:t xml:space="preserve">samples </w:t>
      </w:r>
      <w:r w:rsidR="00C502C6" w:rsidRPr="00254BE7">
        <w:rPr>
          <w:rFonts w:cs="Arial"/>
          <w:sz w:val="22"/>
        </w:rPr>
        <w:t>in</w:t>
      </w:r>
      <w:r w:rsidR="00E71E3D" w:rsidRPr="00254BE7">
        <w:rPr>
          <w:rFonts w:cs="Arial"/>
          <w:sz w:val="22"/>
        </w:rPr>
        <w:t xml:space="preserve"> </w:t>
      </w:r>
      <w:r w:rsidR="0004200C" w:rsidRPr="00254BE7">
        <w:rPr>
          <w:rFonts w:cs="Arial"/>
          <w:sz w:val="22"/>
        </w:rPr>
        <w:t>stag</w:t>
      </w:r>
      <w:r w:rsidR="00265019" w:rsidRPr="00254BE7">
        <w:rPr>
          <w:rFonts w:cs="Arial"/>
          <w:sz w:val="22"/>
        </w:rPr>
        <w:t xml:space="preserve">e </w:t>
      </w:r>
      <w:r w:rsidR="0004200C" w:rsidRPr="00254BE7">
        <w:rPr>
          <w:rFonts w:cs="Arial"/>
          <w:sz w:val="22"/>
        </w:rPr>
        <w:t xml:space="preserve">I were </w:t>
      </w:r>
      <w:r w:rsidR="001D7E06" w:rsidRPr="00254BE7">
        <w:rPr>
          <w:rFonts w:cs="Arial"/>
          <w:sz w:val="22"/>
        </w:rPr>
        <w:t xml:space="preserve">countedand </w:t>
      </w:r>
      <w:r w:rsidR="00265019" w:rsidRPr="00254BE7">
        <w:rPr>
          <w:rFonts w:cs="Arial"/>
          <w:sz w:val="22"/>
        </w:rPr>
        <w:t>the range</w:t>
      </w:r>
      <w:r w:rsidR="00C502C6" w:rsidRPr="00254BE7">
        <w:rPr>
          <w:rFonts w:cs="Arial"/>
          <w:sz w:val="22"/>
        </w:rPr>
        <w:t>s</w:t>
      </w:r>
      <w:r w:rsidR="00265019" w:rsidRPr="00254BE7">
        <w:rPr>
          <w:rFonts w:cs="Arial"/>
          <w:sz w:val="22"/>
        </w:rPr>
        <w:t xml:space="preserve"> were 32.1-100% and 70-100%</w:t>
      </w:r>
      <w:r w:rsidR="0030499E" w:rsidRPr="00254BE7">
        <w:rPr>
          <w:rFonts w:cs="Arial"/>
          <w:sz w:val="22"/>
        </w:rPr>
        <w:t xml:space="preserve"> </w:t>
      </w:r>
      <w:r w:rsidR="00265019" w:rsidRPr="00254BE7">
        <w:rPr>
          <w:rFonts w:cs="Arial"/>
          <w:sz w:val="22"/>
        </w:rPr>
        <w:t>respectively.</w:t>
      </w:r>
      <w:r w:rsidR="000A11DB" w:rsidRPr="00254BE7">
        <w:rPr>
          <w:rFonts w:cs="Arial"/>
          <w:sz w:val="22"/>
        </w:rPr>
        <w:t xml:space="preserve"> </w:t>
      </w:r>
      <w:r w:rsidR="00D11E43" w:rsidRPr="00254BE7">
        <w:rPr>
          <w:rFonts w:cs="Arial"/>
          <w:sz w:val="22"/>
        </w:rPr>
        <w:t>T</w:t>
      </w:r>
      <w:r w:rsidR="005A322B" w:rsidRPr="00254BE7">
        <w:rPr>
          <w:rFonts w:cs="Arial"/>
          <w:sz w:val="22"/>
        </w:rPr>
        <w:t xml:space="preserve">he </w:t>
      </w:r>
      <w:r w:rsidR="007619B0" w:rsidRPr="00254BE7">
        <w:rPr>
          <w:rFonts w:cs="Arial"/>
          <w:sz w:val="22"/>
        </w:rPr>
        <w:t>pencentage</w:t>
      </w:r>
      <w:r w:rsidR="00761ABC" w:rsidRPr="00254BE7">
        <w:rPr>
          <w:rFonts w:cs="Arial"/>
          <w:sz w:val="22"/>
        </w:rPr>
        <w:t xml:space="preserve"> </w:t>
      </w:r>
      <w:r w:rsidR="005D5A90" w:rsidRPr="00254BE7">
        <w:rPr>
          <w:rFonts w:cs="Arial"/>
          <w:sz w:val="22"/>
        </w:rPr>
        <w:t xml:space="preserve">of male </w:t>
      </w:r>
      <w:r w:rsidR="007619B0" w:rsidRPr="00254BE7">
        <w:rPr>
          <w:rFonts w:cs="Arial"/>
          <w:sz w:val="22"/>
        </w:rPr>
        <w:t>individuals</w:t>
      </w:r>
      <w:r w:rsidR="00F06B94" w:rsidRPr="00254BE7">
        <w:rPr>
          <w:rFonts w:cs="Arial"/>
          <w:sz w:val="22"/>
        </w:rPr>
        <w:t xml:space="preserve"> </w:t>
      </w:r>
      <w:r w:rsidR="005A322B" w:rsidRPr="00254BE7">
        <w:rPr>
          <w:rFonts w:cs="Arial"/>
          <w:sz w:val="22"/>
        </w:rPr>
        <w:t>in the NSCLC samples</w:t>
      </w:r>
      <w:r w:rsidR="0030499E" w:rsidRPr="00254BE7">
        <w:rPr>
          <w:rFonts w:cs="Arial"/>
          <w:sz w:val="22"/>
        </w:rPr>
        <w:t xml:space="preserve"> </w:t>
      </w:r>
      <w:r w:rsidR="00D11E43" w:rsidRPr="00254BE7">
        <w:rPr>
          <w:rFonts w:cs="Arial"/>
          <w:sz w:val="22"/>
        </w:rPr>
        <w:t>range</w:t>
      </w:r>
      <w:r w:rsidR="007619B0" w:rsidRPr="00254BE7">
        <w:rPr>
          <w:rFonts w:cs="Arial"/>
          <w:sz w:val="22"/>
        </w:rPr>
        <w:t>d</w:t>
      </w:r>
      <w:r w:rsidR="00D11E43" w:rsidRPr="00254BE7">
        <w:rPr>
          <w:rFonts w:cs="Arial"/>
          <w:sz w:val="22"/>
        </w:rPr>
        <w:t xml:space="preserve"> from </w:t>
      </w:r>
      <w:r w:rsidR="005A322B" w:rsidRPr="00254BE7">
        <w:rPr>
          <w:rFonts w:cs="Arial"/>
          <w:sz w:val="22"/>
        </w:rPr>
        <w:t>53%</w:t>
      </w:r>
      <w:r w:rsidR="00D11E43" w:rsidRPr="00254BE7">
        <w:rPr>
          <w:rFonts w:cs="Arial"/>
          <w:sz w:val="22"/>
        </w:rPr>
        <w:t xml:space="preserve"> to </w:t>
      </w:r>
      <w:r w:rsidR="005A322B" w:rsidRPr="00254BE7">
        <w:rPr>
          <w:rFonts w:cs="Arial"/>
          <w:sz w:val="22"/>
        </w:rPr>
        <w:t>81%.</w:t>
      </w:r>
      <w:r w:rsidR="0030499E" w:rsidRPr="00254BE7">
        <w:rPr>
          <w:rFonts w:cs="Arial"/>
          <w:sz w:val="22"/>
        </w:rPr>
        <w:t xml:space="preserve"> </w:t>
      </w:r>
      <w:r w:rsidR="00EB655D" w:rsidRPr="00254BE7">
        <w:rPr>
          <w:rFonts w:cs="Arial"/>
          <w:sz w:val="22"/>
        </w:rPr>
        <w:t xml:space="preserve">Two </w:t>
      </w:r>
      <w:r w:rsidR="00784CA3" w:rsidRPr="00254BE7">
        <w:rPr>
          <w:rFonts w:cs="Arial"/>
          <w:sz w:val="22"/>
        </w:rPr>
        <w:t xml:space="preserve">kinds of </w:t>
      </w:r>
      <w:r w:rsidR="00EB655D" w:rsidRPr="00254BE7">
        <w:rPr>
          <w:rFonts w:cs="Arial"/>
          <w:sz w:val="22"/>
        </w:rPr>
        <w:t xml:space="preserve">methylation detection primers or probes were </w:t>
      </w:r>
      <w:r w:rsidR="001D11B8" w:rsidRPr="00254BE7">
        <w:rPr>
          <w:rFonts w:cs="Arial"/>
          <w:sz w:val="22"/>
        </w:rPr>
        <w:t xml:space="preserve">found to be </w:t>
      </w:r>
      <w:r w:rsidR="00EB655D" w:rsidRPr="00254BE7">
        <w:rPr>
          <w:rFonts w:cs="Arial"/>
          <w:sz w:val="22"/>
        </w:rPr>
        <w:t xml:space="preserve">utilized for </w:t>
      </w:r>
      <w:r w:rsidR="004C2D9C" w:rsidRPr="00254BE7">
        <w:rPr>
          <w:rFonts w:cs="Arial"/>
          <w:sz w:val="22"/>
        </w:rPr>
        <w:t xml:space="preserve">most of </w:t>
      </w:r>
      <w:r w:rsidR="00EB655D" w:rsidRPr="00254BE7">
        <w:rPr>
          <w:rFonts w:cs="Arial"/>
          <w:sz w:val="22"/>
        </w:rPr>
        <w:t>the 17 studies.</w:t>
      </w:r>
      <w:r w:rsidR="0030499E" w:rsidRPr="00254BE7">
        <w:rPr>
          <w:rFonts w:cs="Arial"/>
          <w:sz w:val="22"/>
        </w:rPr>
        <w:t xml:space="preserve"> </w:t>
      </w:r>
      <w:r w:rsidR="00ED7C1F" w:rsidRPr="00254BE7">
        <w:rPr>
          <w:rFonts w:cs="Arial"/>
          <w:sz w:val="22"/>
        </w:rPr>
        <w:t xml:space="preserve">The </w:t>
      </w:r>
      <w:r w:rsidR="002237BA" w:rsidRPr="00254BE7">
        <w:rPr>
          <w:rFonts w:cs="Arial"/>
          <w:sz w:val="22"/>
        </w:rPr>
        <w:t xml:space="preserve">information </w:t>
      </w:r>
      <w:r w:rsidR="00ED7C1F" w:rsidRPr="00254BE7">
        <w:rPr>
          <w:rFonts w:cs="Arial"/>
          <w:sz w:val="22"/>
        </w:rPr>
        <w:t xml:space="preserve">of </w:t>
      </w:r>
      <w:r w:rsidR="004C2D9C" w:rsidRPr="00254BE7">
        <w:rPr>
          <w:rFonts w:cs="Arial"/>
          <w:sz w:val="22"/>
        </w:rPr>
        <w:t xml:space="preserve">the </w:t>
      </w:r>
      <w:r w:rsidR="00B60FD3" w:rsidRPr="00254BE7">
        <w:rPr>
          <w:rFonts w:cs="Arial"/>
          <w:sz w:val="22"/>
        </w:rPr>
        <w:t xml:space="preserve">two sets of </w:t>
      </w:r>
      <w:r w:rsidR="00222093" w:rsidRPr="00254BE7">
        <w:rPr>
          <w:rFonts w:cs="Arial"/>
          <w:sz w:val="22"/>
        </w:rPr>
        <w:t>pri</w:t>
      </w:r>
      <w:r w:rsidR="00222093" w:rsidRPr="00254BE7">
        <w:rPr>
          <w:rFonts w:cs="Arial"/>
          <w:kern w:val="0"/>
          <w:sz w:val="22"/>
        </w:rPr>
        <w:t>mer</w:t>
      </w:r>
      <w:r w:rsidR="00B60FD3" w:rsidRPr="00254BE7">
        <w:rPr>
          <w:rFonts w:cs="Arial"/>
          <w:kern w:val="0"/>
          <w:sz w:val="22"/>
        </w:rPr>
        <w:t>s</w:t>
      </w:r>
      <w:r w:rsidR="00D922AA" w:rsidRPr="00254BE7">
        <w:rPr>
          <w:rFonts w:cs="Arial"/>
          <w:kern w:val="0"/>
          <w:sz w:val="22"/>
        </w:rPr>
        <w:t xml:space="preserve"> </w:t>
      </w:r>
      <w:r w:rsidR="00EB655D" w:rsidRPr="00254BE7">
        <w:rPr>
          <w:rFonts w:cs="Arial"/>
          <w:kern w:val="0"/>
          <w:sz w:val="22"/>
        </w:rPr>
        <w:t>(</w:t>
      </w:r>
      <w:r w:rsidR="00B60FD3" w:rsidRPr="00254BE7">
        <w:rPr>
          <w:rFonts w:cs="Arial"/>
          <w:kern w:val="0"/>
          <w:sz w:val="22"/>
        </w:rPr>
        <w:t xml:space="preserve">set I: </w:t>
      </w:r>
      <w:r w:rsidR="00EB655D" w:rsidRPr="00254BE7">
        <w:rPr>
          <w:rFonts w:cs="Arial"/>
          <w:kern w:val="0"/>
          <w:sz w:val="22"/>
        </w:rPr>
        <w:t>chr5:112073421-112073518, 7 studies</w:t>
      </w:r>
      <w:r w:rsidR="00B60FD3" w:rsidRPr="00254BE7">
        <w:rPr>
          <w:rFonts w:cs="Arial"/>
          <w:kern w:val="0"/>
          <w:sz w:val="22"/>
        </w:rPr>
        <w:t xml:space="preserve">; </w:t>
      </w:r>
      <w:r w:rsidR="00EB655D" w:rsidRPr="00254BE7">
        <w:rPr>
          <w:rFonts w:cs="Arial"/>
          <w:kern w:val="0"/>
          <w:sz w:val="22"/>
        </w:rPr>
        <w:t xml:space="preserve">and </w:t>
      </w:r>
      <w:r w:rsidR="00B60FD3" w:rsidRPr="00254BE7">
        <w:rPr>
          <w:rFonts w:cs="Arial"/>
          <w:kern w:val="0"/>
          <w:sz w:val="22"/>
        </w:rPr>
        <w:t>set II:</w:t>
      </w:r>
      <w:r w:rsidR="00DB6546" w:rsidRPr="00254BE7">
        <w:rPr>
          <w:rFonts w:cs="Arial"/>
          <w:kern w:val="0"/>
          <w:sz w:val="22"/>
        </w:rPr>
        <w:t xml:space="preserve"> </w:t>
      </w:r>
      <w:r w:rsidR="00AB2826" w:rsidRPr="00254BE7">
        <w:rPr>
          <w:rFonts w:cs="Arial"/>
          <w:kern w:val="0"/>
          <w:sz w:val="22"/>
        </w:rPr>
        <w:t>chr5:112101379-</w:t>
      </w:r>
      <w:r w:rsidR="005F7CE4" w:rsidRPr="00254BE7">
        <w:rPr>
          <w:rFonts w:cs="Arial"/>
          <w:kern w:val="0"/>
          <w:sz w:val="22"/>
        </w:rPr>
        <w:t>112101452, 7 studies</w:t>
      </w:r>
      <w:r w:rsidR="00EB655D" w:rsidRPr="00254BE7">
        <w:rPr>
          <w:rFonts w:cs="Arial"/>
          <w:kern w:val="0"/>
          <w:sz w:val="22"/>
        </w:rPr>
        <w:t>)</w:t>
      </w:r>
      <w:r w:rsidR="00F96E26" w:rsidRPr="00254BE7">
        <w:rPr>
          <w:rFonts w:cs="Arial"/>
          <w:kern w:val="0"/>
          <w:sz w:val="22"/>
        </w:rPr>
        <w:t xml:space="preserve"> </w:t>
      </w:r>
      <w:r w:rsidR="001D11B8" w:rsidRPr="00254BE7">
        <w:rPr>
          <w:rFonts w:cs="Arial"/>
          <w:kern w:val="0"/>
          <w:sz w:val="22"/>
        </w:rPr>
        <w:t>was listed</w:t>
      </w:r>
      <w:r w:rsidR="00F96E26" w:rsidRPr="00254BE7">
        <w:rPr>
          <w:rFonts w:cs="Arial"/>
          <w:kern w:val="0"/>
          <w:sz w:val="22"/>
        </w:rPr>
        <w:t xml:space="preserve"> </w:t>
      </w:r>
      <w:r w:rsidR="002E75D1" w:rsidRPr="00254BE7">
        <w:rPr>
          <w:rFonts w:cs="Arial"/>
          <w:kern w:val="0"/>
          <w:sz w:val="22"/>
        </w:rPr>
        <w:t>in</w:t>
      </w:r>
      <w:r w:rsidR="00366E6D" w:rsidRPr="00254BE7">
        <w:rPr>
          <w:rFonts w:cs="Arial"/>
          <w:b/>
          <w:color w:val="FF0000"/>
          <w:kern w:val="0"/>
          <w:sz w:val="22"/>
        </w:rPr>
        <w:t xml:space="preserve"> S</w:t>
      </w:r>
      <w:r w:rsidR="00EB6D49" w:rsidRPr="00254BE7">
        <w:rPr>
          <w:rFonts w:cs="Arial"/>
          <w:b/>
          <w:color w:val="FF0000"/>
          <w:kern w:val="0"/>
          <w:sz w:val="22"/>
        </w:rPr>
        <w:t xml:space="preserve"> </w:t>
      </w:r>
      <w:r w:rsidR="00E778CD" w:rsidRPr="00254BE7">
        <w:rPr>
          <w:rFonts w:cs="Arial"/>
          <w:b/>
          <w:color w:val="FF0000"/>
          <w:kern w:val="0"/>
          <w:sz w:val="22"/>
        </w:rPr>
        <w:t>T</w:t>
      </w:r>
      <w:r w:rsidR="00EB6D49" w:rsidRPr="00254BE7">
        <w:rPr>
          <w:rFonts w:cs="Arial"/>
          <w:b/>
          <w:color w:val="FF0000"/>
          <w:kern w:val="0"/>
          <w:sz w:val="22"/>
        </w:rPr>
        <w:t>able s1</w:t>
      </w:r>
      <w:r w:rsidR="00ED7C1F" w:rsidRPr="00254BE7">
        <w:rPr>
          <w:rFonts w:cs="Arial"/>
          <w:kern w:val="0"/>
          <w:sz w:val="22"/>
        </w:rPr>
        <w:t xml:space="preserve">. </w:t>
      </w:r>
      <w:r w:rsidR="00A0154E" w:rsidRPr="00254BE7">
        <w:rPr>
          <w:rFonts w:cs="Arial"/>
          <w:kern w:val="0"/>
          <w:sz w:val="22"/>
        </w:rPr>
        <w:t xml:space="preserve">In </w:t>
      </w:r>
      <w:r w:rsidR="007F5208" w:rsidRPr="00254BE7">
        <w:rPr>
          <w:rFonts w:cs="Arial"/>
          <w:kern w:val="0"/>
          <w:sz w:val="22"/>
        </w:rPr>
        <w:t>addition</w:t>
      </w:r>
      <w:r w:rsidR="00A0154E" w:rsidRPr="00254BE7">
        <w:rPr>
          <w:rFonts w:cs="Arial"/>
          <w:kern w:val="0"/>
          <w:sz w:val="22"/>
        </w:rPr>
        <w:t xml:space="preserve">, no CpG </w:t>
      </w:r>
      <w:r w:rsidR="00EB6D49" w:rsidRPr="00254BE7">
        <w:rPr>
          <w:rFonts w:cs="Arial"/>
          <w:kern w:val="0"/>
          <w:sz w:val="22"/>
        </w:rPr>
        <w:t>sites</w:t>
      </w:r>
      <w:r w:rsidR="00A0154E" w:rsidRPr="00254BE7">
        <w:rPr>
          <w:rFonts w:cs="Arial"/>
          <w:kern w:val="0"/>
          <w:sz w:val="22"/>
        </w:rPr>
        <w:t xml:space="preserve"> from </w:t>
      </w:r>
      <w:r w:rsidR="00327277" w:rsidRPr="00254BE7">
        <w:rPr>
          <w:rFonts w:cs="Arial"/>
          <w:kern w:val="0"/>
          <w:sz w:val="22"/>
        </w:rPr>
        <w:t xml:space="preserve">the methylation </w:t>
      </w:r>
      <w:r w:rsidR="00A0154E" w:rsidRPr="00254BE7">
        <w:rPr>
          <w:rFonts w:cs="Arial"/>
          <w:kern w:val="0"/>
          <w:sz w:val="22"/>
        </w:rPr>
        <w:t>microarray</w:t>
      </w:r>
      <w:r w:rsidR="009254A5" w:rsidRPr="00254BE7">
        <w:rPr>
          <w:rFonts w:cs="Arial"/>
          <w:kern w:val="0"/>
          <w:sz w:val="22"/>
        </w:rPr>
        <w:t>s</w:t>
      </w:r>
      <w:r w:rsidR="004A04FE" w:rsidRPr="00254BE7">
        <w:rPr>
          <w:rFonts w:cs="Arial"/>
          <w:kern w:val="0"/>
          <w:sz w:val="22"/>
        </w:rPr>
        <w:t xml:space="preserve"> </w:t>
      </w:r>
      <w:r w:rsidR="007F5208" w:rsidRPr="00254BE7">
        <w:rPr>
          <w:rFonts w:cs="Arial"/>
          <w:kern w:val="0"/>
          <w:sz w:val="22"/>
        </w:rPr>
        <w:t xml:space="preserve">was found </w:t>
      </w:r>
      <w:r w:rsidR="00A0154E" w:rsidRPr="00254BE7">
        <w:rPr>
          <w:rFonts w:cs="Arial"/>
          <w:kern w:val="0"/>
          <w:sz w:val="22"/>
        </w:rPr>
        <w:t xml:space="preserve">located in the </w:t>
      </w:r>
      <w:r w:rsidR="007F5208" w:rsidRPr="00254BE7">
        <w:rPr>
          <w:rFonts w:cs="Arial"/>
          <w:kern w:val="0"/>
          <w:sz w:val="22"/>
        </w:rPr>
        <w:t xml:space="preserve">above </w:t>
      </w:r>
      <w:r w:rsidR="00A0154E" w:rsidRPr="00254BE7">
        <w:rPr>
          <w:rFonts w:cs="Arial"/>
          <w:kern w:val="0"/>
          <w:sz w:val="22"/>
        </w:rPr>
        <w:t>primers</w:t>
      </w:r>
      <w:r w:rsidR="007F5208" w:rsidRPr="00254BE7">
        <w:rPr>
          <w:rFonts w:cs="Arial"/>
          <w:kern w:val="0"/>
          <w:sz w:val="22"/>
        </w:rPr>
        <w:t>,</w:t>
      </w:r>
      <w:r w:rsidR="00595950" w:rsidRPr="00254BE7">
        <w:rPr>
          <w:rFonts w:cs="Arial"/>
          <w:kern w:val="0"/>
          <w:sz w:val="22"/>
        </w:rPr>
        <w:t xml:space="preserve"> </w:t>
      </w:r>
      <w:r w:rsidR="00A0154E" w:rsidRPr="00254BE7">
        <w:rPr>
          <w:rFonts w:cs="Arial"/>
          <w:kern w:val="0"/>
          <w:sz w:val="22"/>
        </w:rPr>
        <w:t>while cg20311501 is</w:t>
      </w:r>
      <w:r w:rsidR="00667D99" w:rsidRPr="00254BE7">
        <w:rPr>
          <w:rFonts w:cs="Arial"/>
          <w:kern w:val="0"/>
          <w:sz w:val="22"/>
        </w:rPr>
        <w:t xml:space="preserve"> covered by</w:t>
      </w:r>
      <w:r w:rsidR="00A0154E" w:rsidRPr="00254BE7">
        <w:rPr>
          <w:rFonts w:cs="Arial"/>
          <w:kern w:val="0"/>
          <w:sz w:val="22"/>
        </w:rPr>
        <w:t xml:space="preserve"> the replication region of</w:t>
      </w:r>
      <w:r w:rsidR="00667D99" w:rsidRPr="00254BE7">
        <w:rPr>
          <w:rFonts w:cs="Arial"/>
          <w:kern w:val="0"/>
          <w:sz w:val="22"/>
        </w:rPr>
        <w:t xml:space="preserve"> </w:t>
      </w:r>
      <w:r w:rsidR="007F5208" w:rsidRPr="00254BE7">
        <w:rPr>
          <w:rFonts w:cs="Arial"/>
          <w:kern w:val="0"/>
          <w:sz w:val="22"/>
        </w:rPr>
        <w:t>Set II</w:t>
      </w:r>
      <w:r w:rsidR="00A0154E" w:rsidRPr="00254BE7">
        <w:rPr>
          <w:rFonts w:cs="Arial"/>
          <w:kern w:val="0"/>
          <w:sz w:val="22"/>
        </w:rPr>
        <w:t xml:space="preserve"> primer</w:t>
      </w:r>
      <w:r w:rsidR="007F5208" w:rsidRPr="00254BE7">
        <w:rPr>
          <w:rFonts w:cs="Arial"/>
          <w:kern w:val="0"/>
          <w:sz w:val="22"/>
        </w:rPr>
        <w:t>s</w:t>
      </w:r>
      <w:r w:rsidR="00A0154E" w:rsidRPr="00254BE7">
        <w:rPr>
          <w:rFonts w:cs="Arial"/>
          <w:kern w:val="0"/>
          <w:sz w:val="22"/>
        </w:rPr>
        <w:t>.</w:t>
      </w:r>
    </w:p>
    <w:p w:rsidR="00A70727" w:rsidRPr="00254BE7" w:rsidRDefault="00BD2DA3" w:rsidP="00EB655D">
      <w:pPr>
        <w:jc w:val="left"/>
        <w:rPr>
          <w:rFonts w:eastAsia="华文楷体" w:cs="Arial"/>
          <w:b/>
          <w:sz w:val="22"/>
        </w:rPr>
      </w:pPr>
      <w:r w:rsidRPr="00254BE7">
        <w:rPr>
          <w:rFonts w:eastAsia="华文楷体" w:cs="Arial"/>
          <w:b/>
          <w:sz w:val="22"/>
        </w:rPr>
        <w:t>Meta-</w:t>
      </w:r>
      <w:r w:rsidR="00E670ED" w:rsidRPr="00254BE7">
        <w:rPr>
          <w:rFonts w:eastAsia="华文楷体" w:cs="Arial"/>
          <w:b/>
          <w:sz w:val="22"/>
        </w:rPr>
        <w:t>analysis, s</w:t>
      </w:r>
      <w:r w:rsidR="006D325C" w:rsidRPr="00254BE7">
        <w:rPr>
          <w:rFonts w:eastAsia="华文楷体" w:cs="Arial"/>
          <w:b/>
          <w:sz w:val="22"/>
        </w:rPr>
        <w:t xml:space="preserve">ubgroup analysis and meta-regression </w:t>
      </w:r>
    </w:p>
    <w:p w:rsidR="00514DE6" w:rsidRPr="00254BE7" w:rsidRDefault="00514DE6" w:rsidP="009E58FC">
      <w:pPr>
        <w:autoSpaceDE w:val="0"/>
        <w:autoSpaceDN w:val="0"/>
        <w:adjustRightInd w:val="0"/>
        <w:ind w:firstLineChars="200" w:firstLine="440"/>
        <w:jc w:val="left"/>
        <w:rPr>
          <w:rFonts w:cs="Arial"/>
          <w:kern w:val="0"/>
          <w:sz w:val="22"/>
        </w:rPr>
      </w:pPr>
      <w:r w:rsidRPr="00254BE7">
        <w:rPr>
          <w:rFonts w:cs="Arial"/>
          <w:sz w:val="22"/>
        </w:rPr>
        <w:t xml:space="preserve">The ORs for APC methylation in cancer tissues compared with </w:t>
      </w:r>
      <w:r w:rsidR="00F7130A" w:rsidRPr="00254BE7">
        <w:rPr>
          <w:rFonts w:cs="Arial"/>
          <w:sz w:val="22"/>
        </w:rPr>
        <w:t xml:space="preserve">that in </w:t>
      </w:r>
      <w:r w:rsidRPr="00254BE7">
        <w:rPr>
          <w:rFonts w:cs="Arial"/>
          <w:sz w:val="22"/>
        </w:rPr>
        <w:t xml:space="preserve">normal </w:t>
      </w:r>
      <w:r w:rsidR="00D44513" w:rsidRPr="00254BE7">
        <w:rPr>
          <w:rFonts w:cs="Arial"/>
          <w:sz w:val="22"/>
        </w:rPr>
        <w:t>controls</w:t>
      </w:r>
      <w:r w:rsidR="002B1CAC">
        <w:rPr>
          <w:rFonts w:cs="Arial" w:hint="eastAsia"/>
          <w:sz w:val="22"/>
        </w:rPr>
        <w:t xml:space="preserve"> </w:t>
      </w:r>
      <w:r w:rsidRPr="00254BE7">
        <w:rPr>
          <w:rFonts w:cs="Arial"/>
          <w:sz w:val="22"/>
        </w:rPr>
        <w:t>were 4.67 (</w:t>
      </w:r>
      <w:r w:rsidR="007F4448" w:rsidRPr="00254BE7">
        <w:rPr>
          <w:rFonts w:cs="Arial"/>
          <w:sz w:val="22"/>
        </w:rPr>
        <w:t>95%</w:t>
      </w:r>
      <w:r w:rsidR="003E0463">
        <w:rPr>
          <w:rFonts w:cs="Arial"/>
          <w:sz w:val="22"/>
        </w:rPr>
        <w:t xml:space="preserve"> </w:t>
      </w:r>
      <w:r w:rsidR="007F4448" w:rsidRPr="00254BE7">
        <w:rPr>
          <w:rFonts w:cs="Arial"/>
          <w:sz w:val="22"/>
        </w:rPr>
        <w:t>CI:</w:t>
      </w:r>
      <w:r w:rsidRPr="00254BE7">
        <w:rPr>
          <w:rFonts w:cs="Arial"/>
          <w:sz w:val="22"/>
        </w:rPr>
        <w:t xml:space="preserve"> 2.66-8.22, z=</w:t>
      </w:r>
      <w:r w:rsidRPr="00254BE7">
        <w:rPr>
          <w:rFonts w:cs="Arial"/>
          <w:kern w:val="0"/>
          <w:sz w:val="22"/>
        </w:rPr>
        <w:t>5.35</w:t>
      </w:r>
      <w:r w:rsidRPr="00254BE7">
        <w:rPr>
          <w:rFonts w:cs="Arial"/>
          <w:sz w:val="22"/>
        </w:rPr>
        <w:t xml:space="preserve">, P &lt; 0.0001), </w:t>
      </w:r>
      <w:r w:rsidR="00F7130A" w:rsidRPr="00254BE7">
        <w:rPr>
          <w:rFonts w:cs="Arial"/>
          <w:sz w:val="22"/>
        </w:rPr>
        <w:t xml:space="preserve">and </w:t>
      </w:r>
      <w:r w:rsidRPr="00254BE7">
        <w:rPr>
          <w:rFonts w:cs="Arial"/>
          <w:sz w:val="22"/>
        </w:rPr>
        <w:t>2.74 (</w:t>
      </w:r>
      <w:r w:rsidR="007F4448" w:rsidRPr="00254BE7">
        <w:rPr>
          <w:rFonts w:cs="Arial"/>
          <w:sz w:val="22"/>
        </w:rPr>
        <w:t>95%CI:</w:t>
      </w:r>
      <w:r w:rsidRPr="00254BE7">
        <w:rPr>
          <w:rFonts w:cs="Arial"/>
          <w:sz w:val="22"/>
        </w:rPr>
        <w:t>1.99-3.23, z =</w:t>
      </w:r>
      <w:r w:rsidR="00BB01D0">
        <w:rPr>
          <w:rFonts w:cs="Arial"/>
          <w:sz w:val="22"/>
        </w:rPr>
        <w:t xml:space="preserve"> </w:t>
      </w:r>
      <w:r w:rsidRPr="00254BE7">
        <w:rPr>
          <w:rFonts w:cs="Arial"/>
          <w:sz w:val="22"/>
        </w:rPr>
        <w:t>8.10, P &lt; 0.0001)</w:t>
      </w:r>
      <w:r w:rsidR="00C47310" w:rsidRPr="00254BE7">
        <w:rPr>
          <w:rFonts w:cs="Arial"/>
          <w:sz w:val="22"/>
        </w:rPr>
        <w:t xml:space="preserve"> </w:t>
      </w:r>
      <w:r w:rsidR="00F7130A" w:rsidRPr="00254BE7">
        <w:rPr>
          <w:rFonts w:cs="Arial"/>
          <w:sz w:val="22"/>
        </w:rPr>
        <w:t>in random effect model pooled and fixed effect model</w:t>
      </w:r>
      <w:r w:rsidRPr="00254BE7">
        <w:rPr>
          <w:rFonts w:cs="Arial"/>
          <w:sz w:val="22"/>
        </w:rPr>
        <w:t xml:space="preserve">, </w:t>
      </w:r>
      <w:r w:rsidR="00F7130A" w:rsidRPr="00254BE7">
        <w:rPr>
          <w:rFonts w:cs="Arial"/>
          <w:sz w:val="22"/>
        </w:rPr>
        <w:t>respectively,</w:t>
      </w:r>
      <w:r w:rsidRPr="00254BE7">
        <w:rPr>
          <w:rFonts w:cs="Arial"/>
          <w:kern w:val="0"/>
          <w:sz w:val="22"/>
        </w:rPr>
        <w:t>indicating an increased likelihood of methylation in Lung cancer tissue</w:t>
      </w:r>
      <w:r w:rsidR="00D44513" w:rsidRPr="00254BE7">
        <w:rPr>
          <w:rFonts w:cs="Arial"/>
          <w:kern w:val="0"/>
          <w:sz w:val="22"/>
        </w:rPr>
        <w:t>s</w:t>
      </w:r>
      <w:r w:rsidR="004C3EE7" w:rsidRPr="00254BE7">
        <w:rPr>
          <w:rFonts w:cs="Arial"/>
          <w:b/>
          <w:color w:val="FF0000"/>
          <w:kern w:val="0"/>
          <w:sz w:val="22"/>
        </w:rPr>
        <w:t xml:space="preserve"> (Figure 1</w:t>
      </w:r>
      <w:r w:rsidRPr="00254BE7">
        <w:rPr>
          <w:rFonts w:cs="Arial"/>
          <w:b/>
          <w:color w:val="FF0000"/>
          <w:kern w:val="0"/>
          <w:sz w:val="22"/>
        </w:rPr>
        <w:t>)</w:t>
      </w:r>
      <w:r w:rsidRPr="00254BE7">
        <w:rPr>
          <w:rFonts w:cs="Arial"/>
          <w:kern w:val="0"/>
          <w:sz w:val="22"/>
        </w:rPr>
        <w:t>.</w:t>
      </w:r>
    </w:p>
    <w:p w:rsidR="00920A45" w:rsidRPr="00254BE7" w:rsidRDefault="0056206A" w:rsidP="00670552">
      <w:pPr>
        <w:autoSpaceDE w:val="0"/>
        <w:autoSpaceDN w:val="0"/>
        <w:adjustRightInd w:val="0"/>
        <w:ind w:firstLineChars="200" w:firstLine="440"/>
        <w:jc w:val="left"/>
        <w:rPr>
          <w:rFonts w:cs="Arial"/>
          <w:sz w:val="22"/>
        </w:rPr>
      </w:pPr>
      <w:r w:rsidRPr="00254BE7">
        <w:rPr>
          <w:rFonts w:cs="Arial"/>
          <w:sz w:val="22"/>
        </w:rPr>
        <w:t>Subgroup analysis were conducted</w:t>
      </w:r>
      <w:r w:rsidR="008B160B">
        <w:rPr>
          <w:rFonts w:cs="Arial"/>
          <w:sz w:val="22"/>
        </w:rPr>
        <w:t xml:space="preserve"> </w:t>
      </w:r>
      <w:r w:rsidR="00F07826" w:rsidRPr="00254BE7">
        <w:rPr>
          <w:rFonts w:cs="Arial"/>
          <w:sz w:val="22"/>
        </w:rPr>
        <w:t xml:space="preserve">for </w:t>
      </w:r>
      <w:r w:rsidR="00422A57" w:rsidRPr="00254BE7">
        <w:rPr>
          <w:rFonts w:cs="Arial"/>
          <w:sz w:val="22"/>
        </w:rPr>
        <w:t>different subtype</w:t>
      </w:r>
      <w:r w:rsidR="00F07826" w:rsidRPr="00254BE7">
        <w:rPr>
          <w:rFonts w:cs="Arial"/>
          <w:sz w:val="22"/>
        </w:rPr>
        <w:t>s, which included</w:t>
      </w:r>
      <w:r w:rsidR="00CA384A">
        <w:rPr>
          <w:rFonts w:cs="Arial"/>
          <w:sz w:val="22"/>
        </w:rPr>
        <w:t xml:space="preserve"> </w:t>
      </w:r>
      <w:r w:rsidR="00F6414D" w:rsidRPr="00254BE7">
        <w:rPr>
          <w:rFonts w:cs="Arial"/>
          <w:sz w:val="22"/>
        </w:rPr>
        <w:t>sample</w:t>
      </w:r>
      <w:r w:rsidR="00721A93" w:rsidRPr="00254BE7">
        <w:rPr>
          <w:rFonts w:cs="Arial"/>
          <w:sz w:val="22"/>
        </w:rPr>
        <w:t xml:space="preserve"> type</w:t>
      </w:r>
      <w:r w:rsidR="00C85B85" w:rsidRPr="00254BE7">
        <w:rPr>
          <w:rFonts w:cs="Arial"/>
          <w:sz w:val="22"/>
        </w:rPr>
        <w:t xml:space="preserve"> </w:t>
      </w:r>
      <w:r w:rsidR="00721A93" w:rsidRPr="00254BE7">
        <w:rPr>
          <w:rFonts w:cs="Arial"/>
          <w:sz w:val="22"/>
        </w:rPr>
        <w:t>( tissue or serum)</w:t>
      </w:r>
      <w:r w:rsidR="006B0444" w:rsidRPr="00254BE7">
        <w:rPr>
          <w:rFonts w:cs="Arial"/>
          <w:sz w:val="22"/>
        </w:rPr>
        <w:t>,</w:t>
      </w:r>
      <w:r w:rsidR="00C85B85" w:rsidRPr="00254BE7">
        <w:rPr>
          <w:rFonts w:cs="Arial"/>
          <w:sz w:val="22"/>
        </w:rPr>
        <w:t xml:space="preserve"> </w:t>
      </w:r>
      <w:r w:rsidR="00E04B81" w:rsidRPr="00254BE7">
        <w:rPr>
          <w:rFonts w:cs="Arial"/>
          <w:sz w:val="22"/>
        </w:rPr>
        <w:t>counter</w:t>
      </w:r>
      <w:r w:rsidR="007329D6" w:rsidRPr="00254BE7">
        <w:rPr>
          <w:rFonts w:cs="Arial"/>
          <w:sz w:val="22"/>
        </w:rPr>
        <w:t>parts category</w:t>
      </w:r>
      <w:r w:rsidR="00C85B85" w:rsidRPr="00254BE7">
        <w:rPr>
          <w:rFonts w:cs="Arial"/>
          <w:sz w:val="22"/>
        </w:rPr>
        <w:t xml:space="preserve"> </w:t>
      </w:r>
      <w:r w:rsidR="007329D6" w:rsidRPr="00254BE7">
        <w:rPr>
          <w:rFonts w:cs="Arial"/>
          <w:sz w:val="22"/>
        </w:rPr>
        <w:t xml:space="preserve">(autogenous and heterogeneous), </w:t>
      </w:r>
      <w:r w:rsidR="00FA11AE" w:rsidRPr="00254BE7">
        <w:rPr>
          <w:rFonts w:cs="Arial"/>
          <w:sz w:val="22"/>
        </w:rPr>
        <w:t>proportion of stage I</w:t>
      </w:r>
      <w:r w:rsidR="009C6A43" w:rsidRPr="00254BE7">
        <w:rPr>
          <w:rFonts w:cs="Arial"/>
          <w:sz w:val="22"/>
        </w:rPr>
        <w:t>, aim of the study</w:t>
      </w:r>
      <w:r w:rsidR="00C85B85" w:rsidRPr="00254BE7">
        <w:rPr>
          <w:rFonts w:cs="Arial"/>
          <w:sz w:val="22"/>
        </w:rPr>
        <w:t xml:space="preserve"> </w:t>
      </w:r>
      <w:r w:rsidR="009C6A43" w:rsidRPr="00254BE7">
        <w:rPr>
          <w:rFonts w:cs="Arial"/>
          <w:sz w:val="22"/>
        </w:rPr>
        <w:t>(for diagnosis or non-diagnosis)</w:t>
      </w:r>
      <w:r w:rsidR="001D07BB" w:rsidRPr="00254BE7">
        <w:rPr>
          <w:rFonts w:cs="Arial"/>
          <w:sz w:val="22"/>
        </w:rPr>
        <w:t>,</w:t>
      </w:r>
      <w:r w:rsidR="00C85B85" w:rsidRPr="00254BE7">
        <w:rPr>
          <w:rFonts w:cs="Arial"/>
          <w:sz w:val="22"/>
        </w:rPr>
        <w:t xml:space="preserve"> </w:t>
      </w:r>
      <w:del w:id="115" w:author="Gsc" w:date="2013-06-30T08:21:00Z">
        <w:r w:rsidR="001D07BB" w:rsidRPr="00254BE7" w:rsidDel="00AF4A75">
          <w:rPr>
            <w:rFonts w:cs="Arial"/>
            <w:sz w:val="22"/>
          </w:rPr>
          <w:delText xml:space="preserve">proportion </w:delText>
        </w:r>
      </w:del>
      <w:ins w:id="116" w:author="Gsc" w:date="2013-06-30T08:21:00Z">
        <w:r w:rsidR="00AF4A75">
          <w:rPr>
            <w:rFonts w:cs="Arial"/>
            <w:sz w:val="22"/>
          </w:rPr>
          <w:t>ratio</w:t>
        </w:r>
        <w:r w:rsidR="00AF4A75" w:rsidRPr="00254BE7">
          <w:rPr>
            <w:rFonts w:cs="Arial"/>
            <w:sz w:val="22"/>
          </w:rPr>
          <w:t xml:space="preserve"> </w:t>
        </w:r>
      </w:ins>
      <w:r w:rsidR="001D07BB" w:rsidRPr="00254BE7">
        <w:rPr>
          <w:rFonts w:cs="Arial"/>
          <w:sz w:val="22"/>
        </w:rPr>
        <w:t>of adenocarcinoma</w:t>
      </w:r>
      <w:r w:rsidR="00F671D7" w:rsidRPr="00254BE7">
        <w:rPr>
          <w:rFonts w:cs="Arial"/>
          <w:sz w:val="22"/>
        </w:rPr>
        <w:t xml:space="preserve"> </w:t>
      </w:r>
      <w:ins w:id="117" w:author="Gsc" w:date="2013-06-30T08:21:00Z">
        <w:r w:rsidR="00AF4A75">
          <w:rPr>
            <w:rFonts w:cs="Arial"/>
            <w:sz w:val="22"/>
          </w:rPr>
          <w:t xml:space="preserve">to </w:t>
        </w:r>
      </w:ins>
      <w:ins w:id="118" w:author="Gsc" w:date="2013-06-30T08:22:00Z">
        <w:r w:rsidR="00AF4A75" w:rsidRPr="00AF4A75">
          <w:rPr>
            <w:rFonts w:cs="Arial"/>
            <w:sz w:val="22"/>
          </w:rPr>
          <w:t>squamous</w:t>
        </w:r>
      </w:ins>
      <w:r w:rsidR="001C0801" w:rsidRPr="00254BE7">
        <w:rPr>
          <w:rFonts w:cs="Arial"/>
          <w:sz w:val="22"/>
        </w:rPr>
        <w:t>(Ad2S</w:t>
      </w:r>
      <w:ins w:id="119" w:author="Gsc" w:date="2013-06-30T08:23:00Z">
        <w:r w:rsidR="009C0B8F">
          <w:rPr>
            <w:rFonts w:cs="Arial"/>
            <w:sz w:val="22"/>
          </w:rPr>
          <w:t>c</w:t>
        </w:r>
      </w:ins>
      <w:del w:id="120" w:author="Gsc" w:date="2013-06-30T08:23:00Z">
        <w:r w:rsidR="001C0801" w:rsidRPr="00254BE7" w:rsidDel="006372EF">
          <w:rPr>
            <w:rFonts w:cs="Arial"/>
            <w:sz w:val="22"/>
          </w:rPr>
          <w:delText>c</w:delText>
        </w:r>
      </w:del>
      <w:r w:rsidR="001C0801" w:rsidRPr="00254BE7">
        <w:rPr>
          <w:rFonts w:cs="Arial"/>
          <w:sz w:val="22"/>
        </w:rPr>
        <w:t>)</w:t>
      </w:r>
      <w:r w:rsidR="00F36597" w:rsidRPr="00254BE7">
        <w:rPr>
          <w:rFonts w:cs="Arial"/>
          <w:sz w:val="22"/>
        </w:rPr>
        <w:t xml:space="preserve">, primer categories </w:t>
      </w:r>
      <w:r w:rsidR="00F07826" w:rsidRPr="00254BE7">
        <w:rPr>
          <w:rFonts w:cs="Arial"/>
          <w:sz w:val="22"/>
        </w:rPr>
        <w:t xml:space="preserve">(set I and II) </w:t>
      </w:r>
      <w:r w:rsidR="00C57175" w:rsidRPr="00254BE7">
        <w:rPr>
          <w:rFonts w:cs="Arial"/>
          <w:sz w:val="22"/>
        </w:rPr>
        <w:t>and other possible interference factors</w:t>
      </w:r>
      <w:r w:rsidR="00942D4F" w:rsidRPr="00254BE7">
        <w:rPr>
          <w:rFonts w:cs="Arial"/>
          <w:sz w:val="22"/>
        </w:rPr>
        <w:t xml:space="preserve"> </w:t>
      </w:r>
      <w:r w:rsidR="007F1412" w:rsidRPr="00254BE7">
        <w:rPr>
          <w:rFonts w:cs="Arial"/>
          <w:b/>
          <w:color w:val="FF0000"/>
          <w:sz w:val="22"/>
        </w:rPr>
        <w:t>(Table 2)</w:t>
      </w:r>
      <w:r w:rsidR="008837D8" w:rsidRPr="00254BE7">
        <w:rPr>
          <w:rFonts w:cs="Arial"/>
          <w:sz w:val="22"/>
        </w:rPr>
        <w:t>.</w:t>
      </w:r>
      <w:r w:rsidR="00C85B85" w:rsidRPr="00254BE7">
        <w:rPr>
          <w:rFonts w:cs="Arial"/>
          <w:sz w:val="22"/>
        </w:rPr>
        <w:t xml:space="preserve"> </w:t>
      </w:r>
      <w:r w:rsidR="008514CC" w:rsidRPr="008514CC">
        <w:rPr>
          <w:rFonts w:cs="Arial"/>
          <w:sz w:val="22"/>
        </w:rPr>
        <w:t xml:space="preserve">Significant difference were found between the OR of </w:t>
      </w:r>
      <w:r w:rsidR="008514CC" w:rsidRPr="00867448">
        <w:rPr>
          <w:rFonts w:cs="Arial"/>
          <w:sz w:val="22"/>
        </w:rPr>
        <w:t>younger (</w:t>
      </w:r>
      <w:del w:id="121" w:author="Windows 用户" w:date="2013-06-29T12:58:00Z">
        <w:r w:rsidR="008514CC" w:rsidRPr="00867448" w:rsidDel="00EA4F36">
          <w:rPr>
            <w:rFonts w:cs="Arial"/>
            <w:sz w:val="22"/>
          </w:rPr>
          <w:delText>OR</w:delText>
        </w:r>
        <w:r w:rsidR="008514CC" w:rsidRPr="00867448" w:rsidDel="00D11191">
          <w:rPr>
            <w:rFonts w:cs="Arial"/>
            <w:sz w:val="22"/>
          </w:rPr>
          <w:delText>h</w:delText>
        </w:r>
        <w:r w:rsidR="008514CC" w:rsidRPr="00867448" w:rsidDel="00EA4F36">
          <w:rPr>
            <w:rFonts w:cs="Arial"/>
            <w:sz w:val="22"/>
          </w:rPr>
          <w:delText>=</w:delText>
        </w:r>
      </w:del>
      <w:r w:rsidR="008514CC" w:rsidRPr="00867448">
        <w:rPr>
          <w:rFonts w:cs="Arial"/>
          <w:sz w:val="22"/>
        </w:rPr>
        <w:t>5.03, 95%CI: 2.53-10.0) and older group (</w:t>
      </w:r>
      <w:del w:id="122" w:author="Windows 用户" w:date="2013-06-29T12:58:00Z">
        <w:r w:rsidR="008514CC" w:rsidRPr="00867448" w:rsidDel="00EA4F36">
          <w:rPr>
            <w:rFonts w:cs="Arial"/>
            <w:sz w:val="22"/>
          </w:rPr>
          <w:delText>OR</w:delText>
        </w:r>
        <w:r w:rsidR="008514CC" w:rsidRPr="00867448" w:rsidDel="00D11191">
          <w:rPr>
            <w:rFonts w:cs="Arial"/>
            <w:sz w:val="22"/>
          </w:rPr>
          <w:delText>a</w:delText>
        </w:r>
        <w:r w:rsidR="008514CC" w:rsidRPr="00867448" w:rsidDel="00EA4F36">
          <w:rPr>
            <w:rFonts w:cs="Arial"/>
            <w:sz w:val="22"/>
          </w:rPr>
          <w:delText>=</w:delText>
        </w:r>
      </w:del>
      <w:r w:rsidR="008514CC" w:rsidRPr="00867448">
        <w:rPr>
          <w:rFonts w:cs="Arial"/>
          <w:sz w:val="22"/>
        </w:rPr>
        <w:t>0</w:t>
      </w:r>
      <w:r w:rsidR="008514CC" w:rsidRPr="008514CC">
        <w:rPr>
          <w:rFonts w:cs="Arial"/>
          <w:sz w:val="22"/>
        </w:rPr>
        <w:t>.91, 95%</w:t>
      </w:r>
      <w:r w:rsidR="009421D5">
        <w:rPr>
          <w:rFonts w:cs="Arial"/>
          <w:sz w:val="22"/>
        </w:rPr>
        <w:t xml:space="preserve"> </w:t>
      </w:r>
      <w:r w:rsidR="008514CC" w:rsidRPr="008514CC">
        <w:rPr>
          <w:rFonts w:cs="Arial"/>
          <w:sz w:val="22"/>
        </w:rPr>
        <w:t>CI: 0.57-1.41) subgroup (P &lt;0.0001)</w:t>
      </w:r>
      <w:r w:rsidR="008F67A3">
        <w:rPr>
          <w:rFonts w:cs="Arial" w:hint="eastAsia"/>
          <w:sz w:val="22"/>
        </w:rPr>
        <w:t xml:space="preserve">. </w:t>
      </w:r>
      <w:r w:rsidR="008F67A3">
        <w:rPr>
          <w:rFonts w:cs="Arial"/>
          <w:sz w:val="22"/>
        </w:rPr>
        <w:t xml:space="preserve">High </w:t>
      </w:r>
      <w:r w:rsidR="008F67A3">
        <w:rPr>
          <w:rFonts w:cs="Arial"/>
          <w:sz w:val="22"/>
        </w:rPr>
        <w:lastRenderedPageBreak/>
        <w:t xml:space="preserve">proportion of </w:t>
      </w:r>
      <w:r w:rsidR="008F67A3" w:rsidRPr="00254BE7">
        <w:rPr>
          <w:rFonts w:cs="Arial"/>
          <w:sz w:val="22"/>
        </w:rPr>
        <w:t>adenocarcinoma</w:t>
      </w:r>
      <w:r w:rsidR="008F67A3">
        <w:rPr>
          <w:rFonts w:cs="Arial"/>
          <w:sz w:val="22"/>
        </w:rPr>
        <w:t xml:space="preserve"> group had a significantly </w:t>
      </w:r>
      <w:del w:id="123" w:author="Windows 用户" w:date="2013-06-29T12:35:00Z">
        <w:r w:rsidR="008F67A3" w:rsidDel="00644BFF">
          <w:rPr>
            <w:rFonts w:cs="Arial"/>
            <w:sz w:val="22"/>
          </w:rPr>
          <w:delText xml:space="preserve">larger </w:delText>
        </w:r>
      </w:del>
      <w:ins w:id="124" w:author="Windows 用户" w:date="2013-06-29T12:35:00Z">
        <w:r w:rsidR="00644BFF">
          <w:rPr>
            <w:rFonts w:cs="Arial" w:hint="eastAsia"/>
            <w:sz w:val="22"/>
          </w:rPr>
          <w:t>bigger</w:t>
        </w:r>
        <w:r w:rsidR="00644BFF">
          <w:rPr>
            <w:rFonts w:cs="Arial"/>
            <w:sz w:val="22"/>
          </w:rPr>
          <w:t xml:space="preserve"> </w:t>
        </w:r>
      </w:ins>
      <w:r w:rsidR="008F67A3">
        <w:rPr>
          <w:rFonts w:cs="Arial"/>
          <w:sz w:val="22"/>
        </w:rPr>
        <w:t>OR than that of low subgroup (P=0.0077</w:t>
      </w:r>
      <w:r w:rsidR="006108EE">
        <w:rPr>
          <w:rFonts w:cs="Arial"/>
          <w:sz w:val="22"/>
        </w:rPr>
        <w:t>), which suggest</w:t>
      </w:r>
      <w:ins w:id="125" w:author="Windows 用户" w:date="2013-06-29T12:36:00Z">
        <w:r w:rsidR="00644BFF">
          <w:rPr>
            <w:rFonts w:cs="Arial" w:hint="eastAsia"/>
            <w:sz w:val="22"/>
          </w:rPr>
          <w:t>ed</w:t>
        </w:r>
      </w:ins>
      <w:r w:rsidR="006108EE">
        <w:rPr>
          <w:rFonts w:cs="Arial"/>
          <w:sz w:val="22"/>
        </w:rPr>
        <w:t xml:space="preserve"> that APC methylation might </w:t>
      </w:r>
      <w:del w:id="126" w:author="Gsc" w:date="2013-06-29T20:46:00Z">
        <w:r w:rsidR="006108EE" w:rsidDel="005F776F">
          <w:rPr>
            <w:rFonts w:cs="Arial"/>
            <w:sz w:val="22"/>
          </w:rPr>
          <w:delText xml:space="preserve">had </w:delText>
        </w:r>
      </w:del>
      <w:ins w:id="127" w:author="Gsc" w:date="2013-06-29T20:46:00Z">
        <w:r w:rsidR="005F776F">
          <w:rPr>
            <w:rFonts w:cs="Arial"/>
            <w:sz w:val="22"/>
          </w:rPr>
          <w:t xml:space="preserve">have </w:t>
        </w:r>
      </w:ins>
      <w:r w:rsidR="006108EE">
        <w:rPr>
          <w:rFonts w:cs="Arial"/>
          <w:sz w:val="22"/>
        </w:rPr>
        <w:t>subtype specificity in NSCLC.</w:t>
      </w:r>
      <w:r w:rsidR="00AD57AB">
        <w:rPr>
          <w:rFonts w:cs="Arial"/>
          <w:sz w:val="22"/>
        </w:rPr>
        <w:t xml:space="preserve"> </w:t>
      </w:r>
      <w:r w:rsidR="007734D2" w:rsidRPr="00254BE7">
        <w:rPr>
          <w:rFonts w:cs="Arial"/>
          <w:sz w:val="22"/>
        </w:rPr>
        <w:t xml:space="preserve">Significant difference was found between </w:t>
      </w:r>
      <w:r w:rsidR="00AD4F78" w:rsidRPr="00254BE7">
        <w:rPr>
          <w:rFonts w:cs="Arial"/>
          <w:sz w:val="22"/>
        </w:rPr>
        <w:t xml:space="preserve">primer </w:t>
      </w:r>
      <w:r w:rsidR="00F07826" w:rsidRPr="00254BE7">
        <w:rPr>
          <w:rFonts w:cs="Arial"/>
          <w:sz w:val="22"/>
        </w:rPr>
        <w:t>set I and II</w:t>
      </w:r>
      <w:r w:rsidR="00942D4F" w:rsidRPr="00254BE7">
        <w:rPr>
          <w:rFonts w:cs="Arial"/>
          <w:sz w:val="22"/>
        </w:rPr>
        <w:t xml:space="preserve"> </w:t>
      </w:r>
      <w:r w:rsidR="00AD4F78" w:rsidRPr="00254BE7">
        <w:rPr>
          <w:rFonts w:cs="Arial"/>
          <w:sz w:val="22"/>
        </w:rPr>
        <w:t>(</w:t>
      </w:r>
      <w:r w:rsidR="00490844" w:rsidRPr="00254BE7">
        <w:rPr>
          <w:rFonts w:cs="Arial"/>
          <w:sz w:val="22"/>
        </w:rPr>
        <w:t>P</w:t>
      </w:r>
      <w:r w:rsidR="00AD4F78" w:rsidRPr="00254BE7">
        <w:rPr>
          <w:rFonts w:cs="Arial"/>
          <w:sz w:val="22"/>
        </w:rPr>
        <w:t>=0.0</w:t>
      </w:r>
      <w:r w:rsidR="00AD57AB">
        <w:rPr>
          <w:rFonts w:cs="Arial"/>
          <w:sz w:val="22"/>
        </w:rPr>
        <w:t xml:space="preserve">137), which supported primers were one of </w:t>
      </w:r>
      <w:ins w:id="128" w:author="Windows 用户" w:date="2013-06-29T12:37:00Z">
        <w:r w:rsidR="00644BFF">
          <w:rPr>
            <w:rFonts w:cs="Arial" w:hint="eastAsia"/>
            <w:sz w:val="22"/>
          </w:rPr>
          <w:t xml:space="preserve">the </w:t>
        </w:r>
      </w:ins>
      <w:r w:rsidR="00AD57AB">
        <w:rPr>
          <w:rFonts w:cs="Arial"/>
          <w:sz w:val="22"/>
        </w:rPr>
        <w:t>most important heterogeneity sou</w:t>
      </w:r>
      <w:ins w:id="129" w:author="Windows 用户" w:date="2013-06-29T10:41:00Z">
        <w:r w:rsidR="001C766B">
          <w:rPr>
            <w:rFonts w:cs="Arial" w:hint="eastAsia"/>
            <w:sz w:val="22"/>
          </w:rPr>
          <w:t>r</w:t>
        </w:r>
      </w:ins>
      <w:r w:rsidR="00AD57AB">
        <w:rPr>
          <w:rFonts w:cs="Arial"/>
          <w:sz w:val="22"/>
        </w:rPr>
        <w:t>ce</w:t>
      </w:r>
      <w:ins w:id="130" w:author="Windows 用户" w:date="2013-06-29T10:41:00Z">
        <w:r w:rsidR="001C766B">
          <w:rPr>
            <w:rFonts w:cs="Arial" w:hint="eastAsia"/>
            <w:sz w:val="22"/>
          </w:rPr>
          <w:t>s</w:t>
        </w:r>
      </w:ins>
      <w:r w:rsidR="00AD57AB">
        <w:rPr>
          <w:rFonts w:cs="Arial"/>
          <w:sz w:val="22"/>
        </w:rPr>
        <w:t xml:space="preserve"> in the APC methylation test.</w:t>
      </w:r>
      <w:del w:id="131" w:author="Windows 用户" w:date="2013-06-29T13:34:00Z">
        <w:r w:rsidR="00CD6680" w:rsidDel="006D61B4">
          <w:rPr>
            <w:rFonts w:cs="Arial"/>
            <w:sz w:val="22"/>
          </w:rPr>
          <w:delText xml:space="preserve"> </w:delText>
        </w:r>
      </w:del>
      <w:ins w:id="132" w:author="Windows 用户" w:date="2013-06-29T13:34:00Z">
        <w:r w:rsidR="006D61B4">
          <w:rPr>
            <w:rFonts w:cs="Arial" w:hint="eastAsia"/>
            <w:sz w:val="22"/>
          </w:rPr>
          <w:t xml:space="preserve"> </w:t>
        </w:r>
      </w:ins>
      <w:ins w:id="133" w:author="Windows 用户" w:date="2013-06-29T13:14:00Z">
        <w:r w:rsidR="00F60028">
          <w:rPr>
            <w:rFonts w:cs="Arial" w:hint="eastAsia"/>
            <w:sz w:val="22"/>
          </w:rPr>
          <w:t xml:space="preserve">When we see the </w:t>
        </w:r>
      </w:ins>
      <w:ins w:id="134" w:author="Windows 用户" w:date="2013-06-29T13:15:00Z">
        <w:r w:rsidR="00F60028">
          <w:rPr>
            <w:rFonts w:cs="Arial" w:hint="eastAsia"/>
            <w:sz w:val="22"/>
          </w:rPr>
          <w:t xml:space="preserve">effects of </w:t>
        </w:r>
      </w:ins>
      <w:ins w:id="135" w:author="Windows 用户" w:date="2013-06-29T13:14:00Z">
        <w:r w:rsidR="00F60028">
          <w:rPr>
            <w:rFonts w:cs="Arial" w:hint="eastAsia"/>
            <w:sz w:val="22"/>
          </w:rPr>
          <w:t xml:space="preserve">sample type and control type </w:t>
        </w:r>
      </w:ins>
      <w:ins w:id="136" w:author="Windows 用户" w:date="2013-06-29T13:15:00Z">
        <w:r w:rsidR="00F60028">
          <w:rPr>
            <w:rFonts w:cs="Arial" w:hint="eastAsia"/>
            <w:sz w:val="22"/>
          </w:rPr>
          <w:t>on the OR of APC methylation</w:t>
        </w:r>
        <w:r w:rsidR="00F60028" w:rsidRPr="00867448">
          <w:rPr>
            <w:rFonts w:cs="Arial"/>
            <w:sz w:val="22"/>
          </w:rPr>
          <w:t xml:space="preserve">, </w:t>
        </w:r>
      </w:ins>
      <w:del w:id="137" w:author="Windows 用户" w:date="2013-06-29T13:15:00Z">
        <w:r w:rsidR="00157907" w:rsidRPr="00867448" w:rsidDel="00F60028">
          <w:rPr>
            <w:rFonts w:cs="Arial"/>
            <w:sz w:val="22"/>
          </w:rPr>
          <w:delText>B</w:delText>
        </w:r>
      </w:del>
      <w:ins w:id="138" w:author="Windows 用户" w:date="2013-06-29T13:15:00Z">
        <w:r w:rsidR="00F60028" w:rsidRPr="00867448">
          <w:rPr>
            <w:rFonts w:cs="Arial"/>
            <w:sz w:val="22"/>
            <w:rPrChange w:id="139" w:author="Gsc" w:date="2013-06-29T17:35:00Z">
              <w:rPr>
                <w:rFonts w:cs="Arial"/>
                <w:sz w:val="22"/>
                <w:highlight w:val="yellow"/>
              </w:rPr>
            </w:rPrChange>
          </w:rPr>
          <w:t>it can be found that b</w:t>
        </w:r>
      </w:ins>
      <w:r w:rsidR="00157907" w:rsidRPr="00867448">
        <w:rPr>
          <w:rFonts w:cs="Arial"/>
          <w:sz w:val="22"/>
        </w:rPr>
        <w:t>oth tissue and serum group</w:t>
      </w:r>
      <w:r w:rsidR="006F5D17" w:rsidRPr="00867448">
        <w:rPr>
          <w:rFonts w:cs="Arial"/>
          <w:sz w:val="22"/>
        </w:rPr>
        <w:t>s</w:t>
      </w:r>
      <w:r w:rsidR="00157907" w:rsidRPr="00867448">
        <w:rPr>
          <w:rFonts w:cs="Arial"/>
          <w:sz w:val="22"/>
        </w:rPr>
        <w:t xml:space="preserve"> had showed significant association between APC methylation and NSCLC</w:t>
      </w:r>
      <w:r w:rsidR="00942D4F" w:rsidRPr="00867448">
        <w:rPr>
          <w:rFonts w:cs="Arial"/>
          <w:sz w:val="22"/>
        </w:rPr>
        <w:t xml:space="preserve"> </w:t>
      </w:r>
      <w:r w:rsidR="00157907" w:rsidRPr="00867448">
        <w:rPr>
          <w:rFonts w:cs="Arial"/>
          <w:sz w:val="22"/>
        </w:rPr>
        <w:t>(OR=</w:t>
      </w:r>
      <w:ins w:id="140" w:author="Windows 用户" w:date="2013-06-29T13:09:00Z">
        <w:r w:rsidR="00F64096" w:rsidRPr="00867448">
          <w:rPr>
            <w:rFonts w:cs="Arial"/>
            <w:sz w:val="22"/>
          </w:rPr>
          <w:t xml:space="preserve">3.72, </w:t>
        </w:r>
      </w:ins>
      <w:r w:rsidR="00157907" w:rsidRPr="00867448">
        <w:rPr>
          <w:rFonts w:cs="Arial"/>
          <w:sz w:val="22"/>
        </w:rPr>
        <w:t xml:space="preserve">11.54, </w:t>
      </w:r>
      <w:del w:id="141" w:author="Windows 用户" w:date="2013-06-29T13:09:00Z">
        <w:r w:rsidR="00157907" w:rsidRPr="00867448" w:rsidDel="00F64096">
          <w:rPr>
            <w:rFonts w:cs="Arial"/>
            <w:sz w:val="22"/>
          </w:rPr>
          <w:delText xml:space="preserve">3.72 </w:delText>
        </w:r>
      </w:del>
      <w:r w:rsidR="00157907" w:rsidRPr="00867448">
        <w:rPr>
          <w:rFonts w:cs="Arial"/>
          <w:sz w:val="22"/>
        </w:rPr>
        <w:t>respectively)</w:t>
      </w:r>
      <w:r w:rsidR="006F5D17" w:rsidRPr="00867448">
        <w:rPr>
          <w:rFonts w:cs="Arial"/>
          <w:sz w:val="22"/>
        </w:rPr>
        <w:t xml:space="preserve"> which suggested APC methylation can be taken as a potential biomarker for NSCLC diagnosis</w:t>
      </w:r>
      <w:del w:id="142" w:author="Windows 用户" w:date="2013-06-29T13:02:00Z">
        <w:r w:rsidR="006F5D17" w:rsidRPr="00867448" w:rsidDel="00721406">
          <w:rPr>
            <w:rFonts w:cs="Arial"/>
            <w:sz w:val="22"/>
          </w:rPr>
          <w:delText xml:space="preserve"> or screening</w:delText>
        </w:r>
      </w:del>
      <w:del w:id="143" w:author="Windows 用户" w:date="2013-06-29T13:03:00Z">
        <w:r w:rsidR="006F5D17" w:rsidRPr="00867448" w:rsidDel="00721406">
          <w:rPr>
            <w:rFonts w:cs="Arial"/>
            <w:sz w:val="22"/>
          </w:rPr>
          <w:delText xml:space="preserve"> as a non</w:delText>
        </w:r>
        <w:r w:rsidR="005D46D9" w:rsidRPr="00867448" w:rsidDel="00721406">
          <w:rPr>
            <w:rFonts w:cs="Arial"/>
            <w:sz w:val="22"/>
          </w:rPr>
          <w:delText>-</w:delText>
        </w:r>
        <w:r w:rsidR="006F5D17" w:rsidRPr="00867448" w:rsidDel="00721406">
          <w:rPr>
            <w:rFonts w:cs="Arial"/>
            <w:sz w:val="22"/>
          </w:rPr>
          <w:delText>invasive approach in remote</w:delText>
        </w:r>
        <w:r w:rsidR="00827773" w:rsidRPr="00867448" w:rsidDel="00721406">
          <w:rPr>
            <w:rFonts w:cs="Arial"/>
            <w:sz w:val="22"/>
          </w:rPr>
          <w:delText xml:space="preserve"> patient media</w:delText>
        </w:r>
      </w:del>
      <w:ins w:id="144" w:author="Windows 用户" w:date="2013-06-29T13:03:00Z">
        <w:r w:rsidR="00E60BC9" w:rsidRPr="00867448">
          <w:rPr>
            <w:rFonts w:cs="Arial"/>
            <w:sz w:val="22"/>
          </w:rPr>
          <w:t xml:space="preserve"> using either tissue or serum samples</w:t>
        </w:r>
      </w:ins>
      <w:r w:rsidR="00827773" w:rsidRPr="00867448">
        <w:rPr>
          <w:rFonts w:cs="Arial"/>
          <w:sz w:val="22"/>
        </w:rPr>
        <w:t>.</w:t>
      </w:r>
      <w:r w:rsidR="005163DD" w:rsidRPr="00867448">
        <w:rPr>
          <w:rFonts w:cs="Arial"/>
          <w:sz w:val="22"/>
        </w:rPr>
        <w:t xml:space="preserve"> </w:t>
      </w:r>
      <w:ins w:id="145" w:author="Windows 用户" w:date="2013-06-29T13:08:00Z">
        <w:r w:rsidR="00F64096" w:rsidRPr="00867448">
          <w:rPr>
            <w:rFonts w:cs="Arial"/>
            <w:sz w:val="22"/>
          </w:rPr>
          <w:t xml:space="preserve">In addition, </w:t>
        </w:r>
      </w:ins>
      <w:del w:id="146" w:author="Windows 用户" w:date="2013-06-29T12:39:00Z">
        <w:r w:rsidR="00205D4F" w:rsidRPr="00867448" w:rsidDel="00644BFF">
          <w:rPr>
            <w:rFonts w:cs="Arial"/>
            <w:sz w:val="22"/>
          </w:rPr>
          <w:delText xml:space="preserve"> </w:delText>
        </w:r>
      </w:del>
      <w:del w:id="147" w:author="Windows 用户" w:date="2013-06-29T13:08:00Z">
        <w:r w:rsidR="00205D4F" w:rsidRPr="00867448" w:rsidDel="00F64096">
          <w:rPr>
            <w:rFonts w:cs="Arial"/>
            <w:sz w:val="22"/>
          </w:rPr>
          <w:delText>S</w:delText>
        </w:r>
      </w:del>
      <w:ins w:id="148" w:author="Windows 用户" w:date="2013-06-29T13:08:00Z">
        <w:r w:rsidR="00F64096" w:rsidRPr="00867448">
          <w:rPr>
            <w:rFonts w:cs="Arial"/>
            <w:sz w:val="22"/>
          </w:rPr>
          <w:t>s</w:t>
        </w:r>
      </w:ins>
      <w:r w:rsidR="00EB6D49" w:rsidRPr="00867448">
        <w:rPr>
          <w:rFonts w:cs="Arial"/>
          <w:sz w:val="22"/>
        </w:rPr>
        <w:t>ignificant difference were found between the OR</w:t>
      </w:r>
      <w:ins w:id="149" w:author="Windows 用户" w:date="2013-06-29T13:11:00Z">
        <w:r w:rsidR="00F60028" w:rsidRPr="00867448">
          <w:rPr>
            <w:rFonts w:cs="Arial"/>
            <w:sz w:val="22"/>
          </w:rPr>
          <w:t>s</w:t>
        </w:r>
      </w:ins>
      <w:r w:rsidR="00EB6D49" w:rsidRPr="00867448">
        <w:rPr>
          <w:rFonts w:cs="Arial"/>
          <w:sz w:val="22"/>
        </w:rPr>
        <w:t xml:space="preserve"> of heterogeneous</w:t>
      </w:r>
      <w:r w:rsidR="00942D4F" w:rsidRPr="00867448">
        <w:rPr>
          <w:rFonts w:cs="Arial"/>
          <w:sz w:val="22"/>
        </w:rPr>
        <w:t xml:space="preserve"> </w:t>
      </w:r>
      <w:r w:rsidR="00EB6D49" w:rsidRPr="00867448">
        <w:rPr>
          <w:rFonts w:cs="Arial"/>
          <w:sz w:val="22"/>
        </w:rPr>
        <w:t>(OR</w:t>
      </w:r>
      <w:r w:rsidR="00EB6D49" w:rsidRPr="00867448">
        <w:rPr>
          <w:rFonts w:cs="Arial"/>
          <w:sz w:val="22"/>
          <w:vertAlign w:val="subscript"/>
          <w:rPrChange w:id="150" w:author="Gsc" w:date="2013-06-29T17:35:00Z">
            <w:rPr>
              <w:rFonts w:cs="Arial"/>
              <w:sz w:val="22"/>
            </w:rPr>
          </w:rPrChange>
        </w:rPr>
        <w:t>h</w:t>
      </w:r>
      <w:r w:rsidR="00EB6D49" w:rsidRPr="00867448">
        <w:rPr>
          <w:rFonts w:cs="Arial"/>
          <w:sz w:val="22"/>
        </w:rPr>
        <w:t>=8.33, 95%</w:t>
      </w:r>
      <w:r w:rsidR="005C5D11" w:rsidRPr="00867448">
        <w:rPr>
          <w:rFonts w:cs="Arial"/>
          <w:sz w:val="22"/>
        </w:rPr>
        <w:t xml:space="preserve"> </w:t>
      </w:r>
      <w:r w:rsidR="00EB6D49" w:rsidRPr="00867448">
        <w:rPr>
          <w:rFonts w:cs="Arial"/>
          <w:sz w:val="22"/>
        </w:rPr>
        <w:t>CI: 3.77-18.39) and autogenous</w:t>
      </w:r>
      <w:r w:rsidR="00942D4F" w:rsidRPr="00867448">
        <w:rPr>
          <w:rFonts w:cs="Arial"/>
          <w:sz w:val="22"/>
        </w:rPr>
        <w:t xml:space="preserve"> </w:t>
      </w:r>
      <w:r w:rsidR="00EB6D49" w:rsidRPr="00867448">
        <w:rPr>
          <w:rFonts w:cs="Arial"/>
          <w:sz w:val="22"/>
        </w:rPr>
        <w:t>(OR</w:t>
      </w:r>
      <w:r w:rsidR="00EB6D49" w:rsidRPr="00867448">
        <w:rPr>
          <w:rFonts w:cs="Arial"/>
          <w:sz w:val="22"/>
          <w:vertAlign w:val="subscript"/>
          <w:rPrChange w:id="151" w:author="Gsc" w:date="2013-06-29T17:35:00Z">
            <w:rPr>
              <w:rFonts w:cs="Arial"/>
              <w:sz w:val="22"/>
            </w:rPr>
          </w:rPrChange>
        </w:rPr>
        <w:t>a</w:t>
      </w:r>
      <w:r w:rsidR="00EB6D49" w:rsidRPr="00867448">
        <w:rPr>
          <w:rFonts w:cs="Arial"/>
          <w:sz w:val="22"/>
        </w:rPr>
        <w:t>=2.25, 95%</w:t>
      </w:r>
      <w:r w:rsidR="0090247F" w:rsidRPr="00867448">
        <w:rPr>
          <w:rFonts w:cs="Arial"/>
          <w:sz w:val="22"/>
        </w:rPr>
        <w:t xml:space="preserve"> </w:t>
      </w:r>
      <w:r w:rsidR="00EB6D49" w:rsidRPr="00867448">
        <w:rPr>
          <w:rFonts w:cs="Arial"/>
          <w:sz w:val="22"/>
        </w:rPr>
        <w:t>CI: 1.06-4.77)</w:t>
      </w:r>
      <w:r w:rsidR="00A976D9" w:rsidRPr="00867448">
        <w:rPr>
          <w:rFonts w:cs="Arial"/>
          <w:sz w:val="22"/>
        </w:rPr>
        <w:t xml:space="preserve"> </w:t>
      </w:r>
      <w:r w:rsidR="00EB6D49" w:rsidRPr="00867448">
        <w:rPr>
          <w:rFonts w:cs="Arial"/>
          <w:sz w:val="22"/>
        </w:rPr>
        <w:t>subgroup</w:t>
      </w:r>
      <w:ins w:id="152" w:author="Windows 用户" w:date="2013-06-29T13:10:00Z">
        <w:r w:rsidR="00100314" w:rsidRPr="00867448">
          <w:rPr>
            <w:rFonts w:cs="Arial"/>
            <w:sz w:val="22"/>
          </w:rPr>
          <w:t>s</w:t>
        </w:r>
      </w:ins>
      <w:r w:rsidR="00942D4F" w:rsidRPr="00867448">
        <w:rPr>
          <w:rFonts w:cs="Arial"/>
          <w:sz w:val="22"/>
        </w:rPr>
        <w:t xml:space="preserve"> </w:t>
      </w:r>
      <w:r w:rsidR="00EB6D49" w:rsidRPr="00867448">
        <w:rPr>
          <w:rFonts w:cs="Arial"/>
          <w:sz w:val="22"/>
        </w:rPr>
        <w:t>(P=0.0187).</w:t>
      </w:r>
      <w:r w:rsidR="00E67214" w:rsidRPr="00E67214">
        <w:rPr>
          <w:rFonts w:cs="Arial"/>
          <w:sz w:val="22"/>
        </w:rPr>
        <w:t xml:space="preserve"> </w:t>
      </w:r>
      <w:ins w:id="153" w:author="Windows 用户" w:date="2013-06-29T13:20:00Z">
        <w:r w:rsidR="0020524B">
          <w:rPr>
            <w:rFonts w:cs="Arial" w:hint="eastAsia"/>
            <w:sz w:val="22"/>
          </w:rPr>
          <w:t>One</w:t>
        </w:r>
      </w:ins>
      <w:ins w:id="154" w:author="Windows 用户" w:date="2013-06-29T13:16:00Z">
        <w:r w:rsidR="0042516A">
          <w:rPr>
            <w:rFonts w:cs="Arial" w:hint="eastAsia"/>
            <w:sz w:val="22"/>
          </w:rPr>
          <w:t xml:space="preserve"> </w:t>
        </w:r>
        <w:r w:rsidR="0042516A">
          <w:rPr>
            <w:rFonts w:cs="Arial"/>
            <w:sz w:val="22"/>
          </w:rPr>
          <w:t>possible</w:t>
        </w:r>
        <w:r w:rsidR="0042516A">
          <w:rPr>
            <w:rFonts w:cs="Arial" w:hint="eastAsia"/>
            <w:sz w:val="22"/>
          </w:rPr>
          <w:t xml:space="preserve"> </w:t>
        </w:r>
        <w:r w:rsidR="0020524B">
          <w:rPr>
            <w:rFonts w:cs="Arial" w:hint="eastAsia"/>
            <w:sz w:val="22"/>
          </w:rPr>
          <w:t>reason</w:t>
        </w:r>
        <w:r w:rsidR="0042516A">
          <w:rPr>
            <w:rFonts w:cs="Arial" w:hint="eastAsia"/>
            <w:sz w:val="22"/>
          </w:rPr>
          <w:t xml:space="preserve"> might be </w:t>
        </w:r>
      </w:ins>
      <w:ins w:id="155" w:author="Windows 用户" w:date="2013-06-29T13:17:00Z">
        <w:r w:rsidR="0042516A">
          <w:rPr>
            <w:rFonts w:cs="Arial" w:hint="eastAsia"/>
            <w:sz w:val="22"/>
          </w:rPr>
          <w:t xml:space="preserve">the </w:t>
        </w:r>
      </w:ins>
      <w:del w:id="156" w:author="Windows 用户" w:date="2013-06-29T13:16:00Z">
        <w:r w:rsidR="00E67214" w:rsidRPr="00E67214" w:rsidDel="0042516A">
          <w:rPr>
            <w:rFonts w:cs="Arial"/>
            <w:sz w:val="22"/>
          </w:rPr>
          <w:delText>I</w:delText>
        </w:r>
      </w:del>
      <w:ins w:id="157" w:author="Windows 用户" w:date="2013-06-29T13:16:00Z">
        <w:r w:rsidR="0042516A">
          <w:rPr>
            <w:rFonts w:cs="Arial" w:hint="eastAsia"/>
            <w:sz w:val="22"/>
          </w:rPr>
          <w:t>i</w:t>
        </w:r>
      </w:ins>
      <w:r w:rsidR="00E67214" w:rsidRPr="00E67214">
        <w:rPr>
          <w:rFonts w:cs="Arial"/>
          <w:sz w:val="22"/>
        </w:rPr>
        <w:t>mpur</w:t>
      </w:r>
      <w:ins w:id="158" w:author="Windows 用户" w:date="2013-06-29T13:22:00Z">
        <w:r w:rsidR="00EC0AA0">
          <w:rPr>
            <w:rFonts w:cs="Arial" w:hint="eastAsia"/>
            <w:sz w:val="22"/>
          </w:rPr>
          <w:t>e</w:t>
        </w:r>
      </w:ins>
      <w:del w:id="159" w:author="Windows 用户" w:date="2013-06-29T13:22:00Z">
        <w:r w:rsidR="00E67214" w:rsidRPr="00E67214" w:rsidDel="00EC0AA0">
          <w:rPr>
            <w:rFonts w:cs="Arial"/>
            <w:sz w:val="22"/>
          </w:rPr>
          <w:delText>ity</w:delText>
        </w:r>
      </w:del>
      <w:r w:rsidR="00E67214" w:rsidRPr="00E67214">
        <w:rPr>
          <w:rFonts w:cs="Arial"/>
          <w:sz w:val="22"/>
        </w:rPr>
        <w:t xml:space="preserve"> composition of </w:t>
      </w:r>
      <w:ins w:id="160" w:author="Windows 用户" w:date="2013-06-29T13:20:00Z">
        <w:r w:rsidR="0020524B">
          <w:rPr>
            <w:rFonts w:cs="Arial" w:hint="eastAsia"/>
            <w:sz w:val="22"/>
          </w:rPr>
          <w:t xml:space="preserve">the </w:t>
        </w:r>
      </w:ins>
      <w:r w:rsidR="00E67214" w:rsidRPr="00E67214">
        <w:rPr>
          <w:rFonts w:cs="Arial"/>
          <w:sz w:val="22"/>
        </w:rPr>
        <w:t>adjacent normal specimens which might have been slightly contaminated</w:t>
      </w:r>
      <w:r w:rsidR="00E67214">
        <w:rPr>
          <w:rFonts w:cs="Arial"/>
          <w:sz w:val="22"/>
        </w:rPr>
        <w:t xml:space="preserve"> by cancer cells </w:t>
      </w:r>
      <w:r w:rsidR="00975562">
        <w:rPr>
          <w:rFonts w:cs="Arial"/>
          <w:sz w:val="22"/>
        </w:rPr>
        <w:t xml:space="preserve">or it </w:t>
      </w:r>
      <w:del w:id="161" w:author="Windows 用户" w:date="2013-06-29T13:29:00Z">
        <w:r w:rsidR="00975562" w:rsidDel="00FF73EA">
          <w:rPr>
            <w:rFonts w:cs="Arial"/>
            <w:sz w:val="22"/>
          </w:rPr>
          <w:delText xml:space="preserve">had </w:delText>
        </w:r>
      </w:del>
      <w:ins w:id="162" w:author="Windows 用户" w:date="2013-06-29T13:29:00Z">
        <w:r w:rsidR="00FF73EA">
          <w:rPr>
            <w:rFonts w:cs="Arial"/>
            <w:sz w:val="22"/>
          </w:rPr>
          <w:t>ha</w:t>
        </w:r>
        <w:r w:rsidR="00FF73EA">
          <w:rPr>
            <w:rFonts w:cs="Arial" w:hint="eastAsia"/>
            <w:sz w:val="22"/>
          </w:rPr>
          <w:t>ve</w:t>
        </w:r>
        <w:r w:rsidR="00FF73EA">
          <w:rPr>
            <w:rFonts w:cs="Arial"/>
            <w:sz w:val="22"/>
          </w:rPr>
          <w:t xml:space="preserve"> </w:t>
        </w:r>
      </w:ins>
      <w:r w:rsidR="00975562">
        <w:rPr>
          <w:rFonts w:cs="Arial"/>
          <w:sz w:val="22"/>
        </w:rPr>
        <w:t xml:space="preserve">been </w:t>
      </w:r>
      <w:del w:id="163" w:author="Windows 用户" w:date="2013-06-29T13:04:00Z">
        <w:r w:rsidR="00975562" w:rsidDel="009B65CE">
          <w:rPr>
            <w:rFonts w:cs="Arial"/>
            <w:sz w:val="22"/>
          </w:rPr>
          <w:delText xml:space="preserve">transfromed </w:delText>
        </w:r>
      </w:del>
      <w:ins w:id="164" w:author="Windows 用户" w:date="2013-06-29T13:04:00Z">
        <w:r w:rsidR="009B65CE">
          <w:rPr>
            <w:rFonts w:cs="Arial"/>
            <w:sz w:val="22"/>
          </w:rPr>
          <w:t>transf</w:t>
        </w:r>
        <w:r w:rsidR="009B65CE">
          <w:rPr>
            <w:rFonts w:cs="Arial" w:hint="eastAsia"/>
            <w:sz w:val="22"/>
          </w:rPr>
          <w:t>or</w:t>
        </w:r>
        <w:r w:rsidR="009B65CE">
          <w:rPr>
            <w:rFonts w:cs="Arial"/>
            <w:sz w:val="22"/>
          </w:rPr>
          <w:t xml:space="preserve">med </w:t>
        </w:r>
      </w:ins>
      <w:r w:rsidR="00975562">
        <w:rPr>
          <w:rFonts w:cs="Arial"/>
          <w:sz w:val="22"/>
        </w:rPr>
        <w:t xml:space="preserve">to </w:t>
      </w:r>
      <w:r w:rsidR="00975562" w:rsidRPr="00670552">
        <w:rPr>
          <w:rFonts w:cs="Arial"/>
          <w:sz w:val="22"/>
        </w:rPr>
        <w:t>p</w:t>
      </w:r>
      <w:r w:rsidR="008B4440" w:rsidRPr="00CD6D97">
        <w:rPr>
          <w:rFonts w:cs="Arial"/>
          <w:sz w:val="22"/>
          <w:rPrChange w:id="165" w:author="Windows 用户" w:date="2013-06-29T16:32:00Z">
            <w:rPr/>
          </w:rPrChange>
        </w:rPr>
        <w:t>recancerous</w:t>
      </w:r>
      <w:r w:rsidR="00975562">
        <w:rPr>
          <w:rFonts w:cs="Arial"/>
          <w:sz w:val="22"/>
        </w:rPr>
        <w:t xml:space="preserve"> status</w:t>
      </w:r>
      <w:ins w:id="166" w:author="Windows 用户" w:date="2013-06-29T13:18:00Z">
        <w:r w:rsidR="0042516A">
          <w:rPr>
            <w:rFonts w:cs="Arial" w:hint="eastAsia"/>
            <w:sz w:val="22"/>
          </w:rPr>
          <w:t xml:space="preserve">, while normal serum samples </w:t>
        </w:r>
      </w:ins>
      <w:ins w:id="167" w:author="Windows 用户" w:date="2013-06-29T13:29:00Z">
        <w:r w:rsidR="00FF73EA">
          <w:rPr>
            <w:rFonts w:cs="Arial" w:hint="eastAsia"/>
            <w:sz w:val="22"/>
          </w:rPr>
          <w:t>came</w:t>
        </w:r>
      </w:ins>
      <w:ins w:id="168" w:author="Windows 用户" w:date="2013-06-29T13:18:00Z">
        <w:r w:rsidR="0042516A">
          <w:rPr>
            <w:rFonts w:cs="Arial" w:hint="eastAsia"/>
            <w:sz w:val="22"/>
          </w:rPr>
          <w:t xml:space="preserve"> from</w:t>
        </w:r>
      </w:ins>
      <w:ins w:id="169" w:author="Windows 用户" w:date="2013-06-29T13:19:00Z">
        <w:r w:rsidR="0042516A" w:rsidRPr="0042516A">
          <w:rPr>
            <w:rFonts w:cs="Arial"/>
            <w:sz w:val="22"/>
          </w:rPr>
          <w:t xml:space="preserve"> </w:t>
        </w:r>
        <w:r w:rsidR="0042516A">
          <w:rPr>
            <w:rFonts w:cs="Arial"/>
            <w:sz w:val="22"/>
          </w:rPr>
          <w:t>health</w:t>
        </w:r>
        <w:r w:rsidR="0042516A">
          <w:rPr>
            <w:rFonts w:cs="Arial" w:hint="eastAsia"/>
            <w:sz w:val="22"/>
          </w:rPr>
          <w:t>y</w:t>
        </w:r>
        <w:r w:rsidR="0042516A">
          <w:rPr>
            <w:rFonts w:cs="Arial"/>
            <w:sz w:val="22"/>
          </w:rPr>
          <w:t xml:space="preserve"> individuals</w:t>
        </w:r>
      </w:ins>
      <w:ins w:id="170" w:author="Windows 用户" w:date="2013-06-29T13:30:00Z">
        <w:r w:rsidR="00FF73EA">
          <w:rPr>
            <w:rFonts w:cs="Arial" w:hint="eastAsia"/>
            <w:sz w:val="22"/>
          </w:rPr>
          <w:t xml:space="preserve"> in general</w:t>
        </w:r>
      </w:ins>
      <w:ins w:id="171" w:author="Windows 用户" w:date="2013-06-29T13:19:00Z">
        <w:r w:rsidR="0042516A">
          <w:rPr>
            <w:rFonts w:cs="Arial" w:hint="eastAsia"/>
            <w:sz w:val="22"/>
          </w:rPr>
          <w:t>.</w:t>
        </w:r>
      </w:ins>
      <w:ins w:id="172" w:author="Windows 用户" w:date="2013-06-29T13:35:00Z">
        <w:r w:rsidR="00643173">
          <w:rPr>
            <w:rFonts w:cs="Arial" w:hint="eastAsia"/>
            <w:sz w:val="22"/>
          </w:rPr>
          <w:t xml:space="preserve"> </w:t>
        </w:r>
      </w:ins>
      <w:del w:id="173" w:author="Windows 用户" w:date="2013-06-29T13:22:00Z">
        <w:r w:rsidR="00975562" w:rsidDel="00EC0AA0">
          <w:rPr>
            <w:rFonts w:cs="Arial"/>
            <w:sz w:val="22"/>
          </w:rPr>
          <w:delText xml:space="preserve"> </w:delText>
        </w:r>
      </w:del>
      <w:del w:id="174" w:author="Windows 用户" w:date="2013-06-29T13:23:00Z">
        <w:r w:rsidR="00E67214" w:rsidRPr="00E67214" w:rsidDel="009046DD">
          <w:rPr>
            <w:rFonts w:cs="Arial"/>
            <w:sz w:val="22"/>
          </w:rPr>
          <w:delText xml:space="preserve">might be </w:delText>
        </w:r>
        <w:r w:rsidR="00290F3D" w:rsidDel="009046DD">
          <w:rPr>
            <w:rFonts w:cs="Arial"/>
            <w:sz w:val="22"/>
          </w:rPr>
          <w:delText>two</w:delText>
        </w:r>
        <w:r w:rsidR="00E67214" w:rsidRPr="00E67214" w:rsidDel="009046DD">
          <w:rPr>
            <w:rFonts w:cs="Arial"/>
            <w:sz w:val="22"/>
          </w:rPr>
          <w:delText xml:space="preserve"> of the most important reasons</w:delText>
        </w:r>
        <w:r w:rsidR="00D27F33" w:rsidDel="009046DD">
          <w:rPr>
            <w:rFonts w:cs="Arial"/>
            <w:sz w:val="22"/>
          </w:rPr>
          <w:delText xml:space="preserve"> while serum were almost from health individuals</w:delText>
        </w:r>
        <w:r w:rsidR="00E67214" w:rsidRPr="00E67214" w:rsidDel="009046DD">
          <w:rPr>
            <w:rFonts w:cs="Arial"/>
            <w:sz w:val="22"/>
          </w:rPr>
          <w:delText>.</w:delText>
        </w:r>
      </w:del>
      <w:r w:rsidR="00196E56" w:rsidRPr="00254BE7">
        <w:rPr>
          <w:rFonts w:cs="Arial"/>
          <w:sz w:val="22"/>
        </w:rPr>
        <w:t>The s</w:t>
      </w:r>
      <w:r w:rsidR="00007D18" w:rsidRPr="00254BE7">
        <w:rPr>
          <w:rFonts w:cs="Arial"/>
          <w:sz w:val="22"/>
        </w:rPr>
        <w:t xml:space="preserve">ubgroup of high </w:t>
      </w:r>
      <w:ins w:id="175" w:author="Gsc" w:date="2013-06-29T20:48:00Z">
        <w:r w:rsidR="00F56BFF">
          <w:rPr>
            <w:rFonts w:cs="Arial"/>
            <w:sz w:val="22"/>
          </w:rPr>
          <w:t xml:space="preserve">Ad2Sc group </w:t>
        </w:r>
      </w:ins>
      <w:del w:id="176" w:author="Gsc" w:date="2013-06-29T20:48:00Z">
        <w:r w:rsidR="00007D18" w:rsidRPr="00254BE7" w:rsidDel="00F56BFF">
          <w:rPr>
            <w:rFonts w:cs="Arial"/>
            <w:sz w:val="22"/>
          </w:rPr>
          <w:delText xml:space="preserve">proportion of stage I </w:delText>
        </w:r>
      </w:del>
      <w:r w:rsidR="00007D18" w:rsidRPr="00254BE7">
        <w:rPr>
          <w:rFonts w:cs="Arial"/>
          <w:sz w:val="22"/>
        </w:rPr>
        <w:t xml:space="preserve">had a larger OR than that of low </w:t>
      </w:r>
      <w:ins w:id="177" w:author="Gsc" w:date="2013-06-29T20:48:00Z">
        <w:r w:rsidR="00E86008">
          <w:rPr>
            <w:rFonts w:cs="Arial"/>
            <w:sz w:val="22"/>
          </w:rPr>
          <w:t>Ad2Sc</w:t>
        </w:r>
      </w:ins>
      <w:ins w:id="178" w:author="Gsc" w:date="2013-06-30T08:20:00Z">
        <w:r w:rsidR="00730040">
          <w:rPr>
            <w:rFonts w:cs="Arial"/>
            <w:sz w:val="22"/>
          </w:rPr>
          <w:t xml:space="preserve"> </w:t>
        </w:r>
      </w:ins>
      <w:del w:id="179" w:author="Gsc" w:date="2013-06-29T20:48:00Z">
        <w:r w:rsidR="00007D18" w:rsidRPr="00254BE7" w:rsidDel="00E86008">
          <w:rPr>
            <w:rFonts w:cs="Arial"/>
            <w:sz w:val="22"/>
          </w:rPr>
          <w:delText>proportion</w:delText>
        </w:r>
        <w:r w:rsidR="001D144A" w:rsidRPr="00254BE7" w:rsidDel="00E86008">
          <w:rPr>
            <w:rFonts w:cs="Arial"/>
            <w:b/>
            <w:color w:val="FF0000"/>
            <w:sz w:val="22"/>
          </w:rPr>
          <w:delText xml:space="preserve"> </w:delText>
        </w:r>
      </w:del>
      <w:r w:rsidR="001D144A" w:rsidRPr="00254BE7">
        <w:rPr>
          <w:rFonts w:cs="Arial"/>
          <w:b/>
          <w:color w:val="FF0000"/>
          <w:sz w:val="22"/>
        </w:rPr>
        <w:t>(Table 2)</w:t>
      </w:r>
      <w:r w:rsidR="00196E56" w:rsidRPr="00254BE7">
        <w:rPr>
          <w:rFonts w:cs="Arial"/>
          <w:sz w:val="22"/>
        </w:rPr>
        <w:t>,</w:t>
      </w:r>
      <w:r w:rsidR="00903F8E" w:rsidRPr="00254BE7">
        <w:rPr>
          <w:rFonts w:cs="Arial"/>
          <w:sz w:val="22"/>
        </w:rPr>
        <w:t xml:space="preserve"> </w:t>
      </w:r>
      <w:r w:rsidR="00007D18" w:rsidRPr="00254BE7">
        <w:rPr>
          <w:rFonts w:cs="Arial"/>
          <w:sz w:val="22"/>
        </w:rPr>
        <w:t>indicat</w:t>
      </w:r>
      <w:r w:rsidR="00196E56" w:rsidRPr="00254BE7">
        <w:rPr>
          <w:rFonts w:cs="Arial"/>
          <w:sz w:val="22"/>
        </w:rPr>
        <w:t>ing that</w:t>
      </w:r>
      <w:r w:rsidR="00007D18" w:rsidRPr="00254BE7">
        <w:rPr>
          <w:rFonts w:cs="Arial"/>
          <w:sz w:val="22"/>
        </w:rPr>
        <w:t xml:space="preserve"> methylation of APC might occurred </w:t>
      </w:r>
      <w:r w:rsidR="00793745" w:rsidRPr="00254BE7">
        <w:rPr>
          <w:rFonts w:cs="Arial"/>
          <w:sz w:val="22"/>
        </w:rPr>
        <w:t xml:space="preserve">or functioned </w:t>
      </w:r>
      <w:r w:rsidR="00007D18" w:rsidRPr="00254BE7">
        <w:rPr>
          <w:rFonts w:cs="Arial"/>
          <w:sz w:val="22"/>
        </w:rPr>
        <w:t xml:space="preserve">at the </w:t>
      </w:r>
      <w:r w:rsidR="003A4482" w:rsidRPr="00254BE7">
        <w:rPr>
          <w:rFonts w:cs="Arial"/>
          <w:sz w:val="22"/>
        </w:rPr>
        <w:t>early</w:t>
      </w:r>
      <w:r w:rsidR="00007D18" w:rsidRPr="00254BE7">
        <w:rPr>
          <w:rFonts w:cs="Arial"/>
          <w:sz w:val="22"/>
        </w:rPr>
        <w:t xml:space="preserve"> stage of the tumorigenesis</w:t>
      </w:r>
      <w:r w:rsidR="00583E1D" w:rsidRPr="00254BE7">
        <w:rPr>
          <w:rFonts w:cs="Arial"/>
          <w:sz w:val="22"/>
        </w:rPr>
        <w:t xml:space="preserve">, </w:t>
      </w:r>
      <w:r w:rsidR="00EB6D49" w:rsidRPr="00254BE7">
        <w:rPr>
          <w:rFonts w:cs="Arial"/>
          <w:sz w:val="22"/>
        </w:rPr>
        <w:t xml:space="preserve">which had been founded in </w:t>
      </w:r>
      <w:ins w:id="180" w:author="Windows 用户" w:date="2013-06-29T13:37:00Z">
        <w:r w:rsidR="00C23297" w:rsidRPr="00C23297">
          <w:rPr>
            <w:rFonts w:cs="Arial"/>
            <w:sz w:val="22"/>
          </w:rPr>
          <w:t xml:space="preserve">endometrial </w:t>
        </w:r>
        <w:r w:rsidR="00C23297">
          <w:rPr>
            <w:rFonts w:cs="Arial" w:hint="eastAsia"/>
            <w:sz w:val="22"/>
          </w:rPr>
          <w:t>cancer</w:t>
        </w:r>
      </w:ins>
      <w:del w:id="181" w:author="Windows 用户" w:date="2013-06-29T13:37:00Z">
        <w:r w:rsidR="00EB6D49" w:rsidRPr="00254BE7" w:rsidDel="00C23297">
          <w:rPr>
            <w:rFonts w:cs="Arial"/>
            <w:sz w:val="22"/>
          </w:rPr>
          <w:delText xml:space="preserve">other type of </w:delText>
        </w:r>
      </w:del>
      <w:del w:id="182" w:author="Windows 用户" w:date="2013-06-29T13:24:00Z">
        <w:r w:rsidR="00EB6D49" w:rsidRPr="00254BE7" w:rsidDel="001E7934">
          <w:rPr>
            <w:rFonts w:cs="Arial"/>
            <w:sz w:val="22"/>
          </w:rPr>
          <w:delText>cancers</w:delText>
        </w:r>
      </w:del>
      <w:ins w:id="183" w:author="Windows 用户" w:date="2013-06-29T13:24:00Z">
        <w:r w:rsidR="001E7934" w:rsidRPr="00254BE7">
          <w:rPr>
            <w:rFonts w:cs="Arial"/>
            <w:sz w:val="22"/>
          </w:rPr>
          <w:t xml:space="preserve"> </w:t>
        </w:r>
      </w:ins>
      <w:r w:rsidR="00EB6D49" w:rsidRPr="00254BE7">
        <w:rPr>
          <w:rFonts w:cs="Arial"/>
          <w:sz w:val="22"/>
        </w:rPr>
        <w:fldChar w:fldCharType="begin">
          <w:fldData xml:space="preserve">PEVuZE5vdGU+PENpdGU+PEF1dGhvcj5JZ25hdG92PC9BdXRob3I+PFllYXI+MjAxMDwvWWVhcj48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</w:fldData>
        </w:fldChar>
      </w:r>
      <w:r w:rsidR="004F00A9">
        <w:rPr>
          <w:rFonts w:cs="Arial"/>
          <w:sz w:val="22"/>
        </w:rPr>
        <w:instrText xml:space="preserve"> ADDIN EN.CITE </w:instrText>
      </w:r>
      <w:r w:rsidR="004F00A9">
        <w:rPr>
          <w:rFonts w:cs="Arial"/>
          <w:sz w:val="22"/>
        </w:rPr>
        <w:fldChar w:fldCharType="begin">
          <w:fldData xml:space="preserve">PEVuZE5vdGU+PENpdGU+PEF1dGhvcj5JZ25hdG92PC9BdXRob3I+PFllYXI+MjAxMDwvWWVhcj48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</w:fldData>
        </w:fldChar>
      </w:r>
      <w:r w:rsidR="004F00A9">
        <w:rPr>
          <w:rFonts w:cs="Arial"/>
          <w:sz w:val="22"/>
        </w:rPr>
        <w:instrText xml:space="preserve"> ADDIN EN.CITE.DATA </w:instrText>
      </w:r>
      <w:r w:rsidR="004F00A9">
        <w:rPr>
          <w:rFonts w:cs="Arial"/>
          <w:sz w:val="22"/>
        </w:rPr>
      </w:r>
      <w:r w:rsidR="004F00A9">
        <w:rPr>
          <w:rFonts w:cs="Arial"/>
          <w:sz w:val="22"/>
        </w:rPr>
        <w:fldChar w:fldCharType="end"/>
      </w:r>
      <w:r w:rsidR="00EB6D49" w:rsidRPr="00254BE7">
        <w:rPr>
          <w:rFonts w:cs="Arial"/>
          <w:sz w:val="22"/>
        </w:rPr>
        <w:fldChar w:fldCharType="separate"/>
      </w:r>
      <w:r w:rsidR="004F00A9">
        <w:rPr>
          <w:rFonts w:cs="Arial"/>
          <w:noProof/>
          <w:sz w:val="22"/>
        </w:rPr>
        <w:t>[</w:t>
      </w:r>
      <w:hyperlink w:anchor="_ENREF_33" w:tooltip="Ignatov, 2010 #32" w:history="1">
        <w:r w:rsidR="00530090">
          <w:rPr>
            <w:rFonts w:cs="Arial"/>
            <w:noProof/>
            <w:sz w:val="22"/>
          </w:rPr>
          <w:t>33</w:t>
        </w:r>
      </w:hyperlink>
      <w:r w:rsidR="004F00A9">
        <w:rPr>
          <w:rFonts w:cs="Arial"/>
          <w:noProof/>
          <w:sz w:val="22"/>
        </w:rPr>
        <w:t>]</w:t>
      </w:r>
      <w:r w:rsidR="00EB6D49" w:rsidRPr="00254BE7">
        <w:rPr>
          <w:rFonts w:cs="Arial"/>
          <w:sz w:val="22"/>
        </w:rPr>
        <w:fldChar w:fldCharType="end"/>
      </w:r>
      <w:r w:rsidR="00EB6D49" w:rsidRPr="00254BE7">
        <w:rPr>
          <w:rFonts w:cs="Arial"/>
          <w:sz w:val="22"/>
        </w:rPr>
        <w:t>.</w:t>
      </w:r>
      <w:r w:rsidR="00B62CBF" w:rsidRPr="00254BE7">
        <w:rPr>
          <w:rFonts w:cs="Arial"/>
          <w:sz w:val="22"/>
        </w:rPr>
        <w:t xml:space="preserve"> </w:t>
      </w:r>
      <w:r w:rsidR="00EB6D49" w:rsidRPr="00254BE7">
        <w:rPr>
          <w:rFonts w:cs="Arial"/>
          <w:sz w:val="22"/>
        </w:rPr>
        <w:t xml:space="preserve">Differences in the OR of </w:t>
      </w:r>
      <w:del w:id="184" w:author="Windows 用户" w:date="2013-06-29T13:25:00Z">
        <w:r w:rsidR="00EB6D49" w:rsidRPr="00254BE7" w:rsidDel="00D04081">
          <w:rPr>
            <w:rFonts w:cs="Arial"/>
            <w:sz w:val="22"/>
          </w:rPr>
          <w:delText>diagnosis(</w:delText>
        </w:r>
      </w:del>
      <w:ins w:id="185" w:author="Windows 用户" w:date="2013-06-29T13:25:00Z">
        <w:r w:rsidR="00D04081" w:rsidRPr="00254BE7">
          <w:rPr>
            <w:rFonts w:cs="Arial"/>
            <w:sz w:val="22"/>
          </w:rPr>
          <w:t>diagnosis (</w:t>
        </w:r>
      </w:ins>
      <w:r w:rsidR="00EB6D49" w:rsidRPr="00254BE7">
        <w:rPr>
          <w:rFonts w:cs="Arial"/>
          <w:sz w:val="22"/>
        </w:rPr>
        <w:t>OR=6.79) or non-diagnosis group(OR=2.59)</w:t>
      </w:r>
      <w:r w:rsidR="00075C48" w:rsidRPr="00254BE7">
        <w:rPr>
          <w:rFonts w:cs="Arial"/>
          <w:sz w:val="22"/>
        </w:rPr>
        <w:t xml:space="preserve"> was very large</w:t>
      </w:r>
      <w:ins w:id="186" w:author="Windows 用户" w:date="2013-06-29T13:40:00Z">
        <w:r w:rsidR="001D3171">
          <w:rPr>
            <w:rFonts w:cs="Arial" w:hint="eastAsia"/>
            <w:sz w:val="22"/>
          </w:rPr>
          <w:t>,</w:t>
        </w:r>
      </w:ins>
      <w:r w:rsidR="00075C48" w:rsidRPr="00254BE7">
        <w:rPr>
          <w:rFonts w:cs="Arial"/>
          <w:sz w:val="22"/>
        </w:rPr>
        <w:t xml:space="preserve"> which </w:t>
      </w:r>
      <w:del w:id="187" w:author="Windows 用户" w:date="2013-06-29T13:40:00Z">
        <w:r w:rsidR="00994F25" w:rsidRPr="00254BE7" w:rsidDel="001D3171">
          <w:rPr>
            <w:rFonts w:cs="Arial"/>
            <w:sz w:val="22"/>
          </w:rPr>
          <w:delText>was</w:delText>
        </w:r>
      </w:del>
      <w:ins w:id="188" w:author="Windows 用户" w:date="2013-06-29T13:40:00Z">
        <w:r w:rsidR="001D3171">
          <w:rPr>
            <w:rFonts w:cs="Arial" w:hint="eastAsia"/>
            <w:sz w:val="22"/>
          </w:rPr>
          <w:t>might be</w:t>
        </w:r>
      </w:ins>
      <w:r w:rsidR="00994F25" w:rsidRPr="00254BE7">
        <w:rPr>
          <w:rFonts w:cs="Arial"/>
          <w:sz w:val="22"/>
        </w:rPr>
        <w:t xml:space="preserve"> </w:t>
      </w:r>
      <w:del w:id="189" w:author="Windows 用户" w:date="2013-06-29T13:40:00Z">
        <w:r w:rsidR="00994F25" w:rsidRPr="00254BE7" w:rsidDel="001D3171">
          <w:rPr>
            <w:rFonts w:cs="Arial"/>
            <w:sz w:val="22"/>
          </w:rPr>
          <w:delText xml:space="preserve">also </w:delText>
        </w:r>
      </w:del>
      <w:r w:rsidR="00994F25" w:rsidRPr="00254BE7">
        <w:rPr>
          <w:rFonts w:cs="Arial"/>
          <w:sz w:val="22"/>
        </w:rPr>
        <w:t xml:space="preserve">caused by </w:t>
      </w:r>
      <w:r w:rsidR="008269F3" w:rsidRPr="00254BE7">
        <w:rPr>
          <w:rFonts w:cs="Arial"/>
          <w:sz w:val="22"/>
        </w:rPr>
        <w:t>unbal</w:t>
      </w:r>
      <w:ins w:id="190" w:author="Windows 用户" w:date="2013-06-29T10:39:00Z">
        <w:r w:rsidR="001C766B">
          <w:rPr>
            <w:rFonts w:cs="Arial" w:hint="eastAsia"/>
            <w:sz w:val="22"/>
          </w:rPr>
          <w:t>a</w:t>
        </w:r>
      </w:ins>
      <w:del w:id="191" w:author="Windows 用户" w:date="2013-06-29T10:39:00Z">
        <w:r w:rsidR="008269F3" w:rsidRPr="00254BE7" w:rsidDel="001C766B">
          <w:rPr>
            <w:rFonts w:cs="Arial"/>
            <w:sz w:val="22"/>
          </w:rPr>
          <w:delText>e</w:delText>
        </w:r>
      </w:del>
      <w:r w:rsidR="008269F3" w:rsidRPr="00254BE7">
        <w:rPr>
          <w:rFonts w:cs="Arial"/>
          <w:sz w:val="22"/>
        </w:rPr>
        <w:t xml:space="preserve">nced distribution of proportion of early stage samples </w:t>
      </w:r>
      <w:r w:rsidR="00994F25" w:rsidRPr="00254BE7">
        <w:rPr>
          <w:rFonts w:cs="Arial"/>
          <w:sz w:val="22"/>
        </w:rPr>
        <w:t>(P = 0.0218</w:t>
      </w:r>
      <w:r w:rsidR="00723216" w:rsidRPr="00254BE7">
        <w:rPr>
          <w:rFonts w:cs="Arial"/>
          <w:sz w:val="22"/>
        </w:rPr>
        <w:t>, wilcox test</w:t>
      </w:r>
      <w:r w:rsidR="00994F25" w:rsidRPr="00254BE7">
        <w:rPr>
          <w:rFonts w:cs="Arial"/>
          <w:sz w:val="22"/>
        </w:rPr>
        <w:t>)</w:t>
      </w:r>
      <w:r w:rsidR="004A41AE" w:rsidRPr="00254BE7">
        <w:rPr>
          <w:rFonts w:cs="Arial"/>
          <w:sz w:val="22"/>
        </w:rPr>
        <w:t xml:space="preserve"> </w:t>
      </w:r>
      <w:r w:rsidR="001D144A" w:rsidRPr="00254BE7">
        <w:rPr>
          <w:rFonts w:cs="Arial"/>
          <w:b/>
          <w:color w:val="FF0000"/>
          <w:sz w:val="22"/>
        </w:rPr>
        <w:t>(Table 2)</w:t>
      </w:r>
      <w:r w:rsidR="00D37B77" w:rsidRPr="00254BE7">
        <w:rPr>
          <w:rFonts w:cs="Arial"/>
          <w:sz w:val="22"/>
        </w:rPr>
        <w:t>.</w:t>
      </w:r>
      <w:r w:rsidR="004A41AE" w:rsidRPr="00254BE7">
        <w:rPr>
          <w:rFonts w:cs="Arial"/>
          <w:sz w:val="22"/>
        </w:rPr>
        <w:t xml:space="preserve"> </w:t>
      </w:r>
      <w:r w:rsidR="004D22A1" w:rsidRPr="00254BE7">
        <w:rPr>
          <w:rFonts w:cs="Arial"/>
          <w:sz w:val="22"/>
        </w:rPr>
        <w:t>No significant difference</w:t>
      </w:r>
      <w:r w:rsidR="00FD35A6" w:rsidRPr="00254BE7">
        <w:rPr>
          <w:rFonts w:cs="Arial"/>
          <w:sz w:val="22"/>
        </w:rPr>
        <w:t xml:space="preserve"> was</w:t>
      </w:r>
      <w:r w:rsidR="004D22A1" w:rsidRPr="00254BE7">
        <w:rPr>
          <w:rFonts w:cs="Arial"/>
          <w:sz w:val="22"/>
        </w:rPr>
        <w:t xml:space="preserve"> found </w:t>
      </w:r>
      <w:r w:rsidR="00FD35A6" w:rsidRPr="00254BE7">
        <w:rPr>
          <w:rFonts w:cs="Arial"/>
          <w:sz w:val="22"/>
        </w:rPr>
        <w:t>between the</w:t>
      </w:r>
      <w:r w:rsidR="00DD2405" w:rsidRPr="00254BE7">
        <w:rPr>
          <w:rFonts w:cs="Arial"/>
          <w:sz w:val="22"/>
        </w:rPr>
        <w:t xml:space="preserve"> </w:t>
      </w:r>
      <w:r w:rsidR="004D22A1" w:rsidRPr="00254BE7">
        <w:rPr>
          <w:rFonts w:cs="Arial"/>
          <w:sz w:val="22"/>
        </w:rPr>
        <w:t>subgroup</w:t>
      </w:r>
      <w:r w:rsidR="00FD35A6" w:rsidRPr="00254BE7">
        <w:rPr>
          <w:rFonts w:cs="Arial"/>
          <w:sz w:val="22"/>
        </w:rPr>
        <w:t>s</w:t>
      </w:r>
      <w:r w:rsidR="004D22A1" w:rsidRPr="00254BE7">
        <w:rPr>
          <w:rFonts w:cs="Arial"/>
          <w:sz w:val="22"/>
        </w:rPr>
        <w:t xml:space="preserve"> of MSP and qMSP</w:t>
      </w:r>
      <w:r w:rsidR="00653640" w:rsidRPr="00254BE7">
        <w:rPr>
          <w:rFonts w:cs="Arial"/>
          <w:sz w:val="22"/>
        </w:rPr>
        <w:t xml:space="preserve"> (</w:t>
      </w:r>
      <w:r w:rsidR="00C5268D" w:rsidRPr="00254BE7">
        <w:rPr>
          <w:rFonts w:cs="Arial"/>
          <w:sz w:val="22"/>
        </w:rPr>
        <w:t>P</w:t>
      </w:r>
      <w:r w:rsidR="00653640" w:rsidRPr="00254BE7">
        <w:rPr>
          <w:rFonts w:cs="Arial"/>
          <w:sz w:val="22"/>
        </w:rPr>
        <w:t>=0.7</w:t>
      </w:r>
      <w:r w:rsidR="003C32C7" w:rsidRPr="00254BE7">
        <w:rPr>
          <w:rFonts w:cs="Arial"/>
          <w:sz w:val="22"/>
        </w:rPr>
        <w:t>7</w:t>
      </w:r>
      <w:r w:rsidR="00653640" w:rsidRPr="00254BE7">
        <w:rPr>
          <w:rFonts w:cs="Arial"/>
          <w:sz w:val="22"/>
        </w:rPr>
        <w:t>)</w:t>
      </w:r>
      <w:r w:rsidR="004D22A1" w:rsidRPr="00254BE7">
        <w:rPr>
          <w:rFonts w:cs="Arial"/>
          <w:sz w:val="22"/>
        </w:rPr>
        <w:t xml:space="preserve">, </w:t>
      </w:r>
      <w:r w:rsidR="001C0ABB" w:rsidRPr="00254BE7">
        <w:rPr>
          <w:rFonts w:cs="Arial"/>
          <w:sz w:val="22"/>
        </w:rPr>
        <w:t xml:space="preserve">which suggested both </w:t>
      </w:r>
      <w:r w:rsidR="00F701B9" w:rsidRPr="00254BE7">
        <w:rPr>
          <w:rFonts w:cs="Arial"/>
          <w:sz w:val="22"/>
        </w:rPr>
        <w:t xml:space="preserve">of </w:t>
      </w:r>
      <w:r w:rsidR="001C0ABB" w:rsidRPr="00254BE7">
        <w:rPr>
          <w:rFonts w:cs="Arial"/>
          <w:sz w:val="22"/>
        </w:rPr>
        <w:t>the</w:t>
      </w:r>
      <w:ins w:id="192" w:author="Windows 用户" w:date="2013-06-29T13:23:00Z">
        <w:r w:rsidR="009046DD">
          <w:rPr>
            <w:rFonts w:cs="Arial" w:hint="eastAsia"/>
            <w:sz w:val="22"/>
          </w:rPr>
          <w:t xml:space="preserve"> </w:t>
        </w:r>
      </w:ins>
      <w:r w:rsidR="001C0ABB" w:rsidRPr="00254BE7">
        <w:rPr>
          <w:rFonts w:cs="Arial"/>
          <w:sz w:val="22"/>
        </w:rPr>
        <w:t>methods were equivalent in methylation detection</w:t>
      </w:r>
      <w:r w:rsidR="004A41AE" w:rsidRPr="00254BE7">
        <w:rPr>
          <w:rFonts w:cs="Arial"/>
          <w:sz w:val="22"/>
        </w:rPr>
        <w:t xml:space="preserve"> </w:t>
      </w:r>
      <w:r w:rsidR="001D144A" w:rsidRPr="00254BE7">
        <w:rPr>
          <w:rFonts w:cs="Arial"/>
          <w:b/>
          <w:color w:val="FF0000"/>
          <w:sz w:val="22"/>
        </w:rPr>
        <w:t>(Table 2)</w:t>
      </w:r>
      <w:r w:rsidR="003350A9" w:rsidRPr="00254BE7">
        <w:rPr>
          <w:rFonts w:cs="Arial"/>
          <w:b/>
          <w:color w:val="FF0000"/>
          <w:sz w:val="22"/>
        </w:rPr>
        <w:t xml:space="preserve"> </w:t>
      </w:r>
      <w:r w:rsidR="00957F1B" w:rsidRPr="00254BE7">
        <w:rPr>
          <w:rFonts w:cs="Arial"/>
          <w:sz w:val="22"/>
        </w:rPr>
        <w:t xml:space="preserve">and the result was consistent with </w:t>
      </w:r>
      <w:r w:rsidR="00AD70BE" w:rsidRPr="00254BE7">
        <w:rPr>
          <w:rFonts w:cs="Arial"/>
          <w:sz w:val="22"/>
        </w:rPr>
        <w:t>Wu’</w:t>
      </w:r>
      <w:r w:rsidR="00CD61B6" w:rsidRPr="00254BE7">
        <w:rPr>
          <w:rFonts w:cs="Arial"/>
          <w:sz w:val="22"/>
        </w:rPr>
        <w:t xml:space="preserve">s </w:t>
      </w:r>
      <w:del w:id="193" w:author="Windows 用户" w:date="2013-06-29T13:25:00Z">
        <w:r w:rsidR="00CD61B6" w:rsidRPr="00254BE7" w:rsidDel="00D04081">
          <w:rPr>
            <w:rFonts w:cs="Arial"/>
            <w:sz w:val="22"/>
          </w:rPr>
          <w:delText>conclu</w:delText>
        </w:r>
        <w:r w:rsidR="00AD70BE" w:rsidRPr="00254BE7" w:rsidDel="00D04081">
          <w:rPr>
            <w:rFonts w:cs="Arial"/>
            <w:sz w:val="22"/>
          </w:rPr>
          <w:delText>sion</w:delText>
        </w:r>
      </w:del>
      <w:ins w:id="194" w:author="Windows 用户" w:date="2013-06-29T13:25:00Z">
        <w:r w:rsidR="00D04081" w:rsidRPr="00254BE7">
          <w:rPr>
            <w:rFonts w:cs="Arial"/>
            <w:sz w:val="22"/>
          </w:rPr>
          <w:t xml:space="preserve">conclusion </w:t>
        </w:r>
      </w:ins>
      <w:r w:rsidR="00EB6D49" w:rsidRPr="00254BE7">
        <w:rPr>
          <w:rFonts w:cs="Arial"/>
          <w:sz w:val="22"/>
        </w:rPr>
        <w:fldChar w:fldCharType="begin">
          <w:fldData xml:space="preserve">PEVuZE5vdGU+PENpdGU+PEF1dGhvcj5XdTwvQXV0aG9yPjxZZWFyPjIwMTE8L1llYXI+PFJlY051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</w:fldData>
        </w:fldChar>
      </w:r>
      <w:r w:rsidR="004F00A9">
        <w:rPr>
          <w:rFonts w:cs="Arial"/>
          <w:sz w:val="22"/>
        </w:rPr>
        <w:instrText xml:space="preserve"> ADDIN EN.CITE </w:instrText>
      </w:r>
      <w:r w:rsidR="004F00A9">
        <w:rPr>
          <w:rFonts w:cs="Arial"/>
          <w:sz w:val="22"/>
        </w:rPr>
        <w:fldChar w:fldCharType="begin">
          <w:fldData xml:space="preserve">PEVuZE5vdGU+PENpdGU+PEF1dGhvcj5XdTwvQXV0aG9yPjxZZWFyPjIwMTE8L1llYXI+PFJlY051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</w:fldData>
        </w:fldChar>
      </w:r>
      <w:r w:rsidR="004F00A9">
        <w:rPr>
          <w:rFonts w:cs="Arial"/>
          <w:sz w:val="22"/>
        </w:rPr>
        <w:instrText xml:space="preserve"> ADDIN EN.CITE.DATA </w:instrText>
      </w:r>
      <w:r w:rsidR="004F00A9">
        <w:rPr>
          <w:rFonts w:cs="Arial"/>
          <w:sz w:val="22"/>
        </w:rPr>
      </w:r>
      <w:r w:rsidR="004F00A9">
        <w:rPr>
          <w:rFonts w:cs="Arial"/>
          <w:sz w:val="22"/>
        </w:rPr>
        <w:fldChar w:fldCharType="end"/>
      </w:r>
      <w:r w:rsidR="00EB6D49" w:rsidRPr="00254BE7">
        <w:rPr>
          <w:rFonts w:cs="Arial"/>
          <w:sz w:val="22"/>
        </w:rPr>
        <w:fldChar w:fldCharType="separate"/>
      </w:r>
      <w:r w:rsidR="004F00A9">
        <w:rPr>
          <w:rFonts w:cs="Arial"/>
          <w:noProof/>
          <w:sz w:val="22"/>
        </w:rPr>
        <w:t>[</w:t>
      </w:r>
      <w:hyperlink w:anchor="_ENREF_34" w:tooltip="Wu, 2011 #33" w:history="1">
        <w:r w:rsidR="00530090">
          <w:rPr>
            <w:rFonts w:cs="Arial"/>
            <w:noProof/>
            <w:sz w:val="22"/>
          </w:rPr>
          <w:t>34</w:t>
        </w:r>
      </w:hyperlink>
      <w:r w:rsidR="004F00A9">
        <w:rPr>
          <w:rFonts w:cs="Arial"/>
          <w:noProof/>
          <w:sz w:val="22"/>
        </w:rPr>
        <w:t>]</w:t>
      </w:r>
      <w:r w:rsidR="00EB6D49" w:rsidRPr="00254BE7">
        <w:rPr>
          <w:rFonts w:cs="Arial"/>
          <w:sz w:val="22"/>
        </w:rPr>
        <w:fldChar w:fldCharType="end"/>
      </w:r>
      <w:r w:rsidR="001C0ABB" w:rsidRPr="00254BE7">
        <w:rPr>
          <w:rFonts w:cs="Arial"/>
          <w:sz w:val="22"/>
        </w:rPr>
        <w:t>.</w:t>
      </w:r>
      <w:ins w:id="195" w:author="Windows 用户" w:date="2013-06-29T10:41:00Z">
        <w:r w:rsidR="001C766B">
          <w:rPr>
            <w:rFonts w:cs="Arial" w:hint="eastAsia"/>
            <w:sz w:val="22"/>
          </w:rPr>
          <w:t xml:space="preserve"> </w:t>
        </w:r>
        <w:del w:id="196" w:author="Gsc" w:date="2013-06-29T20:48:00Z">
          <w:r w:rsidR="001C766B" w:rsidRPr="00797C1A" w:rsidDel="00F56BFF">
            <w:rPr>
              <w:rFonts w:cs="Arial"/>
              <w:sz w:val="22"/>
            </w:rPr>
            <w:delText>Ad2Sc xxx</w:delText>
          </w:r>
        </w:del>
      </w:ins>
    </w:p>
    <w:p w:rsidR="00FD1A93" w:rsidRDefault="005F7504" w:rsidP="00872B0F">
      <w:pPr>
        <w:autoSpaceDE w:val="0"/>
        <w:autoSpaceDN w:val="0"/>
        <w:adjustRightInd w:val="0"/>
        <w:ind w:firstLineChars="200" w:firstLine="440"/>
        <w:jc w:val="left"/>
        <w:rPr>
          <w:rFonts w:cs="Arial"/>
          <w:sz w:val="22"/>
        </w:rPr>
      </w:pPr>
      <w:r w:rsidRPr="00254BE7">
        <w:rPr>
          <w:rFonts w:cs="Arial"/>
          <w:kern w:val="0"/>
          <w:sz w:val="22"/>
        </w:rPr>
        <w:t>F</w:t>
      </w:r>
      <w:r w:rsidR="006D325C" w:rsidRPr="00254BE7">
        <w:rPr>
          <w:rFonts w:cs="Arial"/>
          <w:kern w:val="0"/>
          <w:sz w:val="22"/>
        </w:rPr>
        <w:t xml:space="preserve">urther analyses </w:t>
      </w:r>
      <w:r w:rsidRPr="00254BE7">
        <w:rPr>
          <w:rFonts w:cs="Arial"/>
          <w:kern w:val="0"/>
          <w:sz w:val="22"/>
        </w:rPr>
        <w:t xml:space="preserve">were performed </w:t>
      </w:r>
      <w:r w:rsidR="006D325C" w:rsidRPr="00254BE7">
        <w:rPr>
          <w:rFonts w:cs="Arial"/>
          <w:kern w:val="0"/>
          <w:sz w:val="22"/>
        </w:rPr>
        <w:t>using meta-regression method with Knapp-Hartung modification</w:t>
      </w:r>
      <w:r w:rsidR="003354DB" w:rsidRPr="00254BE7">
        <w:rPr>
          <w:rFonts w:cs="Arial"/>
          <w:kern w:val="0"/>
          <w:sz w:val="22"/>
        </w:rPr>
        <w:t xml:space="preserve"> to determine the sour</w:t>
      </w:r>
      <w:r w:rsidR="007F0320" w:rsidRPr="00254BE7">
        <w:rPr>
          <w:rFonts w:cs="Arial"/>
          <w:kern w:val="0"/>
          <w:sz w:val="22"/>
        </w:rPr>
        <w:t>c</w:t>
      </w:r>
      <w:r w:rsidR="003354DB" w:rsidRPr="00254BE7">
        <w:rPr>
          <w:rFonts w:cs="Arial"/>
          <w:kern w:val="0"/>
          <w:sz w:val="22"/>
        </w:rPr>
        <w:t>es of heterogeneity</w:t>
      </w:r>
      <w:r w:rsidR="007F0320" w:rsidRPr="00254BE7">
        <w:rPr>
          <w:rFonts w:cs="Arial"/>
          <w:sz w:val="22"/>
        </w:rPr>
        <w:t>, which</w:t>
      </w:r>
      <w:r w:rsidR="006D325C" w:rsidRPr="00254BE7">
        <w:rPr>
          <w:rFonts w:cs="Arial"/>
          <w:sz w:val="22"/>
        </w:rPr>
        <w:t xml:space="preserve"> </w:t>
      </w:r>
      <w:r w:rsidR="00F500B2" w:rsidRPr="00254BE7">
        <w:rPr>
          <w:rFonts w:cs="Arial"/>
          <w:sz w:val="22"/>
        </w:rPr>
        <w:t xml:space="preserve">significantly </w:t>
      </w:r>
      <w:r w:rsidR="006D325C" w:rsidRPr="00254BE7">
        <w:rPr>
          <w:rFonts w:cs="Arial"/>
          <w:sz w:val="22"/>
        </w:rPr>
        <w:t xml:space="preserve">existed </w:t>
      </w:r>
      <w:r w:rsidR="00B35BCA" w:rsidRPr="00254BE7">
        <w:rPr>
          <w:rFonts w:cs="Arial"/>
          <w:sz w:val="22"/>
        </w:rPr>
        <w:t>among</w:t>
      </w:r>
      <w:r w:rsidR="006D325C" w:rsidRPr="00254BE7">
        <w:rPr>
          <w:rFonts w:cs="Arial"/>
          <w:sz w:val="22"/>
        </w:rPr>
        <w:t xml:space="preserve"> all studies (I</w:t>
      </w:r>
      <w:r w:rsidR="00EB6D49" w:rsidRPr="00254BE7">
        <w:rPr>
          <w:rFonts w:cs="Arial"/>
          <w:sz w:val="22"/>
          <w:vertAlign w:val="superscript"/>
        </w:rPr>
        <w:t>2</w:t>
      </w:r>
      <w:r w:rsidR="006D325C" w:rsidRPr="00254BE7">
        <w:rPr>
          <w:rFonts w:cs="Arial"/>
          <w:sz w:val="22"/>
        </w:rPr>
        <w:t xml:space="preserve">= </w:t>
      </w:r>
      <w:r w:rsidR="007A29FB" w:rsidRPr="00254BE7">
        <w:rPr>
          <w:rFonts w:cs="Arial"/>
          <w:sz w:val="22"/>
        </w:rPr>
        <w:t>79.2</w:t>
      </w:r>
      <w:r w:rsidR="006D325C" w:rsidRPr="00254BE7">
        <w:rPr>
          <w:rFonts w:cs="Arial"/>
          <w:sz w:val="22"/>
        </w:rPr>
        <w:t xml:space="preserve">%, </w:t>
      </w:r>
      <w:r w:rsidR="007A29FB" w:rsidRPr="00254BE7">
        <w:rPr>
          <w:rFonts w:cs="Arial"/>
          <w:sz w:val="22"/>
        </w:rPr>
        <w:t xml:space="preserve">Q </w:t>
      </w:r>
      <w:r w:rsidR="006D325C" w:rsidRPr="00254BE7">
        <w:rPr>
          <w:rFonts w:cs="Arial"/>
          <w:sz w:val="22"/>
        </w:rPr>
        <w:t>= 5</w:t>
      </w:r>
      <w:r w:rsidR="007A29FB" w:rsidRPr="00254BE7">
        <w:rPr>
          <w:rFonts w:cs="Arial"/>
          <w:sz w:val="22"/>
        </w:rPr>
        <w:t>2.78</w:t>
      </w:r>
      <w:r w:rsidR="006D325C" w:rsidRPr="00254BE7">
        <w:rPr>
          <w:rFonts w:cs="Arial"/>
          <w:sz w:val="22"/>
        </w:rPr>
        <w:t>, P &lt; 0.0001) (</w:t>
      </w:r>
      <w:r w:rsidR="00002602" w:rsidRPr="00254BE7">
        <w:rPr>
          <w:rFonts w:cs="Arial"/>
          <w:b/>
          <w:color w:val="FF0000"/>
          <w:sz w:val="22"/>
        </w:rPr>
        <w:t>Figure 1</w:t>
      </w:r>
      <w:r w:rsidR="006D325C" w:rsidRPr="00254BE7">
        <w:rPr>
          <w:rFonts w:cs="Arial"/>
          <w:sz w:val="22"/>
        </w:rPr>
        <w:t xml:space="preserve">). </w:t>
      </w:r>
      <w:r w:rsidR="00003EB6" w:rsidRPr="00254BE7">
        <w:rPr>
          <w:rFonts w:cs="Arial"/>
          <w:sz w:val="22"/>
        </w:rPr>
        <w:t>It showed</w:t>
      </w:r>
      <w:r w:rsidR="006D325C" w:rsidRPr="00254BE7">
        <w:rPr>
          <w:rFonts w:cs="Arial"/>
          <w:sz w:val="22"/>
        </w:rPr>
        <w:t xml:space="preserve"> that the trend in </w:t>
      </w:r>
      <w:r w:rsidR="005B1F5C" w:rsidRPr="00254BE7">
        <w:rPr>
          <w:rFonts w:cs="Arial"/>
          <w:sz w:val="22"/>
        </w:rPr>
        <w:t xml:space="preserve">ORs </w:t>
      </w:r>
      <w:r w:rsidR="006D325C" w:rsidRPr="00254BE7">
        <w:rPr>
          <w:rFonts w:cs="Arial"/>
          <w:sz w:val="22"/>
        </w:rPr>
        <w:t xml:space="preserve">was inversely correlated with age, </w:t>
      </w:r>
      <w:r w:rsidR="00381B83" w:rsidRPr="00254BE7">
        <w:rPr>
          <w:rFonts w:cs="Arial"/>
          <w:sz w:val="22"/>
        </w:rPr>
        <w:t>suggesting that the age</w:t>
      </w:r>
      <w:r w:rsidR="00C60644">
        <w:rPr>
          <w:rFonts w:cs="Arial"/>
          <w:sz w:val="22"/>
        </w:rPr>
        <w:t xml:space="preserve"> </w:t>
      </w:r>
      <w:r w:rsidR="006D325C" w:rsidRPr="00254BE7">
        <w:rPr>
          <w:rFonts w:cs="Arial"/>
          <w:sz w:val="22"/>
        </w:rPr>
        <w:t>accounted for some of the heterogeneity (</w:t>
      </w:r>
      <w:r w:rsidR="00D07E44">
        <w:rPr>
          <w:rFonts w:cs="Arial"/>
          <w:sz w:val="22"/>
        </w:rPr>
        <w:t>beta</w:t>
      </w:r>
      <w:r w:rsidR="006D325C" w:rsidRPr="00254BE7">
        <w:rPr>
          <w:rFonts w:cs="Arial"/>
          <w:sz w:val="22"/>
        </w:rPr>
        <w:t xml:space="preserve"> = -0.</w:t>
      </w:r>
      <w:r w:rsidR="00586494" w:rsidRPr="00254BE7">
        <w:rPr>
          <w:rFonts w:cs="Arial"/>
          <w:sz w:val="22"/>
        </w:rPr>
        <w:t>3</w:t>
      </w:r>
      <w:r w:rsidR="006D325C" w:rsidRPr="00254BE7">
        <w:rPr>
          <w:rFonts w:cs="Arial"/>
          <w:sz w:val="22"/>
        </w:rPr>
        <w:t xml:space="preserve">, P = </w:t>
      </w:r>
      <w:r w:rsidR="00586494" w:rsidRPr="00254BE7">
        <w:rPr>
          <w:rFonts w:cs="Arial"/>
          <w:sz w:val="22"/>
        </w:rPr>
        <w:t>2.0</w:t>
      </w:r>
      <w:r w:rsidR="00A34ACB" w:rsidRPr="00254BE7">
        <w:rPr>
          <w:rFonts w:cs="Arial"/>
          <w:sz w:val="22"/>
        </w:rPr>
        <w:t>×</w:t>
      </w:r>
      <w:r w:rsidR="00586494" w:rsidRPr="00254BE7">
        <w:rPr>
          <w:rFonts w:cs="Arial"/>
          <w:sz w:val="22"/>
        </w:rPr>
        <w:t>10</w:t>
      </w:r>
      <w:r w:rsidR="00586494" w:rsidRPr="00254BE7">
        <w:rPr>
          <w:rFonts w:cs="Arial"/>
          <w:sz w:val="22"/>
          <w:vertAlign w:val="superscript"/>
        </w:rPr>
        <w:t>-5</w:t>
      </w:r>
      <w:r w:rsidR="006D325C" w:rsidRPr="00254BE7">
        <w:rPr>
          <w:rFonts w:cs="Arial"/>
          <w:sz w:val="22"/>
        </w:rPr>
        <w:t>)</w:t>
      </w:r>
      <w:r w:rsidR="00381B83" w:rsidRPr="00254BE7">
        <w:rPr>
          <w:rFonts w:cs="Arial"/>
          <w:sz w:val="22"/>
        </w:rPr>
        <w:t xml:space="preserve">. It </w:t>
      </w:r>
      <w:r w:rsidR="00ED290B" w:rsidRPr="00254BE7">
        <w:rPr>
          <w:rFonts w:cs="Arial"/>
          <w:sz w:val="22"/>
        </w:rPr>
        <w:t>was consistent with the subgroup analy</w:t>
      </w:r>
      <w:r w:rsidR="004A0695" w:rsidRPr="00254BE7">
        <w:rPr>
          <w:rFonts w:cs="Arial"/>
          <w:sz w:val="22"/>
        </w:rPr>
        <w:t xml:space="preserve">sis in which </w:t>
      </w:r>
      <w:r w:rsidR="00381B83" w:rsidRPr="00254BE7">
        <w:rPr>
          <w:rFonts w:cs="Arial"/>
          <w:sz w:val="22"/>
        </w:rPr>
        <w:t xml:space="preserve">the </w:t>
      </w:r>
      <w:r w:rsidR="004A0695" w:rsidRPr="00254BE7">
        <w:rPr>
          <w:rFonts w:cs="Arial"/>
          <w:sz w:val="22"/>
        </w:rPr>
        <w:t>OR of older group</w:t>
      </w:r>
      <w:r w:rsidR="00523BCB">
        <w:rPr>
          <w:rFonts w:cs="Arial"/>
          <w:sz w:val="22"/>
        </w:rPr>
        <w:t xml:space="preserve"> </w:t>
      </w:r>
      <w:r w:rsidR="004A0695" w:rsidRPr="00254BE7">
        <w:rPr>
          <w:rFonts w:cs="Arial"/>
          <w:sz w:val="22"/>
        </w:rPr>
        <w:t>(OR</w:t>
      </w:r>
      <w:r w:rsidR="00767494" w:rsidRPr="00254BE7">
        <w:rPr>
          <w:rFonts w:cs="Arial"/>
          <w:sz w:val="22"/>
        </w:rPr>
        <w:t xml:space="preserve"> </w:t>
      </w:r>
      <w:r w:rsidR="004A0695" w:rsidRPr="00254BE7">
        <w:rPr>
          <w:rFonts w:cs="Arial"/>
          <w:sz w:val="22"/>
        </w:rPr>
        <w:t>=</w:t>
      </w:r>
      <w:r w:rsidR="00767494" w:rsidRPr="00254BE7">
        <w:rPr>
          <w:rFonts w:cs="Arial"/>
          <w:sz w:val="22"/>
        </w:rPr>
        <w:t xml:space="preserve"> </w:t>
      </w:r>
      <w:r w:rsidR="004A0695" w:rsidRPr="00254BE7">
        <w:rPr>
          <w:rFonts w:cs="Arial"/>
          <w:sz w:val="22"/>
        </w:rPr>
        <w:t>2.24</w:t>
      </w:r>
      <w:r w:rsidR="00ED290B" w:rsidRPr="00254BE7">
        <w:rPr>
          <w:rFonts w:cs="Arial"/>
          <w:sz w:val="22"/>
        </w:rPr>
        <w:t xml:space="preserve">) was smaller than younger </w:t>
      </w:r>
      <w:del w:id="197" w:author="Windows 用户" w:date="2013-06-29T13:25:00Z">
        <w:r w:rsidR="00ED290B" w:rsidRPr="00254BE7" w:rsidDel="000748F9">
          <w:rPr>
            <w:rFonts w:cs="Arial"/>
            <w:sz w:val="22"/>
          </w:rPr>
          <w:delText>group(</w:delText>
        </w:r>
      </w:del>
      <w:ins w:id="198" w:author="Windows 用户" w:date="2013-06-29T13:25:00Z">
        <w:r w:rsidR="000748F9" w:rsidRPr="00254BE7">
          <w:rPr>
            <w:rFonts w:cs="Arial"/>
            <w:sz w:val="22"/>
          </w:rPr>
          <w:t>group (</w:t>
        </w:r>
      </w:ins>
      <w:r w:rsidR="00ED290B" w:rsidRPr="00254BE7">
        <w:rPr>
          <w:rFonts w:cs="Arial"/>
          <w:sz w:val="22"/>
        </w:rPr>
        <w:t>OR=4.65).</w:t>
      </w:r>
      <w:r w:rsidR="006D325C" w:rsidRPr="00254BE7">
        <w:rPr>
          <w:rFonts w:cs="Arial"/>
          <w:sz w:val="22"/>
        </w:rPr>
        <w:t xml:space="preserve"> However, other factors such as sample </w:t>
      </w:r>
      <w:r w:rsidR="009A581F" w:rsidRPr="00254BE7">
        <w:rPr>
          <w:rFonts w:cs="Arial"/>
          <w:sz w:val="22"/>
        </w:rPr>
        <w:t>type</w:t>
      </w:r>
      <w:r w:rsidR="006D325C" w:rsidRPr="00254BE7">
        <w:rPr>
          <w:rFonts w:cs="Arial"/>
          <w:sz w:val="22"/>
        </w:rPr>
        <w:t>, proportion of males,</w:t>
      </w:r>
      <w:r w:rsidR="00B62CBF" w:rsidRPr="00254BE7">
        <w:rPr>
          <w:rFonts w:cs="Arial"/>
          <w:sz w:val="22"/>
        </w:rPr>
        <w:t xml:space="preserve"> </w:t>
      </w:r>
      <w:r w:rsidR="009A581F" w:rsidRPr="00254BE7">
        <w:rPr>
          <w:rFonts w:cs="Arial"/>
          <w:sz w:val="22"/>
        </w:rPr>
        <w:t>proportion of stage I</w:t>
      </w:r>
      <w:r w:rsidR="004D7D53">
        <w:rPr>
          <w:rFonts w:cs="Arial"/>
          <w:sz w:val="22"/>
        </w:rPr>
        <w:t xml:space="preserve"> and </w:t>
      </w:r>
      <w:r w:rsidR="00F91CE2" w:rsidRPr="00254BE7">
        <w:rPr>
          <w:rFonts w:cs="Arial"/>
          <w:sz w:val="22"/>
        </w:rPr>
        <w:t xml:space="preserve">detection methods </w:t>
      </w:r>
      <w:r w:rsidR="006D325C" w:rsidRPr="00254BE7">
        <w:rPr>
          <w:rFonts w:cs="Arial"/>
          <w:sz w:val="22"/>
        </w:rPr>
        <w:t>could not explain the heterogeneity (</w:t>
      </w:r>
      <w:r w:rsidR="006D325C" w:rsidRPr="00254BE7">
        <w:rPr>
          <w:rFonts w:cs="Arial"/>
          <w:b/>
          <w:color w:val="FF0000"/>
          <w:sz w:val="22"/>
        </w:rPr>
        <w:t>Table 3</w:t>
      </w:r>
      <w:r w:rsidR="006D325C" w:rsidRPr="00254BE7">
        <w:rPr>
          <w:rFonts w:cs="Arial"/>
          <w:sz w:val="22"/>
        </w:rPr>
        <w:t>).</w:t>
      </w:r>
      <w:r w:rsidR="003354DB" w:rsidRPr="00254BE7">
        <w:rPr>
          <w:rFonts w:cs="Arial"/>
          <w:sz w:val="22"/>
        </w:rPr>
        <w:t xml:space="preserve"> </w:t>
      </w:r>
    </w:p>
    <w:p w:rsidR="00A17EB7" w:rsidRPr="00254BE7" w:rsidRDefault="00A17EB7" w:rsidP="00872B0F">
      <w:pPr>
        <w:autoSpaceDE w:val="0"/>
        <w:autoSpaceDN w:val="0"/>
        <w:adjustRightInd w:val="0"/>
        <w:ind w:firstLineChars="200" w:firstLine="440"/>
        <w:jc w:val="left"/>
        <w:rPr>
          <w:rFonts w:cs="Arial"/>
          <w:sz w:val="22"/>
          <w:vertAlign w:val="superscript"/>
        </w:rPr>
      </w:pPr>
    </w:p>
    <w:p w:rsidR="00FD1A93" w:rsidRPr="00254BE7" w:rsidRDefault="00FD1A93" w:rsidP="00DF51CB">
      <w:pPr>
        <w:autoSpaceDE w:val="0"/>
        <w:autoSpaceDN w:val="0"/>
        <w:adjustRightInd w:val="0"/>
        <w:jc w:val="left"/>
        <w:rPr>
          <w:rFonts w:cs="Arial"/>
          <w:b/>
          <w:kern w:val="0"/>
          <w:sz w:val="22"/>
        </w:rPr>
      </w:pPr>
      <w:r w:rsidRPr="00254BE7">
        <w:rPr>
          <w:rFonts w:cs="Arial"/>
          <w:b/>
          <w:kern w:val="0"/>
          <w:sz w:val="22"/>
        </w:rPr>
        <w:t>Summary Receiver Operating Characteristic Curve for diagnosis capacity of APC methylation</w:t>
      </w:r>
    </w:p>
    <w:p w:rsidR="00F90E20" w:rsidRPr="00254BE7" w:rsidRDefault="008E678A">
      <w:pPr>
        <w:autoSpaceDE w:val="0"/>
        <w:autoSpaceDN w:val="0"/>
        <w:adjustRightInd w:val="0"/>
        <w:ind w:firstLineChars="200" w:firstLine="440"/>
        <w:jc w:val="left"/>
        <w:rPr>
          <w:rFonts w:cs="Arial"/>
          <w:sz w:val="22"/>
        </w:rPr>
      </w:pPr>
      <w:r w:rsidRPr="00254BE7">
        <w:rPr>
          <w:rFonts w:cs="Arial"/>
          <w:sz w:val="22"/>
        </w:rPr>
        <w:t>Pooled sensitivity and specificity were 0.548 (95%</w:t>
      </w:r>
      <w:r w:rsidR="0004563B" w:rsidRPr="00254BE7">
        <w:rPr>
          <w:rFonts w:cs="Arial"/>
          <w:sz w:val="22"/>
        </w:rPr>
        <w:t xml:space="preserve"> </w:t>
      </w:r>
      <w:r w:rsidRPr="00254BE7">
        <w:rPr>
          <w:rFonts w:cs="Arial"/>
          <w:sz w:val="22"/>
        </w:rPr>
        <w:t>CI: 0.42-0.67, P&lt;0.0001) and 0.78 (95%</w:t>
      </w:r>
      <w:r w:rsidR="0004563B" w:rsidRPr="00254BE7">
        <w:rPr>
          <w:rFonts w:cs="Arial"/>
          <w:sz w:val="22"/>
        </w:rPr>
        <w:t xml:space="preserve"> </w:t>
      </w:r>
      <w:r w:rsidRPr="00254BE7">
        <w:rPr>
          <w:rFonts w:cs="Arial"/>
          <w:sz w:val="22"/>
        </w:rPr>
        <w:t>CI: 0.62-0.88, P&lt;0.0001) for the whole studies based on the presupposition of fixed effect model. The sensitivity of tissue subgroup was higher than that of serum subgroup, 0.6</w:t>
      </w:r>
      <w:r w:rsidR="000B2F6B" w:rsidRPr="00254BE7">
        <w:rPr>
          <w:rFonts w:cs="Arial"/>
          <w:sz w:val="22"/>
        </w:rPr>
        <w:t>1</w:t>
      </w:r>
      <w:r w:rsidRPr="00254BE7">
        <w:rPr>
          <w:rFonts w:cs="Arial"/>
          <w:sz w:val="22"/>
        </w:rPr>
        <w:t xml:space="preserve"> (0.45-0.75) versus 0.396 (0.26-0.5</w:t>
      </w:r>
      <w:r w:rsidR="000B2F6B" w:rsidRPr="00254BE7">
        <w:rPr>
          <w:rFonts w:cs="Arial"/>
          <w:sz w:val="22"/>
        </w:rPr>
        <w:t>6</w:t>
      </w:r>
      <w:r w:rsidRPr="00254BE7">
        <w:rPr>
          <w:rFonts w:cs="Arial"/>
          <w:sz w:val="22"/>
        </w:rPr>
        <w:t xml:space="preserve">), while </w:t>
      </w:r>
      <w:r w:rsidR="00DB1757">
        <w:rPr>
          <w:rFonts w:cs="Arial" w:hint="eastAsia"/>
          <w:sz w:val="22"/>
        </w:rPr>
        <w:t xml:space="preserve">the </w:t>
      </w:r>
      <w:r w:rsidRPr="00254BE7">
        <w:rPr>
          <w:rFonts w:cs="Arial"/>
          <w:sz w:val="22"/>
        </w:rPr>
        <w:t>specificity of serum subgroup was higher than that of tissue subgroup</w:t>
      </w:r>
      <w:ins w:id="199" w:author="Windows 用户" w:date="2013-06-29T09:50:00Z">
        <w:r w:rsidR="00DB1757">
          <w:rPr>
            <w:rFonts w:cs="Arial" w:hint="eastAsia"/>
            <w:sz w:val="22"/>
          </w:rPr>
          <w:t>,</w:t>
        </w:r>
      </w:ins>
      <w:r w:rsidRPr="00254BE7">
        <w:rPr>
          <w:rFonts w:cs="Arial"/>
          <w:sz w:val="22"/>
        </w:rPr>
        <w:t xml:space="preserve"> 0.92</w:t>
      </w:r>
      <w:r w:rsidR="008D7380">
        <w:rPr>
          <w:rFonts w:cs="Arial" w:hint="eastAsia"/>
          <w:sz w:val="22"/>
        </w:rPr>
        <w:t xml:space="preserve"> </w:t>
      </w:r>
      <w:r w:rsidRPr="00254BE7">
        <w:rPr>
          <w:rFonts w:cs="Arial"/>
          <w:sz w:val="22"/>
        </w:rPr>
        <w:t>(0.8</w:t>
      </w:r>
      <w:r w:rsidR="0075032D" w:rsidRPr="00254BE7">
        <w:rPr>
          <w:rFonts w:cs="Arial"/>
          <w:sz w:val="22"/>
        </w:rPr>
        <w:t>6</w:t>
      </w:r>
      <w:r w:rsidRPr="00254BE7">
        <w:rPr>
          <w:rFonts w:cs="Arial"/>
          <w:sz w:val="22"/>
        </w:rPr>
        <w:t>-0.9</w:t>
      </w:r>
      <w:r w:rsidR="0075032D" w:rsidRPr="00254BE7">
        <w:rPr>
          <w:rFonts w:cs="Arial"/>
          <w:sz w:val="22"/>
        </w:rPr>
        <w:t>6</w:t>
      </w:r>
      <w:r w:rsidRPr="00254BE7">
        <w:rPr>
          <w:rFonts w:cs="Arial"/>
          <w:sz w:val="22"/>
        </w:rPr>
        <w:t>) versus 0.68 (0.49-0.8</w:t>
      </w:r>
      <w:r w:rsidR="0075032D" w:rsidRPr="00254BE7">
        <w:rPr>
          <w:rFonts w:cs="Arial"/>
          <w:sz w:val="22"/>
        </w:rPr>
        <w:t>3</w:t>
      </w:r>
      <w:r w:rsidRPr="00254BE7">
        <w:rPr>
          <w:rFonts w:cs="Arial"/>
          <w:sz w:val="22"/>
        </w:rPr>
        <w:t xml:space="preserve">), which suggested the advantage of this biomarker for its high </w:t>
      </w:r>
      <w:ins w:id="200" w:author="Windows 用户" w:date="2013-06-29T09:52:00Z">
        <w:r w:rsidR="00DB1757">
          <w:rPr>
            <w:rFonts w:cs="Arial" w:hint="eastAsia"/>
            <w:sz w:val="22"/>
          </w:rPr>
          <w:t>ability in diagnosis</w:t>
        </w:r>
      </w:ins>
      <w:del w:id="201" w:author="Windows 用户" w:date="2013-06-29T09:52:00Z">
        <w:r w:rsidRPr="00254BE7" w:rsidDel="00DB1757">
          <w:rPr>
            <w:rFonts w:cs="Arial"/>
            <w:sz w:val="22"/>
          </w:rPr>
          <w:delText>specificity, especially in</w:delText>
        </w:r>
      </w:del>
      <w:ins w:id="202" w:author="Windows 用户" w:date="2013-06-29T09:52:00Z">
        <w:r w:rsidR="00DB1757">
          <w:rPr>
            <w:rFonts w:cs="Arial" w:hint="eastAsia"/>
            <w:sz w:val="22"/>
          </w:rPr>
          <w:t xml:space="preserve"> using</w:t>
        </w:r>
      </w:ins>
      <w:r w:rsidRPr="00254BE7">
        <w:rPr>
          <w:rFonts w:cs="Arial"/>
          <w:sz w:val="22"/>
        </w:rPr>
        <w:t xml:space="preserve"> remote non-invasive media. </w:t>
      </w:r>
      <w:r w:rsidR="00FD1A93" w:rsidRPr="00254BE7">
        <w:rPr>
          <w:rFonts w:cs="Arial"/>
          <w:sz w:val="22"/>
        </w:rPr>
        <w:t xml:space="preserve"> </w:t>
      </w:r>
    </w:p>
    <w:p w:rsidR="00404AB9" w:rsidRDefault="00927902">
      <w:pPr>
        <w:autoSpaceDE w:val="0"/>
        <w:autoSpaceDN w:val="0"/>
        <w:adjustRightInd w:val="0"/>
        <w:ind w:firstLineChars="200" w:firstLine="440"/>
        <w:jc w:val="left"/>
        <w:rPr>
          <w:rFonts w:cs="Arial"/>
          <w:sz w:val="22"/>
        </w:rPr>
      </w:pPr>
      <w:r w:rsidRPr="00254BE7">
        <w:rPr>
          <w:rFonts w:cs="Arial"/>
          <w:sz w:val="22"/>
        </w:rPr>
        <w:t>However, a</w:t>
      </w:r>
      <w:r w:rsidR="00FD1A93" w:rsidRPr="00254BE7">
        <w:rPr>
          <w:rFonts w:cs="Arial"/>
          <w:sz w:val="22"/>
        </w:rPr>
        <w:t>lth</w:t>
      </w:r>
      <w:r w:rsidR="00567B50" w:rsidRPr="00254BE7">
        <w:rPr>
          <w:rFonts w:cs="Arial"/>
          <w:sz w:val="22"/>
        </w:rPr>
        <w:t>ou</w:t>
      </w:r>
      <w:r w:rsidR="00FD1A93" w:rsidRPr="00254BE7">
        <w:rPr>
          <w:rFonts w:cs="Arial"/>
          <w:sz w:val="22"/>
        </w:rPr>
        <w:t>gh sensitivity and specificity were two of most important feature</w:t>
      </w:r>
      <w:r w:rsidR="0081051A" w:rsidRPr="00254BE7">
        <w:rPr>
          <w:rFonts w:cs="Arial"/>
          <w:sz w:val="22"/>
        </w:rPr>
        <w:t>s</w:t>
      </w:r>
      <w:r w:rsidR="00FD1A93" w:rsidRPr="00254BE7">
        <w:rPr>
          <w:rFonts w:cs="Arial"/>
          <w:sz w:val="22"/>
        </w:rPr>
        <w:t xml:space="preserve"> of a diagnosis test, </w:t>
      </w:r>
      <w:r w:rsidR="002F6083" w:rsidRPr="00254BE7">
        <w:rPr>
          <w:rFonts w:cs="Arial"/>
          <w:sz w:val="22"/>
        </w:rPr>
        <w:t>in some occasions</w:t>
      </w:r>
      <w:r w:rsidR="00FD1A93" w:rsidRPr="00254BE7">
        <w:rPr>
          <w:rFonts w:cs="Arial"/>
          <w:sz w:val="22"/>
        </w:rPr>
        <w:t>, pooling sensitivity or specif</w:t>
      </w:r>
      <w:r w:rsidR="000D7B8B" w:rsidRPr="00254BE7">
        <w:rPr>
          <w:rFonts w:cs="Arial"/>
          <w:sz w:val="22"/>
        </w:rPr>
        <w:t xml:space="preserve">icity could be </w:t>
      </w:r>
      <w:ins w:id="203" w:author="Windows 用户" w:date="2013-06-29T09:54:00Z">
        <w:r w:rsidR="00AF76EB">
          <w:rPr>
            <w:rFonts w:cs="Arial" w:hint="eastAsia"/>
            <w:sz w:val="22"/>
          </w:rPr>
          <w:t xml:space="preserve">a </w:t>
        </w:r>
      </w:ins>
      <w:r w:rsidR="000D7B8B" w:rsidRPr="00254BE7">
        <w:rPr>
          <w:rFonts w:cs="Arial"/>
          <w:sz w:val="22"/>
        </w:rPr>
        <w:t>misleading event</w:t>
      </w:r>
      <w:r w:rsidR="00B448A2" w:rsidRPr="00254BE7">
        <w:rPr>
          <w:rFonts w:cs="Arial"/>
          <w:sz w:val="22"/>
        </w:rPr>
        <w:t xml:space="preserve"> as mentioned in the </w:t>
      </w:r>
      <w:del w:id="204" w:author="Windows 用户" w:date="2013-06-29T09:54:00Z">
        <w:r w:rsidR="00B448A2" w:rsidRPr="00254BE7" w:rsidDel="00AF76EB">
          <w:rPr>
            <w:rFonts w:cs="Arial"/>
            <w:sz w:val="22"/>
          </w:rPr>
          <w:delText>S</w:delText>
        </w:r>
      </w:del>
      <w:ins w:id="205" w:author="Windows 用户" w:date="2013-06-29T09:54:00Z">
        <w:r w:rsidR="00AF76EB">
          <w:rPr>
            <w:rFonts w:cs="Arial" w:hint="eastAsia"/>
            <w:sz w:val="22"/>
          </w:rPr>
          <w:t>s</w:t>
        </w:r>
      </w:ins>
      <w:r w:rsidR="00B448A2" w:rsidRPr="00254BE7">
        <w:rPr>
          <w:rFonts w:cs="Arial"/>
          <w:sz w:val="22"/>
        </w:rPr>
        <w:t>ection of “</w:t>
      </w:r>
      <w:r w:rsidR="003350A9" w:rsidRPr="00254BE7">
        <w:rPr>
          <w:rFonts w:cs="Arial"/>
          <w:sz w:val="22"/>
        </w:rPr>
        <w:t>Meta analysis and Summary receiver operating characteristics analysis</w:t>
      </w:r>
      <w:r w:rsidR="00B448A2" w:rsidRPr="00254BE7">
        <w:rPr>
          <w:rFonts w:cs="Arial"/>
          <w:sz w:val="22"/>
        </w:rPr>
        <w:t>“</w:t>
      </w:r>
      <w:r w:rsidR="00FD1A93" w:rsidRPr="00254BE7">
        <w:rPr>
          <w:rFonts w:cs="Arial"/>
          <w:sz w:val="22"/>
        </w:rPr>
        <w:t xml:space="preserve">. </w:t>
      </w:r>
      <w:r w:rsidR="002F6083" w:rsidRPr="00254BE7">
        <w:rPr>
          <w:rFonts w:cs="Arial"/>
          <w:sz w:val="22"/>
        </w:rPr>
        <w:t xml:space="preserve">Therefore, </w:t>
      </w:r>
      <w:r w:rsidR="00FD1A93" w:rsidRPr="00254BE7">
        <w:rPr>
          <w:rFonts w:cs="Arial"/>
          <w:sz w:val="22"/>
        </w:rPr>
        <w:t>the ab</w:t>
      </w:r>
      <w:r w:rsidR="00823E1D" w:rsidRPr="00254BE7">
        <w:rPr>
          <w:rFonts w:cs="Arial"/>
          <w:sz w:val="22"/>
        </w:rPr>
        <w:t>i</w:t>
      </w:r>
      <w:r w:rsidR="00FD1A93" w:rsidRPr="00254BE7">
        <w:rPr>
          <w:rFonts w:cs="Arial"/>
          <w:sz w:val="22"/>
        </w:rPr>
        <w:t xml:space="preserve">lity </w:t>
      </w:r>
      <w:r w:rsidR="00D15CED" w:rsidRPr="00254BE7">
        <w:rPr>
          <w:rFonts w:cs="Arial"/>
          <w:sz w:val="22"/>
        </w:rPr>
        <w:t xml:space="preserve">in diagnosis </w:t>
      </w:r>
      <w:r w:rsidR="00FD1A93" w:rsidRPr="00254BE7">
        <w:rPr>
          <w:rFonts w:cs="Arial"/>
          <w:sz w:val="22"/>
        </w:rPr>
        <w:t xml:space="preserve">of the </w:t>
      </w:r>
      <w:r w:rsidR="00D15CED" w:rsidRPr="00254BE7">
        <w:rPr>
          <w:rFonts w:cs="Arial"/>
          <w:sz w:val="22"/>
        </w:rPr>
        <w:t xml:space="preserve">methylation </w:t>
      </w:r>
      <w:r w:rsidR="00FD1A93" w:rsidRPr="00254BE7">
        <w:rPr>
          <w:rFonts w:cs="Arial"/>
          <w:sz w:val="22"/>
        </w:rPr>
        <w:t xml:space="preserve">test </w:t>
      </w:r>
      <w:r w:rsidR="00D15CED" w:rsidRPr="00254BE7">
        <w:rPr>
          <w:rFonts w:cs="Arial"/>
          <w:sz w:val="22"/>
        </w:rPr>
        <w:t xml:space="preserve">was assessed </w:t>
      </w:r>
      <w:r w:rsidR="00FD1A93" w:rsidRPr="00254BE7">
        <w:rPr>
          <w:rFonts w:cs="Arial"/>
          <w:sz w:val="22"/>
        </w:rPr>
        <w:t xml:space="preserve">with </w:t>
      </w:r>
      <w:r w:rsidR="00D95E03" w:rsidRPr="00254BE7">
        <w:rPr>
          <w:rFonts w:cs="Arial"/>
          <w:sz w:val="22"/>
        </w:rPr>
        <w:t>SROC</w:t>
      </w:r>
      <w:r w:rsidR="00FD1A93" w:rsidRPr="00254BE7">
        <w:rPr>
          <w:rFonts w:cs="Arial"/>
          <w:sz w:val="22"/>
        </w:rPr>
        <w:t xml:space="preserve"> curve</w:t>
      </w:r>
      <w:r w:rsidR="002F6083" w:rsidRPr="00254BE7">
        <w:rPr>
          <w:rFonts w:cs="Arial"/>
          <w:sz w:val="22"/>
        </w:rPr>
        <w:t xml:space="preserve"> to</w:t>
      </w:r>
      <w:r w:rsidR="00FD1A93" w:rsidRPr="00254BE7">
        <w:rPr>
          <w:rFonts w:cs="Arial"/>
          <w:sz w:val="22"/>
        </w:rPr>
        <w:t xml:space="preserve"> depict </w:t>
      </w:r>
      <w:r w:rsidR="00D15CED" w:rsidRPr="00254BE7">
        <w:rPr>
          <w:rFonts w:cs="Arial"/>
          <w:sz w:val="22"/>
        </w:rPr>
        <w:t xml:space="preserve">its </w:t>
      </w:r>
      <w:r w:rsidR="00FD1A93" w:rsidRPr="00254BE7">
        <w:rPr>
          <w:rFonts w:cs="Arial"/>
          <w:sz w:val="22"/>
        </w:rPr>
        <w:t>stab</w:t>
      </w:r>
      <w:r w:rsidR="00D17D3B" w:rsidRPr="00254BE7">
        <w:rPr>
          <w:rFonts w:cs="Arial"/>
          <w:sz w:val="22"/>
        </w:rPr>
        <w:t>i</w:t>
      </w:r>
      <w:r w:rsidR="00FD1A93" w:rsidRPr="00254BE7">
        <w:rPr>
          <w:rFonts w:cs="Arial"/>
          <w:sz w:val="22"/>
        </w:rPr>
        <w:t xml:space="preserve">lity and accuracy. </w:t>
      </w:r>
      <w:r w:rsidR="00E53336" w:rsidRPr="00254BE7">
        <w:rPr>
          <w:rFonts w:cs="Arial"/>
          <w:sz w:val="22"/>
        </w:rPr>
        <w:t xml:space="preserve">The AUC of the SROC was </w:t>
      </w:r>
      <w:r w:rsidR="00083A84" w:rsidRPr="00254BE7">
        <w:rPr>
          <w:rFonts w:cs="Arial"/>
          <w:sz w:val="22"/>
        </w:rPr>
        <w:t>0.</w:t>
      </w:r>
      <w:r w:rsidR="00DE5CBC" w:rsidRPr="00254BE7">
        <w:rPr>
          <w:rFonts w:cs="Arial"/>
          <w:sz w:val="22"/>
        </w:rPr>
        <w:t>6</w:t>
      </w:r>
      <w:r w:rsidR="00DE5CBC">
        <w:rPr>
          <w:rFonts w:cs="Arial"/>
          <w:sz w:val="22"/>
        </w:rPr>
        <w:t>4</w:t>
      </w:r>
      <w:r w:rsidR="00D15CED" w:rsidRPr="00254BE7">
        <w:rPr>
          <w:rFonts w:cs="Arial"/>
          <w:sz w:val="22"/>
        </w:rPr>
        <w:t>,</w:t>
      </w:r>
      <w:r w:rsidR="00083A84" w:rsidRPr="00254BE7">
        <w:rPr>
          <w:rFonts w:cs="Arial"/>
          <w:sz w:val="22"/>
        </w:rPr>
        <w:t xml:space="preserve"> suggest</w:t>
      </w:r>
      <w:r w:rsidR="00D15CED" w:rsidRPr="00254BE7">
        <w:rPr>
          <w:rFonts w:cs="Arial"/>
          <w:sz w:val="22"/>
        </w:rPr>
        <w:t>ing</w:t>
      </w:r>
      <w:r w:rsidR="00083A84" w:rsidRPr="00254BE7">
        <w:rPr>
          <w:rFonts w:cs="Arial"/>
          <w:sz w:val="22"/>
        </w:rPr>
        <w:t xml:space="preserve"> the potential ability for NSCLC diagnosis</w:t>
      </w:r>
      <w:r w:rsidR="00531FDD" w:rsidRPr="00254BE7">
        <w:rPr>
          <w:rFonts w:cs="Arial"/>
          <w:sz w:val="22"/>
        </w:rPr>
        <w:t xml:space="preserve"> (</w:t>
      </w:r>
      <w:r w:rsidR="00531FDD" w:rsidRPr="00254BE7">
        <w:rPr>
          <w:rFonts w:cs="Arial"/>
          <w:b/>
          <w:color w:val="FF0000"/>
          <w:sz w:val="22"/>
        </w:rPr>
        <w:t>figure 2</w:t>
      </w:r>
      <w:r w:rsidR="00531FDD" w:rsidRPr="00254BE7">
        <w:rPr>
          <w:rFonts w:cs="Arial"/>
          <w:sz w:val="22"/>
        </w:rPr>
        <w:t>)</w:t>
      </w:r>
      <w:r w:rsidR="00083A84" w:rsidRPr="00254BE7">
        <w:rPr>
          <w:rFonts w:cs="Arial"/>
          <w:sz w:val="22"/>
        </w:rPr>
        <w:t>.</w:t>
      </w:r>
      <w:r w:rsidR="00B40802">
        <w:rPr>
          <w:rFonts w:cs="Arial"/>
          <w:sz w:val="22"/>
        </w:rPr>
        <w:t xml:space="preserve"> Meanwhile, </w:t>
      </w:r>
      <w:ins w:id="206" w:author="Windows 用户" w:date="2013-06-29T09:58:00Z">
        <w:r w:rsidR="008F7E9A">
          <w:rPr>
            <w:rFonts w:cs="Arial" w:hint="eastAsia"/>
            <w:sz w:val="22"/>
          </w:rPr>
          <w:t xml:space="preserve">the </w:t>
        </w:r>
      </w:ins>
      <w:r w:rsidR="00B40802">
        <w:rPr>
          <w:rFonts w:cs="Arial"/>
          <w:sz w:val="22"/>
        </w:rPr>
        <w:t>AUC of the SROC for serum and tissue group were 0.67 and 0.64 respectively</w:t>
      </w:r>
      <w:r w:rsidR="00C124E1">
        <w:rPr>
          <w:rFonts w:cs="Arial"/>
          <w:sz w:val="22"/>
        </w:rPr>
        <w:t xml:space="preserve"> which </w:t>
      </w:r>
      <w:del w:id="207" w:author="Windows 用户" w:date="2013-06-29T09:58:00Z">
        <w:r w:rsidR="00C124E1" w:rsidDel="008F7E9A">
          <w:rPr>
            <w:rFonts w:cs="Arial"/>
            <w:sz w:val="22"/>
          </w:rPr>
          <w:delText xml:space="preserve">suggested </w:delText>
        </w:r>
      </w:del>
      <w:ins w:id="208" w:author="Windows 用户" w:date="2013-06-29T09:58:00Z">
        <w:r w:rsidR="008F7E9A">
          <w:rPr>
            <w:rFonts w:cs="Arial" w:hint="eastAsia"/>
            <w:sz w:val="22"/>
          </w:rPr>
          <w:t>indicated</w:t>
        </w:r>
        <w:r w:rsidR="008F7E9A">
          <w:rPr>
            <w:rFonts w:cs="Arial"/>
            <w:sz w:val="22"/>
          </w:rPr>
          <w:t xml:space="preserve"> </w:t>
        </w:r>
      </w:ins>
      <w:r w:rsidR="00C124E1">
        <w:rPr>
          <w:rFonts w:cs="Arial"/>
          <w:sz w:val="22"/>
        </w:rPr>
        <w:t xml:space="preserve">the different performance for APC methylation test in </w:t>
      </w:r>
      <w:del w:id="209" w:author="Windows 用户" w:date="2013-06-29T09:56:00Z">
        <w:r w:rsidR="00C124E1" w:rsidDel="00AF76EB">
          <w:rPr>
            <w:rFonts w:cs="Arial"/>
            <w:sz w:val="22"/>
          </w:rPr>
          <w:delText xml:space="preserve">Ad </w:delText>
        </w:r>
      </w:del>
      <w:ins w:id="210" w:author="Windows 用户" w:date="2013-06-29T09:56:00Z">
        <w:r w:rsidR="00AF76EB">
          <w:rPr>
            <w:rFonts w:cs="Arial" w:hint="eastAsia"/>
            <w:sz w:val="22"/>
          </w:rPr>
          <w:t xml:space="preserve">serum </w:t>
        </w:r>
      </w:ins>
      <w:r w:rsidR="00C124E1">
        <w:rPr>
          <w:rFonts w:cs="Arial"/>
          <w:sz w:val="22"/>
        </w:rPr>
        <w:t xml:space="preserve">and </w:t>
      </w:r>
      <w:del w:id="211" w:author="Windows 用户" w:date="2013-06-29T09:56:00Z">
        <w:r w:rsidR="00C124E1" w:rsidDel="00AF76EB">
          <w:rPr>
            <w:rFonts w:cs="Arial"/>
            <w:sz w:val="22"/>
          </w:rPr>
          <w:delText>Sc</w:delText>
        </w:r>
      </w:del>
      <w:ins w:id="212" w:author="Windows 用户" w:date="2013-06-29T09:56:00Z">
        <w:r w:rsidR="00AF76EB">
          <w:rPr>
            <w:rFonts w:cs="Arial" w:hint="eastAsia"/>
            <w:sz w:val="22"/>
          </w:rPr>
          <w:t>tissue samples</w:t>
        </w:r>
      </w:ins>
      <w:r w:rsidR="00C124E1">
        <w:rPr>
          <w:rFonts w:cs="Arial"/>
          <w:sz w:val="22"/>
        </w:rPr>
        <w:t>.</w:t>
      </w:r>
    </w:p>
    <w:p w:rsidR="00921045" w:rsidRPr="008F7E9A" w:rsidRDefault="00921045">
      <w:pPr>
        <w:autoSpaceDE w:val="0"/>
        <w:autoSpaceDN w:val="0"/>
        <w:adjustRightInd w:val="0"/>
        <w:ind w:firstLineChars="200" w:firstLine="440"/>
        <w:jc w:val="left"/>
        <w:rPr>
          <w:rFonts w:cs="Arial"/>
          <w:sz w:val="22"/>
        </w:rPr>
      </w:pPr>
    </w:p>
    <w:p w:rsidR="00D840F8" w:rsidRPr="00254BE7" w:rsidRDefault="006D325C" w:rsidP="00F44AA5">
      <w:pPr>
        <w:tabs>
          <w:tab w:val="left" w:pos="7458"/>
        </w:tabs>
        <w:jc w:val="left"/>
        <w:rPr>
          <w:rFonts w:eastAsia="华文楷体" w:cs="Arial"/>
          <w:b/>
          <w:sz w:val="22"/>
        </w:rPr>
      </w:pPr>
      <w:r w:rsidRPr="00254BE7">
        <w:rPr>
          <w:rFonts w:eastAsia="华文楷体" w:cs="Arial"/>
          <w:b/>
          <w:sz w:val="22"/>
        </w:rPr>
        <w:lastRenderedPageBreak/>
        <w:t xml:space="preserve">Bias analysis and robust estimation of pooled OR </w:t>
      </w:r>
      <w:r w:rsidR="00F44AA5">
        <w:rPr>
          <w:rFonts w:eastAsia="华文楷体" w:cs="Arial"/>
          <w:b/>
          <w:sz w:val="22"/>
        </w:rPr>
        <w:tab/>
      </w:r>
    </w:p>
    <w:p w:rsidR="008E678A" w:rsidRPr="00254BE7" w:rsidDel="00416EE0" w:rsidRDefault="00DE391C" w:rsidP="00416EE0">
      <w:pPr>
        <w:autoSpaceDE w:val="0"/>
        <w:autoSpaceDN w:val="0"/>
        <w:adjustRightInd w:val="0"/>
        <w:ind w:firstLineChars="200" w:firstLine="440"/>
        <w:jc w:val="left"/>
        <w:rPr>
          <w:del w:id="213" w:author="Gsc" w:date="2013-06-29T20:51:00Z"/>
          <w:rFonts w:cs="Arial"/>
          <w:kern w:val="0"/>
          <w:sz w:val="22"/>
        </w:rPr>
        <w:pPrChange w:id="214" w:author="Gsc" w:date="2013-06-29T20:52:00Z">
          <w:pPr>
            <w:autoSpaceDE w:val="0"/>
            <w:autoSpaceDN w:val="0"/>
            <w:adjustRightInd w:val="0"/>
            <w:ind w:firstLineChars="150" w:firstLine="330"/>
            <w:jc w:val="left"/>
          </w:pPr>
        </w:pPrChange>
      </w:pPr>
      <w:r w:rsidRPr="00797C1A">
        <w:rPr>
          <w:rFonts w:cs="Arial"/>
          <w:kern w:val="0"/>
          <w:sz w:val="22"/>
        </w:rPr>
        <w:t xml:space="preserve">A funnel plot of methylation status of Lung cancer tissue versus normal tissue showed </w:t>
      </w:r>
      <w:r w:rsidR="002C4183" w:rsidRPr="00797C1A">
        <w:rPr>
          <w:rFonts w:cs="Arial"/>
          <w:kern w:val="0"/>
          <w:sz w:val="22"/>
        </w:rPr>
        <w:t>significant publ</w:t>
      </w:r>
      <w:r w:rsidR="002C4183" w:rsidRPr="00416EE0">
        <w:rPr>
          <w:rFonts w:cs="Arial"/>
          <w:sz w:val="22"/>
          <w:rPrChange w:id="215" w:author="Gsc" w:date="2013-06-29T20:52:00Z">
            <w:rPr>
              <w:rFonts w:cs="Arial"/>
              <w:kern w:val="0"/>
              <w:sz w:val="22"/>
            </w:rPr>
          </w:rPrChange>
        </w:rPr>
        <w:t>i</w:t>
      </w:r>
      <w:ins w:id="216" w:author="Windows 用户" w:date="2013-06-29T09:59:00Z">
        <w:r w:rsidR="008D0A2B" w:rsidRPr="00416EE0">
          <w:rPr>
            <w:rFonts w:cs="Arial" w:hint="eastAsia"/>
            <w:sz w:val="22"/>
            <w:rPrChange w:id="217" w:author="Gsc" w:date="2013-06-29T20:52:00Z">
              <w:rPr>
                <w:rFonts w:cs="Arial" w:hint="eastAsia"/>
                <w:kern w:val="0"/>
                <w:sz w:val="22"/>
              </w:rPr>
            </w:rPrChange>
          </w:rPr>
          <w:t>cation</w:t>
        </w:r>
      </w:ins>
      <w:del w:id="218" w:author="Windows 用户" w:date="2013-06-29T09:59:00Z">
        <w:r w:rsidR="002C4183" w:rsidRPr="00416EE0" w:rsidDel="008D0A2B">
          <w:rPr>
            <w:rFonts w:cs="Arial"/>
            <w:sz w:val="22"/>
            <w:rPrChange w:id="219" w:author="Gsc" w:date="2013-06-29T20:52:00Z">
              <w:rPr>
                <w:rFonts w:cs="Arial"/>
                <w:kern w:val="0"/>
                <w:sz w:val="22"/>
              </w:rPr>
            </w:rPrChange>
          </w:rPr>
          <w:delText>c</w:delText>
        </w:r>
      </w:del>
      <w:r w:rsidR="002C4183" w:rsidRPr="00416EE0">
        <w:rPr>
          <w:rFonts w:cs="Arial"/>
          <w:sz w:val="22"/>
          <w:rPrChange w:id="220" w:author="Gsc" w:date="2013-06-29T20:52:00Z">
            <w:rPr>
              <w:rFonts w:cs="Arial"/>
              <w:kern w:val="0"/>
              <w:sz w:val="22"/>
            </w:rPr>
          </w:rPrChange>
        </w:rPr>
        <w:t xml:space="preserve"> bias (</w:t>
      </w:r>
      <w:r w:rsidR="0029416B" w:rsidRPr="00416EE0">
        <w:rPr>
          <w:rFonts w:cs="Arial"/>
          <w:sz w:val="22"/>
          <w:rPrChange w:id="221" w:author="Gsc" w:date="2013-06-29T20:52:00Z">
            <w:rPr>
              <w:rFonts w:cs="Arial"/>
              <w:kern w:val="0"/>
              <w:sz w:val="22"/>
            </w:rPr>
          </w:rPrChange>
        </w:rPr>
        <w:t>E</w:t>
      </w:r>
      <w:r w:rsidR="006430F8" w:rsidRPr="00416EE0">
        <w:rPr>
          <w:rFonts w:cs="Arial"/>
          <w:sz w:val="22"/>
          <w:rPrChange w:id="222" w:author="Gsc" w:date="2013-06-29T20:52:00Z">
            <w:rPr>
              <w:rFonts w:cs="Arial"/>
              <w:kern w:val="0"/>
              <w:sz w:val="22"/>
            </w:rPr>
          </w:rPrChange>
        </w:rPr>
        <w:t xml:space="preserve">gger test, </w:t>
      </w:r>
      <w:r w:rsidR="0043201E" w:rsidRPr="00416EE0">
        <w:rPr>
          <w:rFonts w:cs="Arial"/>
          <w:sz w:val="22"/>
          <w:rPrChange w:id="223" w:author="Gsc" w:date="2013-06-29T20:52:00Z">
            <w:rPr>
              <w:rFonts w:cs="Arial"/>
              <w:kern w:val="0"/>
              <w:sz w:val="22"/>
            </w:rPr>
          </w:rPrChange>
        </w:rPr>
        <w:t xml:space="preserve">z = 4.3, </w:t>
      </w:r>
      <w:r w:rsidR="006C7AE5" w:rsidRPr="00416EE0">
        <w:rPr>
          <w:rFonts w:cs="Arial"/>
          <w:sz w:val="22"/>
          <w:rPrChange w:id="224" w:author="Gsc" w:date="2013-06-29T20:52:00Z">
            <w:rPr>
              <w:rFonts w:cs="Arial"/>
              <w:kern w:val="0"/>
              <w:sz w:val="22"/>
            </w:rPr>
          </w:rPrChange>
        </w:rPr>
        <w:t>P</w:t>
      </w:r>
      <w:r w:rsidR="0043201E" w:rsidRPr="00416EE0">
        <w:rPr>
          <w:rFonts w:cs="Arial"/>
          <w:sz w:val="22"/>
          <w:rPrChange w:id="225" w:author="Gsc" w:date="2013-06-29T20:52:00Z">
            <w:rPr>
              <w:rFonts w:cs="Arial"/>
              <w:kern w:val="0"/>
              <w:sz w:val="22"/>
            </w:rPr>
          </w:rPrChange>
        </w:rPr>
        <w:t>&lt;0</w:t>
      </w:r>
      <w:r w:rsidR="009D75F8" w:rsidRPr="00416EE0">
        <w:rPr>
          <w:rFonts w:cs="Arial"/>
          <w:sz w:val="22"/>
          <w:rPrChange w:id="226" w:author="Gsc" w:date="2013-06-29T20:52:00Z">
            <w:rPr>
              <w:rFonts w:cs="Arial"/>
              <w:kern w:val="0"/>
              <w:sz w:val="22"/>
            </w:rPr>
          </w:rPrChange>
        </w:rPr>
        <w:t xml:space="preserve"> .00</w:t>
      </w:r>
      <w:r w:rsidR="005D67FB" w:rsidRPr="00416EE0">
        <w:rPr>
          <w:rFonts w:cs="Arial"/>
          <w:sz w:val="22"/>
          <w:rPrChange w:id="227" w:author="Gsc" w:date="2013-06-29T20:52:00Z">
            <w:rPr>
              <w:rFonts w:cs="Arial"/>
              <w:kern w:val="0"/>
              <w:sz w:val="22"/>
            </w:rPr>
          </w:rPrChange>
        </w:rPr>
        <w:t>0</w:t>
      </w:r>
      <w:r w:rsidR="0043201E" w:rsidRPr="00416EE0">
        <w:rPr>
          <w:rFonts w:cs="Arial"/>
          <w:sz w:val="22"/>
          <w:rPrChange w:id="228" w:author="Gsc" w:date="2013-06-29T20:52:00Z">
            <w:rPr>
              <w:rFonts w:cs="Arial"/>
              <w:kern w:val="0"/>
              <w:sz w:val="22"/>
            </w:rPr>
          </w:rPrChange>
        </w:rPr>
        <w:t>1</w:t>
      </w:r>
      <w:r w:rsidR="002C4183" w:rsidRPr="00416EE0">
        <w:rPr>
          <w:rFonts w:cs="Arial"/>
          <w:sz w:val="22"/>
          <w:rPrChange w:id="229" w:author="Gsc" w:date="2013-06-29T20:52:00Z">
            <w:rPr>
              <w:rFonts w:cs="Arial"/>
              <w:kern w:val="0"/>
              <w:sz w:val="22"/>
            </w:rPr>
          </w:rPrChange>
        </w:rPr>
        <w:t xml:space="preserve">) and </w:t>
      </w:r>
      <w:r w:rsidR="00246448" w:rsidRPr="00416EE0">
        <w:rPr>
          <w:rFonts w:cs="Arial"/>
          <w:sz w:val="22"/>
          <w:rPrChange w:id="230" w:author="Gsc" w:date="2013-06-29T20:52:00Z">
            <w:rPr>
              <w:rFonts w:cs="Arial"/>
              <w:kern w:val="0"/>
              <w:sz w:val="22"/>
            </w:rPr>
          </w:rPrChange>
        </w:rPr>
        <w:t>eight</w:t>
      </w:r>
      <w:r w:rsidRPr="00416EE0">
        <w:rPr>
          <w:rFonts w:cs="Arial"/>
          <w:sz w:val="22"/>
          <w:rPrChange w:id="231" w:author="Gsc" w:date="2013-06-29T20:52:00Z">
            <w:rPr>
              <w:rFonts w:cs="Arial"/>
              <w:kern w:val="0"/>
              <w:sz w:val="22"/>
            </w:rPr>
          </w:rPrChange>
        </w:rPr>
        <w:t xml:space="preserve"> studies exceeded the 95% confidence</w:t>
      </w:r>
      <w:r w:rsidRPr="00254BE7">
        <w:rPr>
          <w:rFonts w:cs="Arial"/>
          <w:kern w:val="0"/>
          <w:sz w:val="22"/>
        </w:rPr>
        <w:t xml:space="preserve"> limits</w:t>
      </w:r>
      <w:r w:rsidRPr="00254BE7">
        <w:rPr>
          <w:rFonts w:cs="Arial"/>
          <w:b/>
          <w:color w:val="FF0000"/>
          <w:kern w:val="0"/>
          <w:sz w:val="22"/>
        </w:rPr>
        <w:t xml:space="preserve"> (</w:t>
      </w:r>
      <w:ins w:id="232" w:author="Gsc" w:date="2013-06-29T20:51:00Z">
        <w:r w:rsidR="001B1E28">
          <w:rPr>
            <w:rFonts w:cs="Arial"/>
            <w:b/>
            <w:color w:val="FF0000"/>
            <w:kern w:val="0"/>
            <w:sz w:val="22"/>
          </w:rPr>
          <w:t xml:space="preserve">S </w:t>
        </w:r>
      </w:ins>
      <w:r w:rsidRPr="00254BE7">
        <w:rPr>
          <w:rFonts w:cs="Arial"/>
          <w:b/>
          <w:color w:val="FF0000"/>
          <w:kern w:val="0"/>
          <w:sz w:val="22"/>
        </w:rPr>
        <w:t>Figure</w:t>
      </w:r>
      <w:r w:rsidR="00C53804" w:rsidRPr="00254BE7">
        <w:rPr>
          <w:rFonts w:cs="Arial"/>
          <w:b/>
          <w:color w:val="FF0000"/>
          <w:kern w:val="0"/>
          <w:sz w:val="22"/>
        </w:rPr>
        <w:t xml:space="preserve"> 3</w:t>
      </w:r>
      <w:r w:rsidRPr="00254BE7">
        <w:rPr>
          <w:rFonts w:cs="Arial"/>
          <w:b/>
          <w:color w:val="FF0000"/>
          <w:kern w:val="0"/>
          <w:sz w:val="22"/>
        </w:rPr>
        <w:t>)</w:t>
      </w:r>
      <w:r w:rsidRPr="00254BE7">
        <w:rPr>
          <w:rFonts w:cs="Arial"/>
          <w:kern w:val="0"/>
          <w:sz w:val="22"/>
        </w:rPr>
        <w:t xml:space="preserve">. </w:t>
      </w:r>
      <w:r w:rsidR="00B47ADD" w:rsidRPr="00254BE7">
        <w:rPr>
          <w:rFonts w:cs="Arial"/>
          <w:kern w:val="0"/>
          <w:sz w:val="22"/>
        </w:rPr>
        <w:t xml:space="preserve">In order to eliminate the effect of </w:t>
      </w:r>
      <w:r w:rsidR="004768B4" w:rsidRPr="00254BE7">
        <w:rPr>
          <w:rFonts w:cs="Arial"/>
          <w:kern w:val="0"/>
          <w:sz w:val="22"/>
        </w:rPr>
        <w:t>public</w:t>
      </w:r>
      <w:ins w:id="233" w:author="Windows 用户" w:date="2013-06-29T10:00:00Z">
        <w:r w:rsidR="008D0A2B">
          <w:rPr>
            <w:rFonts w:cs="Arial" w:hint="eastAsia"/>
            <w:kern w:val="0"/>
            <w:sz w:val="22"/>
          </w:rPr>
          <w:t>ation</w:t>
        </w:r>
      </w:ins>
      <w:r w:rsidR="004768B4" w:rsidRPr="00254BE7">
        <w:rPr>
          <w:rFonts w:cs="Arial"/>
          <w:kern w:val="0"/>
          <w:sz w:val="22"/>
        </w:rPr>
        <w:t xml:space="preserve"> bias, </w:t>
      </w:r>
      <w:r w:rsidR="00B47ADD" w:rsidRPr="00254BE7">
        <w:rPr>
          <w:rFonts w:cs="Arial"/>
          <w:kern w:val="0"/>
          <w:sz w:val="22"/>
        </w:rPr>
        <w:t>t</w:t>
      </w:r>
      <w:r w:rsidR="004768B4" w:rsidRPr="00254BE7">
        <w:rPr>
          <w:rFonts w:cs="Arial"/>
          <w:kern w:val="0"/>
          <w:sz w:val="22"/>
        </w:rPr>
        <w:t xml:space="preserve">rim and fill analysis was performed </w:t>
      </w:r>
      <w:r w:rsidR="00B47ADD" w:rsidRPr="00254BE7">
        <w:rPr>
          <w:rFonts w:cs="Arial"/>
          <w:kern w:val="0"/>
          <w:sz w:val="22"/>
        </w:rPr>
        <w:t xml:space="preserve">using the random effects model. </w:t>
      </w:r>
      <w:r w:rsidR="004768B4" w:rsidRPr="00254BE7">
        <w:rPr>
          <w:rFonts w:cs="Arial"/>
          <w:kern w:val="0"/>
          <w:sz w:val="22"/>
        </w:rPr>
        <w:t xml:space="preserve">The </w:t>
      </w:r>
      <w:r w:rsidR="00457740" w:rsidRPr="00254BE7">
        <w:rPr>
          <w:rFonts w:cs="Arial"/>
          <w:kern w:val="0"/>
          <w:sz w:val="22"/>
        </w:rPr>
        <w:t xml:space="preserve">adjusted </w:t>
      </w:r>
      <w:r w:rsidR="004768B4" w:rsidRPr="00254BE7">
        <w:rPr>
          <w:rFonts w:cs="Arial"/>
          <w:kern w:val="0"/>
          <w:sz w:val="22"/>
        </w:rPr>
        <w:t xml:space="preserve">pooled OR </w:t>
      </w:r>
      <w:r w:rsidR="00F23B8C" w:rsidRPr="00254BE7">
        <w:rPr>
          <w:rFonts w:cs="Arial"/>
          <w:kern w:val="0"/>
          <w:sz w:val="22"/>
        </w:rPr>
        <w:t xml:space="preserve">were 2.50 </w:t>
      </w:r>
      <w:r w:rsidR="004768B4" w:rsidRPr="00254BE7">
        <w:rPr>
          <w:rFonts w:cs="Arial"/>
          <w:kern w:val="0"/>
          <w:sz w:val="22"/>
        </w:rPr>
        <w:t>(</w:t>
      </w:r>
      <w:r w:rsidR="000F36E5" w:rsidRPr="00254BE7">
        <w:rPr>
          <w:rFonts w:cs="Arial"/>
          <w:kern w:val="0"/>
          <w:sz w:val="22"/>
        </w:rPr>
        <w:t>95%</w:t>
      </w:r>
      <w:r w:rsidR="00C80C1E" w:rsidRPr="00254BE7">
        <w:rPr>
          <w:rFonts w:cs="Arial"/>
          <w:kern w:val="0"/>
          <w:sz w:val="22"/>
        </w:rPr>
        <w:t xml:space="preserve"> </w:t>
      </w:r>
      <w:r w:rsidR="000F36E5" w:rsidRPr="00254BE7">
        <w:rPr>
          <w:rFonts w:cs="Arial"/>
          <w:kern w:val="0"/>
          <w:sz w:val="22"/>
        </w:rPr>
        <w:t xml:space="preserve">CI: </w:t>
      </w:r>
      <w:r w:rsidR="00F23B8C" w:rsidRPr="00254BE7">
        <w:rPr>
          <w:rFonts w:cs="Arial"/>
          <w:kern w:val="0"/>
          <w:sz w:val="22"/>
        </w:rPr>
        <w:t>1.43</w:t>
      </w:r>
      <w:r w:rsidR="004768B4" w:rsidRPr="00254BE7">
        <w:rPr>
          <w:rFonts w:cs="Arial"/>
          <w:kern w:val="0"/>
          <w:sz w:val="22"/>
        </w:rPr>
        <w:t>-</w:t>
      </w:r>
      <w:r w:rsidR="00F23B8C" w:rsidRPr="00254BE7">
        <w:rPr>
          <w:rFonts w:cs="Arial"/>
          <w:kern w:val="0"/>
          <w:sz w:val="22"/>
        </w:rPr>
        <w:t xml:space="preserve">4.38, </w:t>
      </w:r>
      <w:r w:rsidR="00F23B8C" w:rsidRPr="00797C1A">
        <w:rPr>
          <w:rFonts w:cs="Arial"/>
          <w:kern w:val="0"/>
          <w:sz w:val="22"/>
        </w:rPr>
        <w:t>P</w:t>
      </w:r>
      <w:ins w:id="234" w:author="Gsc" w:date="2013-06-29T20:53:00Z">
        <w:r w:rsidR="00F406C5" w:rsidRPr="00924283">
          <w:rPr>
            <w:rFonts w:cs="Arial"/>
            <w:kern w:val="0"/>
            <w:sz w:val="22"/>
            <w:rPrChange w:id="235" w:author="Gsc" w:date="2013-06-29T21:02:00Z">
              <w:rPr>
                <w:rFonts w:cs="Arial"/>
                <w:kern w:val="0"/>
                <w:sz w:val="22"/>
                <w:highlight w:val="yellow"/>
              </w:rPr>
            </w:rPrChange>
          </w:rPr>
          <w:t xml:space="preserve"> </w:t>
        </w:r>
      </w:ins>
      <w:r w:rsidR="00F23B8C" w:rsidRPr="00797C1A">
        <w:rPr>
          <w:rFonts w:cs="Arial"/>
          <w:kern w:val="0"/>
          <w:sz w:val="22"/>
        </w:rPr>
        <w:t>=</w:t>
      </w:r>
      <w:ins w:id="236" w:author="Gsc" w:date="2013-06-29T20:53:00Z">
        <w:r w:rsidR="00F406C5" w:rsidRPr="00924283">
          <w:rPr>
            <w:rFonts w:cs="Arial"/>
            <w:kern w:val="0"/>
            <w:sz w:val="22"/>
            <w:rPrChange w:id="237" w:author="Gsc" w:date="2013-06-29T21:02:00Z">
              <w:rPr>
                <w:rFonts w:cs="Arial"/>
                <w:kern w:val="0"/>
                <w:sz w:val="22"/>
                <w:highlight w:val="yellow"/>
              </w:rPr>
            </w:rPrChange>
          </w:rPr>
          <w:t xml:space="preserve"> </w:t>
        </w:r>
      </w:ins>
      <w:r w:rsidR="00F23B8C" w:rsidRPr="00797C1A">
        <w:rPr>
          <w:rFonts w:cs="Arial"/>
          <w:kern w:val="0"/>
          <w:sz w:val="22"/>
        </w:rPr>
        <w:t>0.0013</w:t>
      </w:r>
      <w:r w:rsidR="004768B4" w:rsidRPr="00254BE7">
        <w:rPr>
          <w:rFonts w:cs="Arial"/>
          <w:kern w:val="0"/>
          <w:sz w:val="22"/>
        </w:rPr>
        <w:t>)</w:t>
      </w:r>
      <w:r w:rsidR="00F23B8C" w:rsidRPr="00254BE7">
        <w:rPr>
          <w:rFonts w:cs="Arial"/>
          <w:kern w:val="0"/>
          <w:sz w:val="22"/>
        </w:rPr>
        <w:t xml:space="preserve"> in random effect mod</w:t>
      </w:r>
      <w:r w:rsidR="000F36E5" w:rsidRPr="00254BE7">
        <w:rPr>
          <w:rFonts w:cs="Arial"/>
          <w:kern w:val="0"/>
          <w:sz w:val="22"/>
        </w:rPr>
        <w:t>el and 2.19</w:t>
      </w:r>
      <w:r w:rsidR="003B2FEE" w:rsidRPr="00254BE7">
        <w:rPr>
          <w:rFonts w:cs="Arial"/>
          <w:kern w:val="0"/>
          <w:sz w:val="22"/>
        </w:rPr>
        <w:t xml:space="preserve"> </w:t>
      </w:r>
      <w:r w:rsidR="000F36E5" w:rsidRPr="00254BE7">
        <w:rPr>
          <w:rFonts w:cs="Arial"/>
          <w:kern w:val="0"/>
          <w:sz w:val="22"/>
        </w:rPr>
        <w:t>(95%</w:t>
      </w:r>
      <w:r w:rsidR="00C80C1E" w:rsidRPr="00254BE7">
        <w:rPr>
          <w:rFonts w:cs="Arial"/>
          <w:kern w:val="0"/>
          <w:sz w:val="22"/>
        </w:rPr>
        <w:t xml:space="preserve"> </w:t>
      </w:r>
      <w:r w:rsidR="000F36E5" w:rsidRPr="00254BE7">
        <w:rPr>
          <w:rFonts w:cs="Arial"/>
          <w:kern w:val="0"/>
          <w:sz w:val="22"/>
        </w:rPr>
        <w:t xml:space="preserve">CI: </w:t>
      </w:r>
      <w:r w:rsidR="00F23B8C" w:rsidRPr="00254BE7">
        <w:rPr>
          <w:rFonts w:cs="Arial"/>
          <w:kern w:val="0"/>
          <w:sz w:val="22"/>
        </w:rPr>
        <w:t>1.74-2.77, P</w:t>
      </w:r>
      <w:r w:rsidR="00C80C1E" w:rsidRPr="00254BE7">
        <w:rPr>
          <w:rFonts w:cs="Arial"/>
          <w:kern w:val="0"/>
          <w:sz w:val="22"/>
        </w:rPr>
        <w:t xml:space="preserve"> </w:t>
      </w:r>
      <w:r w:rsidR="00F23B8C" w:rsidRPr="00254BE7">
        <w:rPr>
          <w:rFonts w:cs="Arial"/>
          <w:kern w:val="0"/>
          <w:sz w:val="22"/>
        </w:rPr>
        <w:t>&lt;</w:t>
      </w:r>
      <w:r w:rsidR="00C80C1E" w:rsidRPr="00254BE7">
        <w:rPr>
          <w:rFonts w:cs="Arial"/>
          <w:kern w:val="0"/>
          <w:sz w:val="22"/>
        </w:rPr>
        <w:t xml:space="preserve"> </w:t>
      </w:r>
      <w:r w:rsidR="00F23B8C" w:rsidRPr="00254BE7">
        <w:rPr>
          <w:rFonts w:cs="Arial"/>
          <w:kern w:val="0"/>
          <w:sz w:val="22"/>
        </w:rPr>
        <w:t>0.0001)</w:t>
      </w:r>
      <w:r w:rsidR="00C452EC" w:rsidRPr="00254BE7">
        <w:rPr>
          <w:rFonts w:cs="Arial"/>
          <w:kern w:val="0"/>
          <w:sz w:val="22"/>
        </w:rPr>
        <w:t xml:space="preserve"> </w:t>
      </w:r>
      <w:r w:rsidR="00E9405E" w:rsidRPr="00254BE7">
        <w:rPr>
          <w:rFonts w:cs="Arial"/>
          <w:kern w:val="0"/>
          <w:sz w:val="22"/>
        </w:rPr>
        <w:t>in fi</w:t>
      </w:r>
      <w:r w:rsidR="00F23B8C" w:rsidRPr="00254BE7">
        <w:rPr>
          <w:rFonts w:cs="Arial"/>
          <w:kern w:val="0"/>
          <w:sz w:val="22"/>
        </w:rPr>
        <w:t xml:space="preserve">xed effect model, respectively, </w:t>
      </w:r>
      <w:r w:rsidR="004768B4" w:rsidRPr="00254BE7">
        <w:rPr>
          <w:rFonts w:cs="Arial"/>
          <w:kern w:val="0"/>
          <w:sz w:val="22"/>
        </w:rPr>
        <w:t xml:space="preserve">indicating a </w:t>
      </w:r>
      <w:r w:rsidR="00AE7F0D" w:rsidRPr="00254BE7">
        <w:rPr>
          <w:rFonts w:cs="Arial"/>
          <w:kern w:val="0"/>
          <w:sz w:val="22"/>
        </w:rPr>
        <w:t xml:space="preserve">significantly </w:t>
      </w:r>
      <w:r w:rsidR="004768B4" w:rsidRPr="00254BE7">
        <w:rPr>
          <w:rFonts w:cs="Arial"/>
          <w:kern w:val="0"/>
          <w:sz w:val="22"/>
        </w:rPr>
        <w:t xml:space="preserve">positive association between APC methylation and </w:t>
      </w:r>
      <w:r w:rsidR="00080B29" w:rsidRPr="00254BE7">
        <w:rPr>
          <w:rFonts w:cs="Arial"/>
          <w:kern w:val="0"/>
          <w:sz w:val="22"/>
        </w:rPr>
        <w:t>NSCLC</w:t>
      </w:r>
      <w:r w:rsidR="004768B4" w:rsidRPr="00254BE7">
        <w:rPr>
          <w:rFonts w:cs="Arial"/>
          <w:kern w:val="0"/>
          <w:sz w:val="22"/>
        </w:rPr>
        <w:t>.</w:t>
      </w:r>
      <w:ins w:id="238" w:author="Gsc" w:date="2013-06-29T21:04:00Z">
        <w:r w:rsidR="00924283">
          <w:rPr>
            <w:rFonts w:cs="Arial"/>
            <w:kern w:val="0"/>
            <w:sz w:val="22"/>
          </w:rPr>
          <w:t xml:space="preserve"> </w:t>
        </w:r>
      </w:ins>
    </w:p>
    <w:p w:rsidR="00DE391C" w:rsidRDefault="00F0426A" w:rsidP="00416EE0">
      <w:pPr>
        <w:autoSpaceDE w:val="0"/>
        <w:autoSpaceDN w:val="0"/>
        <w:adjustRightInd w:val="0"/>
        <w:ind w:firstLineChars="200" w:firstLine="440"/>
        <w:jc w:val="left"/>
        <w:rPr>
          <w:ins w:id="239" w:author="Gsc" w:date="2013-06-29T17:25:00Z"/>
          <w:rFonts w:cs="Arial"/>
          <w:kern w:val="0"/>
          <w:sz w:val="22"/>
        </w:rPr>
        <w:pPrChange w:id="240" w:author="Gsc" w:date="2013-06-29T20:52:00Z">
          <w:pPr>
            <w:autoSpaceDE w:val="0"/>
            <w:autoSpaceDN w:val="0"/>
            <w:adjustRightInd w:val="0"/>
            <w:ind w:firstLineChars="150" w:firstLine="330"/>
            <w:jc w:val="left"/>
          </w:pPr>
        </w:pPrChange>
      </w:pPr>
      <w:ins w:id="241" w:author="Windows 用户" w:date="2013-06-29T10:01:00Z">
        <w:r>
          <w:rPr>
            <w:rFonts w:cs="Arial" w:hint="eastAsia"/>
            <w:kern w:val="0"/>
            <w:sz w:val="22"/>
          </w:rPr>
          <w:t xml:space="preserve">In </w:t>
        </w:r>
      </w:ins>
      <w:del w:id="242" w:author="Windows 用户" w:date="2013-06-29T10:01:00Z">
        <w:r w:rsidR="00A96B76" w:rsidRPr="00254BE7" w:rsidDel="00F0426A">
          <w:rPr>
            <w:rFonts w:cs="Arial"/>
            <w:kern w:val="0"/>
            <w:sz w:val="22"/>
          </w:rPr>
          <w:delText>S</w:delText>
        </w:r>
      </w:del>
      <w:ins w:id="243" w:author="Windows 用户" w:date="2013-06-29T10:01:00Z">
        <w:r>
          <w:rPr>
            <w:rFonts w:cs="Arial" w:hint="eastAsia"/>
            <w:kern w:val="0"/>
            <w:sz w:val="22"/>
          </w:rPr>
          <w:t>s</w:t>
        </w:r>
      </w:ins>
      <w:r w:rsidR="00DE391C" w:rsidRPr="00254BE7">
        <w:rPr>
          <w:rFonts w:cs="Arial"/>
          <w:kern w:val="0"/>
          <w:sz w:val="22"/>
        </w:rPr>
        <w:t>ensitivity analys</w:t>
      </w:r>
      <w:r w:rsidR="00353D74" w:rsidRPr="00254BE7">
        <w:rPr>
          <w:rFonts w:cs="Arial"/>
          <w:kern w:val="0"/>
          <w:sz w:val="22"/>
        </w:rPr>
        <w:t>i</w:t>
      </w:r>
      <w:r w:rsidR="00DE391C" w:rsidRPr="00254BE7">
        <w:rPr>
          <w:rFonts w:cs="Arial"/>
          <w:kern w:val="0"/>
          <w:sz w:val="22"/>
        </w:rPr>
        <w:t>s to determine the effect of omitting a sin</w:t>
      </w:r>
      <w:r w:rsidR="00A96B76" w:rsidRPr="00254BE7">
        <w:rPr>
          <w:rFonts w:cs="Arial"/>
          <w:kern w:val="0"/>
          <w:sz w:val="22"/>
        </w:rPr>
        <w:t>gle study on the overall effect</w:t>
      </w:r>
      <w:ins w:id="244" w:author="Windows 用户" w:date="2013-06-29T10:01:00Z">
        <w:r>
          <w:rPr>
            <w:rFonts w:cs="Arial" w:hint="eastAsia"/>
            <w:kern w:val="0"/>
            <w:sz w:val="22"/>
          </w:rPr>
          <w:t>, it</w:t>
        </w:r>
      </w:ins>
      <w:r w:rsidR="00A96B76" w:rsidRPr="00254BE7">
        <w:rPr>
          <w:rFonts w:cs="Arial"/>
          <w:kern w:val="0"/>
          <w:sz w:val="22"/>
        </w:rPr>
        <w:t xml:space="preserve"> showed</w:t>
      </w:r>
      <w:r w:rsidR="008D7380">
        <w:rPr>
          <w:rFonts w:cs="Arial" w:hint="eastAsia"/>
          <w:kern w:val="0"/>
          <w:sz w:val="22"/>
        </w:rPr>
        <w:t xml:space="preserve"> </w:t>
      </w:r>
      <w:r w:rsidR="00A96B76" w:rsidRPr="00254BE7">
        <w:rPr>
          <w:rFonts w:cs="Arial"/>
          <w:kern w:val="0"/>
          <w:sz w:val="22"/>
        </w:rPr>
        <w:t>the overall O</w:t>
      </w:r>
      <w:r w:rsidR="00587DF7" w:rsidRPr="00254BE7">
        <w:rPr>
          <w:rFonts w:cs="Arial"/>
          <w:kern w:val="0"/>
          <w:sz w:val="22"/>
        </w:rPr>
        <w:t>R</w:t>
      </w:r>
      <w:r w:rsidR="00A96B76" w:rsidRPr="00254BE7">
        <w:rPr>
          <w:rFonts w:cs="Arial"/>
          <w:kern w:val="0"/>
          <w:sz w:val="22"/>
        </w:rPr>
        <w:t xml:space="preserve">s were </w:t>
      </w:r>
      <w:r w:rsidR="001626BD" w:rsidRPr="00254BE7">
        <w:rPr>
          <w:rFonts w:cs="Arial"/>
          <w:kern w:val="0"/>
          <w:sz w:val="22"/>
        </w:rPr>
        <w:t xml:space="preserve">between </w:t>
      </w:r>
      <w:r w:rsidR="006E798D" w:rsidRPr="00254BE7">
        <w:rPr>
          <w:rFonts w:cs="Arial"/>
          <w:kern w:val="0"/>
          <w:sz w:val="22"/>
        </w:rPr>
        <w:t>4.3</w:t>
      </w:r>
      <w:r w:rsidR="00AD57E2" w:rsidRPr="00254BE7">
        <w:rPr>
          <w:rFonts w:cs="Arial"/>
          <w:kern w:val="0"/>
          <w:sz w:val="22"/>
        </w:rPr>
        <w:t xml:space="preserve"> </w:t>
      </w:r>
      <w:r w:rsidR="006E798D" w:rsidRPr="00254BE7">
        <w:rPr>
          <w:rFonts w:cs="Arial"/>
          <w:kern w:val="0"/>
          <w:sz w:val="22"/>
        </w:rPr>
        <w:t>(</w:t>
      </w:r>
      <w:r w:rsidR="007F4448" w:rsidRPr="00254BE7">
        <w:rPr>
          <w:rFonts w:cs="Arial"/>
          <w:kern w:val="0"/>
          <w:sz w:val="22"/>
        </w:rPr>
        <w:t>95%</w:t>
      </w:r>
      <w:r w:rsidR="009F2183" w:rsidRPr="00254BE7">
        <w:rPr>
          <w:rFonts w:cs="Arial"/>
          <w:kern w:val="0"/>
          <w:sz w:val="22"/>
        </w:rPr>
        <w:t xml:space="preserve"> </w:t>
      </w:r>
      <w:r w:rsidR="007F4448" w:rsidRPr="00254BE7">
        <w:rPr>
          <w:rFonts w:cs="Arial"/>
          <w:kern w:val="0"/>
          <w:sz w:val="22"/>
        </w:rPr>
        <w:t>CI</w:t>
      </w:r>
      <w:r w:rsidR="008866C9" w:rsidRPr="00254BE7">
        <w:rPr>
          <w:rFonts w:cs="Arial"/>
          <w:kern w:val="0"/>
          <w:sz w:val="22"/>
        </w:rPr>
        <w:t>:</w:t>
      </w:r>
      <w:r w:rsidR="009F2183" w:rsidRPr="00254BE7">
        <w:rPr>
          <w:rFonts w:cs="Arial"/>
          <w:kern w:val="0"/>
          <w:sz w:val="22"/>
        </w:rPr>
        <w:t xml:space="preserve"> </w:t>
      </w:r>
      <w:r w:rsidR="006E798D" w:rsidRPr="00254BE7">
        <w:rPr>
          <w:rFonts w:cs="Arial"/>
          <w:kern w:val="0"/>
          <w:sz w:val="22"/>
        </w:rPr>
        <w:t xml:space="preserve">2.46-7.52) </w:t>
      </w:r>
      <w:r w:rsidR="00FA7BE3" w:rsidRPr="00254BE7">
        <w:rPr>
          <w:rFonts w:cs="Arial"/>
          <w:kern w:val="0"/>
          <w:sz w:val="22"/>
        </w:rPr>
        <w:t>and</w:t>
      </w:r>
      <w:r w:rsidR="00255EB9" w:rsidRPr="00254BE7">
        <w:rPr>
          <w:rFonts w:cs="Arial"/>
          <w:kern w:val="0"/>
          <w:sz w:val="22"/>
        </w:rPr>
        <w:t xml:space="preserve"> </w:t>
      </w:r>
      <w:r w:rsidR="006E798D" w:rsidRPr="00254BE7">
        <w:rPr>
          <w:rFonts w:cs="Arial"/>
          <w:kern w:val="0"/>
          <w:sz w:val="22"/>
        </w:rPr>
        <w:t>5.27</w:t>
      </w:r>
      <w:r w:rsidR="00715361" w:rsidRPr="00254BE7">
        <w:rPr>
          <w:rFonts w:cs="Arial"/>
          <w:kern w:val="0"/>
          <w:sz w:val="22"/>
        </w:rPr>
        <w:t xml:space="preserve"> (</w:t>
      </w:r>
      <w:r w:rsidR="007F4448" w:rsidRPr="00254BE7">
        <w:rPr>
          <w:rFonts w:cs="Arial"/>
          <w:kern w:val="0"/>
          <w:sz w:val="22"/>
        </w:rPr>
        <w:t>95%</w:t>
      </w:r>
      <w:r w:rsidR="009F2183" w:rsidRPr="00254BE7">
        <w:rPr>
          <w:rFonts w:cs="Arial"/>
          <w:kern w:val="0"/>
          <w:sz w:val="22"/>
        </w:rPr>
        <w:t xml:space="preserve"> </w:t>
      </w:r>
      <w:r w:rsidR="007F4448" w:rsidRPr="00254BE7">
        <w:rPr>
          <w:rFonts w:cs="Arial"/>
          <w:kern w:val="0"/>
          <w:sz w:val="22"/>
        </w:rPr>
        <w:t>CI:</w:t>
      </w:r>
      <w:r w:rsidR="009F2183" w:rsidRPr="00254BE7">
        <w:rPr>
          <w:rFonts w:cs="Arial"/>
          <w:kern w:val="0"/>
          <w:sz w:val="22"/>
        </w:rPr>
        <w:t xml:space="preserve"> </w:t>
      </w:r>
      <w:r w:rsidR="006E798D" w:rsidRPr="00254BE7">
        <w:rPr>
          <w:rFonts w:cs="Arial"/>
          <w:kern w:val="0"/>
          <w:sz w:val="22"/>
        </w:rPr>
        <w:t>2.92</w:t>
      </w:r>
      <w:r w:rsidR="002C7A53" w:rsidRPr="00254BE7">
        <w:rPr>
          <w:rFonts w:cs="Arial"/>
          <w:kern w:val="0"/>
          <w:sz w:val="22"/>
        </w:rPr>
        <w:t>-</w:t>
      </w:r>
      <w:r w:rsidR="006E798D" w:rsidRPr="00254BE7">
        <w:rPr>
          <w:rFonts w:cs="Arial"/>
          <w:kern w:val="0"/>
          <w:sz w:val="22"/>
        </w:rPr>
        <w:t>9.53</w:t>
      </w:r>
      <w:r w:rsidR="00715361" w:rsidRPr="00254BE7">
        <w:rPr>
          <w:rFonts w:cs="Arial"/>
          <w:kern w:val="0"/>
          <w:sz w:val="22"/>
        </w:rPr>
        <w:t>) in</w:t>
      </w:r>
      <w:r w:rsidR="00DE391C" w:rsidRPr="00254BE7">
        <w:rPr>
          <w:rFonts w:cs="Arial"/>
          <w:kern w:val="0"/>
          <w:sz w:val="22"/>
        </w:rPr>
        <w:t xml:space="preserve"> the random </w:t>
      </w:r>
      <w:r w:rsidR="00715361" w:rsidRPr="00254BE7">
        <w:rPr>
          <w:rFonts w:cs="Arial"/>
          <w:kern w:val="0"/>
          <w:sz w:val="22"/>
        </w:rPr>
        <w:t xml:space="preserve">effect </w:t>
      </w:r>
      <w:r w:rsidR="00DE391C" w:rsidRPr="00254BE7">
        <w:rPr>
          <w:rFonts w:cs="Arial"/>
          <w:kern w:val="0"/>
          <w:sz w:val="22"/>
        </w:rPr>
        <w:t xml:space="preserve">method, </w:t>
      </w:r>
      <w:r w:rsidR="004629DE" w:rsidRPr="00254BE7">
        <w:rPr>
          <w:rFonts w:cs="Arial"/>
          <w:kern w:val="0"/>
          <w:sz w:val="22"/>
        </w:rPr>
        <w:t>which suggested</w:t>
      </w:r>
      <w:r w:rsidR="00DE391C" w:rsidRPr="00254BE7">
        <w:rPr>
          <w:rFonts w:cs="Arial"/>
          <w:kern w:val="0"/>
          <w:sz w:val="22"/>
        </w:rPr>
        <w:t xml:space="preserve"> that </w:t>
      </w:r>
      <w:ins w:id="245" w:author="Gsc" w:date="2013-06-29T17:34:00Z">
        <w:r w:rsidR="00CA17E2">
          <w:rPr>
            <w:rFonts w:cs="Arial"/>
            <w:kern w:val="0"/>
            <w:sz w:val="22"/>
          </w:rPr>
          <w:t xml:space="preserve">combined </w:t>
        </w:r>
        <w:r w:rsidR="00CA17E2">
          <w:rPr>
            <w:rFonts w:cs="Arial" w:hint="eastAsia"/>
            <w:kern w:val="0"/>
            <w:sz w:val="22"/>
          </w:rPr>
          <w:t>O</w:t>
        </w:r>
        <w:r w:rsidR="00CA17E2" w:rsidRPr="00CA17E2">
          <w:rPr>
            <w:rFonts w:cs="Arial"/>
            <w:kern w:val="0"/>
            <w:sz w:val="22"/>
          </w:rPr>
          <w:t>R was consistent</w:t>
        </w:r>
        <w:r w:rsidR="00CA17E2">
          <w:rPr>
            <w:rFonts w:cs="Arial" w:hint="eastAsia"/>
            <w:kern w:val="0"/>
            <w:sz w:val="22"/>
          </w:rPr>
          <w:t xml:space="preserve"> </w:t>
        </w:r>
        <w:r w:rsidR="00CA17E2">
          <w:rPr>
            <w:rFonts w:cs="Arial"/>
            <w:kern w:val="0"/>
            <w:sz w:val="22"/>
          </w:rPr>
          <w:t>and reliable</w:t>
        </w:r>
      </w:ins>
      <w:del w:id="246" w:author="Gsc" w:date="2013-06-29T17:34:00Z">
        <w:r w:rsidR="00DE391C" w:rsidRPr="00F0426A" w:rsidDel="00CA17E2">
          <w:rPr>
            <w:rFonts w:cs="Arial"/>
            <w:kern w:val="0"/>
            <w:sz w:val="22"/>
            <w:highlight w:val="yellow"/>
            <w:rPrChange w:id="247" w:author="Windows 用户" w:date="2013-06-29T10:08:00Z">
              <w:rPr>
                <w:rFonts w:cs="Arial"/>
                <w:kern w:val="0"/>
                <w:sz w:val="22"/>
              </w:rPr>
            </w:rPrChange>
          </w:rPr>
          <w:delText>there was no single sensitive study</w:delText>
        </w:r>
      </w:del>
      <w:del w:id="248" w:author="Gsc" w:date="2013-06-29T20:50:00Z">
        <w:r w:rsidR="00DE391C" w:rsidRPr="00254BE7" w:rsidDel="0078038E">
          <w:rPr>
            <w:rFonts w:cs="Arial"/>
            <w:kern w:val="0"/>
            <w:sz w:val="22"/>
          </w:rPr>
          <w:delText xml:space="preserve"> </w:delText>
        </w:r>
      </w:del>
      <w:r w:rsidR="00DE391C" w:rsidRPr="00254BE7">
        <w:rPr>
          <w:rFonts w:cs="Arial"/>
          <w:b/>
          <w:color w:val="FF0000"/>
          <w:kern w:val="0"/>
          <w:sz w:val="22"/>
        </w:rPr>
        <w:t>(</w:t>
      </w:r>
      <w:r w:rsidR="00313E99" w:rsidRPr="00254BE7">
        <w:rPr>
          <w:rFonts w:cs="Arial"/>
          <w:b/>
          <w:color w:val="FF0000"/>
          <w:kern w:val="0"/>
          <w:sz w:val="22"/>
        </w:rPr>
        <w:t>S</w:t>
      </w:r>
      <w:r w:rsidR="00CF08B0" w:rsidRPr="00254BE7">
        <w:rPr>
          <w:rFonts w:cs="Arial"/>
          <w:b/>
          <w:color w:val="FF0000"/>
          <w:kern w:val="0"/>
          <w:sz w:val="22"/>
        </w:rPr>
        <w:t xml:space="preserve"> Figure</w:t>
      </w:r>
      <w:r w:rsidR="00A34ACB" w:rsidRPr="00254BE7">
        <w:rPr>
          <w:rFonts w:cs="Arial"/>
          <w:b/>
          <w:color w:val="FF0000"/>
          <w:kern w:val="0"/>
          <w:sz w:val="22"/>
        </w:rPr>
        <w:t xml:space="preserve"> S</w:t>
      </w:r>
      <w:r w:rsidR="00CF08B0" w:rsidRPr="00254BE7">
        <w:rPr>
          <w:rFonts w:cs="Arial"/>
          <w:b/>
          <w:color w:val="FF0000"/>
          <w:kern w:val="0"/>
          <w:sz w:val="22"/>
        </w:rPr>
        <w:t>1</w:t>
      </w:r>
      <w:r w:rsidR="00DE391C" w:rsidRPr="00254BE7">
        <w:rPr>
          <w:rFonts w:cs="Arial"/>
          <w:b/>
          <w:color w:val="FF0000"/>
          <w:kern w:val="0"/>
          <w:sz w:val="22"/>
        </w:rPr>
        <w:t>)</w:t>
      </w:r>
      <w:r w:rsidR="00DE391C" w:rsidRPr="00254BE7">
        <w:rPr>
          <w:rFonts w:cs="Arial"/>
          <w:kern w:val="0"/>
          <w:sz w:val="22"/>
        </w:rPr>
        <w:t xml:space="preserve">. </w:t>
      </w:r>
    </w:p>
    <w:p w:rsidR="006B2A32" w:rsidRDefault="006B2A32" w:rsidP="006B2A32">
      <w:pPr>
        <w:ind w:firstLineChars="200" w:firstLine="440"/>
        <w:jc w:val="left"/>
        <w:rPr>
          <w:ins w:id="249" w:author="Gsc" w:date="2013-06-29T17:25:00Z"/>
          <w:rFonts w:cs="Arial"/>
          <w:kern w:val="0"/>
          <w:sz w:val="22"/>
        </w:rPr>
      </w:pPr>
      <w:ins w:id="250" w:author="Gsc" w:date="2013-06-29T17:25:00Z">
        <w:r w:rsidRPr="006B2A32">
          <w:rPr>
            <w:rFonts w:cs="Arial"/>
            <w:kern w:val="0"/>
            <w:sz w:val="22"/>
            <w:rPrChange w:id="251" w:author="Gsc" w:date="2013-06-29T17:25:00Z">
              <w:rPr>
                <w:rFonts w:cs="Arial"/>
                <w:kern w:val="0"/>
                <w:sz w:val="22"/>
                <w:highlight w:val="yellow"/>
              </w:rPr>
            </w:rPrChange>
          </w:rPr>
          <w:t>A cumulative meta-analysis by the time of the published literature were also conducted, and we found the OR was tending to be stable (</w:t>
        </w:r>
        <w:r w:rsidRPr="006B2A32">
          <w:rPr>
            <w:rFonts w:cs="Arial"/>
            <w:b/>
            <w:color w:val="FF0000"/>
            <w:kern w:val="0"/>
            <w:sz w:val="22"/>
            <w:rPrChange w:id="252" w:author="Gsc" w:date="2013-06-29T17:25:00Z">
              <w:rPr>
                <w:rFonts w:cs="Arial"/>
                <w:b/>
                <w:color w:val="FF0000"/>
                <w:kern w:val="0"/>
                <w:sz w:val="22"/>
                <w:highlight w:val="yellow"/>
              </w:rPr>
            </w:rPrChange>
          </w:rPr>
          <w:t>figure 3</w:t>
        </w:r>
        <w:r w:rsidRPr="006B2A32">
          <w:rPr>
            <w:rFonts w:cs="Arial"/>
            <w:kern w:val="0"/>
            <w:sz w:val="22"/>
            <w:rPrChange w:id="253" w:author="Gsc" w:date="2013-06-29T17:25:00Z">
              <w:rPr>
                <w:rFonts w:cs="Arial"/>
                <w:kern w:val="0"/>
                <w:sz w:val="22"/>
                <w:highlight w:val="yellow"/>
              </w:rPr>
            </w:rPrChange>
          </w:rPr>
          <w:t>), which was suggested the result of the meta-analysis might more credible when add more incoming researches.</w:t>
        </w:r>
        <w:r>
          <w:rPr>
            <w:rFonts w:cs="Arial" w:hint="eastAsia"/>
            <w:kern w:val="0"/>
            <w:sz w:val="22"/>
          </w:rPr>
          <w:t xml:space="preserve"> </w:t>
        </w:r>
      </w:ins>
    </w:p>
    <w:p w:rsidR="006B2A32" w:rsidRPr="00254BE7" w:rsidDel="006B2A32" w:rsidRDefault="006B2A32" w:rsidP="009E58FC">
      <w:pPr>
        <w:autoSpaceDE w:val="0"/>
        <w:autoSpaceDN w:val="0"/>
        <w:adjustRightInd w:val="0"/>
        <w:ind w:firstLineChars="150" w:firstLine="330"/>
        <w:jc w:val="left"/>
        <w:rPr>
          <w:del w:id="254" w:author="Gsc" w:date="2013-06-29T17:25:00Z"/>
          <w:rFonts w:cs="Arial"/>
          <w:kern w:val="0"/>
          <w:sz w:val="22"/>
        </w:rPr>
      </w:pPr>
    </w:p>
    <w:p w:rsidR="00012614" w:rsidRDefault="00FB6E0A" w:rsidP="009E58FC">
      <w:pPr>
        <w:autoSpaceDE w:val="0"/>
        <w:autoSpaceDN w:val="0"/>
        <w:adjustRightInd w:val="0"/>
        <w:ind w:firstLineChars="150" w:firstLine="330"/>
        <w:jc w:val="left"/>
        <w:rPr>
          <w:rFonts w:cs="Arial"/>
          <w:kern w:val="0"/>
          <w:sz w:val="22"/>
        </w:rPr>
      </w:pPr>
      <w:del w:id="255" w:author="Windows 用户" w:date="2013-06-29T10:12:00Z">
        <w:r w:rsidRPr="00254BE7" w:rsidDel="00214A62">
          <w:rPr>
            <w:rFonts w:cs="Arial"/>
            <w:kern w:val="0"/>
            <w:sz w:val="22"/>
          </w:rPr>
          <w:delText xml:space="preserve">In spite of slight influence to </w:delText>
        </w:r>
        <w:r w:rsidR="00CF7CFC" w:rsidRPr="00254BE7" w:rsidDel="00214A62">
          <w:rPr>
            <w:rFonts w:cs="Arial"/>
            <w:kern w:val="0"/>
            <w:sz w:val="22"/>
          </w:rPr>
          <w:delText>combined effect size of OR</w:delText>
        </w:r>
      </w:del>
      <w:ins w:id="256" w:author="Windows 用户" w:date="2013-06-29T10:12:00Z">
        <w:r w:rsidR="00214A62">
          <w:rPr>
            <w:rFonts w:cs="Arial" w:hint="eastAsia"/>
            <w:kern w:val="0"/>
            <w:sz w:val="22"/>
          </w:rPr>
          <w:t>Using the similar methodology</w:t>
        </w:r>
      </w:ins>
      <w:r w:rsidR="00CF7CFC" w:rsidRPr="00254BE7">
        <w:rPr>
          <w:rFonts w:cs="Arial"/>
          <w:kern w:val="0"/>
          <w:sz w:val="22"/>
        </w:rPr>
        <w:t xml:space="preserve">, </w:t>
      </w:r>
      <w:r w:rsidR="00FC2245" w:rsidRPr="00254BE7">
        <w:rPr>
          <w:rFonts w:cs="Arial"/>
          <w:kern w:val="0"/>
          <w:sz w:val="22"/>
        </w:rPr>
        <w:t xml:space="preserve">the influence </w:t>
      </w:r>
      <w:del w:id="257" w:author="Windows 用户" w:date="2013-06-29T10:11:00Z">
        <w:r w:rsidR="00FC2245" w:rsidRPr="00254BE7" w:rsidDel="00214A62">
          <w:rPr>
            <w:rFonts w:cs="Arial"/>
            <w:kern w:val="0"/>
            <w:sz w:val="22"/>
          </w:rPr>
          <w:delText xml:space="preserve">to </w:delText>
        </w:r>
      </w:del>
      <w:ins w:id="258" w:author="Windows 用户" w:date="2013-06-29T10:11:00Z">
        <w:r w:rsidR="00214A62">
          <w:rPr>
            <w:rFonts w:cs="Arial" w:hint="eastAsia"/>
            <w:kern w:val="0"/>
            <w:sz w:val="22"/>
          </w:rPr>
          <w:t>on</w:t>
        </w:r>
        <w:r w:rsidR="00214A62" w:rsidRPr="00254BE7">
          <w:rPr>
            <w:rFonts w:cs="Arial"/>
            <w:kern w:val="0"/>
            <w:sz w:val="22"/>
          </w:rPr>
          <w:t xml:space="preserve"> </w:t>
        </w:r>
      </w:ins>
      <w:r w:rsidR="00FC2245" w:rsidRPr="00254BE7">
        <w:rPr>
          <w:rFonts w:cs="Arial"/>
          <w:kern w:val="0"/>
          <w:sz w:val="22"/>
        </w:rPr>
        <w:t xml:space="preserve">meta-regression </w:t>
      </w:r>
      <w:del w:id="259" w:author="Windows 用户" w:date="2013-06-29T10:12:00Z">
        <w:r w:rsidR="00FC2245" w:rsidRPr="00254BE7" w:rsidDel="00214A62">
          <w:rPr>
            <w:rFonts w:cs="Arial"/>
            <w:kern w:val="0"/>
            <w:sz w:val="22"/>
          </w:rPr>
          <w:delText xml:space="preserve">were </w:delText>
        </w:r>
      </w:del>
      <w:ins w:id="260" w:author="Windows 用户" w:date="2013-06-29T10:12:00Z">
        <w:r w:rsidR="00214A62">
          <w:rPr>
            <w:rFonts w:cs="Arial" w:hint="eastAsia"/>
            <w:kern w:val="0"/>
            <w:sz w:val="22"/>
          </w:rPr>
          <w:t>w</w:t>
        </w:r>
      </w:ins>
      <w:ins w:id="261" w:author="Windows 用户" w:date="2013-06-29T10:13:00Z">
        <w:r w:rsidR="00214A62">
          <w:rPr>
            <w:rFonts w:cs="Arial" w:hint="eastAsia"/>
            <w:kern w:val="0"/>
            <w:sz w:val="22"/>
          </w:rPr>
          <w:t>as</w:t>
        </w:r>
      </w:ins>
      <w:ins w:id="262" w:author="Windows 用户" w:date="2013-06-29T10:12:00Z">
        <w:r w:rsidR="00214A62" w:rsidRPr="00254BE7">
          <w:rPr>
            <w:rFonts w:cs="Arial"/>
            <w:kern w:val="0"/>
            <w:sz w:val="22"/>
          </w:rPr>
          <w:t xml:space="preserve"> </w:t>
        </w:r>
      </w:ins>
      <w:r w:rsidR="00FC2245" w:rsidRPr="00254BE7">
        <w:rPr>
          <w:rFonts w:cs="Arial"/>
          <w:kern w:val="0"/>
          <w:sz w:val="22"/>
        </w:rPr>
        <w:t xml:space="preserve">analyzed </w:t>
      </w:r>
      <w:del w:id="263" w:author="Windows 用户" w:date="2013-06-29T10:11:00Z">
        <w:r w:rsidR="00FC2245" w:rsidRPr="00254BE7" w:rsidDel="00214A62">
          <w:rPr>
            <w:rFonts w:cs="Arial"/>
            <w:kern w:val="0"/>
            <w:sz w:val="22"/>
          </w:rPr>
          <w:delText>when</w:delText>
        </w:r>
        <w:r w:rsidR="00C80C1E" w:rsidRPr="00254BE7" w:rsidDel="00214A62">
          <w:rPr>
            <w:rFonts w:cs="Arial"/>
            <w:kern w:val="0"/>
            <w:sz w:val="22"/>
          </w:rPr>
          <w:delText xml:space="preserve"> </w:delText>
        </w:r>
      </w:del>
      <w:ins w:id="264" w:author="Windows 用户" w:date="2013-06-29T10:11:00Z">
        <w:r w:rsidR="00214A62">
          <w:rPr>
            <w:rFonts w:cs="Arial" w:hint="eastAsia"/>
            <w:kern w:val="0"/>
            <w:sz w:val="22"/>
          </w:rPr>
          <w:t>by</w:t>
        </w:r>
        <w:r w:rsidR="00214A62" w:rsidRPr="00254BE7">
          <w:rPr>
            <w:rFonts w:cs="Arial"/>
            <w:kern w:val="0"/>
            <w:sz w:val="22"/>
          </w:rPr>
          <w:t xml:space="preserve"> </w:t>
        </w:r>
      </w:ins>
      <w:r w:rsidR="00FC2245" w:rsidRPr="00254BE7">
        <w:rPr>
          <w:rFonts w:cs="Arial"/>
          <w:kern w:val="0"/>
          <w:sz w:val="22"/>
        </w:rPr>
        <w:t xml:space="preserve">omitting one study each time to </w:t>
      </w:r>
      <w:r w:rsidR="00D33C2C" w:rsidRPr="00254BE7">
        <w:rPr>
          <w:rFonts w:cs="Arial"/>
          <w:kern w:val="0"/>
          <w:sz w:val="22"/>
        </w:rPr>
        <w:t xml:space="preserve">explore </w:t>
      </w:r>
      <w:r w:rsidR="00EA6F0E" w:rsidRPr="00254BE7">
        <w:rPr>
          <w:rFonts w:cs="Arial"/>
          <w:kern w:val="0"/>
          <w:sz w:val="22"/>
        </w:rPr>
        <w:t>heterogeneity sources.</w:t>
      </w:r>
      <w:r w:rsidR="008D7380">
        <w:rPr>
          <w:rFonts w:cs="Arial" w:hint="eastAsia"/>
          <w:kern w:val="0"/>
          <w:sz w:val="22"/>
        </w:rPr>
        <w:t xml:space="preserve"> </w:t>
      </w:r>
      <w:r w:rsidR="00012614" w:rsidRPr="00254BE7">
        <w:rPr>
          <w:rFonts w:cs="Arial"/>
          <w:kern w:val="0"/>
          <w:sz w:val="22"/>
        </w:rPr>
        <w:t xml:space="preserve">The sample type of tissue or serum would be </w:t>
      </w:r>
      <w:r w:rsidR="00DC2EF8" w:rsidRPr="00254BE7">
        <w:rPr>
          <w:rFonts w:cs="Arial"/>
          <w:kern w:val="0"/>
          <w:sz w:val="22"/>
        </w:rPr>
        <w:t xml:space="preserve">one of the </w:t>
      </w:r>
      <w:r w:rsidR="00012614" w:rsidRPr="00254BE7">
        <w:rPr>
          <w:rFonts w:cs="Arial"/>
          <w:kern w:val="0"/>
          <w:sz w:val="22"/>
        </w:rPr>
        <w:t>heterogeneity source</w:t>
      </w:r>
      <w:r w:rsidR="00DC2EF8" w:rsidRPr="00254BE7">
        <w:rPr>
          <w:rFonts w:cs="Arial"/>
          <w:kern w:val="0"/>
          <w:sz w:val="22"/>
        </w:rPr>
        <w:t>s</w:t>
      </w:r>
      <w:r w:rsidR="00012614" w:rsidRPr="00254BE7">
        <w:rPr>
          <w:rFonts w:cs="Arial"/>
          <w:kern w:val="0"/>
          <w:sz w:val="22"/>
        </w:rPr>
        <w:t xml:space="preserve"> when Begum et al (2011, USA) </w:t>
      </w:r>
      <w:r w:rsidR="005D7B33" w:rsidRPr="00254BE7">
        <w:rPr>
          <w:rFonts w:cs="Arial"/>
          <w:kern w:val="0"/>
          <w:sz w:val="22"/>
        </w:rPr>
        <w:t>were</w:t>
      </w:r>
      <w:r w:rsidR="00012614" w:rsidRPr="00254BE7">
        <w:rPr>
          <w:rFonts w:cs="Arial"/>
          <w:kern w:val="0"/>
          <w:sz w:val="22"/>
        </w:rPr>
        <w:t xml:space="preserve"> remove</w:t>
      </w:r>
      <w:r w:rsidR="005D7B33" w:rsidRPr="00254BE7">
        <w:rPr>
          <w:rFonts w:cs="Arial"/>
          <w:kern w:val="0"/>
          <w:sz w:val="22"/>
        </w:rPr>
        <w:t>d</w:t>
      </w:r>
      <w:r w:rsidR="005A2C66" w:rsidRPr="00254BE7">
        <w:rPr>
          <w:rFonts w:cs="Arial"/>
          <w:kern w:val="0"/>
          <w:sz w:val="22"/>
        </w:rPr>
        <w:t xml:space="preserve"> from the meta </w:t>
      </w:r>
      <w:r w:rsidR="00571E19" w:rsidRPr="00254BE7">
        <w:rPr>
          <w:rFonts w:cs="Arial"/>
          <w:kern w:val="0"/>
          <w:sz w:val="22"/>
        </w:rPr>
        <w:t>studies</w:t>
      </w:r>
      <w:r w:rsidR="00253148" w:rsidRPr="00254BE7">
        <w:rPr>
          <w:rFonts w:cs="Arial"/>
          <w:kern w:val="0"/>
          <w:sz w:val="22"/>
        </w:rPr>
        <w:t xml:space="preserve"> </w:t>
      </w:r>
      <w:r w:rsidR="00184443" w:rsidRPr="00254BE7">
        <w:rPr>
          <w:rFonts w:cs="Arial"/>
          <w:kern w:val="0"/>
          <w:sz w:val="22"/>
        </w:rPr>
        <w:t>(</w:t>
      </w:r>
      <w:r w:rsidR="00C5268D" w:rsidRPr="00254BE7">
        <w:rPr>
          <w:rFonts w:cs="Arial"/>
          <w:kern w:val="0"/>
          <w:sz w:val="22"/>
        </w:rPr>
        <w:t>P</w:t>
      </w:r>
      <w:r w:rsidR="00184443" w:rsidRPr="00254BE7">
        <w:rPr>
          <w:rFonts w:cs="Arial"/>
          <w:kern w:val="0"/>
          <w:sz w:val="22"/>
        </w:rPr>
        <w:t>&lt; 0.026)</w:t>
      </w:r>
      <w:r w:rsidR="005A2C66" w:rsidRPr="00254BE7">
        <w:rPr>
          <w:rFonts w:cs="Arial"/>
          <w:kern w:val="0"/>
          <w:sz w:val="22"/>
        </w:rPr>
        <w:t xml:space="preserve">, </w:t>
      </w:r>
      <w:r w:rsidR="006E6808" w:rsidRPr="00254BE7">
        <w:rPr>
          <w:rFonts w:cs="Arial"/>
          <w:kern w:val="0"/>
          <w:sz w:val="22"/>
        </w:rPr>
        <w:t>l</w:t>
      </w:r>
      <w:r w:rsidR="005A2C66" w:rsidRPr="00254BE7">
        <w:rPr>
          <w:rFonts w:cs="Arial"/>
          <w:kern w:val="0"/>
          <w:sz w:val="22"/>
        </w:rPr>
        <w:t>ikewise</w:t>
      </w:r>
      <w:r w:rsidR="006E6808" w:rsidRPr="00254BE7">
        <w:rPr>
          <w:rFonts w:cs="Arial"/>
          <w:kern w:val="0"/>
          <w:sz w:val="22"/>
        </w:rPr>
        <w:t xml:space="preserve">, the proportion of stage I and aim of the study would become heterogeneity source when Lin et al (2009, China), Zhang et al (2011,China) </w:t>
      </w:r>
      <w:del w:id="265" w:author="Windows 用户" w:date="2013-06-29T10:15:00Z">
        <w:r w:rsidR="006E6808" w:rsidRPr="00254BE7" w:rsidDel="00190EC9">
          <w:rPr>
            <w:rFonts w:cs="Arial"/>
            <w:kern w:val="0"/>
            <w:sz w:val="22"/>
          </w:rPr>
          <w:delText xml:space="preserve">and </w:delText>
        </w:r>
      </w:del>
      <w:ins w:id="266" w:author="Windows 用户" w:date="2013-06-29T10:15:00Z">
        <w:r w:rsidR="00190EC9">
          <w:rPr>
            <w:rFonts w:cs="Arial" w:hint="eastAsia"/>
            <w:kern w:val="0"/>
            <w:sz w:val="22"/>
          </w:rPr>
          <w:t>o</w:t>
        </w:r>
      </w:ins>
      <w:ins w:id="267" w:author="Windows 用户" w:date="2013-06-29T10:16:00Z">
        <w:r w:rsidR="00190EC9">
          <w:rPr>
            <w:rFonts w:cs="Arial" w:hint="eastAsia"/>
            <w:kern w:val="0"/>
            <w:sz w:val="22"/>
          </w:rPr>
          <w:t>r</w:t>
        </w:r>
      </w:ins>
      <w:ins w:id="268" w:author="Windows 用户" w:date="2013-06-29T10:15:00Z">
        <w:r w:rsidR="00190EC9" w:rsidRPr="00254BE7">
          <w:rPr>
            <w:rFonts w:cs="Arial"/>
            <w:kern w:val="0"/>
            <w:sz w:val="22"/>
          </w:rPr>
          <w:t xml:space="preserve"> </w:t>
        </w:r>
      </w:ins>
      <w:r w:rsidR="006E6808" w:rsidRPr="00254BE7">
        <w:rPr>
          <w:rFonts w:cs="Arial"/>
          <w:kern w:val="0"/>
          <w:sz w:val="22"/>
        </w:rPr>
        <w:t>Yanagawa et al (2003, Japan) was removed</w:t>
      </w:r>
      <w:r w:rsidR="00C452EC" w:rsidRPr="00254BE7">
        <w:rPr>
          <w:rFonts w:cs="Arial"/>
          <w:kern w:val="0"/>
          <w:sz w:val="22"/>
        </w:rPr>
        <w:t xml:space="preserve"> </w:t>
      </w:r>
      <w:r w:rsidR="00AD455A" w:rsidRPr="00254BE7">
        <w:rPr>
          <w:rFonts w:cs="Arial"/>
          <w:kern w:val="0"/>
          <w:sz w:val="22"/>
        </w:rPr>
        <w:t>(</w:t>
      </w:r>
      <w:r w:rsidR="00C5268D" w:rsidRPr="00254BE7">
        <w:rPr>
          <w:rFonts w:cs="Arial"/>
          <w:kern w:val="0"/>
          <w:sz w:val="22"/>
        </w:rPr>
        <w:t>P</w:t>
      </w:r>
      <w:r w:rsidR="0005656A" w:rsidRPr="00254BE7">
        <w:rPr>
          <w:rFonts w:cs="Arial"/>
          <w:kern w:val="0"/>
          <w:sz w:val="22"/>
        </w:rPr>
        <w:t>-value</w:t>
      </w:r>
      <w:r w:rsidR="00AD455A" w:rsidRPr="00254BE7">
        <w:rPr>
          <w:rFonts w:cs="Arial"/>
          <w:kern w:val="0"/>
          <w:sz w:val="22"/>
        </w:rPr>
        <w:t xml:space="preserve"> were</w:t>
      </w:r>
      <w:r w:rsidR="00476AFF" w:rsidRPr="00254BE7">
        <w:rPr>
          <w:rFonts w:cs="Arial"/>
          <w:kern w:val="0"/>
          <w:sz w:val="22"/>
        </w:rPr>
        <w:t xml:space="preserve"> </w:t>
      </w:r>
      <w:r w:rsidR="00184443" w:rsidRPr="00254BE7">
        <w:rPr>
          <w:rFonts w:cs="Arial"/>
          <w:kern w:val="0"/>
          <w:sz w:val="22"/>
        </w:rPr>
        <w:t xml:space="preserve">0.0046, 0.029 and </w:t>
      </w:r>
      <w:r w:rsidR="009114E1" w:rsidRPr="00254BE7">
        <w:rPr>
          <w:rFonts w:cs="Arial"/>
          <w:kern w:val="0"/>
          <w:sz w:val="22"/>
        </w:rPr>
        <w:t>0.039</w:t>
      </w:r>
      <w:r w:rsidR="00C452EC" w:rsidRPr="00254BE7">
        <w:rPr>
          <w:rFonts w:cs="Arial"/>
          <w:kern w:val="0"/>
          <w:sz w:val="22"/>
        </w:rPr>
        <w:t xml:space="preserve"> </w:t>
      </w:r>
      <w:r w:rsidR="00D77D78" w:rsidRPr="00254BE7">
        <w:rPr>
          <w:rFonts w:cs="Arial"/>
          <w:kern w:val="0"/>
          <w:sz w:val="22"/>
        </w:rPr>
        <w:t>respectively</w:t>
      </w:r>
      <w:r w:rsidR="00AD455A" w:rsidRPr="00254BE7">
        <w:rPr>
          <w:rFonts w:cs="Arial"/>
          <w:kern w:val="0"/>
          <w:sz w:val="22"/>
        </w:rPr>
        <w:t>)</w:t>
      </w:r>
      <w:r w:rsidR="00F52CF0" w:rsidRPr="00254BE7">
        <w:rPr>
          <w:rFonts w:cs="Arial"/>
          <w:kern w:val="0"/>
          <w:sz w:val="22"/>
        </w:rPr>
        <w:t>, which suggest</w:t>
      </w:r>
      <w:ins w:id="269" w:author="Windows 用户" w:date="2013-06-29T10:16:00Z">
        <w:r w:rsidR="00190EC9">
          <w:rPr>
            <w:rFonts w:cs="Arial" w:hint="eastAsia"/>
            <w:kern w:val="0"/>
            <w:sz w:val="22"/>
          </w:rPr>
          <w:t>ed</w:t>
        </w:r>
      </w:ins>
      <w:r w:rsidR="00F52CF0" w:rsidRPr="00254BE7">
        <w:rPr>
          <w:rFonts w:cs="Arial"/>
          <w:kern w:val="0"/>
          <w:sz w:val="22"/>
        </w:rPr>
        <w:t xml:space="preserve"> these factors should be considered in the future case-control </w:t>
      </w:r>
      <w:r w:rsidR="000F7A02" w:rsidRPr="00254BE7">
        <w:rPr>
          <w:rFonts w:cs="Arial"/>
          <w:kern w:val="0"/>
          <w:sz w:val="22"/>
        </w:rPr>
        <w:t xml:space="preserve">association </w:t>
      </w:r>
      <w:r w:rsidR="00F52CF0" w:rsidRPr="00254BE7">
        <w:rPr>
          <w:rFonts w:cs="Arial"/>
          <w:kern w:val="0"/>
          <w:sz w:val="22"/>
        </w:rPr>
        <w:t>study.</w:t>
      </w:r>
    </w:p>
    <w:p w:rsidR="00921045" w:rsidRPr="00190EC9" w:rsidDel="00821B65" w:rsidRDefault="00921045" w:rsidP="009E58FC">
      <w:pPr>
        <w:autoSpaceDE w:val="0"/>
        <w:autoSpaceDN w:val="0"/>
        <w:adjustRightInd w:val="0"/>
        <w:ind w:firstLineChars="150" w:firstLine="330"/>
        <w:jc w:val="left"/>
        <w:rPr>
          <w:del w:id="270" w:author="Gsc" w:date="2013-06-29T21:01:00Z"/>
          <w:rFonts w:cs="Arial"/>
          <w:kern w:val="0"/>
          <w:sz w:val="22"/>
        </w:rPr>
      </w:pPr>
    </w:p>
    <w:p w:rsidR="00821B65" w:rsidRDefault="00821B65" w:rsidP="003B5A51">
      <w:pPr>
        <w:autoSpaceDE w:val="0"/>
        <w:autoSpaceDN w:val="0"/>
        <w:adjustRightInd w:val="0"/>
        <w:jc w:val="left"/>
        <w:rPr>
          <w:ins w:id="271" w:author="Gsc" w:date="2013-06-29T21:01:00Z"/>
          <w:rFonts w:cs="Arial"/>
          <w:b/>
          <w:kern w:val="0"/>
          <w:sz w:val="22"/>
        </w:rPr>
      </w:pPr>
    </w:p>
    <w:p w:rsidR="003B5A51" w:rsidRDefault="007E629F" w:rsidP="003B5A51">
      <w:pPr>
        <w:autoSpaceDE w:val="0"/>
        <w:autoSpaceDN w:val="0"/>
        <w:adjustRightInd w:val="0"/>
        <w:jc w:val="left"/>
        <w:rPr>
          <w:ins w:id="272" w:author="Gsc" w:date="2013-06-29T21:22:00Z"/>
          <w:rFonts w:cs="Arial"/>
          <w:b/>
          <w:kern w:val="0"/>
          <w:sz w:val="22"/>
        </w:rPr>
      </w:pPr>
      <w:r w:rsidRPr="00254BE7">
        <w:rPr>
          <w:rFonts w:cs="Arial"/>
          <w:b/>
          <w:kern w:val="0"/>
          <w:sz w:val="22"/>
        </w:rPr>
        <w:t>Validation by independent TCGA Lung cancer Dataset</w:t>
      </w:r>
    </w:p>
    <w:p w:rsidR="002823CF" w:rsidRPr="00254BE7" w:rsidDel="00B27BFA" w:rsidRDefault="002823CF" w:rsidP="003B5A51">
      <w:pPr>
        <w:autoSpaceDE w:val="0"/>
        <w:autoSpaceDN w:val="0"/>
        <w:adjustRightInd w:val="0"/>
        <w:jc w:val="left"/>
        <w:rPr>
          <w:del w:id="273" w:author="Gsc" w:date="2013-06-29T21:43:00Z"/>
          <w:rFonts w:cs="Arial"/>
          <w:b/>
          <w:kern w:val="0"/>
          <w:sz w:val="22"/>
        </w:rPr>
      </w:pPr>
    </w:p>
    <w:p w:rsidR="00CA3CF7" w:rsidRDefault="00CA3CF7" w:rsidP="004731EB">
      <w:pPr>
        <w:ind w:firstLineChars="200" w:firstLine="440"/>
        <w:jc w:val="left"/>
        <w:rPr>
          <w:ins w:id="274" w:author="Gsc" w:date="2013-06-30T08:06:00Z"/>
          <w:rFonts w:cs="Arial"/>
          <w:kern w:val="0"/>
          <w:sz w:val="22"/>
        </w:rPr>
      </w:pPr>
    </w:p>
    <w:p w:rsidR="00AF352E" w:rsidDel="00E81B2A" w:rsidRDefault="00187C0E" w:rsidP="004731EB">
      <w:pPr>
        <w:ind w:firstLineChars="200" w:firstLine="440"/>
        <w:jc w:val="left"/>
        <w:rPr>
          <w:ins w:id="275" w:author="Windows 用户" w:date="2013-06-29T11:07:00Z"/>
          <w:del w:id="276" w:author="Gsc" w:date="2013-06-29T21:42:00Z"/>
          <w:rFonts w:cs="Arial"/>
          <w:kern w:val="0"/>
          <w:sz w:val="22"/>
        </w:rPr>
      </w:pPr>
      <w:r w:rsidRPr="00254BE7">
        <w:rPr>
          <w:rFonts w:cs="Arial"/>
          <w:kern w:val="0"/>
          <w:sz w:val="22"/>
        </w:rPr>
        <w:t xml:space="preserve">In order to make </w:t>
      </w:r>
      <w:r w:rsidR="00452E35" w:rsidRPr="00254BE7">
        <w:rPr>
          <w:rFonts w:cs="Arial"/>
          <w:kern w:val="0"/>
          <w:sz w:val="22"/>
        </w:rPr>
        <w:t xml:space="preserve">independent validation </w:t>
      </w:r>
      <w:r w:rsidR="00446C0D" w:rsidRPr="00254BE7">
        <w:rPr>
          <w:rFonts w:cs="Arial"/>
          <w:kern w:val="0"/>
          <w:sz w:val="22"/>
        </w:rPr>
        <w:t xml:space="preserve">of the </w:t>
      </w:r>
      <w:r w:rsidR="006558B7" w:rsidRPr="00254BE7">
        <w:rPr>
          <w:rFonts w:cs="Arial"/>
          <w:kern w:val="0"/>
          <w:sz w:val="22"/>
        </w:rPr>
        <w:t xml:space="preserve">above </w:t>
      </w:r>
      <w:r w:rsidR="00446C0D" w:rsidRPr="00254BE7">
        <w:rPr>
          <w:rFonts w:cs="Arial"/>
          <w:kern w:val="0"/>
          <w:sz w:val="22"/>
        </w:rPr>
        <w:t>result</w:t>
      </w:r>
      <w:r w:rsidR="006558B7" w:rsidRPr="00254BE7">
        <w:rPr>
          <w:rFonts w:cs="Arial"/>
          <w:kern w:val="0"/>
          <w:sz w:val="22"/>
        </w:rPr>
        <w:t>s</w:t>
      </w:r>
      <w:r w:rsidR="00446C0D" w:rsidRPr="00254BE7">
        <w:rPr>
          <w:rFonts w:cs="Arial"/>
          <w:kern w:val="0"/>
          <w:sz w:val="22"/>
        </w:rPr>
        <w:t xml:space="preserve">, we collected </w:t>
      </w:r>
      <w:r w:rsidR="00183630" w:rsidRPr="00254BE7">
        <w:rPr>
          <w:rFonts w:cs="Arial"/>
          <w:kern w:val="0"/>
          <w:sz w:val="22"/>
        </w:rPr>
        <w:t xml:space="preserve">the </w:t>
      </w:r>
      <w:ins w:id="277" w:author="Windows 用户" w:date="2013-06-29T10:23:00Z">
        <w:r w:rsidR="00483BF0">
          <w:rPr>
            <w:rFonts w:cs="Arial" w:hint="eastAsia"/>
            <w:kern w:val="0"/>
            <w:sz w:val="22"/>
          </w:rPr>
          <w:t xml:space="preserve">data of the </w:t>
        </w:r>
      </w:ins>
      <w:r w:rsidR="00183630" w:rsidRPr="00254BE7">
        <w:rPr>
          <w:rFonts w:cs="Arial"/>
          <w:kern w:val="0"/>
          <w:sz w:val="22"/>
        </w:rPr>
        <w:t xml:space="preserve">methylation status of </w:t>
      </w:r>
      <w:del w:id="278" w:author="Gsc" w:date="2013-06-29T20:57:00Z">
        <w:r w:rsidR="006558B7" w:rsidRPr="00254BE7" w:rsidDel="00135E95">
          <w:rPr>
            <w:rFonts w:cs="Arial"/>
            <w:kern w:val="0"/>
            <w:sz w:val="22"/>
          </w:rPr>
          <w:delText xml:space="preserve">the </w:delText>
        </w:r>
      </w:del>
      <w:del w:id="279" w:author="Gsc" w:date="2013-06-29T20:53:00Z">
        <w:r w:rsidR="00D353C9" w:rsidRPr="00AF352E" w:rsidDel="00135E95">
          <w:rPr>
            <w:rFonts w:cs="Arial"/>
            <w:kern w:val="0"/>
            <w:sz w:val="22"/>
            <w:highlight w:val="yellow"/>
            <w:rPrChange w:id="280" w:author="Windows 用户" w:date="2013-06-29T11:08:00Z">
              <w:rPr>
                <w:rFonts w:cs="Arial"/>
                <w:kern w:val="0"/>
                <w:sz w:val="22"/>
              </w:rPr>
            </w:rPrChange>
          </w:rPr>
          <w:delText>5</w:delText>
        </w:r>
        <w:r w:rsidR="00D353C9" w:rsidRPr="00254BE7" w:rsidDel="00135E95">
          <w:rPr>
            <w:rFonts w:cs="Arial"/>
            <w:kern w:val="0"/>
            <w:sz w:val="22"/>
          </w:rPr>
          <w:delText xml:space="preserve"> </w:delText>
        </w:r>
      </w:del>
      <w:ins w:id="281" w:author="Gsc" w:date="2013-06-29T20:53:00Z">
        <w:r w:rsidR="00135E95">
          <w:rPr>
            <w:rFonts w:cs="Arial"/>
            <w:kern w:val="0"/>
            <w:sz w:val="22"/>
          </w:rPr>
          <w:t>6</w:t>
        </w:r>
        <w:r w:rsidR="00135E95" w:rsidRPr="00254BE7">
          <w:rPr>
            <w:rFonts w:cs="Arial"/>
            <w:kern w:val="0"/>
            <w:sz w:val="22"/>
          </w:rPr>
          <w:t xml:space="preserve"> </w:t>
        </w:r>
      </w:ins>
      <w:r w:rsidR="00183630" w:rsidRPr="00254BE7">
        <w:rPr>
          <w:rFonts w:cs="Arial"/>
          <w:kern w:val="0"/>
          <w:sz w:val="22"/>
        </w:rPr>
        <w:t>CpG</w:t>
      </w:r>
      <w:r w:rsidR="00D42C43" w:rsidRPr="00254BE7">
        <w:rPr>
          <w:rFonts w:cs="Arial"/>
          <w:kern w:val="0"/>
          <w:sz w:val="22"/>
        </w:rPr>
        <w:t xml:space="preserve"> sites</w:t>
      </w:r>
      <w:r w:rsidR="009A2813" w:rsidRPr="00254BE7">
        <w:rPr>
          <w:rFonts w:cs="Arial"/>
          <w:kern w:val="0"/>
          <w:sz w:val="22"/>
        </w:rPr>
        <w:t xml:space="preserve"> </w:t>
      </w:r>
      <w:r w:rsidR="00BF75B9" w:rsidRPr="00254BE7">
        <w:rPr>
          <w:rFonts w:cs="Arial"/>
          <w:kern w:val="0"/>
          <w:sz w:val="22"/>
        </w:rPr>
        <w:t>(</w:t>
      </w:r>
      <w:r w:rsidR="00313E99" w:rsidRPr="00254BE7">
        <w:rPr>
          <w:rFonts w:cs="Arial"/>
          <w:b/>
          <w:color w:val="FF0000"/>
          <w:kern w:val="0"/>
          <w:sz w:val="22"/>
        </w:rPr>
        <w:t>S</w:t>
      </w:r>
      <w:r w:rsidR="00BF75B9" w:rsidRPr="00254BE7">
        <w:rPr>
          <w:rFonts w:cs="Arial"/>
          <w:b/>
          <w:color w:val="FF0000"/>
          <w:kern w:val="0"/>
          <w:sz w:val="22"/>
        </w:rPr>
        <w:t xml:space="preserve"> Table 1</w:t>
      </w:r>
      <w:r w:rsidR="00BF75B9" w:rsidRPr="00254BE7">
        <w:rPr>
          <w:rFonts w:cs="Arial"/>
          <w:kern w:val="0"/>
          <w:sz w:val="22"/>
        </w:rPr>
        <w:t>)</w:t>
      </w:r>
      <w:r w:rsidR="009A2813" w:rsidRPr="00254BE7">
        <w:rPr>
          <w:rFonts w:cs="Arial"/>
          <w:kern w:val="0"/>
          <w:sz w:val="22"/>
        </w:rPr>
        <w:t xml:space="preserve"> </w:t>
      </w:r>
      <w:r w:rsidR="00652CD0">
        <w:rPr>
          <w:rFonts w:cs="Arial" w:hint="eastAsia"/>
          <w:kern w:val="0"/>
          <w:sz w:val="22"/>
        </w:rPr>
        <w:t xml:space="preserve">from lung cancer samples of </w:t>
      </w:r>
      <w:r w:rsidR="00ED4CE2" w:rsidRPr="00254BE7">
        <w:rPr>
          <w:rFonts w:cs="Arial"/>
          <w:kern w:val="0"/>
          <w:sz w:val="22"/>
        </w:rPr>
        <w:t>TCGA Project</w:t>
      </w:r>
      <w:r w:rsidR="00183630" w:rsidRPr="00254BE7">
        <w:rPr>
          <w:rFonts w:cs="Arial"/>
          <w:kern w:val="0"/>
          <w:sz w:val="22"/>
        </w:rPr>
        <w:t>.</w:t>
      </w:r>
      <w:r w:rsidR="00E66581" w:rsidRPr="00254BE7">
        <w:rPr>
          <w:rFonts w:cs="Arial"/>
          <w:kern w:val="0"/>
          <w:sz w:val="22"/>
        </w:rPr>
        <w:t xml:space="preserve"> </w:t>
      </w:r>
      <w:ins w:id="282" w:author="Windows 用户" w:date="2013-06-29T11:14:00Z">
        <w:del w:id="283" w:author="Gsc" w:date="2013-06-29T20:53:00Z">
          <w:r w:rsidR="00B525F7" w:rsidDel="00135E95">
            <w:rPr>
              <w:rFonts w:cs="Arial" w:hint="eastAsia"/>
              <w:kern w:val="0"/>
              <w:sz w:val="22"/>
            </w:rPr>
            <w:delText>xxxx</w:delText>
          </w:r>
        </w:del>
      </w:ins>
    </w:p>
    <w:p w:rsidR="00135E95" w:rsidRDefault="00D666BB" w:rsidP="004731EB">
      <w:pPr>
        <w:ind w:firstLineChars="200" w:firstLine="440"/>
        <w:jc w:val="left"/>
        <w:rPr>
          <w:ins w:id="284" w:author="Gsc" w:date="2013-06-29T21:47:00Z"/>
          <w:rFonts w:cs="Arial"/>
          <w:kern w:val="0"/>
          <w:sz w:val="22"/>
        </w:rPr>
      </w:pPr>
      <w:r w:rsidRPr="00254BE7">
        <w:rPr>
          <w:rFonts w:cs="Arial"/>
          <w:kern w:val="0"/>
          <w:sz w:val="22"/>
        </w:rPr>
        <w:t xml:space="preserve">There is no significant difference </w:t>
      </w:r>
      <w:r w:rsidR="00751776">
        <w:rPr>
          <w:rFonts w:cs="Arial" w:hint="eastAsia"/>
          <w:kern w:val="0"/>
          <w:sz w:val="22"/>
        </w:rPr>
        <w:t>in</w:t>
      </w:r>
      <w:r w:rsidRPr="00254BE7">
        <w:rPr>
          <w:rFonts w:cs="Arial"/>
          <w:kern w:val="0"/>
          <w:sz w:val="22"/>
        </w:rPr>
        <w:t xml:space="preserve"> age and gender between </w:t>
      </w:r>
      <w:r w:rsidR="00751776">
        <w:rPr>
          <w:rFonts w:cs="Arial" w:hint="eastAsia"/>
          <w:kern w:val="0"/>
          <w:sz w:val="22"/>
        </w:rPr>
        <w:t xml:space="preserve">the </w:t>
      </w:r>
      <w:r w:rsidRPr="00254BE7">
        <w:rPr>
          <w:rFonts w:cs="Arial"/>
          <w:kern w:val="0"/>
          <w:sz w:val="22"/>
        </w:rPr>
        <w:t>case</w:t>
      </w:r>
      <w:r w:rsidR="00751776">
        <w:rPr>
          <w:rFonts w:cs="Arial" w:hint="eastAsia"/>
          <w:kern w:val="0"/>
          <w:sz w:val="22"/>
        </w:rPr>
        <w:t>s</w:t>
      </w:r>
      <w:r w:rsidRPr="00254BE7">
        <w:rPr>
          <w:rFonts w:cs="Arial"/>
          <w:kern w:val="0"/>
          <w:sz w:val="22"/>
        </w:rPr>
        <w:t xml:space="preserve"> and control</w:t>
      </w:r>
      <w:r w:rsidR="00751776">
        <w:rPr>
          <w:rFonts w:cs="Arial" w:hint="eastAsia"/>
          <w:kern w:val="0"/>
          <w:sz w:val="22"/>
        </w:rPr>
        <w:t>s</w:t>
      </w:r>
      <w:r w:rsidR="00976CBB" w:rsidRPr="00254BE7">
        <w:rPr>
          <w:rFonts w:cs="Arial"/>
          <w:kern w:val="0"/>
          <w:sz w:val="22"/>
        </w:rPr>
        <w:t xml:space="preserve"> (</w:t>
      </w:r>
      <w:r w:rsidR="00976CBB" w:rsidRPr="00254BE7">
        <w:rPr>
          <w:rFonts w:cs="Arial"/>
          <w:b/>
          <w:color w:val="FF0000"/>
          <w:kern w:val="0"/>
          <w:sz w:val="22"/>
        </w:rPr>
        <w:t>S</w:t>
      </w:r>
      <w:ins w:id="285" w:author="Gsc" w:date="2013-06-29T21:43:00Z">
        <w:r w:rsidR="00CA34FC">
          <w:rPr>
            <w:rFonts w:cs="Arial"/>
            <w:b/>
            <w:color w:val="FF0000"/>
            <w:kern w:val="0"/>
            <w:sz w:val="22"/>
          </w:rPr>
          <w:t xml:space="preserve"> </w:t>
        </w:r>
      </w:ins>
      <w:del w:id="286" w:author="Gsc" w:date="2013-06-29T21:43:00Z">
        <w:r w:rsidR="00976CBB" w:rsidRPr="00254BE7" w:rsidDel="00CA34FC">
          <w:rPr>
            <w:rFonts w:cs="Arial"/>
            <w:b/>
            <w:color w:val="FF0000"/>
            <w:kern w:val="0"/>
            <w:sz w:val="22"/>
          </w:rPr>
          <w:delText>.t</w:delText>
        </w:r>
      </w:del>
      <w:ins w:id="287" w:author="Gsc" w:date="2013-06-29T21:43:00Z">
        <w:r w:rsidR="00CA34FC">
          <w:rPr>
            <w:rFonts w:cs="Arial"/>
            <w:b/>
            <w:color w:val="FF0000"/>
            <w:kern w:val="0"/>
            <w:sz w:val="22"/>
          </w:rPr>
          <w:t>T</w:t>
        </w:r>
      </w:ins>
      <w:r w:rsidR="00976CBB" w:rsidRPr="00254BE7">
        <w:rPr>
          <w:rFonts w:cs="Arial"/>
          <w:b/>
          <w:color w:val="FF0000"/>
          <w:kern w:val="0"/>
          <w:sz w:val="22"/>
        </w:rPr>
        <w:t>able</w:t>
      </w:r>
      <w:r w:rsidR="00751776">
        <w:rPr>
          <w:rFonts w:cs="Arial" w:hint="eastAsia"/>
          <w:b/>
          <w:color w:val="FF0000"/>
          <w:kern w:val="0"/>
          <w:sz w:val="22"/>
        </w:rPr>
        <w:t xml:space="preserve"> </w:t>
      </w:r>
      <w:del w:id="288" w:author="Gsc" w:date="2013-06-29T21:43:00Z">
        <w:r w:rsidR="00751776" w:rsidDel="00236345">
          <w:rPr>
            <w:rFonts w:cs="Arial" w:hint="eastAsia"/>
            <w:b/>
            <w:color w:val="FF0000"/>
            <w:kern w:val="0"/>
            <w:sz w:val="22"/>
          </w:rPr>
          <w:delText>xx</w:delText>
        </w:r>
      </w:del>
      <w:ins w:id="289" w:author="Gsc" w:date="2013-06-29T21:43:00Z">
        <w:r w:rsidR="00236345">
          <w:rPr>
            <w:rFonts w:cs="Arial"/>
            <w:b/>
            <w:color w:val="FF0000"/>
            <w:kern w:val="0"/>
            <w:sz w:val="22"/>
          </w:rPr>
          <w:t>1</w:t>
        </w:r>
      </w:ins>
      <w:r w:rsidR="00976CBB" w:rsidRPr="00254BE7">
        <w:rPr>
          <w:rFonts w:cs="Arial"/>
          <w:kern w:val="0"/>
          <w:sz w:val="22"/>
        </w:rPr>
        <w:t>)</w:t>
      </w:r>
      <w:r w:rsidRPr="00254BE7">
        <w:rPr>
          <w:rFonts w:cs="Arial"/>
          <w:kern w:val="0"/>
          <w:sz w:val="22"/>
        </w:rPr>
        <w:t>.</w:t>
      </w:r>
      <w:r w:rsidR="00BE33A5" w:rsidRPr="00254BE7">
        <w:rPr>
          <w:rFonts w:cs="Arial"/>
          <w:kern w:val="0"/>
          <w:sz w:val="22"/>
        </w:rPr>
        <w:t xml:space="preserve"> </w:t>
      </w:r>
      <w:r w:rsidR="00751776">
        <w:rPr>
          <w:rFonts w:cs="Arial" w:hint="eastAsia"/>
          <w:kern w:val="0"/>
          <w:sz w:val="22"/>
        </w:rPr>
        <w:t>T</w:t>
      </w:r>
      <w:r w:rsidR="00E01C42" w:rsidRPr="00254BE7">
        <w:rPr>
          <w:rFonts w:cs="Arial"/>
          <w:kern w:val="0"/>
          <w:sz w:val="22"/>
        </w:rPr>
        <w:t xml:space="preserve">he methylation percentage of cg15020645, cg16970232, cg20311501, cg21634602 and cg24332422 were dramatically different between </w:t>
      </w:r>
      <w:r w:rsidR="00751776">
        <w:rPr>
          <w:rFonts w:cs="Arial" w:hint="eastAsia"/>
          <w:kern w:val="0"/>
          <w:sz w:val="22"/>
        </w:rPr>
        <w:t>the two groups</w:t>
      </w:r>
      <w:r w:rsidR="00E01C42" w:rsidRPr="00254BE7">
        <w:rPr>
          <w:rFonts w:cs="Arial"/>
          <w:kern w:val="0"/>
          <w:sz w:val="22"/>
        </w:rPr>
        <w:t xml:space="preserve">, </w:t>
      </w:r>
      <w:r w:rsidR="00751776">
        <w:rPr>
          <w:rFonts w:cs="Arial" w:hint="eastAsia"/>
          <w:kern w:val="0"/>
          <w:sz w:val="22"/>
        </w:rPr>
        <w:t>especially in adenocarcinoma</w:t>
      </w:r>
      <w:r w:rsidR="00D353C9">
        <w:rPr>
          <w:rFonts w:cs="Arial"/>
          <w:kern w:val="0"/>
          <w:sz w:val="22"/>
        </w:rPr>
        <w:t>.</w:t>
      </w:r>
      <w:r w:rsidR="00E01C42" w:rsidRPr="00254BE7">
        <w:rPr>
          <w:sz w:val="22"/>
        </w:rPr>
        <w:t xml:space="preserve"> </w:t>
      </w:r>
      <w:r w:rsidR="00E01C42" w:rsidRPr="00254BE7">
        <w:rPr>
          <w:rFonts w:cs="Arial"/>
          <w:kern w:val="0"/>
          <w:sz w:val="22"/>
        </w:rPr>
        <w:t>T</w:t>
      </w:r>
      <w:r w:rsidR="009801D6" w:rsidRPr="00254BE7">
        <w:rPr>
          <w:rFonts w:cs="Arial"/>
          <w:kern w:val="0"/>
          <w:sz w:val="22"/>
        </w:rPr>
        <w:t>he methylation of</w:t>
      </w:r>
      <w:r w:rsidR="00DF75BD" w:rsidRPr="00254BE7">
        <w:rPr>
          <w:rFonts w:cs="Arial"/>
          <w:kern w:val="0"/>
          <w:sz w:val="22"/>
        </w:rPr>
        <w:t xml:space="preserve"> all these </w:t>
      </w:r>
      <w:ins w:id="290" w:author="Gsc" w:date="2013-06-30T08:05:00Z">
        <w:r w:rsidR="000F731E">
          <w:rPr>
            <w:rFonts w:cs="Arial"/>
            <w:kern w:val="0"/>
            <w:sz w:val="22"/>
          </w:rPr>
          <w:t>6</w:t>
        </w:r>
      </w:ins>
      <w:del w:id="291" w:author="Gsc" w:date="2013-06-30T08:04:00Z">
        <w:r w:rsidR="00EB23DA" w:rsidDel="005A7E4B">
          <w:rPr>
            <w:rFonts w:cs="Arial"/>
            <w:kern w:val="0"/>
            <w:sz w:val="22"/>
          </w:rPr>
          <w:delText>5</w:delText>
        </w:r>
      </w:del>
      <w:r w:rsidR="00EB23DA" w:rsidRPr="00254BE7">
        <w:rPr>
          <w:rFonts w:cs="Arial"/>
          <w:kern w:val="0"/>
          <w:sz w:val="22"/>
        </w:rPr>
        <w:t xml:space="preserve"> </w:t>
      </w:r>
      <w:r w:rsidR="00DF75BD" w:rsidRPr="00254BE7">
        <w:rPr>
          <w:rFonts w:cs="Arial"/>
          <w:kern w:val="0"/>
          <w:sz w:val="22"/>
        </w:rPr>
        <w:t>CpG site</w:t>
      </w:r>
      <w:r w:rsidR="009801D6" w:rsidRPr="00254BE7">
        <w:rPr>
          <w:rFonts w:cs="Arial"/>
          <w:kern w:val="0"/>
          <w:sz w:val="22"/>
        </w:rPr>
        <w:t>s</w:t>
      </w:r>
      <w:r w:rsidR="00DF75BD" w:rsidRPr="00254BE7">
        <w:rPr>
          <w:rFonts w:cs="Arial"/>
          <w:kern w:val="0"/>
          <w:sz w:val="22"/>
        </w:rPr>
        <w:t xml:space="preserve"> were significantly</w:t>
      </w:r>
      <w:r w:rsidR="00E66581" w:rsidRPr="00254BE7">
        <w:rPr>
          <w:rFonts w:cs="Arial"/>
          <w:kern w:val="0"/>
          <w:sz w:val="22"/>
        </w:rPr>
        <w:t xml:space="preserve"> </w:t>
      </w:r>
      <w:r w:rsidR="009801D6" w:rsidRPr="00254BE7">
        <w:rPr>
          <w:rFonts w:cs="Arial"/>
          <w:kern w:val="0"/>
          <w:sz w:val="22"/>
        </w:rPr>
        <w:t>different between</w:t>
      </w:r>
      <w:r w:rsidR="00DF75BD" w:rsidRPr="00254BE7">
        <w:rPr>
          <w:rFonts w:cs="Arial"/>
          <w:kern w:val="0"/>
          <w:sz w:val="22"/>
        </w:rPr>
        <w:t xml:space="preserve"> Ad</w:t>
      </w:r>
      <w:r w:rsidR="009801D6" w:rsidRPr="00254BE7">
        <w:rPr>
          <w:rFonts w:cs="Arial"/>
          <w:kern w:val="0"/>
          <w:sz w:val="22"/>
        </w:rPr>
        <w:t xml:space="preserve"> and its counterparts </w:t>
      </w:r>
      <w:r w:rsidR="00E01C42" w:rsidRPr="00254BE7">
        <w:rPr>
          <w:rFonts w:cs="Arial"/>
          <w:kern w:val="0"/>
          <w:sz w:val="22"/>
        </w:rPr>
        <w:t xml:space="preserve">based on t-test </w:t>
      </w:r>
      <w:r w:rsidR="00DF75BD" w:rsidRPr="00254BE7">
        <w:rPr>
          <w:rFonts w:cs="Arial"/>
          <w:kern w:val="0"/>
          <w:sz w:val="22"/>
        </w:rPr>
        <w:t>after FDR adjustment</w:t>
      </w:r>
      <w:ins w:id="292" w:author="Windows 用户" w:date="2013-06-29T10:27:00Z">
        <w:r w:rsidR="00B23819">
          <w:rPr>
            <w:rFonts w:cs="Arial" w:hint="eastAsia"/>
            <w:kern w:val="0"/>
            <w:sz w:val="22"/>
          </w:rPr>
          <w:t xml:space="preserve"> (</w:t>
        </w:r>
      </w:ins>
      <w:ins w:id="293" w:author="Windows 用户" w:date="2013-06-29T10:28:00Z">
        <w:r w:rsidR="00B23819">
          <w:rPr>
            <w:rFonts w:cs="Arial" w:hint="eastAsia"/>
            <w:kern w:val="0"/>
            <w:sz w:val="22"/>
          </w:rPr>
          <w:t>P</w:t>
        </w:r>
      </w:ins>
      <w:ins w:id="294" w:author="Windows 用户" w:date="2013-06-29T10:27:00Z">
        <w:r w:rsidR="00B23819">
          <w:rPr>
            <w:rFonts w:cs="Arial" w:hint="eastAsia"/>
            <w:kern w:val="0"/>
            <w:sz w:val="22"/>
          </w:rPr>
          <w:t>&lt;10</w:t>
        </w:r>
        <w:r w:rsidR="00B23819" w:rsidRPr="00B23819">
          <w:rPr>
            <w:rFonts w:cs="Arial"/>
            <w:kern w:val="0"/>
            <w:sz w:val="22"/>
            <w:vertAlign w:val="superscript"/>
            <w:rPrChange w:id="295" w:author="Windows 用户" w:date="2013-06-29T10:27:00Z">
              <w:rPr>
                <w:rFonts w:cs="Arial"/>
                <w:kern w:val="0"/>
                <w:sz w:val="22"/>
              </w:rPr>
            </w:rPrChange>
          </w:rPr>
          <w:t>-17</w:t>
        </w:r>
      </w:ins>
      <w:ins w:id="296" w:author="Windows 用户" w:date="2013-06-29T10:28:00Z">
        <w:r w:rsidR="00B23819">
          <w:rPr>
            <w:rFonts w:cs="Arial" w:hint="eastAsia"/>
            <w:kern w:val="0"/>
            <w:sz w:val="22"/>
          </w:rPr>
          <w:t>)</w:t>
        </w:r>
      </w:ins>
      <w:r w:rsidR="009801D6" w:rsidRPr="00254BE7">
        <w:rPr>
          <w:rFonts w:cs="Arial"/>
          <w:kern w:val="0"/>
          <w:sz w:val="22"/>
        </w:rPr>
        <w:t xml:space="preserve">, whereas, only </w:t>
      </w:r>
      <w:del w:id="297" w:author="Windows 用户" w:date="2013-06-29T10:30:00Z">
        <w:r w:rsidR="009801D6" w:rsidRPr="00254BE7" w:rsidDel="00725F44">
          <w:rPr>
            <w:rFonts w:cs="Arial"/>
            <w:kern w:val="0"/>
            <w:sz w:val="22"/>
          </w:rPr>
          <w:delText>thr</w:delText>
        </w:r>
        <w:r w:rsidR="00DC2E37" w:rsidRPr="00254BE7" w:rsidDel="00725F44">
          <w:rPr>
            <w:rFonts w:cs="Arial"/>
            <w:kern w:val="0"/>
            <w:sz w:val="22"/>
          </w:rPr>
          <w:delText>e</w:delText>
        </w:r>
        <w:r w:rsidR="009801D6" w:rsidRPr="00254BE7" w:rsidDel="00725F44">
          <w:rPr>
            <w:rFonts w:cs="Arial"/>
            <w:kern w:val="0"/>
            <w:sz w:val="22"/>
          </w:rPr>
          <w:delText xml:space="preserve">e </w:delText>
        </w:r>
      </w:del>
      <w:ins w:id="298" w:author="Windows 用户" w:date="2013-06-29T10:30:00Z">
        <w:r w:rsidR="00725F44">
          <w:rPr>
            <w:rFonts w:cs="Arial" w:hint="eastAsia"/>
            <w:kern w:val="0"/>
            <w:sz w:val="22"/>
          </w:rPr>
          <w:t>two</w:t>
        </w:r>
        <w:r w:rsidR="00725F44" w:rsidRPr="00254BE7">
          <w:rPr>
            <w:rFonts w:cs="Arial"/>
            <w:kern w:val="0"/>
            <w:sz w:val="22"/>
          </w:rPr>
          <w:t xml:space="preserve"> </w:t>
        </w:r>
      </w:ins>
      <w:r w:rsidR="009801D6" w:rsidRPr="00254BE7">
        <w:rPr>
          <w:rFonts w:cs="Arial"/>
          <w:kern w:val="0"/>
          <w:sz w:val="22"/>
        </w:rPr>
        <w:t>CpG sites</w:t>
      </w:r>
      <w:r w:rsidR="004D1133" w:rsidRPr="00254BE7">
        <w:rPr>
          <w:rFonts w:cs="Arial"/>
          <w:kern w:val="0"/>
          <w:sz w:val="22"/>
        </w:rPr>
        <w:t xml:space="preserve"> </w:t>
      </w:r>
      <w:r w:rsidR="00E01C42" w:rsidRPr="00254BE7">
        <w:rPr>
          <w:rFonts w:cs="Arial"/>
          <w:kern w:val="0"/>
          <w:sz w:val="22"/>
        </w:rPr>
        <w:t>(</w:t>
      </w:r>
      <w:del w:id="299" w:author="Windows 用户" w:date="2013-06-29T10:30:00Z">
        <w:r w:rsidR="00A834B3" w:rsidRPr="00254BE7" w:rsidDel="00725F44">
          <w:rPr>
            <w:rFonts w:cs="Arial"/>
            <w:kern w:val="0"/>
            <w:sz w:val="22"/>
          </w:rPr>
          <w:delText xml:space="preserve">cg01240931, </w:delText>
        </w:r>
      </w:del>
      <w:r w:rsidR="00A834B3" w:rsidRPr="00254BE7">
        <w:rPr>
          <w:rFonts w:cs="Arial"/>
          <w:kern w:val="0"/>
          <w:sz w:val="22"/>
        </w:rPr>
        <w:t>cg16970232, cg20311501</w:t>
      </w:r>
      <w:r w:rsidR="00E01C42" w:rsidRPr="00254BE7">
        <w:rPr>
          <w:rFonts w:cs="Arial"/>
          <w:kern w:val="0"/>
          <w:sz w:val="22"/>
        </w:rPr>
        <w:t>)</w:t>
      </w:r>
      <w:r w:rsidR="00D3252A" w:rsidRPr="00254BE7">
        <w:rPr>
          <w:rFonts w:cs="Arial"/>
          <w:kern w:val="0"/>
          <w:sz w:val="22"/>
        </w:rPr>
        <w:t xml:space="preserve"> </w:t>
      </w:r>
      <w:r w:rsidR="009801D6" w:rsidRPr="00254BE7">
        <w:rPr>
          <w:rFonts w:cs="Arial"/>
          <w:kern w:val="0"/>
          <w:sz w:val="22"/>
        </w:rPr>
        <w:t>were significantly different between Sc and its counterparts</w:t>
      </w:r>
      <w:ins w:id="300" w:author="Windows 用户" w:date="2013-06-29T10:29:00Z">
        <w:r w:rsidR="00725F44">
          <w:rPr>
            <w:rFonts w:cs="Arial" w:hint="eastAsia"/>
            <w:kern w:val="0"/>
            <w:sz w:val="22"/>
          </w:rPr>
          <w:t xml:space="preserve"> (P</w:t>
        </w:r>
      </w:ins>
      <w:ins w:id="301" w:author="Gsc" w:date="2013-06-29T21:06:00Z">
        <w:r w:rsidR="00924283">
          <w:rPr>
            <w:rFonts w:cs="Arial"/>
            <w:kern w:val="0"/>
            <w:sz w:val="22"/>
          </w:rPr>
          <w:t xml:space="preserve"> </w:t>
        </w:r>
      </w:ins>
      <w:ins w:id="302" w:author="Windows 用户" w:date="2013-06-29T10:29:00Z">
        <w:r w:rsidR="00725F44">
          <w:rPr>
            <w:rFonts w:cs="Arial" w:hint="eastAsia"/>
            <w:kern w:val="0"/>
            <w:sz w:val="22"/>
          </w:rPr>
          <w:t>=</w:t>
        </w:r>
      </w:ins>
      <w:ins w:id="303" w:author="Gsc" w:date="2013-06-29T21:06:00Z">
        <w:r w:rsidR="00924283">
          <w:rPr>
            <w:rFonts w:cs="Arial"/>
            <w:kern w:val="0"/>
            <w:sz w:val="22"/>
          </w:rPr>
          <w:t xml:space="preserve"> </w:t>
        </w:r>
      </w:ins>
      <w:ins w:id="304" w:author="Windows 用户" w:date="2013-06-29T10:31:00Z">
        <w:r w:rsidR="00725F44" w:rsidRPr="00725F44">
          <w:rPr>
            <w:rFonts w:cs="Arial"/>
            <w:kern w:val="0"/>
            <w:sz w:val="22"/>
          </w:rPr>
          <w:t>1.6×10</w:t>
        </w:r>
        <w:r w:rsidR="00725F44" w:rsidRPr="00725F44">
          <w:rPr>
            <w:rFonts w:cs="Arial"/>
            <w:kern w:val="0"/>
            <w:sz w:val="22"/>
            <w:vertAlign w:val="superscript"/>
            <w:rPrChange w:id="305" w:author="Windows 用户" w:date="2013-06-29T10:31:00Z">
              <w:rPr>
                <w:rFonts w:cs="Arial"/>
                <w:kern w:val="0"/>
                <w:sz w:val="22"/>
              </w:rPr>
            </w:rPrChange>
          </w:rPr>
          <w:t>-6</w:t>
        </w:r>
      </w:ins>
      <w:ins w:id="306" w:author="Gsc" w:date="2013-06-29T21:25:00Z">
        <w:r w:rsidR="0067258D">
          <w:rPr>
            <w:rFonts w:cs="Arial"/>
            <w:kern w:val="0"/>
            <w:sz w:val="22"/>
            <w:vertAlign w:val="superscript"/>
          </w:rPr>
          <w:t xml:space="preserve"> </w:t>
        </w:r>
      </w:ins>
      <w:ins w:id="307" w:author="Windows 用户" w:date="2013-06-29T10:32:00Z">
        <w:r w:rsidR="00725F44">
          <w:rPr>
            <w:rFonts w:cs="Arial" w:hint="eastAsia"/>
            <w:kern w:val="0"/>
            <w:sz w:val="22"/>
          </w:rPr>
          <w:t>and</w:t>
        </w:r>
      </w:ins>
      <w:ins w:id="308" w:author="Windows 用户" w:date="2013-06-29T10:31:00Z">
        <w:r w:rsidR="00725F44" w:rsidRPr="00725F44">
          <w:rPr>
            <w:rFonts w:cs="Arial"/>
            <w:kern w:val="0"/>
            <w:sz w:val="22"/>
          </w:rPr>
          <w:t xml:space="preserve"> </w:t>
        </w:r>
      </w:ins>
      <w:ins w:id="309" w:author="Windows 用户" w:date="2013-06-29T10:32:00Z">
        <w:r w:rsidR="00725F44">
          <w:rPr>
            <w:rFonts w:cs="Arial" w:hint="eastAsia"/>
            <w:kern w:val="0"/>
            <w:sz w:val="22"/>
          </w:rPr>
          <w:t>3.9</w:t>
        </w:r>
        <w:r w:rsidR="00725F44" w:rsidRPr="00725F44">
          <w:rPr>
            <w:rFonts w:cs="Arial"/>
            <w:kern w:val="0"/>
            <w:sz w:val="22"/>
          </w:rPr>
          <w:t>×10</w:t>
        </w:r>
        <w:r w:rsidR="00725F44" w:rsidRPr="00725F44">
          <w:rPr>
            <w:rFonts w:cs="Arial"/>
            <w:kern w:val="0"/>
            <w:sz w:val="22"/>
            <w:vertAlign w:val="superscript"/>
          </w:rPr>
          <w:t>-</w:t>
        </w:r>
        <w:r w:rsidR="00725F44">
          <w:rPr>
            <w:rFonts w:cs="Arial" w:hint="eastAsia"/>
            <w:kern w:val="0"/>
            <w:sz w:val="22"/>
            <w:vertAlign w:val="superscript"/>
          </w:rPr>
          <w:t>3</w:t>
        </w:r>
      </w:ins>
      <w:ins w:id="310" w:author="Windows 用户" w:date="2013-06-29T10:31:00Z">
        <w:r w:rsidR="00725F44">
          <w:rPr>
            <w:rFonts w:cs="Arial" w:hint="eastAsia"/>
            <w:kern w:val="0"/>
            <w:sz w:val="22"/>
          </w:rPr>
          <w:t>)</w:t>
        </w:r>
      </w:ins>
      <w:r w:rsidR="009801D6" w:rsidRPr="00254BE7">
        <w:rPr>
          <w:rFonts w:cs="Arial"/>
          <w:kern w:val="0"/>
          <w:sz w:val="22"/>
        </w:rPr>
        <w:t xml:space="preserve">, </w:t>
      </w:r>
      <w:r w:rsidR="00DC2E37">
        <w:rPr>
          <w:rFonts w:cs="Arial" w:hint="eastAsia"/>
          <w:kern w:val="0"/>
          <w:sz w:val="22"/>
        </w:rPr>
        <w:t>and</w:t>
      </w:r>
      <w:r w:rsidR="009801D6" w:rsidRPr="00254BE7">
        <w:rPr>
          <w:rFonts w:cs="Arial"/>
          <w:kern w:val="0"/>
          <w:sz w:val="22"/>
        </w:rPr>
        <w:t xml:space="preserve"> the </w:t>
      </w:r>
      <w:r w:rsidR="00E22B07" w:rsidRPr="00254BE7">
        <w:rPr>
          <w:rFonts w:cs="Arial"/>
          <w:kern w:val="0"/>
          <w:sz w:val="22"/>
        </w:rPr>
        <w:t>s</w:t>
      </w:r>
      <w:r w:rsidR="001D33D1" w:rsidRPr="00254BE7">
        <w:rPr>
          <w:rFonts w:cs="Arial"/>
          <w:kern w:val="0"/>
          <w:sz w:val="22"/>
        </w:rPr>
        <w:t>ignificant level</w:t>
      </w:r>
      <w:r w:rsidR="00716146" w:rsidRPr="00254BE7">
        <w:rPr>
          <w:rFonts w:cs="Arial"/>
          <w:kern w:val="0"/>
          <w:sz w:val="22"/>
        </w:rPr>
        <w:t xml:space="preserve"> in Sc was drama</w:t>
      </w:r>
      <w:r w:rsidR="001D33D1" w:rsidRPr="00254BE7">
        <w:rPr>
          <w:rFonts w:cs="Arial"/>
          <w:kern w:val="0"/>
          <w:sz w:val="22"/>
        </w:rPr>
        <w:t xml:space="preserve">tically </w:t>
      </w:r>
      <w:r w:rsidR="001D33D1" w:rsidRPr="00717D0F">
        <w:rPr>
          <w:rFonts w:cs="Arial"/>
          <w:kern w:val="0"/>
          <w:sz w:val="22"/>
        </w:rPr>
        <w:t>lower</w:t>
      </w:r>
      <w:r w:rsidR="001D33D1" w:rsidRPr="00254BE7">
        <w:rPr>
          <w:rFonts w:cs="Arial"/>
          <w:kern w:val="0"/>
          <w:sz w:val="22"/>
        </w:rPr>
        <w:t xml:space="preserve"> than that in Ad</w:t>
      </w:r>
      <w:r w:rsidR="00EB77D9" w:rsidRPr="00254BE7">
        <w:rPr>
          <w:rFonts w:cs="Arial"/>
          <w:kern w:val="0"/>
          <w:sz w:val="22"/>
        </w:rPr>
        <w:t xml:space="preserve"> </w:t>
      </w:r>
      <w:r w:rsidR="00EC2D3B" w:rsidRPr="00254BE7">
        <w:rPr>
          <w:rFonts w:cs="Arial"/>
          <w:kern w:val="0"/>
          <w:sz w:val="22"/>
        </w:rPr>
        <w:t>(</w:t>
      </w:r>
      <w:r w:rsidR="00EC2D3B" w:rsidRPr="00254BE7">
        <w:rPr>
          <w:rFonts w:cs="Arial"/>
          <w:b/>
          <w:color w:val="FF0000"/>
          <w:kern w:val="0"/>
          <w:sz w:val="22"/>
        </w:rPr>
        <w:t>Table 4</w:t>
      </w:r>
      <w:r w:rsidR="00EC2D3B" w:rsidRPr="00254BE7">
        <w:rPr>
          <w:rFonts w:cs="Arial"/>
          <w:kern w:val="0"/>
          <w:sz w:val="22"/>
        </w:rPr>
        <w:t>)</w:t>
      </w:r>
      <w:r w:rsidR="001D33D1" w:rsidRPr="00254BE7">
        <w:rPr>
          <w:rFonts w:cs="Arial"/>
          <w:kern w:val="0"/>
          <w:sz w:val="22"/>
        </w:rPr>
        <w:t>.</w:t>
      </w:r>
      <w:r w:rsidR="00C86C37" w:rsidRPr="00254BE7">
        <w:rPr>
          <w:rFonts w:cs="Arial"/>
          <w:kern w:val="0"/>
          <w:sz w:val="22"/>
        </w:rPr>
        <w:t xml:space="preserve"> </w:t>
      </w:r>
      <w:ins w:id="311" w:author="Gsc" w:date="2013-06-29T21:40:00Z">
        <w:r w:rsidR="00175DE8">
          <w:rPr>
            <w:rFonts w:cs="Arial" w:hint="eastAsia"/>
            <w:kern w:val="0"/>
            <w:sz w:val="22"/>
          </w:rPr>
          <w:t>In addition, l</w:t>
        </w:r>
        <w:r w:rsidR="00175DE8" w:rsidRPr="00254BE7">
          <w:rPr>
            <w:rFonts w:cs="Arial"/>
            <w:kern w:val="0"/>
            <w:sz w:val="22"/>
          </w:rPr>
          <w:t xml:space="preserve">ogistic regression </w:t>
        </w:r>
        <w:r w:rsidR="00175DE8">
          <w:rPr>
            <w:rFonts w:cs="Arial" w:hint="eastAsia"/>
            <w:kern w:val="0"/>
            <w:sz w:val="22"/>
          </w:rPr>
          <w:t>analysis</w:t>
        </w:r>
        <w:r w:rsidR="00175DE8" w:rsidRPr="00254BE7">
          <w:rPr>
            <w:rFonts w:cs="Arial"/>
            <w:kern w:val="0"/>
            <w:sz w:val="22"/>
          </w:rPr>
          <w:t xml:space="preserve"> also supported th</w:t>
        </w:r>
        <w:r w:rsidR="00175DE8">
          <w:rPr>
            <w:rFonts w:cs="Arial" w:hint="eastAsia"/>
            <w:kern w:val="0"/>
            <w:sz w:val="22"/>
          </w:rPr>
          <w:t>e</w:t>
        </w:r>
        <w:r w:rsidR="00175DE8" w:rsidRPr="00254BE7">
          <w:rPr>
            <w:rFonts w:cs="Arial"/>
            <w:kern w:val="0"/>
            <w:sz w:val="22"/>
          </w:rPr>
          <w:t xml:space="preserve"> </w:t>
        </w:r>
        <w:r w:rsidR="00175DE8">
          <w:rPr>
            <w:rFonts w:cs="Arial" w:hint="eastAsia"/>
            <w:kern w:val="0"/>
            <w:sz w:val="22"/>
          </w:rPr>
          <w:t xml:space="preserve">above results: </w:t>
        </w:r>
        <w:r w:rsidR="00175DE8" w:rsidRPr="00254BE7">
          <w:rPr>
            <w:rFonts w:cs="Arial"/>
            <w:kern w:val="0"/>
            <w:sz w:val="22"/>
          </w:rPr>
          <w:t>the ORs in Ad were from 23.3 to 1.2</w:t>
        </w:r>
        <w:r w:rsidR="00175DE8" w:rsidRPr="00254BE7">
          <w:rPr>
            <w:rFonts w:cs="Arial"/>
            <w:sz w:val="22"/>
          </w:rPr>
          <w:t>×</w:t>
        </w:r>
        <w:r w:rsidR="00175DE8" w:rsidRPr="00254BE7">
          <w:rPr>
            <w:rFonts w:cs="Arial"/>
            <w:kern w:val="0"/>
            <w:sz w:val="22"/>
          </w:rPr>
          <w:t>10</w:t>
        </w:r>
        <w:r w:rsidR="00175DE8" w:rsidRPr="00254BE7">
          <w:rPr>
            <w:rFonts w:cs="Arial"/>
            <w:kern w:val="0"/>
            <w:sz w:val="22"/>
            <w:vertAlign w:val="superscript"/>
          </w:rPr>
          <w:t>3</w:t>
        </w:r>
        <w:r w:rsidR="00175DE8" w:rsidRPr="00254BE7">
          <w:rPr>
            <w:rFonts w:cs="Arial"/>
            <w:kern w:val="0"/>
            <w:sz w:val="22"/>
          </w:rPr>
          <w:t>, while th</w:t>
        </w:r>
        <w:r w:rsidR="00175DE8">
          <w:rPr>
            <w:rFonts w:cs="Arial" w:hint="eastAsia"/>
            <w:kern w:val="0"/>
            <w:sz w:val="22"/>
          </w:rPr>
          <w:t>ose</w:t>
        </w:r>
        <w:r w:rsidR="00175DE8" w:rsidRPr="00254BE7">
          <w:rPr>
            <w:rFonts w:cs="Arial"/>
            <w:kern w:val="0"/>
            <w:sz w:val="22"/>
          </w:rPr>
          <w:t xml:space="preserve"> were from 0.15 to 7.54 in Sc </w:t>
        </w:r>
        <w:r w:rsidR="00175DE8" w:rsidRPr="00254BE7">
          <w:rPr>
            <w:rFonts w:cs="Arial"/>
            <w:b/>
            <w:color w:val="FF0000"/>
            <w:kern w:val="0"/>
            <w:sz w:val="22"/>
          </w:rPr>
          <w:t>(Table 5)</w:t>
        </w:r>
        <w:r w:rsidR="00175DE8" w:rsidRPr="00254BE7">
          <w:rPr>
            <w:rFonts w:cs="Arial"/>
            <w:kern w:val="0"/>
            <w:sz w:val="22"/>
          </w:rPr>
          <w:t>.</w:t>
        </w:r>
      </w:ins>
    </w:p>
    <w:p w:rsidR="00714E28" w:rsidRPr="00BF112D" w:rsidRDefault="00E84781" w:rsidP="004731EB">
      <w:pPr>
        <w:ind w:firstLineChars="200" w:firstLine="440"/>
        <w:jc w:val="left"/>
        <w:rPr>
          <w:rFonts w:cs="Arial"/>
          <w:kern w:val="0"/>
          <w:sz w:val="22"/>
        </w:rPr>
      </w:pPr>
      <w:ins w:id="312" w:author="Gsc" w:date="2013-06-29T21:47:00Z">
        <w:r>
          <w:rPr>
            <w:rFonts w:cs="Arial"/>
            <w:kern w:val="0"/>
            <w:sz w:val="22"/>
          </w:rPr>
          <w:t xml:space="preserve">However, pairwise </w:t>
        </w:r>
      </w:ins>
      <w:ins w:id="313" w:author="Gsc" w:date="2013-06-29T21:48:00Z">
        <w:r>
          <w:rPr>
            <w:rFonts w:cs="Arial"/>
            <w:kern w:val="0"/>
            <w:sz w:val="22"/>
          </w:rPr>
          <w:t xml:space="preserve">methylation </w:t>
        </w:r>
      </w:ins>
      <w:ins w:id="314" w:author="Gsc" w:date="2013-06-29T21:47:00Z">
        <w:r>
          <w:rPr>
            <w:rFonts w:cs="Arial"/>
            <w:kern w:val="0"/>
            <w:sz w:val="22"/>
          </w:rPr>
          <w:t xml:space="preserve">correlation </w:t>
        </w:r>
      </w:ins>
      <w:ins w:id="315" w:author="Gsc" w:date="2013-06-29T21:48:00Z">
        <w:r>
          <w:rPr>
            <w:rFonts w:cs="Arial"/>
            <w:kern w:val="0"/>
            <w:sz w:val="22"/>
          </w:rPr>
          <w:t>analysis showed that</w:t>
        </w:r>
      </w:ins>
      <w:ins w:id="316" w:author="Gsc" w:date="2013-06-29T21:49:00Z">
        <w:r>
          <w:rPr>
            <w:rFonts w:cs="Arial"/>
            <w:kern w:val="0"/>
            <w:sz w:val="22"/>
          </w:rPr>
          <w:t xml:space="preserve"> methylation status was high correlated among these CpG sites except </w:t>
        </w:r>
      </w:ins>
      <w:ins w:id="317" w:author="Gsc" w:date="2013-06-29T21:42:00Z">
        <w:r w:rsidR="00E81B2A" w:rsidRPr="00E84781">
          <w:rPr>
            <w:rFonts w:cs="Arial"/>
            <w:kern w:val="0"/>
            <w:sz w:val="22"/>
            <w:rPrChange w:id="318" w:author="Gsc" w:date="2013-06-29T21:48:00Z">
              <w:rPr>
                <w:sz w:val="22"/>
                <w:highlight w:val="yellow"/>
              </w:rPr>
            </w:rPrChange>
          </w:rPr>
          <w:t>cg01240931</w:t>
        </w:r>
      </w:ins>
      <w:ins w:id="319" w:author="Gsc" w:date="2013-06-29T21:50:00Z">
        <w:r>
          <w:rPr>
            <w:rFonts w:cs="Arial"/>
            <w:kern w:val="0"/>
            <w:sz w:val="22"/>
          </w:rPr>
          <w:t>. Meanwhile,</w:t>
        </w:r>
        <w:r w:rsidRPr="00E84781">
          <w:rPr>
            <w:rFonts w:cs="Arial"/>
            <w:kern w:val="0"/>
            <w:sz w:val="22"/>
          </w:rPr>
          <w:t xml:space="preserve"> </w:t>
        </w:r>
        <w:r w:rsidRPr="00AA04B1">
          <w:rPr>
            <w:rFonts w:cs="Arial"/>
            <w:kern w:val="0"/>
            <w:sz w:val="22"/>
          </w:rPr>
          <w:t>cg01240931</w:t>
        </w:r>
      </w:ins>
      <w:ins w:id="320" w:author="Gsc" w:date="2013-06-29T21:42:00Z">
        <w:r w:rsidR="00E81B2A" w:rsidRPr="00246744">
          <w:rPr>
            <w:sz w:val="22"/>
            <w:rPrChange w:id="321" w:author="Gsc" w:date="2013-06-29T21:52:00Z">
              <w:rPr>
                <w:sz w:val="22"/>
                <w:highlight w:val="yellow"/>
              </w:rPr>
            </w:rPrChange>
          </w:rPr>
          <w:t xml:space="preserve"> </w:t>
        </w:r>
        <w:r w:rsidR="00246744" w:rsidRPr="009229F4">
          <w:rPr>
            <w:sz w:val="22"/>
          </w:rPr>
          <w:t>were hypermethylated</w:t>
        </w:r>
        <w:r w:rsidR="00F70F9A" w:rsidRPr="009229F4">
          <w:rPr>
            <w:sz w:val="22"/>
          </w:rPr>
          <w:t xml:space="preserve"> in both the cancer and</w:t>
        </w:r>
        <w:r w:rsidR="00E81B2A" w:rsidRPr="00246744">
          <w:rPr>
            <w:sz w:val="22"/>
            <w:rPrChange w:id="322" w:author="Gsc" w:date="2013-06-29T21:52:00Z">
              <w:rPr>
                <w:sz w:val="22"/>
                <w:highlight w:val="yellow"/>
              </w:rPr>
            </w:rPrChange>
          </w:rPr>
          <w:t xml:space="preserve"> normal specimens</w:t>
        </w:r>
      </w:ins>
      <w:ins w:id="323" w:author="Gsc" w:date="2013-06-29T21:50:00Z">
        <w:r w:rsidRPr="009229F4">
          <w:rPr>
            <w:sz w:val="22"/>
          </w:rPr>
          <w:t xml:space="preserve">. </w:t>
        </w:r>
        <w:r w:rsidRPr="00246744">
          <w:rPr>
            <w:sz w:val="22"/>
            <w:rPrChange w:id="324" w:author="Gsc" w:date="2013-06-29T21:52:00Z">
              <w:rPr>
                <w:sz w:val="22"/>
                <w:highlight w:val="yellow"/>
              </w:rPr>
            </w:rPrChange>
          </w:rPr>
          <w:t>T</w:t>
        </w:r>
        <w:r>
          <w:rPr>
            <w:sz w:val="22"/>
          </w:rPr>
          <w:t>herefore, this CpG site were excluded in the following analysis.</w:t>
        </w:r>
      </w:ins>
      <w:ins w:id="325" w:author="Gsc" w:date="2013-06-29T21:51:00Z">
        <w:r w:rsidR="007B4DEA">
          <w:rPr>
            <w:sz w:val="22"/>
          </w:rPr>
          <w:t xml:space="preserve"> T</w:t>
        </w:r>
      </w:ins>
      <w:del w:id="326" w:author="Gsc" w:date="2013-06-29T21:40:00Z">
        <w:r w:rsidR="00B55065" w:rsidDel="00175DE8">
          <w:rPr>
            <w:rFonts w:cs="Arial" w:hint="eastAsia"/>
            <w:kern w:val="0"/>
            <w:sz w:val="22"/>
          </w:rPr>
          <w:delText>In addition, l</w:delText>
        </w:r>
        <w:r w:rsidR="001777B0" w:rsidRPr="00254BE7" w:rsidDel="00175DE8">
          <w:rPr>
            <w:rFonts w:cs="Arial"/>
            <w:kern w:val="0"/>
            <w:sz w:val="22"/>
          </w:rPr>
          <w:delText xml:space="preserve">ogistic regression </w:delText>
        </w:r>
        <w:r w:rsidR="00B55065" w:rsidDel="00175DE8">
          <w:rPr>
            <w:rFonts w:cs="Arial" w:hint="eastAsia"/>
            <w:kern w:val="0"/>
            <w:sz w:val="22"/>
          </w:rPr>
          <w:delText>analysis</w:delText>
        </w:r>
        <w:r w:rsidR="00B55065" w:rsidRPr="00254BE7" w:rsidDel="00175DE8">
          <w:rPr>
            <w:rFonts w:cs="Arial"/>
            <w:kern w:val="0"/>
            <w:sz w:val="22"/>
          </w:rPr>
          <w:delText xml:space="preserve"> </w:delText>
        </w:r>
        <w:r w:rsidR="001777B0" w:rsidRPr="00254BE7" w:rsidDel="00175DE8">
          <w:rPr>
            <w:rFonts w:cs="Arial"/>
            <w:kern w:val="0"/>
            <w:sz w:val="22"/>
          </w:rPr>
          <w:delText xml:space="preserve">also supported </w:delText>
        </w:r>
        <w:r w:rsidR="00B55065" w:rsidRPr="00254BE7" w:rsidDel="00175DE8">
          <w:rPr>
            <w:rFonts w:cs="Arial"/>
            <w:kern w:val="0"/>
            <w:sz w:val="22"/>
          </w:rPr>
          <w:delText>th</w:delText>
        </w:r>
        <w:r w:rsidR="00B55065" w:rsidDel="00175DE8">
          <w:rPr>
            <w:rFonts w:cs="Arial" w:hint="eastAsia"/>
            <w:kern w:val="0"/>
            <w:sz w:val="22"/>
          </w:rPr>
          <w:delText>e</w:delText>
        </w:r>
        <w:r w:rsidR="00B55065" w:rsidRPr="00254BE7" w:rsidDel="00175DE8">
          <w:rPr>
            <w:rFonts w:cs="Arial"/>
            <w:kern w:val="0"/>
            <w:sz w:val="22"/>
          </w:rPr>
          <w:delText xml:space="preserve"> </w:delText>
        </w:r>
      </w:del>
      <w:ins w:id="327" w:author="Windows 用户" w:date="2013-06-29T10:32:00Z">
        <w:del w:id="328" w:author="Gsc" w:date="2013-06-29T21:40:00Z">
          <w:r w:rsidR="004B74E6" w:rsidDel="00175DE8">
            <w:rPr>
              <w:rFonts w:cs="Arial" w:hint="eastAsia"/>
              <w:kern w:val="0"/>
              <w:sz w:val="22"/>
            </w:rPr>
            <w:delText xml:space="preserve">above </w:delText>
          </w:r>
        </w:del>
      </w:ins>
      <w:del w:id="329" w:author="Gsc" w:date="2013-06-29T21:40:00Z">
        <w:r w:rsidR="00B55065" w:rsidDel="00175DE8">
          <w:rPr>
            <w:rFonts w:cs="Arial" w:hint="eastAsia"/>
            <w:kern w:val="0"/>
            <w:sz w:val="22"/>
          </w:rPr>
          <w:delText>results</w:delText>
        </w:r>
      </w:del>
      <w:ins w:id="330" w:author="Windows 用户" w:date="2013-06-29T10:34:00Z">
        <w:del w:id="331" w:author="Gsc" w:date="2013-06-29T21:40:00Z">
          <w:r w:rsidR="004B74E6" w:rsidDel="00175DE8">
            <w:rPr>
              <w:rFonts w:cs="Arial" w:hint="eastAsia"/>
              <w:kern w:val="0"/>
              <w:sz w:val="22"/>
            </w:rPr>
            <w:delText xml:space="preserve">: </w:delText>
          </w:r>
        </w:del>
      </w:ins>
      <w:del w:id="332" w:author="Gsc" w:date="2013-06-29T21:40:00Z">
        <w:r w:rsidR="001777B0" w:rsidRPr="00254BE7" w:rsidDel="00175DE8">
          <w:rPr>
            <w:rFonts w:cs="Arial"/>
            <w:kern w:val="0"/>
            <w:sz w:val="22"/>
          </w:rPr>
          <w:delText>, the O</w:delText>
        </w:r>
        <w:r w:rsidR="005F74DA" w:rsidRPr="00254BE7" w:rsidDel="00175DE8">
          <w:rPr>
            <w:rFonts w:cs="Arial"/>
            <w:kern w:val="0"/>
            <w:sz w:val="22"/>
          </w:rPr>
          <w:delText>R</w:delText>
        </w:r>
        <w:r w:rsidR="001777B0" w:rsidRPr="00254BE7" w:rsidDel="00175DE8">
          <w:rPr>
            <w:rFonts w:cs="Arial"/>
            <w:kern w:val="0"/>
            <w:sz w:val="22"/>
          </w:rPr>
          <w:delText xml:space="preserve">s in Ad were from </w:delText>
        </w:r>
        <w:r w:rsidR="007417F5" w:rsidRPr="00254BE7" w:rsidDel="00175DE8">
          <w:rPr>
            <w:rFonts w:cs="Arial"/>
            <w:kern w:val="0"/>
            <w:sz w:val="22"/>
          </w:rPr>
          <w:delText>2</w:delText>
        </w:r>
        <w:r w:rsidR="001777B0" w:rsidRPr="00254BE7" w:rsidDel="00175DE8">
          <w:rPr>
            <w:rFonts w:cs="Arial"/>
            <w:kern w:val="0"/>
            <w:sz w:val="22"/>
          </w:rPr>
          <w:delText>3.</w:delText>
        </w:r>
        <w:r w:rsidR="007417F5" w:rsidRPr="00254BE7" w:rsidDel="00175DE8">
          <w:rPr>
            <w:rFonts w:cs="Arial"/>
            <w:kern w:val="0"/>
            <w:sz w:val="22"/>
          </w:rPr>
          <w:delText>3</w:delText>
        </w:r>
        <w:r w:rsidR="001777B0" w:rsidRPr="00254BE7" w:rsidDel="00175DE8">
          <w:rPr>
            <w:rFonts w:cs="Arial"/>
            <w:kern w:val="0"/>
            <w:sz w:val="22"/>
          </w:rPr>
          <w:delText xml:space="preserve"> to </w:delText>
        </w:r>
        <w:r w:rsidR="007417F5" w:rsidRPr="00254BE7" w:rsidDel="00175DE8">
          <w:rPr>
            <w:rFonts w:cs="Arial"/>
            <w:kern w:val="0"/>
            <w:sz w:val="22"/>
          </w:rPr>
          <w:delText>1</w:delText>
        </w:r>
        <w:r w:rsidR="0021061A" w:rsidRPr="00254BE7" w:rsidDel="00175DE8">
          <w:rPr>
            <w:rFonts w:cs="Arial"/>
            <w:kern w:val="0"/>
            <w:sz w:val="22"/>
          </w:rPr>
          <w:delText>.</w:delText>
        </w:r>
        <w:r w:rsidR="007417F5" w:rsidRPr="00254BE7" w:rsidDel="00175DE8">
          <w:rPr>
            <w:rFonts w:cs="Arial"/>
            <w:kern w:val="0"/>
            <w:sz w:val="22"/>
          </w:rPr>
          <w:delText>2</w:delText>
        </w:r>
        <w:r w:rsidR="00353AE9" w:rsidRPr="00254BE7" w:rsidDel="00175DE8">
          <w:rPr>
            <w:rFonts w:cs="Arial"/>
            <w:sz w:val="22"/>
          </w:rPr>
          <w:delText>×</w:delText>
        </w:r>
        <w:r w:rsidR="0021061A" w:rsidRPr="00254BE7" w:rsidDel="00175DE8">
          <w:rPr>
            <w:rFonts w:cs="Arial"/>
            <w:kern w:val="0"/>
            <w:sz w:val="22"/>
          </w:rPr>
          <w:delText>10</w:delText>
        </w:r>
        <w:r w:rsidR="0021061A" w:rsidRPr="00254BE7" w:rsidDel="00175DE8">
          <w:rPr>
            <w:rFonts w:cs="Arial"/>
            <w:kern w:val="0"/>
            <w:sz w:val="22"/>
            <w:vertAlign w:val="superscript"/>
          </w:rPr>
          <w:delText>3</w:delText>
        </w:r>
        <w:r w:rsidR="00B55065" w:rsidRPr="00254BE7" w:rsidDel="00175DE8">
          <w:rPr>
            <w:rFonts w:cs="Arial"/>
            <w:kern w:val="0"/>
            <w:sz w:val="22"/>
          </w:rPr>
          <w:delText>,</w:delText>
        </w:r>
        <w:r w:rsidR="007417F5" w:rsidRPr="00254BE7" w:rsidDel="00175DE8">
          <w:rPr>
            <w:rFonts w:cs="Arial"/>
            <w:kern w:val="0"/>
            <w:sz w:val="22"/>
          </w:rPr>
          <w:delText xml:space="preserve"> while </w:delText>
        </w:r>
        <w:r w:rsidR="00B55065" w:rsidRPr="00254BE7" w:rsidDel="00175DE8">
          <w:rPr>
            <w:rFonts w:cs="Arial"/>
            <w:kern w:val="0"/>
            <w:sz w:val="22"/>
          </w:rPr>
          <w:delText>th</w:delText>
        </w:r>
        <w:r w:rsidR="00B55065" w:rsidDel="00175DE8">
          <w:rPr>
            <w:rFonts w:cs="Arial" w:hint="eastAsia"/>
            <w:kern w:val="0"/>
            <w:sz w:val="22"/>
          </w:rPr>
          <w:delText>ose</w:delText>
        </w:r>
        <w:r w:rsidR="00B55065" w:rsidRPr="00254BE7" w:rsidDel="00175DE8">
          <w:rPr>
            <w:rFonts w:cs="Arial"/>
            <w:kern w:val="0"/>
            <w:sz w:val="22"/>
          </w:rPr>
          <w:delText xml:space="preserve"> </w:delText>
        </w:r>
        <w:r w:rsidR="007417F5" w:rsidRPr="00254BE7" w:rsidDel="00175DE8">
          <w:rPr>
            <w:rFonts w:cs="Arial"/>
            <w:kern w:val="0"/>
            <w:sz w:val="22"/>
          </w:rPr>
          <w:delText>were from 0.15</w:delText>
        </w:r>
        <w:r w:rsidR="001777B0" w:rsidRPr="00254BE7" w:rsidDel="00175DE8">
          <w:rPr>
            <w:rFonts w:cs="Arial"/>
            <w:kern w:val="0"/>
            <w:sz w:val="22"/>
          </w:rPr>
          <w:delText xml:space="preserve"> to </w:delText>
        </w:r>
        <w:r w:rsidR="007417F5" w:rsidRPr="00254BE7" w:rsidDel="00175DE8">
          <w:rPr>
            <w:rFonts w:cs="Arial"/>
            <w:kern w:val="0"/>
            <w:sz w:val="22"/>
          </w:rPr>
          <w:delText>7.54</w:delText>
        </w:r>
        <w:r w:rsidR="001777B0" w:rsidRPr="00254BE7" w:rsidDel="00175DE8">
          <w:rPr>
            <w:rFonts w:cs="Arial"/>
            <w:kern w:val="0"/>
            <w:sz w:val="22"/>
          </w:rPr>
          <w:delText xml:space="preserve"> in Sc</w:delText>
        </w:r>
        <w:r w:rsidR="003B2FEE" w:rsidRPr="00254BE7" w:rsidDel="00175DE8">
          <w:rPr>
            <w:rFonts w:cs="Arial"/>
            <w:kern w:val="0"/>
            <w:sz w:val="22"/>
          </w:rPr>
          <w:delText xml:space="preserve"> </w:delText>
        </w:r>
        <w:r w:rsidR="001777B0" w:rsidRPr="00254BE7" w:rsidDel="00175DE8">
          <w:rPr>
            <w:rFonts w:cs="Arial"/>
            <w:b/>
            <w:color w:val="FF0000"/>
            <w:kern w:val="0"/>
            <w:sz w:val="22"/>
          </w:rPr>
          <w:delText>(Table 5)</w:delText>
        </w:r>
        <w:r w:rsidR="001777B0" w:rsidRPr="00254BE7" w:rsidDel="00175DE8">
          <w:rPr>
            <w:rFonts w:cs="Arial"/>
            <w:kern w:val="0"/>
            <w:sz w:val="22"/>
          </w:rPr>
          <w:delText>.</w:delText>
        </w:r>
        <w:r w:rsidR="00041DDA" w:rsidRPr="00254BE7" w:rsidDel="00175DE8">
          <w:rPr>
            <w:rFonts w:cs="Arial"/>
            <w:kern w:val="0"/>
            <w:sz w:val="22"/>
          </w:rPr>
          <w:delText xml:space="preserve"> </w:delText>
        </w:r>
      </w:del>
      <w:del w:id="333" w:author="Gsc" w:date="2013-06-29T21:51:00Z">
        <w:r w:rsidR="0008098D" w:rsidDel="007B4DEA">
          <w:rPr>
            <w:rFonts w:cs="Arial" w:hint="eastAsia"/>
            <w:kern w:val="0"/>
            <w:sz w:val="22"/>
          </w:rPr>
          <w:delText>Furthermore, t</w:delText>
        </w:r>
      </w:del>
      <w:r w:rsidR="0008098D">
        <w:rPr>
          <w:rFonts w:cs="Arial" w:hint="eastAsia"/>
          <w:kern w:val="0"/>
          <w:sz w:val="22"/>
        </w:rPr>
        <w:t xml:space="preserve">he </w:t>
      </w:r>
      <w:r w:rsidR="00041DDA" w:rsidRPr="00717D0F">
        <w:rPr>
          <w:rFonts w:cs="Arial"/>
          <w:kern w:val="0"/>
          <w:sz w:val="22"/>
        </w:rPr>
        <w:t xml:space="preserve">AUCs of the </w:t>
      </w:r>
      <w:r w:rsidR="00EB23DA" w:rsidRPr="00717D0F">
        <w:rPr>
          <w:rFonts w:cs="Arial"/>
          <w:kern w:val="0"/>
          <w:sz w:val="22"/>
        </w:rPr>
        <w:t xml:space="preserve">5 </w:t>
      </w:r>
      <w:r w:rsidR="00041DDA" w:rsidRPr="00717D0F">
        <w:rPr>
          <w:rFonts w:cs="Arial"/>
          <w:kern w:val="0"/>
          <w:sz w:val="22"/>
        </w:rPr>
        <w:t xml:space="preserve">CpG methylation test </w:t>
      </w:r>
      <w:r w:rsidR="0008098D" w:rsidRPr="00717D0F">
        <w:rPr>
          <w:rFonts w:cs="Arial" w:hint="eastAsia"/>
          <w:kern w:val="0"/>
          <w:sz w:val="22"/>
        </w:rPr>
        <w:t xml:space="preserve">were calculated to assess their prediction ability. As shown in Table 5, each of the CpG site in Ad was much better </w:t>
      </w:r>
      <w:r w:rsidR="0008098D" w:rsidRPr="00717D0F">
        <w:rPr>
          <w:rFonts w:cs="Arial" w:hint="eastAsia"/>
          <w:kern w:val="0"/>
          <w:sz w:val="22"/>
        </w:rPr>
        <w:lastRenderedPageBreak/>
        <w:t>in prediction</w:t>
      </w:r>
      <w:r w:rsidR="00D50F33" w:rsidRPr="00717D0F">
        <w:rPr>
          <w:rFonts w:cs="Arial"/>
          <w:kern w:val="0"/>
          <w:sz w:val="22"/>
        </w:rPr>
        <w:t xml:space="preserve"> </w:t>
      </w:r>
      <w:r w:rsidR="00041DDA" w:rsidRPr="00717D0F">
        <w:rPr>
          <w:rFonts w:cs="Arial"/>
          <w:kern w:val="0"/>
          <w:sz w:val="22"/>
        </w:rPr>
        <w:t>(</w:t>
      </w:r>
      <w:r w:rsidR="0008098D" w:rsidRPr="00717D0F">
        <w:rPr>
          <w:rFonts w:cs="Arial" w:hint="eastAsia"/>
          <w:kern w:val="0"/>
          <w:sz w:val="22"/>
        </w:rPr>
        <w:t xml:space="preserve">AUC: </w:t>
      </w:r>
      <w:r w:rsidR="00041DDA" w:rsidRPr="00717D0F">
        <w:rPr>
          <w:rFonts w:cs="Arial"/>
          <w:kern w:val="0"/>
          <w:sz w:val="22"/>
        </w:rPr>
        <w:t>0.71-0.</w:t>
      </w:r>
      <w:r w:rsidR="00995E0B" w:rsidRPr="00717D0F">
        <w:rPr>
          <w:rFonts w:cs="Arial"/>
          <w:kern w:val="0"/>
          <w:sz w:val="22"/>
        </w:rPr>
        <w:t>7</w:t>
      </w:r>
      <w:r w:rsidR="00995E0B" w:rsidRPr="00717D0F">
        <w:rPr>
          <w:rFonts w:cs="Arial" w:hint="eastAsia"/>
          <w:kern w:val="0"/>
          <w:sz w:val="22"/>
        </w:rPr>
        <w:t>3</w:t>
      </w:r>
      <w:r w:rsidR="00041DDA" w:rsidRPr="00717D0F">
        <w:rPr>
          <w:rFonts w:cs="Arial"/>
          <w:kern w:val="0"/>
          <w:sz w:val="22"/>
        </w:rPr>
        <w:t>) than that in Sc</w:t>
      </w:r>
      <w:r w:rsidR="008D7380">
        <w:rPr>
          <w:rFonts w:cs="Arial" w:hint="eastAsia"/>
          <w:kern w:val="0"/>
          <w:sz w:val="22"/>
        </w:rPr>
        <w:t xml:space="preserve"> </w:t>
      </w:r>
      <w:r w:rsidR="00041DDA" w:rsidRPr="00717D0F">
        <w:rPr>
          <w:rFonts w:cs="Arial"/>
          <w:kern w:val="0"/>
          <w:sz w:val="22"/>
        </w:rPr>
        <w:t>(</w:t>
      </w:r>
      <w:r w:rsidR="0008098D" w:rsidRPr="00717D0F">
        <w:rPr>
          <w:rFonts w:cs="Arial" w:hint="eastAsia"/>
          <w:kern w:val="0"/>
          <w:sz w:val="22"/>
        </w:rPr>
        <w:t xml:space="preserve">AUC: </w:t>
      </w:r>
      <w:r w:rsidR="00041DDA" w:rsidRPr="00717D0F">
        <w:rPr>
          <w:rFonts w:cs="Arial"/>
          <w:kern w:val="0"/>
          <w:sz w:val="22"/>
        </w:rPr>
        <w:t>0.45-0.61)</w:t>
      </w:r>
      <w:r w:rsidR="003B2FEE" w:rsidRPr="00717D0F">
        <w:rPr>
          <w:rFonts w:cs="Arial"/>
          <w:kern w:val="0"/>
          <w:sz w:val="22"/>
        </w:rPr>
        <w:t xml:space="preserve"> </w:t>
      </w:r>
      <w:r w:rsidR="00A7628B" w:rsidRPr="00717D0F">
        <w:rPr>
          <w:rFonts w:cs="Arial"/>
          <w:b/>
          <w:color w:val="FF0000"/>
          <w:kern w:val="0"/>
          <w:sz w:val="22"/>
        </w:rPr>
        <w:t>(Table 5)</w:t>
      </w:r>
      <w:r w:rsidR="00885CBD" w:rsidRPr="00717D0F">
        <w:rPr>
          <w:rFonts w:cs="Arial" w:hint="eastAsia"/>
          <w:b/>
          <w:color w:val="FF0000"/>
          <w:kern w:val="0"/>
          <w:sz w:val="22"/>
        </w:rPr>
        <w:t>.</w:t>
      </w:r>
      <w:r w:rsidR="00BF112D" w:rsidRPr="00717D0F">
        <w:rPr>
          <w:rFonts w:cs="Arial" w:hint="eastAsia"/>
          <w:b/>
          <w:color w:val="FF0000"/>
          <w:kern w:val="0"/>
          <w:sz w:val="22"/>
        </w:rPr>
        <w:t xml:space="preserve"> </w:t>
      </w:r>
      <w:r w:rsidR="00BF112D" w:rsidRPr="00717D0F">
        <w:rPr>
          <w:rFonts w:cs="Arial"/>
          <w:kern w:val="0"/>
          <w:sz w:val="22"/>
        </w:rPr>
        <w:t xml:space="preserve">In addition, </w:t>
      </w:r>
      <w:ins w:id="334" w:author="Windows 用户" w:date="2013-06-29T10:36:00Z">
        <w:r w:rsidR="00877757">
          <w:rPr>
            <w:rFonts w:cs="Arial" w:hint="eastAsia"/>
            <w:kern w:val="0"/>
            <w:sz w:val="22"/>
          </w:rPr>
          <w:t xml:space="preserve">the </w:t>
        </w:r>
      </w:ins>
      <w:r w:rsidR="00BF112D" w:rsidRPr="00717D0F">
        <w:rPr>
          <w:rFonts w:cs="Arial"/>
          <w:kern w:val="0"/>
          <w:sz w:val="22"/>
        </w:rPr>
        <w:t xml:space="preserve">AUCs of the logistic prediction model based on </w:t>
      </w:r>
      <w:ins w:id="335" w:author="Windows 用户" w:date="2013-06-29T10:36:00Z">
        <w:r w:rsidR="00877757">
          <w:rPr>
            <w:rFonts w:cs="Arial" w:hint="eastAsia"/>
            <w:kern w:val="0"/>
            <w:sz w:val="22"/>
          </w:rPr>
          <w:t>all the</w:t>
        </w:r>
      </w:ins>
      <w:del w:id="336" w:author="Windows 用户" w:date="2013-06-29T10:36:00Z">
        <w:r w:rsidR="00BF112D" w:rsidRPr="00717D0F" w:rsidDel="00877757">
          <w:rPr>
            <w:rFonts w:cs="Arial"/>
            <w:kern w:val="0"/>
            <w:sz w:val="22"/>
          </w:rPr>
          <w:delText>these</w:delText>
        </w:r>
      </w:del>
      <w:r w:rsidR="00BF112D" w:rsidRPr="00717D0F">
        <w:rPr>
          <w:rFonts w:cs="Arial"/>
          <w:kern w:val="0"/>
          <w:sz w:val="22"/>
        </w:rPr>
        <w:t xml:space="preserve"> 5 CpGs were 0.7</w:t>
      </w:r>
      <w:r w:rsidR="00BF112D" w:rsidRPr="00717D0F">
        <w:rPr>
          <w:rFonts w:cs="Arial" w:hint="eastAsia"/>
          <w:kern w:val="0"/>
          <w:sz w:val="22"/>
        </w:rPr>
        <w:t>3</w:t>
      </w:r>
      <w:r w:rsidR="00BF112D" w:rsidRPr="00717D0F">
        <w:rPr>
          <w:rFonts w:cs="Arial"/>
          <w:kern w:val="0"/>
          <w:sz w:val="22"/>
        </w:rPr>
        <w:t xml:space="preserve"> and 0.</w:t>
      </w:r>
      <w:r w:rsidR="00BF112D" w:rsidRPr="00717D0F">
        <w:rPr>
          <w:rFonts w:cs="Arial" w:hint="eastAsia"/>
          <w:kern w:val="0"/>
          <w:sz w:val="22"/>
        </w:rPr>
        <w:t>60</w:t>
      </w:r>
      <w:r w:rsidR="00BF112D" w:rsidRPr="00717D0F">
        <w:rPr>
          <w:rFonts w:cs="Arial"/>
          <w:kern w:val="0"/>
          <w:sz w:val="22"/>
        </w:rPr>
        <w:t xml:space="preserve"> for </w:t>
      </w:r>
      <w:del w:id="337" w:author="Gsc" w:date="2013-06-29T18:03:00Z">
        <w:r w:rsidR="00BF112D" w:rsidRPr="00DA05F6" w:rsidDel="009A057D">
          <w:rPr>
            <w:rFonts w:cs="Arial"/>
            <w:kern w:val="0"/>
            <w:sz w:val="22"/>
            <w:highlight w:val="yellow"/>
            <w:rPrChange w:id="338" w:author="Windows 用户" w:date="2013-06-29T10:35:00Z">
              <w:rPr>
                <w:rFonts w:cs="Arial"/>
                <w:kern w:val="0"/>
                <w:sz w:val="22"/>
              </w:rPr>
            </w:rPrChange>
          </w:rPr>
          <w:delText>LUAD</w:delText>
        </w:r>
        <w:r w:rsidR="00BF112D" w:rsidRPr="00717D0F" w:rsidDel="009A057D">
          <w:rPr>
            <w:rFonts w:cs="Arial"/>
            <w:kern w:val="0"/>
            <w:sz w:val="22"/>
          </w:rPr>
          <w:delText xml:space="preserve"> </w:delText>
        </w:r>
      </w:del>
      <w:ins w:id="339" w:author="Gsc" w:date="2013-06-29T18:03:00Z">
        <w:r w:rsidR="009A057D">
          <w:rPr>
            <w:rFonts w:cs="Arial"/>
            <w:kern w:val="0"/>
            <w:sz w:val="22"/>
          </w:rPr>
          <w:t>Ad</w:t>
        </w:r>
        <w:r w:rsidR="009A057D" w:rsidRPr="00717D0F">
          <w:rPr>
            <w:rFonts w:cs="Arial"/>
            <w:kern w:val="0"/>
            <w:sz w:val="22"/>
          </w:rPr>
          <w:t xml:space="preserve"> </w:t>
        </w:r>
      </w:ins>
      <w:r w:rsidR="00BF112D" w:rsidRPr="00717D0F">
        <w:rPr>
          <w:rFonts w:cs="Arial"/>
          <w:kern w:val="0"/>
          <w:sz w:val="22"/>
        </w:rPr>
        <w:t xml:space="preserve">and </w:t>
      </w:r>
      <w:ins w:id="340" w:author="Gsc" w:date="2013-06-29T18:03:00Z">
        <w:r w:rsidR="009A057D" w:rsidRPr="00354D40">
          <w:rPr>
            <w:rFonts w:cs="Arial"/>
            <w:kern w:val="0"/>
            <w:sz w:val="22"/>
            <w:rPrChange w:id="341" w:author="Gsc" w:date="2013-06-29T18:04:00Z">
              <w:rPr>
                <w:rFonts w:cs="Arial"/>
                <w:kern w:val="0"/>
                <w:sz w:val="22"/>
                <w:highlight w:val="yellow"/>
              </w:rPr>
            </w:rPrChange>
          </w:rPr>
          <w:t>Sc</w:t>
        </w:r>
      </w:ins>
      <w:del w:id="342" w:author="Gsc" w:date="2013-06-29T18:03:00Z">
        <w:r w:rsidR="00BF112D" w:rsidRPr="00DA05F6" w:rsidDel="009A057D">
          <w:rPr>
            <w:rFonts w:cs="Arial"/>
            <w:kern w:val="0"/>
            <w:sz w:val="22"/>
            <w:highlight w:val="yellow"/>
            <w:rPrChange w:id="343" w:author="Windows 用户" w:date="2013-06-29T10:36:00Z">
              <w:rPr>
                <w:rFonts w:cs="Arial"/>
                <w:kern w:val="0"/>
                <w:sz w:val="22"/>
              </w:rPr>
            </w:rPrChange>
          </w:rPr>
          <w:delText>LUSC</w:delText>
        </w:r>
      </w:del>
      <w:r w:rsidR="00BF112D" w:rsidRPr="00717D0F">
        <w:rPr>
          <w:rFonts w:cs="Arial"/>
          <w:kern w:val="0"/>
          <w:sz w:val="22"/>
        </w:rPr>
        <w:t>, respectively</w:t>
      </w:r>
      <w:r w:rsidR="00835C04" w:rsidRPr="00717D0F">
        <w:rPr>
          <w:rFonts w:cs="Arial"/>
          <w:kern w:val="0"/>
          <w:sz w:val="22"/>
        </w:rPr>
        <w:t xml:space="preserve">. </w:t>
      </w:r>
      <w:ins w:id="344" w:author="Windows 用户" w:date="2013-06-29T10:37:00Z">
        <w:r w:rsidR="00877757">
          <w:rPr>
            <w:rFonts w:cs="Arial" w:hint="eastAsia"/>
            <w:kern w:val="0"/>
            <w:sz w:val="22"/>
          </w:rPr>
          <w:t xml:space="preserve">It revealed from </w:t>
        </w:r>
      </w:ins>
      <w:del w:id="345" w:author="Windows 用户" w:date="2013-06-29T10:37:00Z">
        <w:r w:rsidR="00DB659F" w:rsidRPr="00717D0F" w:rsidDel="00877757">
          <w:rPr>
            <w:rFonts w:cs="Arial"/>
            <w:kern w:val="0"/>
            <w:sz w:val="22"/>
          </w:rPr>
          <w:delText>A</w:delText>
        </w:r>
      </w:del>
      <w:ins w:id="346" w:author="Windows 用户" w:date="2013-06-29T10:37:00Z">
        <w:r w:rsidR="00877757">
          <w:rPr>
            <w:rFonts w:cs="Arial" w:hint="eastAsia"/>
            <w:kern w:val="0"/>
            <w:sz w:val="22"/>
          </w:rPr>
          <w:t>a</w:t>
        </w:r>
      </w:ins>
      <w:r w:rsidR="00DB659F" w:rsidRPr="00717D0F">
        <w:rPr>
          <w:rFonts w:cs="Arial"/>
          <w:kern w:val="0"/>
          <w:sz w:val="22"/>
        </w:rPr>
        <w:t xml:space="preserve">ll </w:t>
      </w:r>
      <w:del w:id="347" w:author="Windows 用户" w:date="2013-06-29T10:37:00Z">
        <w:r w:rsidR="00DB659F" w:rsidRPr="00717D0F" w:rsidDel="00877757">
          <w:rPr>
            <w:rFonts w:cs="Arial"/>
            <w:kern w:val="0"/>
            <w:sz w:val="22"/>
          </w:rPr>
          <w:delText>these</w:delText>
        </w:r>
        <w:r w:rsidR="00E66581" w:rsidRPr="00717D0F" w:rsidDel="00877757">
          <w:rPr>
            <w:rFonts w:cs="Arial"/>
            <w:kern w:val="0"/>
            <w:sz w:val="22"/>
          </w:rPr>
          <w:delText xml:space="preserve"> </w:delText>
        </w:r>
      </w:del>
      <w:ins w:id="348" w:author="Windows 用户" w:date="2013-06-29T10:37:00Z">
        <w:r w:rsidR="00877757">
          <w:rPr>
            <w:rFonts w:cs="Arial"/>
            <w:kern w:val="0"/>
            <w:sz w:val="22"/>
          </w:rPr>
          <w:t>the</w:t>
        </w:r>
        <w:r w:rsidR="00877757">
          <w:rPr>
            <w:rFonts w:cs="Arial" w:hint="eastAsia"/>
            <w:kern w:val="0"/>
            <w:sz w:val="22"/>
          </w:rPr>
          <w:t xml:space="preserve"> above </w:t>
        </w:r>
      </w:ins>
      <w:r w:rsidR="00D1483D" w:rsidRPr="00717D0F">
        <w:rPr>
          <w:rFonts w:cs="Arial"/>
          <w:kern w:val="0"/>
          <w:sz w:val="22"/>
        </w:rPr>
        <w:t>evidence</w:t>
      </w:r>
      <w:ins w:id="349" w:author="Windows 用户" w:date="2013-06-29T10:37:00Z">
        <w:r w:rsidR="00877757">
          <w:rPr>
            <w:rFonts w:cs="Arial" w:hint="eastAsia"/>
            <w:kern w:val="0"/>
            <w:sz w:val="22"/>
          </w:rPr>
          <w:t>s</w:t>
        </w:r>
      </w:ins>
      <w:r w:rsidR="00D1483D" w:rsidRPr="00717D0F">
        <w:rPr>
          <w:rFonts w:cs="Arial"/>
          <w:kern w:val="0"/>
          <w:sz w:val="22"/>
        </w:rPr>
        <w:t xml:space="preserve"> </w:t>
      </w:r>
      <w:del w:id="350" w:author="Windows 用户" w:date="2013-06-29T10:37:00Z">
        <w:r w:rsidR="00D1483D" w:rsidRPr="00717D0F" w:rsidDel="00877757">
          <w:rPr>
            <w:rFonts w:cs="Arial"/>
            <w:kern w:val="0"/>
            <w:sz w:val="22"/>
          </w:rPr>
          <w:delText>s</w:delText>
        </w:r>
        <w:r w:rsidR="00FF013D" w:rsidRPr="00717D0F" w:rsidDel="00877757">
          <w:rPr>
            <w:rFonts w:cs="Arial"/>
            <w:kern w:val="0"/>
            <w:sz w:val="22"/>
          </w:rPr>
          <w:delText xml:space="preserve">uggested </w:delText>
        </w:r>
      </w:del>
      <w:ins w:id="351" w:author="Windows 用户" w:date="2013-06-29T10:37:00Z">
        <w:r w:rsidR="00877757">
          <w:rPr>
            <w:rFonts w:cs="Arial" w:hint="eastAsia"/>
            <w:kern w:val="0"/>
            <w:sz w:val="22"/>
          </w:rPr>
          <w:t>that</w:t>
        </w:r>
        <w:r w:rsidR="00877757" w:rsidRPr="00717D0F">
          <w:rPr>
            <w:rFonts w:cs="Arial"/>
            <w:kern w:val="0"/>
            <w:sz w:val="22"/>
          </w:rPr>
          <w:t xml:space="preserve"> </w:t>
        </w:r>
      </w:ins>
      <w:r w:rsidR="00E157C6" w:rsidRPr="00717D0F">
        <w:rPr>
          <w:rFonts w:cs="Arial" w:hint="eastAsia"/>
          <w:kern w:val="0"/>
          <w:sz w:val="22"/>
        </w:rPr>
        <w:t>APC</w:t>
      </w:r>
      <w:r w:rsidR="00E157C6" w:rsidRPr="00717D0F">
        <w:rPr>
          <w:rFonts w:cs="Arial"/>
          <w:kern w:val="0"/>
          <w:sz w:val="22"/>
        </w:rPr>
        <w:t xml:space="preserve"> </w:t>
      </w:r>
      <w:r w:rsidR="00E157C6" w:rsidRPr="00717D0F">
        <w:rPr>
          <w:rFonts w:cs="Arial" w:hint="eastAsia"/>
          <w:kern w:val="0"/>
          <w:sz w:val="22"/>
        </w:rPr>
        <w:t>methy</w:t>
      </w:r>
      <w:r w:rsidR="00E157C6" w:rsidRPr="00717D0F">
        <w:rPr>
          <w:rFonts w:cs="Arial"/>
          <w:kern w:val="0"/>
          <w:sz w:val="22"/>
        </w:rPr>
        <w:t xml:space="preserve">lation test would have better performance in adenocarcinoma </w:t>
      </w:r>
      <w:del w:id="352" w:author="Windows 用户" w:date="2013-06-29T10:37:00Z">
        <w:r w:rsidR="00E157C6" w:rsidRPr="00717D0F" w:rsidDel="00877757">
          <w:rPr>
            <w:rFonts w:cs="Arial"/>
            <w:kern w:val="0"/>
            <w:sz w:val="22"/>
          </w:rPr>
          <w:delText xml:space="preserve">rather </w:delText>
        </w:r>
      </w:del>
      <w:r w:rsidR="00E157C6" w:rsidRPr="00717D0F">
        <w:rPr>
          <w:rFonts w:cs="Arial"/>
          <w:kern w:val="0"/>
          <w:sz w:val="22"/>
        </w:rPr>
        <w:t xml:space="preserve">than </w:t>
      </w:r>
      <w:ins w:id="353" w:author="Windows 用户" w:date="2013-06-29T10:38:00Z">
        <w:r w:rsidR="00C94CB8">
          <w:rPr>
            <w:rFonts w:cs="Arial" w:hint="eastAsia"/>
            <w:kern w:val="0"/>
            <w:sz w:val="22"/>
          </w:rPr>
          <w:t xml:space="preserve">that in </w:t>
        </w:r>
      </w:ins>
      <w:r w:rsidR="00E157C6" w:rsidRPr="00717D0F">
        <w:rPr>
          <w:rFonts w:cs="Arial"/>
          <w:kern w:val="0"/>
          <w:sz w:val="22"/>
        </w:rPr>
        <w:t xml:space="preserve">Sc, and </w:t>
      </w:r>
      <w:ins w:id="354" w:author="Windows 用户" w:date="2013-06-29T10:42:00Z">
        <w:r w:rsidR="000A028A">
          <w:rPr>
            <w:rFonts w:cs="Arial" w:hint="eastAsia"/>
            <w:kern w:val="0"/>
            <w:sz w:val="22"/>
          </w:rPr>
          <w:t xml:space="preserve">therefore, </w:t>
        </w:r>
      </w:ins>
      <w:r w:rsidR="00451241" w:rsidRPr="00717D0F">
        <w:rPr>
          <w:rFonts w:cs="Arial"/>
          <w:kern w:val="0"/>
          <w:sz w:val="22"/>
        </w:rPr>
        <w:t xml:space="preserve">the different proportion of Ad and Sc </w:t>
      </w:r>
      <w:ins w:id="355" w:author="Windows 用户" w:date="2013-06-29T10:46:00Z">
        <w:r w:rsidR="00B53636">
          <w:rPr>
            <w:rFonts w:cs="Arial" w:hint="eastAsia"/>
            <w:kern w:val="0"/>
            <w:sz w:val="22"/>
          </w:rPr>
          <w:t>in the samples</w:t>
        </w:r>
      </w:ins>
      <w:ins w:id="356" w:author="Windows 用户" w:date="2013-06-29T10:44:00Z">
        <w:r w:rsidR="000A028A">
          <w:rPr>
            <w:rFonts w:cs="Arial" w:hint="eastAsia"/>
            <w:kern w:val="0"/>
            <w:sz w:val="22"/>
          </w:rPr>
          <w:t xml:space="preserve"> </w:t>
        </w:r>
      </w:ins>
      <w:del w:id="357" w:author="Windows 用户" w:date="2013-06-29T10:43:00Z">
        <w:r w:rsidR="00451241" w:rsidRPr="00717D0F" w:rsidDel="000A028A">
          <w:rPr>
            <w:rFonts w:cs="Arial"/>
            <w:kern w:val="0"/>
            <w:sz w:val="22"/>
          </w:rPr>
          <w:delText xml:space="preserve">in each study </w:delText>
        </w:r>
        <w:r w:rsidR="00CC1922" w:rsidRPr="00717D0F" w:rsidDel="000A028A">
          <w:rPr>
            <w:rFonts w:cs="Arial"/>
            <w:kern w:val="0"/>
            <w:sz w:val="22"/>
          </w:rPr>
          <w:delText xml:space="preserve">definitely </w:delText>
        </w:r>
        <w:r w:rsidR="00451241" w:rsidRPr="00717D0F" w:rsidDel="000A028A">
          <w:rPr>
            <w:rFonts w:cs="Arial"/>
            <w:kern w:val="0"/>
            <w:sz w:val="22"/>
          </w:rPr>
          <w:delText>would</w:delText>
        </w:r>
      </w:del>
      <w:ins w:id="358" w:author="Windows 用户" w:date="2013-06-29T10:43:00Z">
        <w:r w:rsidR="000A028A">
          <w:rPr>
            <w:rFonts w:cs="Arial" w:hint="eastAsia"/>
            <w:kern w:val="0"/>
            <w:sz w:val="22"/>
          </w:rPr>
          <w:t>might</w:t>
        </w:r>
      </w:ins>
      <w:r w:rsidR="00451241" w:rsidRPr="00717D0F">
        <w:rPr>
          <w:rFonts w:cs="Arial"/>
          <w:kern w:val="0"/>
          <w:sz w:val="22"/>
        </w:rPr>
        <w:t xml:space="preserve"> bring certain bias for the association between APC methylation and NSCLC.</w:t>
      </w:r>
      <w:r w:rsidR="005929FC" w:rsidRPr="00717D0F">
        <w:rPr>
          <w:rFonts w:cs="Arial"/>
          <w:kern w:val="0"/>
          <w:sz w:val="22"/>
        </w:rPr>
        <w:t xml:space="preserve"> </w:t>
      </w:r>
      <w:r w:rsidR="00142437" w:rsidRPr="00717D0F">
        <w:rPr>
          <w:rFonts w:cs="Arial" w:hint="eastAsia"/>
          <w:kern w:val="0"/>
          <w:sz w:val="22"/>
        </w:rPr>
        <w:t>Generally</w:t>
      </w:r>
      <w:r w:rsidR="005929FC" w:rsidRPr="00717D0F">
        <w:rPr>
          <w:rFonts w:cs="Arial"/>
          <w:kern w:val="0"/>
          <w:sz w:val="22"/>
        </w:rPr>
        <w:t xml:space="preserve">, </w:t>
      </w:r>
      <w:r w:rsidR="00451241" w:rsidRPr="00717D0F">
        <w:rPr>
          <w:rFonts w:cs="Arial"/>
          <w:kern w:val="0"/>
          <w:sz w:val="22"/>
        </w:rPr>
        <w:t>25% to 30% of lung cancers</w:t>
      </w:r>
      <w:r w:rsidR="005929FC" w:rsidRPr="00717D0F">
        <w:rPr>
          <w:rFonts w:cs="Arial"/>
          <w:kern w:val="0"/>
          <w:sz w:val="22"/>
        </w:rPr>
        <w:t xml:space="preserve"> </w:t>
      </w:r>
      <w:r w:rsidR="00142437" w:rsidRPr="00717D0F">
        <w:rPr>
          <w:rFonts w:cs="Arial" w:hint="eastAsia"/>
          <w:kern w:val="0"/>
          <w:sz w:val="22"/>
        </w:rPr>
        <w:t>were</w:t>
      </w:r>
      <w:r w:rsidR="005929FC" w:rsidRPr="00717D0F">
        <w:rPr>
          <w:rFonts w:cs="Arial"/>
          <w:kern w:val="0"/>
          <w:sz w:val="22"/>
        </w:rPr>
        <w:t xml:space="preserve"> Sc while 40% were A</w:t>
      </w:r>
      <w:r w:rsidR="009C456A" w:rsidRPr="00717D0F">
        <w:rPr>
          <w:rFonts w:cs="Arial"/>
          <w:kern w:val="0"/>
          <w:sz w:val="22"/>
        </w:rPr>
        <w:t>d</w:t>
      </w:r>
      <w:r w:rsidR="005929FC" w:rsidRPr="00717D0F">
        <w:rPr>
          <w:rFonts w:cs="Arial"/>
          <w:kern w:val="0"/>
          <w:sz w:val="22"/>
        </w:rPr>
        <w:t>.</w:t>
      </w:r>
      <w:r w:rsidR="00E66581" w:rsidRPr="00717D0F">
        <w:rPr>
          <w:rFonts w:cs="Arial"/>
          <w:kern w:val="0"/>
          <w:sz w:val="22"/>
        </w:rPr>
        <w:t xml:space="preserve"> </w:t>
      </w:r>
      <w:r w:rsidR="00A54296" w:rsidRPr="00717D0F">
        <w:rPr>
          <w:rFonts w:cs="Arial" w:hint="eastAsia"/>
          <w:kern w:val="0"/>
          <w:sz w:val="22"/>
        </w:rPr>
        <w:t>Thus, w</w:t>
      </w:r>
      <w:r w:rsidR="006127EA" w:rsidRPr="00717D0F">
        <w:rPr>
          <w:rFonts w:cs="Arial"/>
          <w:kern w:val="0"/>
          <w:sz w:val="22"/>
        </w:rPr>
        <w:t>e resampled the Ad and Sc from TCGA data</w:t>
      </w:r>
      <w:r w:rsidR="003B3BB2" w:rsidRPr="00717D0F">
        <w:rPr>
          <w:rFonts w:cs="Arial"/>
          <w:kern w:val="0"/>
          <w:sz w:val="22"/>
        </w:rPr>
        <w:t xml:space="preserve"> </w:t>
      </w:r>
      <w:r w:rsidR="00575415" w:rsidRPr="00717D0F">
        <w:rPr>
          <w:rFonts w:cs="Arial"/>
          <w:kern w:val="0"/>
          <w:sz w:val="22"/>
        </w:rPr>
        <w:t xml:space="preserve">to </w:t>
      </w:r>
      <w:r w:rsidR="00A01821" w:rsidRPr="00717D0F">
        <w:rPr>
          <w:rFonts w:cs="Arial"/>
          <w:kern w:val="0"/>
          <w:sz w:val="22"/>
        </w:rPr>
        <w:t xml:space="preserve">simulate the effect of </w:t>
      </w:r>
      <w:r w:rsidR="00575415" w:rsidRPr="00717D0F">
        <w:rPr>
          <w:rFonts w:cs="Arial"/>
          <w:kern w:val="0"/>
          <w:sz w:val="22"/>
        </w:rPr>
        <w:t xml:space="preserve">different </w:t>
      </w:r>
      <w:r w:rsidR="00A01821" w:rsidRPr="00717D0F">
        <w:rPr>
          <w:rFonts w:cs="Arial"/>
          <w:kern w:val="0"/>
          <w:sz w:val="22"/>
        </w:rPr>
        <w:t>proportion of Ad versus Sc</w:t>
      </w:r>
      <w:r w:rsidR="00F54AC9" w:rsidRPr="00717D0F">
        <w:rPr>
          <w:rFonts w:cs="Arial"/>
          <w:kern w:val="0"/>
          <w:sz w:val="22"/>
        </w:rPr>
        <w:t xml:space="preserve"> (Ad2Sc)</w:t>
      </w:r>
      <w:r w:rsidR="00575415" w:rsidRPr="00717D0F">
        <w:rPr>
          <w:rFonts w:cs="Arial"/>
          <w:kern w:val="0"/>
          <w:sz w:val="22"/>
        </w:rPr>
        <w:t xml:space="preserve"> at</w:t>
      </w:r>
      <w:r w:rsidR="00E05CF1" w:rsidRPr="00717D0F">
        <w:rPr>
          <w:rFonts w:cs="Arial"/>
          <w:kern w:val="0"/>
          <w:sz w:val="22"/>
        </w:rPr>
        <w:t xml:space="preserve"> </w:t>
      </w:r>
      <w:r w:rsidR="003F186C" w:rsidRPr="00717D0F">
        <w:rPr>
          <w:rFonts w:cs="Arial"/>
          <w:kern w:val="0"/>
          <w:sz w:val="22"/>
        </w:rPr>
        <w:t>2:1</w:t>
      </w:r>
      <w:r w:rsidR="003F186C" w:rsidRPr="00717D0F">
        <w:rPr>
          <w:rFonts w:cs="Arial" w:hint="eastAsia"/>
          <w:kern w:val="0"/>
          <w:sz w:val="22"/>
        </w:rPr>
        <w:t>,</w:t>
      </w:r>
      <w:r w:rsidR="003F186C" w:rsidRPr="00717D0F">
        <w:rPr>
          <w:rFonts w:cs="Arial"/>
          <w:kern w:val="0"/>
          <w:sz w:val="22"/>
        </w:rPr>
        <w:t xml:space="preserve"> </w:t>
      </w:r>
      <w:r w:rsidR="000D573A" w:rsidRPr="00717D0F">
        <w:rPr>
          <w:rFonts w:cs="Arial"/>
          <w:kern w:val="0"/>
          <w:sz w:val="22"/>
        </w:rPr>
        <w:t>4:3</w:t>
      </w:r>
      <w:r w:rsidR="00575415" w:rsidRPr="00717D0F">
        <w:rPr>
          <w:rFonts w:cs="Arial"/>
          <w:kern w:val="0"/>
          <w:sz w:val="22"/>
        </w:rPr>
        <w:t>,</w:t>
      </w:r>
      <w:r w:rsidR="00E05CF1" w:rsidRPr="00717D0F">
        <w:rPr>
          <w:rFonts w:cs="Arial"/>
          <w:kern w:val="0"/>
          <w:sz w:val="22"/>
        </w:rPr>
        <w:t xml:space="preserve"> </w:t>
      </w:r>
      <w:r w:rsidR="00575415" w:rsidRPr="00717D0F">
        <w:rPr>
          <w:rFonts w:cs="Arial"/>
          <w:kern w:val="0"/>
          <w:sz w:val="22"/>
        </w:rPr>
        <w:t>3:4</w:t>
      </w:r>
      <w:r w:rsidR="00570472" w:rsidRPr="00717D0F">
        <w:rPr>
          <w:rFonts w:cs="Arial" w:hint="eastAsia"/>
          <w:kern w:val="0"/>
          <w:sz w:val="22"/>
        </w:rPr>
        <w:t xml:space="preserve"> </w:t>
      </w:r>
      <w:r w:rsidR="003F186C" w:rsidRPr="00717D0F">
        <w:rPr>
          <w:rFonts w:cs="Arial" w:hint="eastAsia"/>
          <w:kern w:val="0"/>
          <w:sz w:val="22"/>
        </w:rPr>
        <w:t xml:space="preserve">and </w:t>
      </w:r>
      <w:r w:rsidR="00575415" w:rsidRPr="00717D0F">
        <w:rPr>
          <w:rFonts w:cs="Arial"/>
          <w:kern w:val="0"/>
          <w:sz w:val="22"/>
        </w:rPr>
        <w:t>1:2</w:t>
      </w:r>
      <w:r w:rsidR="00E05CF1" w:rsidRPr="00717D0F">
        <w:rPr>
          <w:rFonts w:cs="Arial"/>
          <w:kern w:val="0"/>
          <w:sz w:val="22"/>
        </w:rPr>
        <w:t xml:space="preserve"> </w:t>
      </w:r>
      <w:r w:rsidR="00A01821" w:rsidRPr="00717D0F">
        <w:rPr>
          <w:rFonts w:cs="Arial"/>
          <w:kern w:val="0"/>
          <w:sz w:val="22"/>
        </w:rPr>
        <w:t xml:space="preserve">on </w:t>
      </w:r>
      <w:r w:rsidR="003F186C" w:rsidRPr="00717D0F">
        <w:rPr>
          <w:rFonts w:cs="Arial" w:hint="eastAsia"/>
          <w:kern w:val="0"/>
          <w:sz w:val="22"/>
        </w:rPr>
        <w:t xml:space="preserve">the </w:t>
      </w:r>
      <w:r w:rsidR="00A01821" w:rsidRPr="00717D0F">
        <w:rPr>
          <w:rFonts w:cs="Arial"/>
          <w:kern w:val="0"/>
          <w:sz w:val="22"/>
        </w:rPr>
        <w:t>odds rat</w:t>
      </w:r>
      <w:r w:rsidR="00A62C2C" w:rsidRPr="00717D0F">
        <w:rPr>
          <w:rFonts w:cs="Arial"/>
          <w:kern w:val="0"/>
          <w:sz w:val="22"/>
        </w:rPr>
        <w:t>io of APC methylation for NSCLC.</w:t>
      </w:r>
      <w:r w:rsidR="007417F5" w:rsidRPr="00717D0F">
        <w:rPr>
          <w:rFonts w:cs="Arial"/>
          <w:kern w:val="0"/>
          <w:sz w:val="22"/>
        </w:rPr>
        <w:t xml:space="preserve"> T</w:t>
      </w:r>
      <w:r w:rsidR="00C11E41" w:rsidRPr="00717D0F">
        <w:rPr>
          <w:rFonts w:cs="Arial"/>
          <w:kern w:val="0"/>
          <w:sz w:val="22"/>
        </w:rPr>
        <w:t>he O</w:t>
      </w:r>
      <w:r w:rsidR="005F74DA" w:rsidRPr="00717D0F">
        <w:rPr>
          <w:rFonts w:cs="Arial"/>
          <w:kern w:val="0"/>
          <w:sz w:val="22"/>
        </w:rPr>
        <w:t>R</w:t>
      </w:r>
      <w:r w:rsidR="00C11E41" w:rsidRPr="00717D0F">
        <w:rPr>
          <w:rFonts w:cs="Arial"/>
          <w:kern w:val="0"/>
          <w:sz w:val="22"/>
        </w:rPr>
        <w:t xml:space="preserve">s were </w:t>
      </w:r>
      <w:r w:rsidR="001F380D" w:rsidRPr="00717D0F">
        <w:rPr>
          <w:rFonts w:cs="Arial"/>
          <w:kern w:val="0"/>
          <w:sz w:val="22"/>
        </w:rPr>
        <w:t xml:space="preserve">dramatically </w:t>
      </w:r>
      <w:r w:rsidR="00550341" w:rsidRPr="00717D0F">
        <w:rPr>
          <w:rFonts w:cs="Arial"/>
          <w:kern w:val="0"/>
          <w:sz w:val="22"/>
        </w:rPr>
        <w:t>varied within group</w:t>
      </w:r>
      <w:r w:rsidR="00CC7F62" w:rsidRPr="00717D0F">
        <w:rPr>
          <w:rFonts w:cs="Arial"/>
          <w:kern w:val="0"/>
          <w:sz w:val="22"/>
        </w:rPr>
        <w:t xml:space="preserve"> and between</w:t>
      </w:r>
      <w:r w:rsidR="00E66581" w:rsidRPr="00717D0F">
        <w:rPr>
          <w:rFonts w:cs="Arial"/>
          <w:kern w:val="0"/>
          <w:sz w:val="22"/>
        </w:rPr>
        <w:t xml:space="preserve"> </w:t>
      </w:r>
      <w:r w:rsidR="00550341" w:rsidRPr="00717D0F">
        <w:rPr>
          <w:rFonts w:cs="Arial"/>
          <w:kern w:val="0"/>
          <w:sz w:val="22"/>
        </w:rPr>
        <w:t>group</w:t>
      </w:r>
      <w:r w:rsidR="003F186C" w:rsidRPr="00717D0F">
        <w:rPr>
          <w:rFonts w:cs="Arial" w:hint="eastAsia"/>
          <w:kern w:val="0"/>
          <w:sz w:val="22"/>
        </w:rPr>
        <w:t>s</w:t>
      </w:r>
      <w:r w:rsidR="005C4B66" w:rsidRPr="00717D0F">
        <w:rPr>
          <w:rFonts w:cs="Arial"/>
          <w:kern w:val="0"/>
          <w:sz w:val="22"/>
        </w:rPr>
        <w:t xml:space="preserve"> of the </w:t>
      </w:r>
      <w:r w:rsidR="00A54296" w:rsidRPr="00717D0F">
        <w:rPr>
          <w:rFonts w:cs="Arial" w:hint="eastAsia"/>
          <w:kern w:val="0"/>
          <w:sz w:val="22"/>
        </w:rPr>
        <w:t>5</w:t>
      </w:r>
      <w:r w:rsidR="00A54296" w:rsidRPr="00717D0F">
        <w:rPr>
          <w:rFonts w:cs="Arial"/>
          <w:kern w:val="0"/>
          <w:sz w:val="22"/>
        </w:rPr>
        <w:t xml:space="preserve"> </w:t>
      </w:r>
      <w:r w:rsidR="005C4B66" w:rsidRPr="00717D0F">
        <w:rPr>
          <w:rFonts w:cs="Arial"/>
          <w:kern w:val="0"/>
          <w:sz w:val="22"/>
        </w:rPr>
        <w:t>CpGs</w:t>
      </w:r>
      <w:r w:rsidR="00E66581" w:rsidRPr="00717D0F">
        <w:rPr>
          <w:rFonts w:cs="Arial"/>
          <w:kern w:val="0"/>
          <w:sz w:val="22"/>
        </w:rPr>
        <w:t xml:space="preserve"> </w:t>
      </w:r>
      <w:r w:rsidR="00F22410" w:rsidRPr="00717D0F">
        <w:rPr>
          <w:rFonts w:cs="Arial"/>
          <w:kern w:val="0"/>
          <w:sz w:val="22"/>
        </w:rPr>
        <w:t>by 1000</w:t>
      </w:r>
      <w:r w:rsidR="00590669" w:rsidRPr="00717D0F">
        <w:rPr>
          <w:rFonts w:cs="Arial"/>
          <w:kern w:val="0"/>
          <w:sz w:val="22"/>
        </w:rPr>
        <w:t>0</w:t>
      </w:r>
      <w:r w:rsidR="00DB04CA" w:rsidRPr="00717D0F">
        <w:rPr>
          <w:rFonts w:cs="Arial"/>
          <w:kern w:val="0"/>
          <w:sz w:val="22"/>
        </w:rPr>
        <w:t xml:space="preserve"> </w:t>
      </w:r>
      <w:ins w:id="359" w:author="Windows 用户" w:date="2013-06-29T10:51:00Z">
        <w:r w:rsidR="001C0016">
          <w:rPr>
            <w:rFonts w:cs="Arial" w:hint="eastAsia"/>
            <w:kern w:val="0"/>
            <w:sz w:val="22"/>
          </w:rPr>
          <w:t xml:space="preserve">times of </w:t>
        </w:r>
      </w:ins>
      <w:r w:rsidR="00FB54F0" w:rsidRPr="00717D0F">
        <w:rPr>
          <w:rFonts w:cs="Arial"/>
          <w:kern w:val="0"/>
          <w:sz w:val="22"/>
        </w:rPr>
        <w:t xml:space="preserve">resampling </w:t>
      </w:r>
      <w:r w:rsidR="00C11E41" w:rsidRPr="00717D0F">
        <w:rPr>
          <w:rFonts w:cs="Arial"/>
          <w:kern w:val="0"/>
          <w:sz w:val="22"/>
        </w:rPr>
        <w:t>simulation</w:t>
      </w:r>
      <w:r w:rsidR="00892334" w:rsidRPr="00717D0F">
        <w:rPr>
          <w:rFonts w:cs="Arial"/>
          <w:kern w:val="0"/>
          <w:sz w:val="22"/>
        </w:rPr>
        <w:t xml:space="preserve">s </w:t>
      </w:r>
      <w:r w:rsidR="007061B2" w:rsidRPr="00717D0F">
        <w:rPr>
          <w:rFonts w:cs="Arial"/>
          <w:b/>
          <w:color w:val="FF0000"/>
          <w:kern w:val="0"/>
          <w:sz w:val="22"/>
        </w:rPr>
        <w:t>(</w:t>
      </w:r>
      <w:r w:rsidR="00313E99" w:rsidRPr="00717D0F">
        <w:rPr>
          <w:rFonts w:cs="Arial"/>
          <w:b/>
          <w:color w:val="FF0000"/>
          <w:kern w:val="0"/>
          <w:sz w:val="22"/>
        </w:rPr>
        <w:t>S</w:t>
      </w:r>
      <w:r w:rsidR="007061B2" w:rsidRPr="00717D0F">
        <w:rPr>
          <w:rFonts w:cs="Arial"/>
          <w:b/>
          <w:color w:val="FF0000"/>
          <w:kern w:val="0"/>
          <w:sz w:val="22"/>
        </w:rPr>
        <w:t xml:space="preserve"> Table</w:t>
      </w:r>
      <w:r w:rsidR="005C4B66" w:rsidRPr="00717D0F">
        <w:rPr>
          <w:rFonts w:cs="Arial"/>
          <w:b/>
          <w:color w:val="FF0000"/>
          <w:kern w:val="0"/>
          <w:sz w:val="22"/>
        </w:rPr>
        <w:t xml:space="preserve"> </w:t>
      </w:r>
      <w:r w:rsidR="00051083" w:rsidRPr="00717D0F">
        <w:rPr>
          <w:rFonts w:cs="Arial"/>
          <w:b/>
          <w:color w:val="FF0000"/>
          <w:kern w:val="0"/>
          <w:sz w:val="22"/>
        </w:rPr>
        <w:t>s</w:t>
      </w:r>
      <w:r w:rsidR="005C4B66" w:rsidRPr="00717D0F">
        <w:rPr>
          <w:rFonts w:cs="Arial"/>
          <w:b/>
          <w:color w:val="FF0000"/>
          <w:kern w:val="0"/>
          <w:sz w:val="22"/>
        </w:rPr>
        <w:t>2</w:t>
      </w:r>
      <w:r w:rsidR="007061B2" w:rsidRPr="00717D0F">
        <w:rPr>
          <w:rFonts w:cs="Arial"/>
          <w:kern w:val="0"/>
          <w:sz w:val="22"/>
        </w:rPr>
        <w:t>)</w:t>
      </w:r>
      <w:r w:rsidR="00C11E41" w:rsidRPr="00717D0F">
        <w:rPr>
          <w:rFonts w:cs="Arial"/>
          <w:kern w:val="0"/>
          <w:sz w:val="22"/>
        </w:rPr>
        <w:t>.</w:t>
      </w:r>
      <w:r w:rsidR="00944512" w:rsidRPr="00717D0F">
        <w:rPr>
          <w:rFonts w:cs="Arial"/>
          <w:kern w:val="0"/>
          <w:sz w:val="22"/>
        </w:rPr>
        <w:t xml:space="preserve"> </w:t>
      </w:r>
      <w:r w:rsidR="00DD2BB9" w:rsidRPr="00717D0F">
        <w:rPr>
          <w:rFonts w:cs="Arial"/>
          <w:kern w:val="0"/>
          <w:sz w:val="22"/>
        </w:rPr>
        <w:t xml:space="preserve">As </w:t>
      </w:r>
      <w:del w:id="360" w:author="Windows 用户" w:date="2013-06-29T10:52:00Z">
        <w:r w:rsidR="00DD2BB9" w:rsidRPr="00717D0F" w:rsidDel="001C0016">
          <w:rPr>
            <w:rFonts w:cs="Arial"/>
            <w:kern w:val="0"/>
            <w:sz w:val="22"/>
          </w:rPr>
          <w:delText xml:space="preserve">our </w:delText>
        </w:r>
      </w:del>
      <w:r w:rsidR="00DD2BB9" w:rsidRPr="00717D0F">
        <w:rPr>
          <w:rFonts w:cs="Arial"/>
          <w:kern w:val="0"/>
          <w:sz w:val="22"/>
        </w:rPr>
        <w:t>expect</w:t>
      </w:r>
      <w:del w:id="361" w:author="Windows 用户" w:date="2013-06-29T10:52:00Z">
        <w:r w:rsidR="00DD2BB9" w:rsidRPr="00717D0F" w:rsidDel="001C0016">
          <w:rPr>
            <w:rFonts w:cs="Arial"/>
            <w:kern w:val="0"/>
            <w:sz w:val="22"/>
          </w:rPr>
          <w:delText>ation</w:delText>
        </w:r>
      </w:del>
      <w:ins w:id="362" w:author="Windows 用户" w:date="2013-06-29T10:52:00Z">
        <w:r w:rsidR="001C0016">
          <w:rPr>
            <w:rFonts w:cs="Arial" w:hint="eastAsia"/>
            <w:kern w:val="0"/>
            <w:sz w:val="22"/>
          </w:rPr>
          <w:t>ed</w:t>
        </w:r>
      </w:ins>
      <w:r w:rsidR="00DD2BB9" w:rsidRPr="00717D0F">
        <w:rPr>
          <w:rFonts w:cs="Arial"/>
          <w:kern w:val="0"/>
          <w:sz w:val="22"/>
        </w:rPr>
        <w:t xml:space="preserve">, </w:t>
      </w:r>
      <w:r w:rsidR="00DD2BB9" w:rsidRPr="00E84781">
        <w:rPr>
          <w:rFonts w:cs="Arial"/>
          <w:kern w:val="0"/>
          <w:sz w:val="22"/>
          <w:rPrChange w:id="363" w:author="Gsc" w:date="2013-06-29T21:47:00Z">
            <w:rPr>
              <w:b/>
              <w:color w:val="FF0000"/>
              <w:sz w:val="22"/>
            </w:rPr>
          </w:rPrChange>
        </w:rPr>
        <w:t>cg16970232</w:t>
      </w:r>
      <w:ins w:id="364" w:author="Windows 用户" w:date="2013-06-29T10:59:00Z">
        <w:r w:rsidR="001C0016" w:rsidRPr="001C0016">
          <w:rPr>
            <w:rFonts w:cs="Arial"/>
            <w:kern w:val="0"/>
            <w:sz w:val="22"/>
          </w:rPr>
          <w:t xml:space="preserve"> </w:t>
        </w:r>
        <w:r w:rsidR="001C0016">
          <w:rPr>
            <w:rFonts w:cs="Arial" w:hint="eastAsia"/>
            <w:kern w:val="0"/>
            <w:sz w:val="22"/>
          </w:rPr>
          <w:t xml:space="preserve">and </w:t>
        </w:r>
        <w:r w:rsidR="001C0016" w:rsidRPr="00254BE7">
          <w:rPr>
            <w:rFonts w:cs="Arial"/>
            <w:kern w:val="0"/>
            <w:sz w:val="22"/>
          </w:rPr>
          <w:t>cg20311501</w:t>
        </w:r>
      </w:ins>
      <w:ins w:id="365" w:author="Windows 用户" w:date="2013-06-29T10:53:00Z">
        <w:r w:rsidR="001C0016" w:rsidRPr="00E84781">
          <w:rPr>
            <w:rFonts w:cs="Arial" w:hint="eastAsia"/>
            <w:kern w:val="0"/>
            <w:sz w:val="22"/>
            <w:rPrChange w:id="366" w:author="Gsc" w:date="2013-06-29T21:47:00Z">
              <w:rPr>
                <w:rFonts w:hint="eastAsia"/>
                <w:b/>
                <w:color w:val="FF0000"/>
                <w:sz w:val="22"/>
              </w:rPr>
            </w:rPrChange>
          </w:rPr>
          <w:t>,</w:t>
        </w:r>
        <w:r w:rsidR="001C0016" w:rsidRPr="00E84781">
          <w:rPr>
            <w:rFonts w:cs="Arial"/>
            <w:kern w:val="0"/>
            <w:sz w:val="22"/>
            <w:rPrChange w:id="367" w:author="Gsc" w:date="2013-06-29T21:47:00Z">
              <w:rPr>
                <w:b/>
                <w:color w:val="FF0000"/>
                <w:sz w:val="22"/>
              </w:rPr>
            </w:rPrChange>
          </w:rPr>
          <w:t xml:space="preserve"> the </w:t>
        </w:r>
      </w:ins>
      <w:ins w:id="368" w:author="Windows 用户" w:date="2013-06-29T11:28:00Z">
        <w:r w:rsidR="00B70B17" w:rsidRPr="00E84781">
          <w:rPr>
            <w:rFonts w:cs="Arial" w:hint="eastAsia"/>
            <w:kern w:val="0"/>
            <w:sz w:val="22"/>
            <w:rPrChange w:id="369" w:author="Gsc" w:date="2013-06-29T21:47:00Z">
              <w:rPr>
                <w:rFonts w:hint="eastAsia"/>
                <w:color w:val="FF0000"/>
                <w:sz w:val="22"/>
              </w:rPr>
            </w:rPrChange>
          </w:rPr>
          <w:t>significant sites</w:t>
        </w:r>
      </w:ins>
      <w:ins w:id="370" w:author="Windows 用户" w:date="2013-06-29T10:54:00Z">
        <w:r w:rsidR="001C0016" w:rsidRPr="00E84781">
          <w:rPr>
            <w:rFonts w:cs="Arial" w:hint="eastAsia"/>
            <w:kern w:val="0"/>
            <w:sz w:val="22"/>
            <w:rPrChange w:id="371" w:author="Gsc" w:date="2013-06-29T21:47:00Z">
              <w:rPr>
                <w:rFonts w:hint="eastAsia"/>
                <w:color w:val="FF0000"/>
                <w:sz w:val="22"/>
              </w:rPr>
            </w:rPrChange>
          </w:rPr>
          <w:t xml:space="preserve"> in both Ad and Sq, </w:t>
        </w:r>
      </w:ins>
      <w:del w:id="372" w:author="Windows 用户" w:date="2013-06-29T10:54:00Z">
        <w:r w:rsidR="003B2FEE" w:rsidRPr="00E84781" w:rsidDel="001C0016">
          <w:rPr>
            <w:rFonts w:cs="Arial"/>
            <w:kern w:val="0"/>
            <w:sz w:val="22"/>
            <w:rPrChange w:id="373" w:author="Gsc" w:date="2013-06-29T21:47:00Z">
              <w:rPr>
                <w:b/>
                <w:color w:val="FF0000"/>
                <w:sz w:val="22"/>
              </w:rPr>
            </w:rPrChange>
          </w:rPr>
          <w:delText xml:space="preserve"> </w:delText>
        </w:r>
      </w:del>
      <w:del w:id="374" w:author="Windows 用户" w:date="2013-06-29T11:28:00Z">
        <w:r w:rsidR="0030486C" w:rsidRPr="00E84781" w:rsidDel="00B70B17">
          <w:rPr>
            <w:rFonts w:cs="Arial"/>
            <w:kern w:val="0"/>
            <w:sz w:val="22"/>
            <w:rPrChange w:id="375" w:author="Gsc" w:date="2013-06-29T21:47:00Z">
              <w:rPr>
                <w:sz w:val="22"/>
              </w:rPr>
            </w:rPrChange>
          </w:rPr>
          <w:delText>was</w:delText>
        </w:r>
      </w:del>
      <w:ins w:id="376" w:author="Windows 用户" w:date="2013-06-29T11:28:00Z">
        <w:r w:rsidR="00B70B17" w:rsidRPr="00E84781">
          <w:rPr>
            <w:rFonts w:cs="Arial" w:hint="eastAsia"/>
            <w:kern w:val="0"/>
            <w:sz w:val="22"/>
            <w:rPrChange w:id="377" w:author="Gsc" w:date="2013-06-29T21:47:00Z">
              <w:rPr>
                <w:rFonts w:hint="eastAsia"/>
                <w:sz w:val="22"/>
              </w:rPr>
            </w:rPrChange>
          </w:rPr>
          <w:t>were</w:t>
        </w:r>
      </w:ins>
      <w:r w:rsidR="003B2FEE" w:rsidRPr="00E84781">
        <w:rPr>
          <w:rFonts w:cs="Arial"/>
          <w:kern w:val="0"/>
          <w:sz w:val="22"/>
          <w:rPrChange w:id="378" w:author="Gsc" w:date="2013-06-29T21:47:00Z">
            <w:rPr>
              <w:sz w:val="22"/>
            </w:rPr>
          </w:rPrChange>
        </w:rPr>
        <w:t xml:space="preserve"> </w:t>
      </w:r>
      <w:r w:rsidR="00DD2BB9" w:rsidRPr="00717D0F">
        <w:rPr>
          <w:sz w:val="22"/>
        </w:rPr>
        <w:t>consistently</w:t>
      </w:r>
      <w:del w:id="379" w:author="Windows 用户" w:date="2013-06-29T11:29:00Z">
        <w:r w:rsidR="00DD2BB9" w:rsidRPr="00717D0F" w:rsidDel="00B70B17">
          <w:rPr>
            <w:sz w:val="22"/>
          </w:rPr>
          <w:delText xml:space="preserve"> </w:delText>
        </w:r>
        <w:r w:rsidR="00EB7F9F" w:rsidRPr="00717D0F" w:rsidDel="00B70B17">
          <w:rPr>
            <w:rFonts w:hint="eastAsia"/>
            <w:sz w:val="22"/>
          </w:rPr>
          <w:delText>a</w:delText>
        </w:r>
      </w:del>
      <w:r w:rsidR="00EB7F9F" w:rsidRPr="00717D0F">
        <w:rPr>
          <w:rFonts w:hint="eastAsia"/>
          <w:sz w:val="22"/>
        </w:rPr>
        <w:t xml:space="preserve"> </w:t>
      </w:r>
      <w:r w:rsidR="00DD2BB9" w:rsidRPr="00717D0F">
        <w:rPr>
          <w:sz w:val="22"/>
        </w:rPr>
        <w:t>significant ri</w:t>
      </w:r>
      <w:r w:rsidR="00746756" w:rsidRPr="00717D0F">
        <w:rPr>
          <w:sz w:val="22"/>
        </w:rPr>
        <w:t>sk factor</w:t>
      </w:r>
      <w:ins w:id="380" w:author="Windows 用户" w:date="2013-06-29T11:29:00Z">
        <w:r w:rsidR="00B70B17">
          <w:rPr>
            <w:rFonts w:hint="eastAsia"/>
            <w:sz w:val="22"/>
          </w:rPr>
          <w:t>s</w:t>
        </w:r>
      </w:ins>
      <w:r w:rsidR="00746756" w:rsidRPr="00717D0F">
        <w:rPr>
          <w:sz w:val="22"/>
        </w:rPr>
        <w:t xml:space="preserve"> for NSCLC, </w:t>
      </w:r>
      <w:r w:rsidR="00EB7F9F" w:rsidRPr="00717D0F">
        <w:rPr>
          <w:rFonts w:hint="eastAsia"/>
          <w:sz w:val="22"/>
        </w:rPr>
        <w:t xml:space="preserve">while the </w:t>
      </w:r>
      <w:r w:rsidR="00746756" w:rsidRPr="00717D0F">
        <w:rPr>
          <w:sz w:val="22"/>
        </w:rPr>
        <w:t xml:space="preserve">other </w:t>
      </w:r>
      <w:del w:id="381" w:author="Windows 用户" w:date="2013-06-29T11:29:00Z">
        <w:r w:rsidR="00DB74EB" w:rsidRPr="00717D0F" w:rsidDel="00B70B17">
          <w:rPr>
            <w:rFonts w:hint="eastAsia"/>
            <w:sz w:val="22"/>
          </w:rPr>
          <w:delText>four</w:delText>
        </w:r>
        <w:r w:rsidR="00DB74EB" w:rsidRPr="00717D0F" w:rsidDel="00B70B17">
          <w:rPr>
            <w:sz w:val="22"/>
          </w:rPr>
          <w:delText xml:space="preserve"> </w:delText>
        </w:r>
      </w:del>
      <w:ins w:id="382" w:author="Windows 用户" w:date="2013-06-29T11:29:00Z">
        <w:r w:rsidR="00B70B17">
          <w:rPr>
            <w:rFonts w:hint="eastAsia"/>
            <w:sz w:val="22"/>
          </w:rPr>
          <w:t>three</w:t>
        </w:r>
        <w:r w:rsidR="00B70B17" w:rsidRPr="00717D0F">
          <w:rPr>
            <w:sz w:val="22"/>
          </w:rPr>
          <w:t xml:space="preserve"> </w:t>
        </w:r>
      </w:ins>
      <w:r w:rsidR="00DD2BB9" w:rsidRPr="00717D0F">
        <w:rPr>
          <w:sz w:val="22"/>
        </w:rPr>
        <w:t>CpGs</w:t>
      </w:r>
      <w:r w:rsidR="00810A49" w:rsidRPr="00717D0F">
        <w:rPr>
          <w:sz w:val="22"/>
        </w:rPr>
        <w:t xml:space="preserve"> would </w:t>
      </w:r>
      <w:r w:rsidR="008C7D52" w:rsidRPr="00717D0F">
        <w:rPr>
          <w:sz w:val="22"/>
        </w:rPr>
        <w:t xml:space="preserve">loss </w:t>
      </w:r>
      <w:r w:rsidR="00810A49" w:rsidRPr="00717D0F">
        <w:rPr>
          <w:sz w:val="22"/>
        </w:rPr>
        <w:t>association with NSCLC in certain</w:t>
      </w:r>
      <w:r w:rsidR="00E66581" w:rsidRPr="00717D0F">
        <w:rPr>
          <w:sz w:val="22"/>
        </w:rPr>
        <w:t xml:space="preserve"> </w:t>
      </w:r>
      <w:r w:rsidR="00810A49" w:rsidRPr="00717D0F">
        <w:rPr>
          <w:color w:val="000000"/>
          <w:kern w:val="0"/>
          <w:sz w:val="22"/>
        </w:rPr>
        <w:t>vignettes</w:t>
      </w:r>
      <w:r w:rsidR="00381075" w:rsidRPr="00717D0F">
        <w:rPr>
          <w:color w:val="000000"/>
          <w:kern w:val="0"/>
          <w:sz w:val="22"/>
        </w:rPr>
        <w:t xml:space="preserve"> </w:t>
      </w:r>
      <w:r w:rsidR="00B670C2" w:rsidRPr="00717D0F">
        <w:rPr>
          <w:color w:val="000000"/>
          <w:kern w:val="0"/>
          <w:sz w:val="22"/>
        </w:rPr>
        <w:t>(</w:t>
      </w:r>
      <w:r w:rsidR="00313E99" w:rsidRPr="00717D0F">
        <w:rPr>
          <w:b/>
          <w:color w:val="FF0000"/>
          <w:kern w:val="0"/>
          <w:sz w:val="22"/>
        </w:rPr>
        <w:t>S</w:t>
      </w:r>
      <w:r w:rsidR="00B670C2" w:rsidRPr="00717D0F">
        <w:rPr>
          <w:b/>
          <w:color w:val="FF0000"/>
          <w:kern w:val="0"/>
          <w:sz w:val="22"/>
        </w:rPr>
        <w:t xml:space="preserve"> Table </w:t>
      </w:r>
      <w:r w:rsidR="00051083" w:rsidRPr="00717D0F">
        <w:rPr>
          <w:b/>
          <w:color w:val="FF0000"/>
          <w:kern w:val="0"/>
          <w:sz w:val="22"/>
        </w:rPr>
        <w:t>s</w:t>
      </w:r>
      <w:r w:rsidR="005D6EA3" w:rsidRPr="00717D0F">
        <w:rPr>
          <w:b/>
          <w:color w:val="FF0000"/>
          <w:kern w:val="0"/>
          <w:sz w:val="22"/>
        </w:rPr>
        <w:t>2</w:t>
      </w:r>
      <w:r w:rsidR="00B670C2" w:rsidRPr="00717D0F">
        <w:rPr>
          <w:color w:val="000000"/>
          <w:kern w:val="0"/>
          <w:sz w:val="22"/>
        </w:rPr>
        <w:t>)</w:t>
      </w:r>
      <w:r w:rsidR="00810A49" w:rsidRPr="00717D0F">
        <w:rPr>
          <w:color w:val="000000"/>
          <w:kern w:val="0"/>
          <w:sz w:val="22"/>
        </w:rPr>
        <w:t xml:space="preserve">. </w:t>
      </w:r>
      <w:r w:rsidR="00A54296" w:rsidRPr="00717D0F">
        <w:rPr>
          <w:rFonts w:hint="eastAsia"/>
          <w:color w:val="000000"/>
          <w:kern w:val="0"/>
          <w:sz w:val="22"/>
        </w:rPr>
        <w:t xml:space="preserve">Moreover, </w:t>
      </w:r>
      <w:r w:rsidR="00CD3E18" w:rsidRPr="00717D0F">
        <w:rPr>
          <w:rFonts w:cs="Arial"/>
          <w:kern w:val="0"/>
          <w:sz w:val="22"/>
        </w:rPr>
        <w:t>O</w:t>
      </w:r>
      <w:r w:rsidR="005F74DA" w:rsidRPr="00717D0F">
        <w:rPr>
          <w:rFonts w:cs="Arial"/>
          <w:kern w:val="0"/>
          <w:sz w:val="22"/>
        </w:rPr>
        <w:t>R</w:t>
      </w:r>
      <w:r w:rsidR="00CD3E18" w:rsidRPr="00717D0F">
        <w:rPr>
          <w:rFonts w:cs="Arial"/>
          <w:kern w:val="0"/>
          <w:sz w:val="22"/>
        </w:rPr>
        <w:t xml:space="preserve">s from logistic regression based on heterogeneous </w:t>
      </w:r>
      <w:r w:rsidR="00944512" w:rsidRPr="00717D0F">
        <w:rPr>
          <w:rFonts w:cs="Arial"/>
          <w:kern w:val="0"/>
          <w:sz w:val="22"/>
        </w:rPr>
        <w:t xml:space="preserve">samples </w:t>
      </w:r>
      <w:r w:rsidR="00AC79DD" w:rsidRPr="00717D0F">
        <w:rPr>
          <w:rFonts w:cs="Arial"/>
          <w:kern w:val="0"/>
          <w:sz w:val="22"/>
        </w:rPr>
        <w:t xml:space="preserve">were </w:t>
      </w:r>
      <w:r w:rsidR="00004FC6" w:rsidRPr="00717D0F">
        <w:rPr>
          <w:rFonts w:cs="Arial"/>
          <w:kern w:val="0"/>
          <w:sz w:val="22"/>
        </w:rPr>
        <w:t xml:space="preserve">significantly greater than </w:t>
      </w:r>
      <w:r w:rsidR="00DB74EB" w:rsidRPr="00717D0F">
        <w:rPr>
          <w:rFonts w:cs="Arial" w:hint="eastAsia"/>
          <w:kern w:val="0"/>
          <w:sz w:val="22"/>
        </w:rPr>
        <w:t xml:space="preserve">those </w:t>
      </w:r>
      <w:r w:rsidR="00004FC6" w:rsidRPr="00717D0F">
        <w:rPr>
          <w:rFonts w:cs="Arial"/>
          <w:kern w:val="0"/>
          <w:sz w:val="22"/>
        </w:rPr>
        <w:t xml:space="preserve">on the </w:t>
      </w:r>
      <w:r w:rsidR="006867C7" w:rsidRPr="00717D0F">
        <w:rPr>
          <w:rFonts w:cs="Arial"/>
          <w:kern w:val="0"/>
          <w:sz w:val="22"/>
        </w:rPr>
        <w:t>autogenous</w:t>
      </w:r>
      <w:r w:rsidR="004C464F" w:rsidRPr="00717D0F">
        <w:rPr>
          <w:rFonts w:cs="Arial"/>
          <w:kern w:val="0"/>
          <w:sz w:val="22"/>
        </w:rPr>
        <w:t xml:space="preserve"> sample</w:t>
      </w:r>
      <w:r w:rsidR="0044467F" w:rsidRPr="00717D0F">
        <w:rPr>
          <w:rFonts w:cs="Arial"/>
          <w:kern w:val="0"/>
          <w:sz w:val="22"/>
        </w:rPr>
        <w:t>s</w:t>
      </w:r>
      <w:r w:rsidR="00F54AC9" w:rsidRPr="00717D0F">
        <w:rPr>
          <w:rFonts w:cs="Arial"/>
          <w:kern w:val="0"/>
          <w:sz w:val="22"/>
        </w:rPr>
        <w:t xml:space="preserve"> in </w:t>
      </w:r>
      <w:r w:rsidR="00AA37AB" w:rsidRPr="00717D0F">
        <w:rPr>
          <w:rFonts w:cs="Arial"/>
          <w:kern w:val="0"/>
          <w:sz w:val="22"/>
        </w:rPr>
        <w:t>the condition of Ad2Sc</w:t>
      </w:r>
      <w:r w:rsidR="00004FC6" w:rsidRPr="00717D0F">
        <w:rPr>
          <w:rFonts w:cs="Arial"/>
          <w:kern w:val="0"/>
          <w:sz w:val="22"/>
        </w:rPr>
        <w:t xml:space="preserve"> of </w:t>
      </w:r>
      <w:r w:rsidR="00F54AC9" w:rsidRPr="00717D0F">
        <w:rPr>
          <w:rFonts w:cs="Arial"/>
          <w:kern w:val="0"/>
          <w:sz w:val="22"/>
        </w:rPr>
        <w:t>4:3</w:t>
      </w:r>
      <w:r w:rsidR="00424075" w:rsidRPr="00717D0F">
        <w:rPr>
          <w:rFonts w:cs="Arial"/>
          <w:kern w:val="0"/>
          <w:sz w:val="22"/>
        </w:rPr>
        <w:t xml:space="preserve">, which </w:t>
      </w:r>
      <w:r w:rsidR="003D3383" w:rsidRPr="00717D0F">
        <w:rPr>
          <w:rFonts w:cs="Arial"/>
          <w:kern w:val="0"/>
          <w:sz w:val="22"/>
        </w:rPr>
        <w:t>was</w:t>
      </w:r>
      <w:r w:rsidR="006867C7" w:rsidRPr="00717D0F">
        <w:rPr>
          <w:rFonts w:cs="Arial"/>
          <w:kern w:val="0"/>
          <w:sz w:val="22"/>
        </w:rPr>
        <w:t xml:space="preserve"> concordant with the </w:t>
      </w:r>
      <w:r w:rsidR="001340BF" w:rsidRPr="00717D0F">
        <w:rPr>
          <w:rFonts w:cs="Arial"/>
          <w:kern w:val="0"/>
          <w:sz w:val="22"/>
        </w:rPr>
        <w:t xml:space="preserve">above </w:t>
      </w:r>
      <w:r w:rsidR="006867C7" w:rsidRPr="00717D0F">
        <w:rPr>
          <w:rFonts w:cs="Arial"/>
          <w:kern w:val="0"/>
          <w:sz w:val="22"/>
        </w:rPr>
        <w:t>subgroup meta-analysis</w:t>
      </w:r>
      <w:r w:rsidR="00E66581" w:rsidRPr="00717D0F">
        <w:rPr>
          <w:rFonts w:cs="Arial"/>
          <w:kern w:val="0"/>
          <w:sz w:val="22"/>
        </w:rPr>
        <w:t xml:space="preserve"> </w:t>
      </w:r>
      <w:r w:rsidR="000C5582" w:rsidRPr="00717D0F">
        <w:rPr>
          <w:rFonts w:cs="Arial"/>
          <w:kern w:val="0"/>
          <w:sz w:val="22"/>
        </w:rPr>
        <w:t>(</w:t>
      </w:r>
      <w:r w:rsidR="00313E99" w:rsidRPr="00717D0F">
        <w:rPr>
          <w:rFonts w:cs="Arial"/>
          <w:b/>
          <w:color w:val="FF0000"/>
          <w:kern w:val="0"/>
          <w:sz w:val="22"/>
        </w:rPr>
        <w:t>S</w:t>
      </w:r>
      <w:r w:rsidR="000C5582" w:rsidRPr="00717D0F">
        <w:rPr>
          <w:rFonts w:cs="Arial"/>
          <w:b/>
          <w:color w:val="FF0000"/>
          <w:kern w:val="0"/>
          <w:sz w:val="22"/>
        </w:rPr>
        <w:t xml:space="preserve"> Table </w:t>
      </w:r>
      <w:r w:rsidR="00D974C5" w:rsidRPr="00717D0F">
        <w:rPr>
          <w:rFonts w:cs="Arial"/>
          <w:b/>
          <w:color w:val="FF0000"/>
          <w:kern w:val="0"/>
          <w:sz w:val="22"/>
        </w:rPr>
        <w:t>s</w:t>
      </w:r>
      <w:r w:rsidR="000C5582" w:rsidRPr="00717D0F">
        <w:rPr>
          <w:rFonts w:cs="Arial"/>
          <w:b/>
          <w:color w:val="FF0000"/>
          <w:kern w:val="0"/>
          <w:sz w:val="22"/>
        </w:rPr>
        <w:t>3</w:t>
      </w:r>
      <w:r w:rsidR="000C5582" w:rsidRPr="00717D0F">
        <w:rPr>
          <w:rFonts w:cs="Arial"/>
          <w:kern w:val="0"/>
          <w:sz w:val="22"/>
        </w:rPr>
        <w:t>)</w:t>
      </w:r>
      <w:r w:rsidR="006867C7" w:rsidRPr="00717D0F">
        <w:rPr>
          <w:rFonts w:cs="Arial"/>
          <w:kern w:val="0"/>
          <w:sz w:val="22"/>
        </w:rPr>
        <w:t>.</w:t>
      </w:r>
      <w:r w:rsidR="00E66581" w:rsidRPr="00717D0F">
        <w:rPr>
          <w:rFonts w:cs="Arial"/>
          <w:kern w:val="0"/>
          <w:sz w:val="22"/>
        </w:rPr>
        <w:t xml:space="preserve"> </w:t>
      </w:r>
      <w:r w:rsidR="00FD5474" w:rsidRPr="00717D0F">
        <w:rPr>
          <w:rFonts w:cs="Arial"/>
          <w:kern w:val="0"/>
          <w:sz w:val="22"/>
        </w:rPr>
        <w:t xml:space="preserve">Logistic based interaction analysis </w:t>
      </w:r>
      <w:r w:rsidR="004C65F0" w:rsidRPr="00717D0F">
        <w:rPr>
          <w:rFonts w:cs="Arial"/>
          <w:kern w:val="0"/>
          <w:sz w:val="22"/>
        </w:rPr>
        <w:t xml:space="preserve">among age, gender </w:t>
      </w:r>
      <w:r w:rsidR="00573AF5" w:rsidRPr="00717D0F">
        <w:rPr>
          <w:rFonts w:cs="Arial"/>
          <w:kern w:val="0"/>
          <w:sz w:val="22"/>
        </w:rPr>
        <w:t>with NSCLC showed there were no</w:t>
      </w:r>
      <w:r w:rsidR="00FD5474" w:rsidRPr="00717D0F">
        <w:rPr>
          <w:rFonts w:cs="Arial"/>
          <w:kern w:val="0"/>
          <w:sz w:val="22"/>
        </w:rPr>
        <w:t xml:space="preserve"> significant interaction in NSCLC</w:t>
      </w:r>
      <w:r w:rsidR="00C53BEB" w:rsidRPr="00717D0F">
        <w:rPr>
          <w:rFonts w:cs="Arial"/>
          <w:kern w:val="0"/>
          <w:sz w:val="22"/>
        </w:rPr>
        <w:t xml:space="preserve"> risk</w:t>
      </w:r>
      <w:r w:rsidR="00FD5474" w:rsidRPr="00717D0F">
        <w:rPr>
          <w:rFonts w:cs="Arial"/>
          <w:kern w:val="0"/>
          <w:sz w:val="22"/>
        </w:rPr>
        <w:t xml:space="preserve"> between APC</w:t>
      </w:r>
      <w:r w:rsidR="00FD5474" w:rsidRPr="00254BE7">
        <w:rPr>
          <w:rFonts w:cs="Arial"/>
          <w:kern w:val="0"/>
          <w:sz w:val="22"/>
        </w:rPr>
        <w:t xml:space="preserve"> methylation </w:t>
      </w:r>
      <w:r w:rsidR="00A305D0" w:rsidRPr="00254BE7">
        <w:rPr>
          <w:rFonts w:cs="Arial"/>
          <w:kern w:val="0"/>
          <w:sz w:val="22"/>
        </w:rPr>
        <w:t xml:space="preserve">and </w:t>
      </w:r>
      <w:r w:rsidR="00573AF5" w:rsidRPr="00254BE7">
        <w:rPr>
          <w:rFonts w:cs="Arial"/>
          <w:kern w:val="0"/>
          <w:sz w:val="22"/>
        </w:rPr>
        <w:t>these covariates</w:t>
      </w:r>
      <w:r w:rsidR="00E66581" w:rsidRPr="00254BE7">
        <w:rPr>
          <w:rFonts w:cs="Arial"/>
          <w:kern w:val="0"/>
          <w:sz w:val="22"/>
        </w:rPr>
        <w:t xml:space="preserve"> </w:t>
      </w:r>
      <w:r w:rsidR="00630BF5" w:rsidRPr="00254BE7">
        <w:rPr>
          <w:rFonts w:cs="Arial"/>
          <w:kern w:val="0"/>
          <w:sz w:val="22"/>
        </w:rPr>
        <w:t>(</w:t>
      </w:r>
      <w:r w:rsidR="00313E99" w:rsidRPr="00254BE7">
        <w:rPr>
          <w:rFonts w:cs="Arial"/>
          <w:b/>
          <w:color w:val="FF0000"/>
          <w:kern w:val="0"/>
          <w:sz w:val="22"/>
        </w:rPr>
        <w:t>S</w:t>
      </w:r>
      <w:r w:rsidR="00630BF5" w:rsidRPr="00254BE7">
        <w:rPr>
          <w:rFonts w:cs="Arial"/>
          <w:b/>
          <w:color w:val="FF0000"/>
          <w:kern w:val="0"/>
          <w:sz w:val="22"/>
        </w:rPr>
        <w:t xml:space="preserve"> Table </w:t>
      </w:r>
      <w:r w:rsidR="00D974C5" w:rsidRPr="00254BE7">
        <w:rPr>
          <w:rFonts w:cs="Arial"/>
          <w:b/>
          <w:color w:val="FF0000"/>
          <w:kern w:val="0"/>
          <w:sz w:val="22"/>
        </w:rPr>
        <w:t>s</w:t>
      </w:r>
      <w:r w:rsidR="00630BF5" w:rsidRPr="00254BE7">
        <w:rPr>
          <w:rFonts w:cs="Arial"/>
          <w:b/>
          <w:color w:val="FF0000"/>
          <w:kern w:val="0"/>
          <w:sz w:val="22"/>
        </w:rPr>
        <w:t>4</w:t>
      </w:r>
      <w:r w:rsidR="00630BF5" w:rsidRPr="00254BE7">
        <w:rPr>
          <w:rFonts w:cs="Arial"/>
          <w:kern w:val="0"/>
          <w:sz w:val="22"/>
        </w:rPr>
        <w:t>)</w:t>
      </w:r>
      <w:r w:rsidR="00CC1922" w:rsidRPr="00254BE7">
        <w:rPr>
          <w:rFonts w:cs="Arial"/>
          <w:kern w:val="0"/>
          <w:sz w:val="22"/>
        </w:rPr>
        <w:t>.</w:t>
      </w:r>
    </w:p>
    <w:p w:rsidR="002051B4" w:rsidDel="002823CF" w:rsidRDefault="002051B4" w:rsidP="004D73B0">
      <w:pPr>
        <w:jc w:val="left"/>
        <w:rPr>
          <w:del w:id="383" w:author="Gsc" w:date="2013-06-29T21:22:00Z"/>
          <w:rFonts w:cs="Arial"/>
          <w:b/>
          <w:kern w:val="0"/>
          <w:sz w:val="22"/>
        </w:rPr>
      </w:pPr>
    </w:p>
    <w:p w:rsidR="00DC3D0F" w:rsidDel="002823CF" w:rsidRDefault="00DC3D0F" w:rsidP="004D73B0">
      <w:pPr>
        <w:jc w:val="left"/>
        <w:rPr>
          <w:del w:id="384" w:author="Gsc" w:date="2013-06-29T21:22:00Z"/>
          <w:rFonts w:cs="Arial"/>
          <w:b/>
          <w:kern w:val="0"/>
          <w:sz w:val="22"/>
        </w:rPr>
      </w:pPr>
    </w:p>
    <w:p w:rsidR="00DC3D0F" w:rsidDel="002823CF" w:rsidRDefault="00DC3D0F" w:rsidP="004D73B0">
      <w:pPr>
        <w:jc w:val="left"/>
        <w:rPr>
          <w:del w:id="385" w:author="Gsc" w:date="2013-06-29T21:22:00Z"/>
          <w:rFonts w:cs="Arial"/>
          <w:b/>
          <w:kern w:val="0"/>
          <w:sz w:val="22"/>
        </w:rPr>
      </w:pPr>
    </w:p>
    <w:p w:rsidR="00DC3D0F" w:rsidRPr="002C13B0" w:rsidDel="002823CF" w:rsidRDefault="00DC3D0F" w:rsidP="004D73B0">
      <w:pPr>
        <w:jc w:val="left"/>
        <w:rPr>
          <w:del w:id="386" w:author="Gsc" w:date="2013-06-29T21:22:00Z"/>
          <w:rFonts w:cs="Arial"/>
          <w:b/>
          <w:kern w:val="0"/>
          <w:sz w:val="22"/>
        </w:rPr>
      </w:pPr>
    </w:p>
    <w:p w:rsidR="00DC3D0F" w:rsidDel="002823CF" w:rsidRDefault="00DC3D0F" w:rsidP="004D73B0">
      <w:pPr>
        <w:jc w:val="left"/>
        <w:rPr>
          <w:del w:id="387" w:author="Gsc" w:date="2013-06-29T21:22:00Z"/>
          <w:rFonts w:cs="Arial"/>
          <w:b/>
          <w:kern w:val="0"/>
          <w:sz w:val="22"/>
        </w:rPr>
      </w:pPr>
    </w:p>
    <w:p w:rsidR="00DC3D0F" w:rsidDel="002823CF" w:rsidRDefault="00DC3D0F" w:rsidP="004D73B0">
      <w:pPr>
        <w:jc w:val="left"/>
        <w:rPr>
          <w:del w:id="388" w:author="Gsc" w:date="2013-06-29T21:22:00Z"/>
          <w:rFonts w:cs="Arial"/>
          <w:b/>
          <w:kern w:val="0"/>
          <w:sz w:val="22"/>
        </w:rPr>
      </w:pPr>
    </w:p>
    <w:p w:rsidR="00DC3D0F" w:rsidRDefault="00DC3D0F" w:rsidP="004D73B0">
      <w:pPr>
        <w:jc w:val="left"/>
        <w:rPr>
          <w:rFonts w:cs="Arial"/>
          <w:b/>
          <w:kern w:val="0"/>
          <w:sz w:val="22"/>
        </w:rPr>
      </w:pPr>
    </w:p>
    <w:p w:rsidR="00DC3D0F" w:rsidDel="00175DE8" w:rsidRDefault="00DC3D0F" w:rsidP="004D73B0">
      <w:pPr>
        <w:jc w:val="left"/>
        <w:rPr>
          <w:del w:id="389" w:author="Gsc" w:date="2013-06-29T21:42:00Z"/>
          <w:rFonts w:cs="Arial"/>
          <w:b/>
          <w:kern w:val="0"/>
          <w:sz w:val="22"/>
        </w:rPr>
      </w:pPr>
    </w:p>
    <w:p w:rsidR="00DC3D0F" w:rsidDel="00175DE8" w:rsidRDefault="00DC3D0F" w:rsidP="004D73B0">
      <w:pPr>
        <w:jc w:val="left"/>
        <w:rPr>
          <w:del w:id="390" w:author="Gsc" w:date="2013-06-29T21:42:00Z"/>
          <w:rFonts w:cs="Arial"/>
          <w:b/>
          <w:kern w:val="0"/>
          <w:sz w:val="22"/>
        </w:rPr>
      </w:pPr>
    </w:p>
    <w:p w:rsidR="004D73B0" w:rsidRPr="00254BE7" w:rsidDel="006B2A32" w:rsidRDefault="004D73B0" w:rsidP="004D73B0">
      <w:pPr>
        <w:jc w:val="left"/>
        <w:rPr>
          <w:del w:id="391" w:author="Gsc" w:date="2013-06-29T17:25:00Z"/>
          <w:rFonts w:cs="Arial"/>
          <w:b/>
          <w:kern w:val="0"/>
          <w:sz w:val="22"/>
        </w:rPr>
      </w:pPr>
      <w:r w:rsidRPr="00254BE7">
        <w:rPr>
          <w:rFonts w:cs="Arial"/>
          <w:b/>
          <w:kern w:val="0"/>
          <w:sz w:val="22"/>
        </w:rPr>
        <w:t>DISCUSSION</w:t>
      </w:r>
    </w:p>
    <w:p w:rsidR="00F424B5" w:rsidRDefault="00F424B5">
      <w:pPr>
        <w:jc w:val="left"/>
        <w:rPr>
          <w:ins w:id="392" w:author="Windows 用户" w:date="2013-06-29T16:25:00Z"/>
          <w:rFonts w:cs="Arial"/>
          <w:kern w:val="0"/>
          <w:sz w:val="22"/>
        </w:rPr>
        <w:pPrChange w:id="393" w:author="Gsc" w:date="2013-06-29T17:24:00Z">
          <w:pPr>
            <w:ind w:firstLineChars="200" w:firstLine="440"/>
            <w:jc w:val="left"/>
          </w:pPr>
        </w:pPrChange>
      </w:pPr>
      <w:ins w:id="394" w:author="Windows 用户" w:date="2013-06-29T16:25:00Z">
        <w:del w:id="395" w:author="Gsc" w:date="2013-06-29T17:24:00Z">
          <w:r w:rsidDel="006B2A32">
            <w:rPr>
              <w:rFonts w:cs="Arial"/>
              <w:sz w:val="22"/>
            </w:rPr>
            <w:delText>.</w:delText>
          </w:r>
        </w:del>
      </w:ins>
    </w:p>
    <w:p w:rsidR="00310A88" w:rsidRDefault="001B0ACD" w:rsidP="004B36E8">
      <w:pPr>
        <w:ind w:firstLineChars="200" w:firstLine="440"/>
        <w:jc w:val="left"/>
        <w:rPr>
          <w:rFonts w:cs="Arial"/>
          <w:sz w:val="22"/>
        </w:rPr>
      </w:pPr>
      <w:r w:rsidRPr="00254BE7">
        <w:rPr>
          <w:rFonts w:cs="Arial"/>
          <w:kern w:val="0"/>
          <w:sz w:val="22"/>
        </w:rPr>
        <w:t>APC gene has been supposed as a</w:t>
      </w:r>
      <w:r w:rsidR="004E34FF" w:rsidRPr="00254BE7">
        <w:rPr>
          <w:rFonts w:cs="Arial"/>
          <w:kern w:val="0"/>
          <w:sz w:val="22"/>
        </w:rPr>
        <w:t>n</w:t>
      </w:r>
      <w:r w:rsidRPr="00254BE7">
        <w:rPr>
          <w:rFonts w:cs="Arial"/>
          <w:kern w:val="0"/>
          <w:sz w:val="22"/>
        </w:rPr>
        <w:t xml:space="preserve"> important tumor suppressor gene in colorectal cancer</w:t>
      </w:r>
      <w:r w:rsidR="00EB6D49" w:rsidRPr="00254BE7">
        <w:rPr>
          <w:rFonts w:cs="Arial"/>
          <w:kern w:val="0"/>
          <w:sz w:val="22"/>
        </w:rPr>
        <w:fldChar w:fldCharType="begin"/>
      </w:r>
      <w:r w:rsidR="004F00A9">
        <w:rPr>
          <w:rFonts w:cs="Arial"/>
          <w:kern w:val="0"/>
          <w:sz w:val="22"/>
        </w:rPr>
        <w:instrText xml:space="preserve"> ADDIN EN.CITE &lt;EndNote&gt;&lt;Cite&gt;&lt;Author&gt;Purnak&lt;/Author&gt;&lt;Year&gt;2010&lt;/Year&gt;&lt;RecNum&gt;34&lt;/RecNum&gt;&lt;DisplayText&gt;[35]&lt;/DisplayText&gt;&lt;record&gt;&lt;rec-number&gt;34&lt;/rec-number&gt;&lt;foreign-keys&gt;&lt;key app="EN" db-id="2f0rpsavd2tztfe5svbvr0ek20t2zp0sz0dv"&gt;34&lt;/key&gt;&lt;/foreign-keys&gt;&lt;ref-type name="Journal Article"&gt;17&lt;/ref-type&gt;&lt;contributors&gt;&lt;authors&gt;&lt;author&gt;Purnak, T.&lt;/author&gt;&lt;author&gt;Ozaslan, E.&lt;/author&gt;&lt;author&gt;Efe, C.&lt;/author&gt;&lt;/authors&gt;&lt;/contributors&gt;&lt;titles&gt;&lt;title&gt;Molecular basis of colorectal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medicine&lt;/abbr-1&gt;&lt;/alt-periodical&gt;&lt;pages&gt;1246; author reply 1246-7&lt;/pages&gt;&lt;volume&gt;362&lt;/volume&gt;&lt;number&gt;13&lt;/number&gt;&lt;edition&gt;2010/04/07&lt;/edition&gt;&lt;keywords&gt;&lt;keyword&gt;Colitis, Ulcerative/*complications&lt;/keyword&gt;&lt;keyword&gt;Colorectal Neoplasms/*etiology/genetics/prevention &amp;amp; control&lt;/keyword&gt;&lt;keyword&gt;Genes, APC&lt;/keyword&gt;&lt;keyword&gt;Humans&lt;/keyword&gt;&lt;keyword&gt;Mutation&lt;/keyword&gt;&lt;keyword&gt;Vitamin D/*therapeutic use&lt;/keyword&gt;&lt;keyword&gt;Vitamins/*therapeutic use&lt;/keyword&gt;&lt;/keywords&gt;&lt;dates&gt;&lt;year&gt;2010&lt;/year&gt;&lt;pub-dates&gt;&lt;date&gt;Apr 1&lt;/date&gt;&lt;/pub-dates&gt;&lt;/dates&gt;&lt;isbn&gt;1533-4406 (Electronic)&amp;#xD;0028-4793 (Linking)&lt;/isbn&gt;&lt;accession-num&gt;20364461&lt;/accession-num&gt;&lt;work-type&gt;Comment&amp;#xD;Letter&lt;/work-type&gt;&lt;urls&gt;&lt;related-urls&gt;&lt;url&gt;http://www.ncbi.nlm.nih.gov/pubmed/20364461&lt;/url&gt;&lt;/related-urls&gt;&lt;/urls&gt;&lt;language&gt;eng&lt;/language&gt;&lt;/record&gt;&lt;/Cite&gt;&lt;/EndNote&gt;</w:instrText>
      </w:r>
      <w:r w:rsidR="00EB6D49" w:rsidRPr="00254BE7">
        <w:rPr>
          <w:rFonts w:cs="Arial"/>
          <w:kern w:val="0"/>
          <w:sz w:val="22"/>
        </w:rPr>
        <w:fldChar w:fldCharType="separate"/>
      </w:r>
      <w:r w:rsidR="004F00A9">
        <w:rPr>
          <w:rFonts w:cs="Arial"/>
          <w:noProof/>
          <w:kern w:val="0"/>
          <w:sz w:val="22"/>
        </w:rPr>
        <w:t>[</w:t>
      </w:r>
      <w:hyperlink w:anchor="_ENREF_35" w:tooltip="Purnak, 2010 #34" w:history="1">
        <w:r w:rsidR="00530090">
          <w:rPr>
            <w:rFonts w:cs="Arial"/>
            <w:noProof/>
            <w:kern w:val="0"/>
            <w:sz w:val="22"/>
          </w:rPr>
          <w:t>35</w:t>
        </w:r>
      </w:hyperlink>
      <w:r w:rsidR="004F00A9">
        <w:rPr>
          <w:rFonts w:cs="Arial"/>
          <w:noProof/>
          <w:kern w:val="0"/>
          <w:sz w:val="22"/>
        </w:rPr>
        <w:t>]</w:t>
      </w:r>
      <w:r w:rsidR="00EB6D49" w:rsidRPr="00254BE7">
        <w:rPr>
          <w:rFonts w:cs="Arial"/>
          <w:kern w:val="0"/>
          <w:sz w:val="22"/>
        </w:rPr>
        <w:fldChar w:fldCharType="end"/>
      </w:r>
      <w:ins w:id="396" w:author="Windows 用户" w:date="2013-06-29T16:25:00Z">
        <w:r w:rsidR="00F424B5">
          <w:rPr>
            <w:rFonts w:cs="Arial" w:hint="eastAsia"/>
            <w:kern w:val="0"/>
            <w:sz w:val="22"/>
          </w:rPr>
          <w:t>, and</w:t>
        </w:r>
      </w:ins>
      <w:ins w:id="397" w:author="Windows 用户" w:date="2013-06-29T16:26:00Z">
        <w:r w:rsidR="00F424B5" w:rsidRPr="00F424B5">
          <w:rPr>
            <w:rFonts w:cs="Arial"/>
            <w:sz w:val="22"/>
          </w:rPr>
          <w:t xml:space="preserve"> </w:t>
        </w:r>
        <w:r w:rsidR="00F424B5">
          <w:rPr>
            <w:rFonts w:cs="Arial"/>
            <w:sz w:val="22"/>
          </w:rPr>
          <w:t xml:space="preserve">the </w:t>
        </w:r>
        <w:del w:id="398" w:author="Gsc" w:date="2013-06-29T21:18:00Z">
          <w:r w:rsidR="00F424B5" w:rsidDel="00994DBB">
            <w:rPr>
              <w:rFonts w:cs="Arial"/>
              <w:sz w:val="22"/>
            </w:rPr>
            <w:delText xml:space="preserve">diagnosis role </w:delText>
          </w:r>
        </w:del>
      </w:ins>
      <w:ins w:id="399" w:author="Gsc" w:date="2013-06-29T21:19:00Z">
        <w:r w:rsidR="00C45B5B" w:rsidRPr="00C45B5B">
          <w:rPr>
            <w:rFonts w:cs="Arial"/>
            <w:sz w:val="22"/>
          </w:rPr>
          <w:t xml:space="preserve">aberrant </w:t>
        </w:r>
      </w:ins>
      <w:ins w:id="400" w:author="Windows 用户" w:date="2013-06-29T16:26:00Z">
        <w:r w:rsidR="00F424B5">
          <w:rPr>
            <w:rFonts w:cs="Arial"/>
            <w:sz w:val="22"/>
          </w:rPr>
          <w:t xml:space="preserve">of APC methylation </w:t>
        </w:r>
        <w:del w:id="401" w:author="Gsc" w:date="2013-06-29T21:18:00Z">
          <w:r w:rsidR="00F424B5" w:rsidDel="00994DBB">
            <w:rPr>
              <w:rFonts w:cs="Arial"/>
              <w:sz w:val="22"/>
            </w:rPr>
            <w:delText xml:space="preserve">test </w:delText>
          </w:r>
        </w:del>
        <w:r w:rsidR="00F424B5">
          <w:rPr>
            <w:rFonts w:cs="Arial"/>
            <w:sz w:val="22"/>
          </w:rPr>
          <w:t xml:space="preserve">had been reported in numeric of cancers, such </w:t>
        </w:r>
        <w:del w:id="402" w:author="Gsc" w:date="2013-06-29T21:18:00Z">
          <w:r w:rsidR="00F424B5" w:rsidDel="00585742">
            <w:rPr>
              <w:rFonts w:cs="Arial"/>
              <w:sz w:val="22"/>
            </w:rPr>
            <w:delText>as colorectal,</w:delText>
          </w:r>
        </w:del>
      </w:ins>
      <w:ins w:id="403" w:author="Gsc" w:date="2013-06-29T21:18:00Z">
        <w:r w:rsidR="00585742">
          <w:rPr>
            <w:rFonts w:cs="Arial"/>
            <w:sz w:val="22"/>
          </w:rPr>
          <w:t>as</w:t>
        </w:r>
      </w:ins>
      <w:ins w:id="404" w:author="Windows 用户" w:date="2013-06-29T16:26:00Z">
        <w:r w:rsidR="00F424B5">
          <w:rPr>
            <w:rFonts w:cs="Arial"/>
            <w:sz w:val="22"/>
          </w:rPr>
          <w:t xml:space="preserve"> </w:t>
        </w:r>
        <w:del w:id="405" w:author="Gsc" w:date="2013-06-29T21:18:00Z">
          <w:r w:rsidR="00F424B5" w:rsidDel="00585742">
            <w:rPr>
              <w:rFonts w:cs="Arial"/>
              <w:sz w:val="22"/>
            </w:rPr>
            <w:delText>breast</w:delText>
          </w:r>
        </w:del>
      </w:ins>
      <w:del w:id="406" w:author="Gsc" w:date="2013-06-29T21:18:00Z">
        <w:r w:rsidR="00797C1A" w:rsidDel="00585742">
          <w:rPr>
            <w:rFonts w:cs="Arial"/>
            <w:sz w:val="22"/>
          </w:rPr>
          <w:fldChar w:fldCharType="begin">
            <w:fldData xml:space="preserve">PEVuZE5vdGU+PENpdGU+PEF1dGhvcj5WaXJtYW5pPC9BdXRob3I+PFllYXI+MjAwMTwvWWVhcj48
UmVjTnVtPjQwODwvUmVjTnVtPjxEaXNwbGF5VGV4dD5bMjhdPC9EaXNwbGF5VGV4dD48cmVjb3Jk
PjxyZWMtbnVtYmVyPjQwODwvcmVjLW51bWJlcj48Zm9yZWlnbi1rZXlzPjxrZXkgYXBwPSJFTiIg
ZGItaWQ9Inp2Mnp2NWV2bjByd3Q1ZWR3NXl2ZjVlNzJhNXN4NXJ6dnpweCI+NDA4PC9rZXk+PC9m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797C1A" w:rsidDel="00585742">
          <w:rPr>
            <w:rFonts w:cs="Arial"/>
            <w:sz w:val="22"/>
          </w:rPr>
          <w:delInstrText xml:space="preserve"> ADDIN EN.CITE </w:delInstrText>
        </w:r>
        <w:r w:rsidR="00797C1A" w:rsidDel="00585742">
          <w:rPr>
            <w:rFonts w:cs="Arial"/>
            <w:sz w:val="22"/>
          </w:rPr>
          <w:fldChar w:fldCharType="begin">
            <w:fldData xml:space="preserve">PEVuZE5vdGU+PENpdGU+PEF1dGhvcj5WaXJtYW5pPC9BdXRob3I+PFllYXI+MjAwMTwvWWVhcj48
UmVjTnVtPjQwODwvUmVjTnVtPjxEaXNwbGF5VGV4dD5bMjhdPC9EaXNwbGF5VGV4dD48cmVjb3Jk
PjxyZWMtbnVtYmVyPjQwODwvcmVjLW51bWJlcj48Zm9yZWlnbi1rZXlzPjxrZXkgYXBwPSJFTiIg
ZGItaWQ9Inp2Mnp2NWV2bjByd3Q1ZWR3NXl2ZjVlNzJhNXN4NXJ6dnpweCI+NDA4PC9rZXk+PC9m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797C1A" w:rsidDel="00585742">
          <w:rPr>
            <w:rFonts w:cs="Arial"/>
            <w:sz w:val="22"/>
          </w:rPr>
          <w:delInstrText xml:space="preserve"> ADDIN EN.CITE.DATA </w:delInstrText>
        </w:r>
        <w:r w:rsidR="00797C1A" w:rsidDel="00585742">
          <w:rPr>
            <w:rFonts w:cs="Arial"/>
            <w:sz w:val="22"/>
          </w:rPr>
        </w:r>
        <w:r w:rsidR="00797C1A" w:rsidDel="00585742">
          <w:rPr>
            <w:rFonts w:cs="Arial"/>
            <w:sz w:val="22"/>
          </w:rPr>
          <w:fldChar w:fldCharType="end"/>
        </w:r>
        <w:r w:rsidR="00797C1A" w:rsidDel="00585742">
          <w:rPr>
            <w:rFonts w:cs="Arial"/>
            <w:sz w:val="22"/>
          </w:rPr>
          <w:fldChar w:fldCharType="separate"/>
        </w:r>
        <w:r w:rsidR="00797C1A" w:rsidDel="00585742">
          <w:rPr>
            <w:rFonts w:cs="Arial"/>
            <w:noProof/>
            <w:sz w:val="22"/>
          </w:rPr>
          <w:delText>[</w:delText>
        </w:r>
        <w:r w:rsidR="00797C1A" w:rsidDel="00585742">
          <w:rPr>
            <w:rFonts w:cs="Arial"/>
            <w:noProof/>
            <w:sz w:val="22"/>
          </w:rPr>
          <w:fldChar w:fldCharType="begin"/>
        </w:r>
        <w:r w:rsidR="00797C1A" w:rsidDel="00585742">
          <w:rPr>
            <w:rFonts w:cs="Arial"/>
            <w:noProof/>
            <w:sz w:val="22"/>
          </w:rPr>
          <w:delInstrText xml:space="preserve"> HYPERLINK \l "_ENREF_28" \o "Virmani, 2001 #395" </w:delInstrText>
        </w:r>
        <w:r w:rsidR="00797C1A" w:rsidDel="00585742">
          <w:rPr>
            <w:rFonts w:cs="Arial"/>
            <w:noProof/>
            <w:sz w:val="22"/>
          </w:rPr>
        </w:r>
        <w:r w:rsidR="00797C1A" w:rsidDel="00585742">
          <w:rPr>
            <w:rFonts w:cs="Arial"/>
            <w:noProof/>
            <w:sz w:val="22"/>
          </w:rPr>
          <w:fldChar w:fldCharType="separate"/>
        </w:r>
        <w:r w:rsidR="00797C1A" w:rsidDel="00585742">
          <w:rPr>
            <w:rFonts w:cs="Arial"/>
            <w:noProof/>
            <w:sz w:val="22"/>
          </w:rPr>
          <w:delText>28</w:delText>
        </w:r>
        <w:r w:rsidR="00797C1A" w:rsidDel="00585742">
          <w:rPr>
            <w:rFonts w:cs="Arial"/>
            <w:noProof/>
            <w:sz w:val="22"/>
          </w:rPr>
          <w:fldChar w:fldCharType="end"/>
        </w:r>
        <w:r w:rsidR="00797C1A" w:rsidDel="00585742">
          <w:rPr>
            <w:rFonts w:cs="Arial"/>
            <w:noProof/>
            <w:sz w:val="22"/>
          </w:rPr>
          <w:delText>]</w:delText>
        </w:r>
        <w:r w:rsidR="00797C1A" w:rsidDel="00585742">
          <w:rPr>
            <w:rFonts w:cs="Arial"/>
            <w:sz w:val="22"/>
          </w:rPr>
          <w:fldChar w:fldCharType="end"/>
        </w:r>
      </w:del>
      <w:ins w:id="407" w:author="Windows 用户" w:date="2013-06-29T16:26:00Z">
        <w:del w:id="408" w:author="Gsc" w:date="2013-06-29T21:18:00Z">
          <w:r w:rsidR="00F424B5" w:rsidDel="00585742">
            <w:rPr>
              <w:rFonts w:cs="Arial"/>
              <w:sz w:val="22"/>
            </w:rPr>
            <w:delText xml:space="preserve">, </w:delText>
          </w:r>
        </w:del>
        <w:r w:rsidR="00F424B5">
          <w:rPr>
            <w:rFonts w:cs="Arial"/>
            <w:sz w:val="22"/>
          </w:rPr>
          <w:t>bladder</w:t>
        </w:r>
      </w:ins>
      <w:r w:rsidR="00797C1A">
        <w:rPr>
          <w:rFonts w:cs="Arial"/>
          <w:sz w:val="22"/>
        </w:rPr>
        <w:fldChar w:fldCharType="begin">
          <w:fldData xml:space="preserve">PEVuZE5vdGU+PENpdGU+PEF1dGhvcj5FaXNzYTwvQXV0aG9yPjxZZWFyPjIwMTE8L1llYXI+PFJl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b2NpZXR5IG9mIFByZXZlbnRpdmUgT25jb2xvZ3k8L2FiYnItMT48L3BlcmlvZGljYWw+PGFsdC1w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UHJldmVudGl2ZSBPbmNvbG9neTwvYWJici0xPjwvYWx0LXBlcmlvZGljYWw+PHBhZ2VzPjE2NTct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</w:fldData>
        </w:fldChar>
      </w:r>
      <w:r w:rsidR="004F00A9">
        <w:rPr>
          <w:rFonts w:cs="Arial"/>
          <w:sz w:val="22"/>
        </w:rPr>
        <w:instrText xml:space="preserve"> ADDIN EN.CITE </w:instrText>
      </w:r>
      <w:r w:rsidR="004F00A9">
        <w:rPr>
          <w:rFonts w:cs="Arial"/>
          <w:sz w:val="22"/>
        </w:rPr>
        <w:fldChar w:fldCharType="begin">
          <w:fldData xml:space="preserve">PEVuZE5vdGU+PENpdGU+PEF1dGhvcj5FaXNzYTwvQXV0aG9yPjxZZWFyPjIwMTE8L1llYXI+PFJl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b2NpZXR5IG9mIFByZXZlbnRpdmUgT25jb2xvZ3k8L2FiYnItMT48L3BlcmlvZGljYWw+PGFsdC1w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UHJldmVudGl2ZSBPbmNvbG9neTwvYWJici0xPjwvYWx0LXBlcmlvZGljYWw+PHBhZ2VzPjE2NTct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</w:fldData>
        </w:fldChar>
      </w:r>
      <w:r w:rsidR="004F00A9">
        <w:rPr>
          <w:rFonts w:cs="Arial"/>
          <w:sz w:val="22"/>
        </w:rPr>
        <w:instrText xml:space="preserve"> ADDIN EN.CITE.DATA </w:instrText>
      </w:r>
      <w:r w:rsidR="004F00A9">
        <w:rPr>
          <w:rFonts w:cs="Arial"/>
          <w:sz w:val="22"/>
        </w:rPr>
      </w:r>
      <w:r w:rsidR="004F00A9">
        <w:rPr>
          <w:rFonts w:cs="Arial"/>
          <w:sz w:val="22"/>
        </w:rPr>
        <w:fldChar w:fldCharType="end"/>
      </w:r>
      <w:r w:rsidR="00797C1A">
        <w:rPr>
          <w:rFonts w:cs="Arial"/>
          <w:sz w:val="22"/>
        </w:rPr>
        <w:fldChar w:fldCharType="separate"/>
      </w:r>
      <w:r w:rsidR="004F00A9">
        <w:rPr>
          <w:rFonts w:cs="Arial"/>
          <w:noProof/>
          <w:sz w:val="22"/>
        </w:rPr>
        <w:t>[</w:t>
      </w:r>
      <w:hyperlink w:anchor="_ENREF_36" w:tooltip="Eissa, 2011 #400" w:history="1">
        <w:r w:rsidR="00530090">
          <w:rPr>
            <w:rFonts w:cs="Arial"/>
            <w:noProof/>
            <w:sz w:val="22"/>
          </w:rPr>
          <w:t>36</w:t>
        </w:r>
      </w:hyperlink>
      <w:r w:rsidR="004F00A9">
        <w:rPr>
          <w:rFonts w:cs="Arial"/>
          <w:noProof/>
          <w:sz w:val="22"/>
        </w:rPr>
        <w:t>]</w:t>
      </w:r>
      <w:r w:rsidR="00797C1A">
        <w:rPr>
          <w:rFonts w:cs="Arial"/>
          <w:sz w:val="22"/>
        </w:rPr>
        <w:fldChar w:fldCharType="end"/>
      </w:r>
      <w:ins w:id="409" w:author="Windows 用户" w:date="2013-06-29T16:26:00Z">
        <w:r w:rsidR="00F424B5">
          <w:rPr>
            <w:rFonts w:cs="Arial"/>
            <w:sz w:val="22"/>
          </w:rPr>
          <w:t xml:space="preserve">, </w:t>
        </w:r>
        <w:del w:id="410" w:author="Gsc" w:date="2013-06-29T21:17:00Z">
          <w:r w:rsidR="00F424B5" w:rsidDel="00585742">
            <w:rPr>
              <w:rFonts w:cs="Arial" w:hint="eastAsia"/>
              <w:sz w:val="22"/>
            </w:rPr>
            <w:delText xml:space="preserve">and </w:delText>
          </w:r>
        </w:del>
        <w:r w:rsidR="00F424B5">
          <w:rPr>
            <w:rFonts w:cs="Arial"/>
            <w:sz w:val="22"/>
          </w:rPr>
          <w:t xml:space="preserve">prostate </w:t>
        </w:r>
        <w:del w:id="411" w:author="Gsc" w:date="2013-06-29T21:17:00Z">
          <w:r w:rsidR="00F424B5" w:rsidDel="00585742">
            <w:rPr>
              <w:rFonts w:cs="Arial"/>
              <w:sz w:val="22"/>
            </w:rPr>
            <w:delText>cancer</w:delText>
          </w:r>
        </w:del>
      </w:ins>
      <w:r w:rsidR="00797C1A">
        <w:rPr>
          <w:rFonts w:cs="Arial"/>
          <w:kern w:val="0"/>
          <w:sz w:val="22"/>
        </w:rPr>
        <w:fldChar w:fldCharType="begin">
          <w:fldData xml:space="preserve">PEVuZE5vdGU+PENpdGU+PEF1dGhvcj5Ucm9jazwvQXV0aG9yPjxZZWFyPjIwMTI8L1llYXI+PFJl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</w:fldData>
        </w:fldChar>
      </w:r>
      <w:r w:rsidR="004F00A9">
        <w:rPr>
          <w:rFonts w:cs="Arial"/>
          <w:kern w:val="0"/>
          <w:sz w:val="22"/>
        </w:rPr>
        <w:instrText xml:space="preserve"> ADDIN EN.CITE </w:instrText>
      </w:r>
      <w:r w:rsidR="004F00A9">
        <w:rPr>
          <w:rFonts w:cs="Arial"/>
          <w:kern w:val="0"/>
          <w:sz w:val="22"/>
        </w:rPr>
        <w:fldChar w:fldCharType="begin">
          <w:fldData xml:space="preserve">PEVuZE5vdGU+PENpdGU+PEF1dGhvcj5Ucm9jazwvQXV0aG9yPjxZZWFyPjIwMTI8L1llYXI+PFJl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</w:fldData>
        </w:fldChar>
      </w:r>
      <w:r w:rsidR="004F00A9">
        <w:rPr>
          <w:rFonts w:cs="Arial"/>
          <w:kern w:val="0"/>
          <w:sz w:val="22"/>
        </w:rPr>
        <w:instrText xml:space="preserve"> ADDIN EN.CITE.DATA </w:instrText>
      </w:r>
      <w:r w:rsidR="004F00A9">
        <w:rPr>
          <w:rFonts w:cs="Arial"/>
          <w:kern w:val="0"/>
          <w:sz w:val="22"/>
        </w:rPr>
      </w:r>
      <w:r w:rsidR="004F00A9">
        <w:rPr>
          <w:rFonts w:cs="Arial"/>
          <w:kern w:val="0"/>
          <w:sz w:val="22"/>
        </w:rPr>
        <w:fldChar w:fldCharType="end"/>
      </w:r>
      <w:r w:rsidR="00797C1A">
        <w:rPr>
          <w:rFonts w:cs="Arial"/>
          <w:kern w:val="0"/>
          <w:sz w:val="22"/>
        </w:rPr>
        <w:fldChar w:fldCharType="separate"/>
      </w:r>
      <w:r w:rsidR="004F00A9">
        <w:rPr>
          <w:rFonts w:cs="Arial"/>
          <w:noProof/>
          <w:kern w:val="0"/>
          <w:sz w:val="22"/>
        </w:rPr>
        <w:t>[</w:t>
      </w:r>
      <w:hyperlink w:anchor="_ENREF_37" w:tooltip="Trock, 2012 #397" w:history="1">
        <w:r w:rsidR="00530090">
          <w:rPr>
            <w:rFonts w:cs="Arial"/>
            <w:noProof/>
            <w:kern w:val="0"/>
            <w:sz w:val="22"/>
          </w:rPr>
          <w:t>37</w:t>
        </w:r>
      </w:hyperlink>
      <w:r w:rsidR="004F00A9">
        <w:rPr>
          <w:rFonts w:cs="Arial"/>
          <w:noProof/>
          <w:kern w:val="0"/>
          <w:sz w:val="22"/>
        </w:rPr>
        <w:t>]</w:t>
      </w:r>
      <w:r w:rsidR="00797C1A">
        <w:rPr>
          <w:rFonts w:cs="Arial"/>
          <w:kern w:val="0"/>
          <w:sz w:val="22"/>
        </w:rPr>
        <w:fldChar w:fldCharType="end"/>
      </w:r>
      <w:ins w:id="412" w:author="Gsc" w:date="2013-06-29T21:17:00Z">
        <w:r w:rsidR="00585742">
          <w:rPr>
            <w:rFonts w:cs="Arial"/>
            <w:kern w:val="0"/>
            <w:sz w:val="22"/>
          </w:rPr>
          <w:t>,</w:t>
        </w:r>
      </w:ins>
      <w:ins w:id="413" w:author="Gsc" w:date="2013-06-29T21:18:00Z">
        <w:r w:rsidR="00585742" w:rsidRPr="00585742">
          <w:rPr>
            <w:rFonts w:cs="Arial"/>
            <w:sz w:val="22"/>
          </w:rPr>
          <w:t xml:space="preserve"> </w:t>
        </w:r>
        <w:r w:rsidR="00585742">
          <w:rPr>
            <w:rFonts w:cs="Arial"/>
            <w:sz w:val="22"/>
          </w:rPr>
          <w:t>breast and lung cancer</w:t>
        </w:r>
        <w:r w:rsidR="00585742">
          <w:rPr>
            <w:rFonts w:cs="Arial"/>
            <w:sz w:val="22"/>
          </w:rPr>
          <w:fldChar w:fldCharType="begin">
            <w:fldData xml:space="preserve">PEVuZE5vdGU+PENpdGU+PEF1dGhvcj5WaXJtYW5pPC9BdXRob3I+PFllYXI+MjAwMTwvWWVhcj48
UmVjTnVtPjQwODwvUmVjTnVtPjxEaXNwbGF5VGV4dD5bMjldPC9EaXNwbGF5VGV4dD48cmVjb3Jk
PjxyZWMtbnVtYmVyPjQwODwvcmVjLW51bWJlcj48Zm9yZWlnbi1rZXlzPjxrZXkgYXBwPSJFTiIg
ZGItaWQ9Inp2Mnp2NWV2bjByd3Q1ZWR3NXl2ZjVlNzJhNXN4NXJ6dnpweCI+NDA4PC9rZXk+PC9m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ins>
      <w:r w:rsidR="004F00A9">
        <w:rPr>
          <w:rFonts w:cs="Arial"/>
          <w:sz w:val="22"/>
        </w:rPr>
        <w:instrText xml:space="preserve"> ADDIN EN.CITE </w:instrText>
      </w:r>
      <w:r w:rsidR="004F00A9">
        <w:rPr>
          <w:rFonts w:cs="Arial"/>
          <w:sz w:val="22"/>
        </w:rPr>
        <w:fldChar w:fldCharType="begin">
          <w:fldData xml:space="preserve">PEVuZE5vdGU+PENpdGU+PEF1dGhvcj5WaXJtYW5pPC9BdXRob3I+PFllYXI+MjAwMTwvWWVhcj48
UmVjTnVtPjQwODwvUmVjTnVtPjxEaXNwbGF5VGV4dD5bMjldPC9EaXNwbGF5VGV4dD48cmVjb3Jk
PjxyZWMtbnVtYmVyPjQwODwvcmVjLW51bWJlcj48Zm9yZWlnbi1rZXlzPjxrZXkgYXBwPSJFTiIg
ZGItaWQ9Inp2Mnp2NWV2bjByd3Q1ZWR3NXl2ZjVlNzJhNXN4NXJ6dnpweCI+NDA4PC9rZXk+PC9m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4F00A9">
        <w:rPr>
          <w:rFonts w:cs="Arial"/>
          <w:sz w:val="22"/>
        </w:rPr>
        <w:instrText xml:space="preserve"> ADDIN EN.CITE.DATA </w:instrText>
      </w:r>
      <w:r w:rsidR="004F00A9">
        <w:rPr>
          <w:rFonts w:cs="Arial"/>
          <w:sz w:val="22"/>
        </w:rPr>
      </w:r>
      <w:r w:rsidR="004F00A9">
        <w:rPr>
          <w:rFonts w:cs="Arial"/>
          <w:sz w:val="22"/>
        </w:rPr>
        <w:fldChar w:fldCharType="end"/>
      </w:r>
      <w:ins w:id="414" w:author="Gsc" w:date="2013-06-29T21:18:00Z">
        <w:r w:rsidR="00585742">
          <w:rPr>
            <w:rFonts w:cs="Arial"/>
            <w:sz w:val="22"/>
          </w:rPr>
          <w:fldChar w:fldCharType="separate"/>
        </w:r>
      </w:ins>
      <w:r w:rsidR="004F00A9">
        <w:rPr>
          <w:rFonts w:cs="Arial"/>
          <w:noProof/>
          <w:sz w:val="22"/>
        </w:rPr>
        <w:t>[</w:t>
      </w:r>
      <w:hyperlink w:anchor="_ENREF_29" w:tooltip="Virmani, 2001 #408" w:history="1">
        <w:r w:rsidR="00530090">
          <w:rPr>
            <w:rFonts w:cs="Arial"/>
            <w:noProof/>
            <w:sz w:val="22"/>
          </w:rPr>
          <w:t>29</w:t>
        </w:r>
      </w:hyperlink>
      <w:r w:rsidR="004F00A9">
        <w:rPr>
          <w:rFonts w:cs="Arial"/>
          <w:noProof/>
          <w:sz w:val="22"/>
        </w:rPr>
        <w:t>]</w:t>
      </w:r>
      <w:ins w:id="415" w:author="Gsc" w:date="2013-06-29T21:18:00Z">
        <w:r w:rsidR="00585742">
          <w:rPr>
            <w:rFonts w:cs="Arial"/>
            <w:sz w:val="22"/>
          </w:rPr>
          <w:fldChar w:fldCharType="end"/>
        </w:r>
      </w:ins>
      <w:r w:rsidRPr="00254BE7">
        <w:rPr>
          <w:rFonts w:cs="Arial"/>
          <w:kern w:val="0"/>
          <w:sz w:val="22"/>
        </w:rPr>
        <w:t xml:space="preserve">. </w:t>
      </w:r>
      <w:ins w:id="416" w:author="Windows 用户" w:date="2013-06-29T16:26:00Z">
        <w:r w:rsidR="00F424B5">
          <w:rPr>
            <w:rFonts w:cs="Arial" w:hint="eastAsia"/>
            <w:kern w:val="0"/>
            <w:sz w:val="22"/>
          </w:rPr>
          <w:t xml:space="preserve">However, </w:t>
        </w:r>
      </w:ins>
      <w:del w:id="417" w:author="Windows 用户" w:date="2013-06-29T16:26:00Z">
        <w:r w:rsidR="00193CD6" w:rsidRPr="00512A9D" w:rsidDel="00F424B5">
          <w:rPr>
            <w:rFonts w:cs="Arial"/>
            <w:kern w:val="0"/>
            <w:sz w:val="22"/>
          </w:rPr>
          <w:delText>T</w:delText>
        </w:r>
      </w:del>
      <w:ins w:id="418" w:author="Windows 用户" w:date="2013-06-29T16:26:00Z">
        <w:r w:rsidR="00F424B5">
          <w:rPr>
            <w:rFonts w:cs="Arial" w:hint="eastAsia"/>
            <w:kern w:val="0"/>
            <w:sz w:val="22"/>
          </w:rPr>
          <w:t>t</w:t>
        </w:r>
      </w:ins>
      <w:r w:rsidR="00193CD6" w:rsidRPr="00512A9D">
        <w:rPr>
          <w:rFonts w:cs="Arial"/>
          <w:kern w:val="0"/>
          <w:sz w:val="22"/>
        </w:rPr>
        <w:t xml:space="preserve">he </w:t>
      </w:r>
      <w:r w:rsidR="004D3AE2" w:rsidRPr="00512A9D">
        <w:rPr>
          <w:rFonts w:cs="Arial"/>
          <w:kern w:val="0"/>
          <w:sz w:val="22"/>
        </w:rPr>
        <w:t xml:space="preserve">diagnostic </w:t>
      </w:r>
      <w:r w:rsidR="00193CD6" w:rsidRPr="00512A9D">
        <w:rPr>
          <w:rFonts w:cs="Arial"/>
          <w:kern w:val="0"/>
          <w:sz w:val="22"/>
        </w:rPr>
        <w:t xml:space="preserve">role of the </w:t>
      </w:r>
      <w:ins w:id="419" w:author="Windows 用户" w:date="2013-06-29T14:49:00Z">
        <w:r w:rsidR="00477472" w:rsidRPr="00512A9D">
          <w:rPr>
            <w:rFonts w:cs="Arial"/>
            <w:kern w:val="0"/>
            <w:sz w:val="22"/>
            <w:rPrChange w:id="420" w:author="Windows 用户" w:date="2013-06-29T14:49:00Z">
              <w:rPr>
                <w:rFonts w:cs="Arial"/>
                <w:kern w:val="0"/>
                <w:sz w:val="22"/>
                <w:highlight w:val="yellow"/>
              </w:rPr>
            </w:rPrChange>
          </w:rPr>
          <w:t xml:space="preserve">methylation status of </w:t>
        </w:r>
      </w:ins>
      <w:r w:rsidR="00193CD6" w:rsidRPr="00512A9D">
        <w:rPr>
          <w:rFonts w:cs="Arial"/>
          <w:kern w:val="0"/>
          <w:sz w:val="22"/>
        </w:rPr>
        <w:t>APC gene in Lung</w:t>
      </w:r>
      <w:r w:rsidRPr="00512A9D">
        <w:rPr>
          <w:rFonts w:cs="Arial"/>
          <w:kern w:val="0"/>
          <w:sz w:val="22"/>
        </w:rPr>
        <w:t xml:space="preserve"> cancer is </w:t>
      </w:r>
      <w:ins w:id="421" w:author="Gsc" w:date="2013-06-29T21:20:00Z">
        <w:r w:rsidR="005334DD">
          <w:rPr>
            <w:rFonts w:cs="Arial"/>
            <w:kern w:val="0"/>
            <w:sz w:val="22"/>
          </w:rPr>
          <w:t>lack of quantitative estimation</w:t>
        </w:r>
      </w:ins>
      <w:del w:id="422" w:author="Gsc" w:date="2013-06-29T21:20:00Z">
        <w:r w:rsidR="002E037D" w:rsidRPr="00512A9D" w:rsidDel="005334DD">
          <w:rPr>
            <w:rFonts w:cs="Arial"/>
            <w:kern w:val="0"/>
            <w:sz w:val="22"/>
          </w:rPr>
          <w:delText xml:space="preserve">controversial </w:delText>
        </w:r>
      </w:del>
      <w:del w:id="423" w:author="Gsc" w:date="2013-06-29T21:21:00Z">
        <w:r w:rsidR="00EB6D49" w:rsidRPr="00512A9D" w:rsidDel="00493300">
          <w:rPr>
            <w:rFonts w:cs="Arial"/>
            <w:kern w:val="0"/>
            <w:sz w:val="22"/>
          </w:rPr>
          <w:fldChar w:fldCharType="begin">
            <w:fldData xml:space="preserve">PEVuZE5vdGU+PENpdGU+PEF1dGhvcj5PaGdha2k8L0F1dGhvcj48WWVhcj4yMDA0PC9ZZWFyPjxS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=
</w:fldData>
          </w:fldChar>
        </w:r>
        <w:r w:rsidR="00797C1A" w:rsidDel="00493300">
          <w:rPr>
            <w:rFonts w:cs="Arial"/>
            <w:kern w:val="0"/>
            <w:sz w:val="22"/>
          </w:rPr>
          <w:delInstrText xml:space="preserve"> ADDIN EN.CITE </w:delInstrText>
        </w:r>
        <w:r w:rsidR="00797C1A" w:rsidDel="00493300">
          <w:rPr>
            <w:rFonts w:cs="Arial"/>
            <w:kern w:val="0"/>
            <w:sz w:val="22"/>
          </w:rPr>
          <w:fldChar w:fldCharType="begin">
            <w:fldData xml:space="preserve">PEVuZE5vdGU+PENpdGU+PEF1dGhvcj5PaGdha2k8L0F1dGhvcj48WWVhcj4yMDA0PC9ZZWFyPjxS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=
</w:fldData>
          </w:fldChar>
        </w:r>
        <w:r w:rsidR="00797C1A" w:rsidDel="00493300">
          <w:rPr>
            <w:rFonts w:cs="Arial"/>
            <w:kern w:val="0"/>
            <w:sz w:val="22"/>
          </w:rPr>
          <w:delInstrText xml:space="preserve"> ADDIN EN.CITE.DATA </w:delInstrText>
        </w:r>
        <w:r w:rsidR="00797C1A" w:rsidDel="00493300">
          <w:rPr>
            <w:rFonts w:cs="Arial"/>
            <w:kern w:val="0"/>
            <w:sz w:val="22"/>
          </w:rPr>
        </w:r>
        <w:r w:rsidR="00797C1A" w:rsidDel="00493300">
          <w:rPr>
            <w:rFonts w:cs="Arial"/>
            <w:kern w:val="0"/>
            <w:sz w:val="22"/>
          </w:rPr>
          <w:fldChar w:fldCharType="end"/>
        </w:r>
        <w:r w:rsidR="00EB6D49" w:rsidRPr="00512A9D" w:rsidDel="00493300">
          <w:rPr>
            <w:rFonts w:cs="Arial"/>
            <w:kern w:val="0"/>
            <w:sz w:val="22"/>
            <w:rPrChange w:id="424" w:author="Windows 用户" w:date="2013-06-29T14:49:00Z">
              <w:rPr>
                <w:rFonts w:cs="Arial"/>
                <w:kern w:val="0"/>
                <w:sz w:val="22"/>
              </w:rPr>
            </w:rPrChange>
          </w:rPr>
          <w:fldChar w:fldCharType="separate"/>
        </w:r>
        <w:r w:rsidR="00797C1A" w:rsidDel="00493300">
          <w:rPr>
            <w:rFonts w:cs="Arial"/>
            <w:noProof/>
            <w:kern w:val="0"/>
            <w:sz w:val="22"/>
          </w:rPr>
          <w:delText>[</w:delText>
        </w:r>
        <w:r w:rsidR="008D5A75" w:rsidDel="00493300">
          <w:rPr>
            <w:rFonts w:cs="Arial"/>
            <w:noProof/>
            <w:kern w:val="0"/>
            <w:sz w:val="22"/>
          </w:rPr>
          <w:fldChar w:fldCharType="begin"/>
        </w:r>
        <w:r w:rsidR="008D5A75" w:rsidDel="00493300">
          <w:rPr>
            <w:rFonts w:cs="Arial"/>
            <w:noProof/>
            <w:kern w:val="0"/>
            <w:sz w:val="22"/>
          </w:rPr>
          <w:delInstrText xml:space="preserve"> HYPERLINK \l "_ENREF_37" \o "Ohgaki, 2004 #35" </w:delInstrText>
        </w:r>
        <w:r w:rsidR="008D5A75" w:rsidDel="00493300">
          <w:rPr>
            <w:rFonts w:cs="Arial"/>
            <w:noProof/>
            <w:kern w:val="0"/>
            <w:sz w:val="22"/>
          </w:rPr>
        </w:r>
        <w:r w:rsidR="008D5A75" w:rsidDel="00493300">
          <w:rPr>
            <w:rFonts w:cs="Arial"/>
            <w:noProof/>
            <w:kern w:val="0"/>
            <w:sz w:val="22"/>
          </w:rPr>
          <w:fldChar w:fldCharType="separate"/>
        </w:r>
        <w:r w:rsidR="008D5A75" w:rsidDel="00493300">
          <w:rPr>
            <w:rFonts w:cs="Arial"/>
            <w:noProof/>
            <w:kern w:val="0"/>
            <w:sz w:val="22"/>
          </w:rPr>
          <w:delText>37-39</w:delText>
        </w:r>
        <w:r w:rsidR="008D5A75" w:rsidDel="00493300">
          <w:rPr>
            <w:rFonts w:cs="Arial"/>
            <w:noProof/>
            <w:kern w:val="0"/>
            <w:sz w:val="22"/>
          </w:rPr>
          <w:fldChar w:fldCharType="end"/>
        </w:r>
        <w:r w:rsidR="00797C1A" w:rsidDel="00493300">
          <w:rPr>
            <w:rFonts w:cs="Arial"/>
            <w:noProof/>
            <w:kern w:val="0"/>
            <w:sz w:val="22"/>
          </w:rPr>
          <w:delText>]</w:delText>
        </w:r>
        <w:r w:rsidR="00EB6D49" w:rsidRPr="00512A9D" w:rsidDel="00493300">
          <w:rPr>
            <w:rFonts w:cs="Arial"/>
            <w:kern w:val="0"/>
            <w:sz w:val="22"/>
          </w:rPr>
          <w:fldChar w:fldCharType="end"/>
        </w:r>
      </w:del>
      <w:r w:rsidR="00B24BB4" w:rsidRPr="00254BE7">
        <w:rPr>
          <w:rFonts w:cs="Arial"/>
          <w:kern w:val="0"/>
          <w:sz w:val="22"/>
        </w:rPr>
        <w:t>.</w:t>
      </w:r>
      <w:r w:rsidR="000C1BC7" w:rsidRPr="00254BE7">
        <w:rPr>
          <w:rFonts w:cs="Arial"/>
          <w:kern w:val="0"/>
          <w:sz w:val="22"/>
        </w:rPr>
        <w:t xml:space="preserve"> </w:t>
      </w:r>
      <w:r w:rsidR="006134DA" w:rsidRPr="00254BE7">
        <w:rPr>
          <w:rFonts w:cs="Arial"/>
          <w:kern w:val="0"/>
          <w:sz w:val="22"/>
        </w:rPr>
        <w:t>We therefore performed a</w:t>
      </w:r>
      <w:r w:rsidR="00CE55E4" w:rsidRPr="00254BE7">
        <w:rPr>
          <w:rFonts w:cs="Arial"/>
          <w:kern w:val="0"/>
          <w:sz w:val="22"/>
        </w:rPr>
        <w:t>n</w:t>
      </w:r>
      <w:r w:rsidR="006134DA" w:rsidRPr="00254BE7">
        <w:rPr>
          <w:rFonts w:cs="Arial"/>
          <w:kern w:val="0"/>
          <w:sz w:val="22"/>
        </w:rPr>
        <w:t xml:space="preserve"> </w:t>
      </w:r>
      <w:r w:rsidR="00F20D19">
        <w:rPr>
          <w:rFonts w:cs="Arial"/>
          <w:kern w:val="0"/>
          <w:sz w:val="22"/>
        </w:rPr>
        <w:t>i</w:t>
      </w:r>
      <w:r w:rsidR="008D2F8A" w:rsidRPr="00254BE7">
        <w:rPr>
          <w:rFonts w:cs="Arial"/>
          <w:kern w:val="0"/>
          <w:sz w:val="22"/>
        </w:rPr>
        <w:t>ntegrated</w:t>
      </w:r>
      <w:r w:rsidR="005E6855" w:rsidRPr="00254BE7">
        <w:rPr>
          <w:rFonts w:cs="Arial"/>
          <w:kern w:val="0"/>
          <w:sz w:val="22"/>
        </w:rPr>
        <w:t xml:space="preserve"> a</w:t>
      </w:r>
      <w:r w:rsidR="004A185E" w:rsidRPr="00254BE7">
        <w:rPr>
          <w:rFonts w:cs="Arial"/>
          <w:kern w:val="0"/>
          <w:sz w:val="22"/>
        </w:rPr>
        <w:t>nalysis</w:t>
      </w:r>
      <w:r w:rsidR="006134DA" w:rsidRPr="00254BE7">
        <w:rPr>
          <w:rFonts w:cs="Arial"/>
          <w:kern w:val="0"/>
          <w:sz w:val="22"/>
        </w:rPr>
        <w:t xml:space="preserve"> to quantify the ability for APC promoter methylation test in NSCLC diagnosis</w:t>
      </w:r>
      <w:ins w:id="425" w:author="Windows 用户" w:date="2013-06-29T14:53:00Z">
        <w:r w:rsidR="006C713A">
          <w:rPr>
            <w:rFonts w:cs="Arial" w:hint="eastAsia"/>
            <w:kern w:val="0"/>
            <w:sz w:val="22"/>
          </w:rPr>
          <w:t>, and</w:t>
        </w:r>
      </w:ins>
      <w:del w:id="426" w:author="Windows 用户" w:date="2013-06-29T14:53:00Z">
        <w:r w:rsidR="006134DA" w:rsidRPr="00254BE7" w:rsidDel="006C713A">
          <w:rPr>
            <w:rFonts w:cs="Arial"/>
            <w:kern w:val="0"/>
            <w:sz w:val="22"/>
          </w:rPr>
          <w:delText>.</w:delText>
        </w:r>
      </w:del>
      <w:r w:rsidR="006134DA" w:rsidRPr="00254BE7">
        <w:rPr>
          <w:rFonts w:cs="Arial"/>
          <w:kern w:val="0"/>
          <w:sz w:val="22"/>
        </w:rPr>
        <w:t xml:space="preserve"> </w:t>
      </w:r>
      <w:del w:id="427" w:author="Windows 用户" w:date="2013-06-29T14:53:00Z">
        <w:r w:rsidR="00756366" w:rsidDel="006C713A">
          <w:rPr>
            <w:rFonts w:cs="Arial"/>
            <w:kern w:val="0"/>
            <w:sz w:val="22"/>
          </w:rPr>
          <w:delText>A</w:delText>
        </w:r>
      </w:del>
      <w:ins w:id="428" w:author="Windows 用户" w:date="2013-06-29T14:53:00Z">
        <w:r w:rsidR="006C713A">
          <w:rPr>
            <w:rFonts w:cs="Arial" w:hint="eastAsia"/>
            <w:kern w:val="0"/>
            <w:sz w:val="22"/>
          </w:rPr>
          <w:t>a</w:t>
        </w:r>
      </w:ins>
      <w:r w:rsidR="00756366">
        <w:rPr>
          <w:rFonts w:cs="Arial"/>
          <w:kern w:val="0"/>
          <w:sz w:val="22"/>
        </w:rPr>
        <w:t xml:space="preserve"> significant association </w:t>
      </w:r>
      <w:del w:id="429" w:author="Windows 用户" w:date="2013-06-29T14:50:00Z">
        <w:r w:rsidR="00756366" w:rsidDel="00512A9D">
          <w:rPr>
            <w:rFonts w:cs="Arial"/>
            <w:kern w:val="0"/>
            <w:sz w:val="22"/>
          </w:rPr>
          <w:delText xml:space="preserve">were </w:delText>
        </w:r>
      </w:del>
      <w:ins w:id="430" w:author="Windows 用户" w:date="2013-06-29T14:50:00Z">
        <w:r w:rsidR="00512A9D">
          <w:rPr>
            <w:rFonts w:cs="Arial"/>
            <w:kern w:val="0"/>
            <w:sz w:val="22"/>
          </w:rPr>
          <w:t>w</w:t>
        </w:r>
        <w:r w:rsidR="00512A9D">
          <w:rPr>
            <w:rFonts w:cs="Arial" w:hint="eastAsia"/>
            <w:kern w:val="0"/>
            <w:sz w:val="22"/>
          </w:rPr>
          <w:t>as</w:t>
        </w:r>
      </w:ins>
      <w:ins w:id="431" w:author="Windows 用户" w:date="2013-06-29T14:52:00Z">
        <w:r w:rsidR="006C713A">
          <w:rPr>
            <w:rFonts w:cs="Arial" w:hint="eastAsia"/>
            <w:kern w:val="0"/>
            <w:sz w:val="22"/>
          </w:rPr>
          <w:t xml:space="preserve"> </w:t>
        </w:r>
      </w:ins>
      <w:del w:id="432" w:author="Windows 用户" w:date="2013-06-29T14:52:00Z">
        <w:r w:rsidR="00756366" w:rsidDel="006C713A">
          <w:rPr>
            <w:rFonts w:cs="Arial"/>
            <w:kern w:val="0"/>
            <w:sz w:val="22"/>
          </w:rPr>
          <w:delText xml:space="preserve">found </w:delText>
        </w:r>
      </w:del>
      <w:ins w:id="433" w:author="Windows 用户" w:date="2013-06-29T14:52:00Z">
        <w:r w:rsidR="006C713A">
          <w:rPr>
            <w:rFonts w:cs="Arial" w:hint="eastAsia"/>
            <w:kern w:val="0"/>
            <w:sz w:val="22"/>
          </w:rPr>
          <w:t>identified</w:t>
        </w:r>
        <w:r w:rsidR="006C713A">
          <w:rPr>
            <w:rFonts w:cs="Arial"/>
            <w:kern w:val="0"/>
            <w:sz w:val="22"/>
          </w:rPr>
          <w:t xml:space="preserve"> </w:t>
        </w:r>
      </w:ins>
      <w:r w:rsidR="00756366">
        <w:rPr>
          <w:rFonts w:cs="Arial"/>
          <w:kern w:val="0"/>
          <w:sz w:val="22"/>
        </w:rPr>
        <w:t>between APC methylation and NSCLC</w:t>
      </w:r>
      <w:r w:rsidR="00976CDD">
        <w:rPr>
          <w:rFonts w:cs="Arial" w:hint="eastAsia"/>
          <w:kern w:val="0"/>
          <w:sz w:val="22"/>
        </w:rPr>
        <w:t xml:space="preserve"> </w:t>
      </w:r>
      <w:r w:rsidR="00BA7A17">
        <w:rPr>
          <w:rFonts w:cs="Arial"/>
          <w:kern w:val="0"/>
          <w:sz w:val="22"/>
        </w:rPr>
        <w:t>(OR</w:t>
      </w:r>
      <w:r w:rsidR="00976CDD">
        <w:rPr>
          <w:rFonts w:cs="Arial" w:hint="eastAsia"/>
          <w:kern w:val="0"/>
          <w:sz w:val="22"/>
        </w:rPr>
        <w:t xml:space="preserve"> </w:t>
      </w:r>
      <w:r w:rsidR="00BA7A17">
        <w:rPr>
          <w:rFonts w:cs="Arial"/>
          <w:kern w:val="0"/>
          <w:sz w:val="22"/>
        </w:rPr>
        <w:t>=</w:t>
      </w:r>
      <w:r w:rsidR="00976CDD">
        <w:rPr>
          <w:rFonts w:cs="Arial" w:hint="eastAsia"/>
          <w:kern w:val="0"/>
          <w:sz w:val="22"/>
        </w:rPr>
        <w:t xml:space="preserve"> </w:t>
      </w:r>
      <w:r w:rsidR="00121E50" w:rsidRPr="00254BE7">
        <w:rPr>
          <w:rFonts w:cs="Arial"/>
          <w:kern w:val="0"/>
          <w:sz w:val="22"/>
        </w:rPr>
        <w:t>4.67</w:t>
      </w:r>
      <w:r w:rsidR="00BA7A17">
        <w:rPr>
          <w:rFonts w:cs="Arial"/>
          <w:kern w:val="0"/>
          <w:sz w:val="22"/>
        </w:rPr>
        <w:t>,</w:t>
      </w:r>
      <w:r w:rsidR="00D166A1" w:rsidRPr="00254BE7">
        <w:rPr>
          <w:rFonts w:cs="Arial"/>
          <w:sz w:val="22"/>
        </w:rPr>
        <w:t>P &lt; 0.0001</w:t>
      </w:r>
      <w:r w:rsidR="00BA7A17">
        <w:rPr>
          <w:rFonts w:cs="Arial"/>
          <w:kern w:val="0"/>
          <w:sz w:val="22"/>
        </w:rPr>
        <w:t>)</w:t>
      </w:r>
      <w:r w:rsidR="00756366">
        <w:rPr>
          <w:rFonts w:cs="Arial"/>
          <w:kern w:val="0"/>
          <w:sz w:val="22"/>
        </w:rPr>
        <w:t>.</w:t>
      </w:r>
      <w:r w:rsidR="001A0D51" w:rsidRPr="001A0D51">
        <w:rPr>
          <w:rFonts w:cs="Arial"/>
          <w:kern w:val="0"/>
          <w:sz w:val="22"/>
        </w:rPr>
        <w:t xml:space="preserve"> </w:t>
      </w:r>
      <w:r w:rsidR="001A0D51" w:rsidRPr="00254BE7">
        <w:rPr>
          <w:rFonts w:cs="Arial"/>
          <w:kern w:val="0"/>
          <w:sz w:val="22"/>
        </w:rPr>
        <w:t xml:space="preserve">Seven virtual studies were filled when trim and fill tests were performed </w:t>
      </w:r>
      <w:r w:rsidR="002C714E">
        <w:rPr>
          <w:rFonts w:cs="Arial"/>
          <w:kern w:val="0"/>
          <w:sz w:val="22"/>
        </w:rPr>
        <w:t xml:space="preserve">to eliminate the influence of the publication bias </w:t>
      </w:r>
      <w:r w:rsidR="001A0D51" w:rsidRPr="00254BE7">
        <w:rPr>
          <w:rFonts w:cs="Arial"/>
          <w:kern w:val="0"/>
          <w:sz w:val="22"/>
        </w:rPr>
        <w:t xml:space="preserve">in the random effects model, and the overall OR </w:t>
      </w:r>
      <w:ins w:id="434" w:author="Windows 用户" w:date="2013-06-29T14:54:00Z">
        <w:r w:rsidR="006C713A">
          <w:rPr>
            <w:rFonts w:cs="Arial" w:hint="eastAsia"/>
            <w:kern w:val="0"/>
            <w:sz w:val="22"/>
          </w:rPr>
          <w:t>(</w:t>
        </w:r>
        <w:r w:rsidR="006C713A" w:rsidRPr="00254BE7">
          <w:rPr>
            <w:rFonts w:cs="Arial"/>
            <w:kern w:val="0"/>
            <w:sz w:val="22"/>
          </w:rPr>
          <w:t>2.49</w:t>
        </w:r>
        <w:r w:rsidR="006C713A">
          <w:rPr>
            <w:rFonts w:cs="Arial" w:hint="eastAsia"/>
            <w:kern w:val="0"/>
            <w:sz w:val="22"/>
          </w:rPr>
          <w:t xml:space="preserve">, </w:t>
        </w:r>
        <w:r w:rsidR="006C713A" w:rsidRPr="00254BE7">
          <w:rPr>
            <w:rFonts w:cs="Arial"/>
            <w:kern w:val="0"/>
            <w:sz w:val="22"/>
          </w:rPr>
          <w:t>95%CI:1.18-5.26)</w:t>
        </w:r>
        <w:r w:rsidR="006C713A">
          <w:rPr>
            <w:rFonts w:cs="Arial" w:hint="eastAsia"/>
            <w:kern w:val="0"/>
            <w:sz w:val="22"/>
          </w:rPr>
          <w:t xml:space="preserve"> </w:t>
        </w:r>
      </w:ins>
      <w:del w:id="435" w:author="Windows 用户" w:date="2013-06-29T14:58:00Z">
        <w:r w:rsidR="001A0D51" w:rsidRPr="00254BE7" w:rsidDel="00E46EC8">
          <w:rPr>
            <w:rFonts w:cs="Arial"/>
            <w:kern w:val="0"/>
            <w:sz w:val="22"/>
          </w:rPr>
          <w:delText xml:space="preserve">of the trim and fill method </w:delText>
        </w:r>
      </w:del>
      <w:r w:rsidR="001A0D51" w:rsidRPr="00254BE7">
        <w:rPr>
          <w:rFonts w:cs="Arial"/>
          <w:kern w:val="0"/>
          <w:sz w:val="22"/>
        </w:rPr>
        <w:t>was</w:t>
      </w:r>
      <w:ins w:id="436" w:author="Windows 用户" w:date="2013-06-29T14:54:00Z">
        <w:r w:rsidR="006C713A">
          <w:rPr>
            <w:rFonts w:cs="Arial" w:hint="eastAsia"/>
            <w:kern w:val="0"/>
            <w:sz w:val="22"/>
          </w:rPr>
          <w:t xml:space="preserve"> </w:t>
        </w:r>
      </w:ins>
      <w:ins w:id="437" w:author="Windows 用户" w:date="2013-06-29T14:55:00Z">
        <w:r w:rsidR="006C713A" w:rsidRPr="00254BE7">
          <w:rPr>
            <w:rFonts w:cs="Arial"/>
            <w:kern w:val="0"/>
            <w:sz w:val="22"/>
          </w:rPr>
          <w:t>still significant</w:t>
        </w:r>
      </w:ins>
      <w:del w:id="438" w:author="Windows 用户" w:date="2013-06-29T14:54:00Z">
        <w:r w:rsidR="001A0D51" w:rsidRPr="00254BE7" w:rsidDel="006C713A">
          <w:rPr>
            <w:rFonts w:cs="Arial"/>
            <w:kern w:val="0"/>
            <w:sz w:val="22"/>
          </w:rPr>
          <w:delText xml:space="preserve"> 2.49 (95%CI:1.18-5.26)</w:delText>
        </w:r>
      </w:del>
      <w:r w:rsidR="001A0D51" w:rsidRPr="00254BE7">
        <w:rPr>
          <w:rFonts w:cs="Arial"/>
          <w:kern w:val="0"/>
          <w:sz w:val="22"/>
        </w:rPr>
        <w:t xml:space="preserve">, </w:t>
      </w:r>
      <w:del w:id="439" w:author="Windows 用户" w:date="2013-06-29T14:55:00Z">
        <w:r w:rsidR="001A0D51" w:rsidRPr="00254BE7" w:rsidDel="006C713A">
          <w:rPr>
            <w:rFonts w:cs="Arial"/>
            <w:kern w:val="0"/>
            <w:sz w:val="22"/>
          </w:rPr>
          <w:delText xml:space="preserve">which </w:delText>
        </w:r>
      </w:del>
      <w:ins w:id="440" w:author="Windows 用户" w:date="2013-06-29T14:55:00Z">
        <w:r w:rsidR="006C713A">
          <w:rPr>
            <w:rFonts w:cs="Arial" w:hint="eastAsia"/>
            <w:kern w:val="0"/>
            <w:sz w:val="22"/>
          </w:rPr>
          <w:t>although it</w:t>
        </w:r>
        <w:r w:rsidR="006C713A" w:rsidRPr="00254BE7">
          <w:rPr>
            <w:rFonts w:cs="Arial"/>
            <w:kern w:val="0"/>
            <w:sz w:val="22"/>
          </w:rPr>
          <w:t xml:space="preserve"> </w:t>
        </w:r>
      </w:ins>
      <w:r w:rsidR="001A0D51" w:rsidRPr="00254BE7">
        <w:rPr>
          <w:rFonts w:cs="Arial"/>
          <w:kern w:val="0"/>
          <w:sz w:val="22"/>
        </w:rPr>
        <w:t xml:space="preserve">was slightly smaller than that </w:t>
      </w:r>
      <w:del w:id="441" w:author="Windows 用户" w:date="2013-06-29T14:55:00Z">
        <w:r w:rsidR="001A0D51" w:rsidRPr="00254BE7" w:rsidDel="006C713A">
          <w:rPr>
            <w:rFonts w:cs="Arial"/>
            <w:kern w:val="0"/>
            <w:sz w:val="22"/>
          </w:rPr>
          <w:delText xml:space="preserve">of </w:delText>
        </w:r>
      </w:del>
      <w:ins w:id="442" w:author="Windows 用户" w:date="2013-06-29T14:55:00Z">
        <w:r w:rsidR="006C713A">
          <w:rPr>
            <w:rFonts w:cs="Arial" w:hint="eastAsia"/>
            <w:kern w:val="0"/>
            <w:sz w:val="22"/>
          </w:rPr>
          <w:t>in</w:t>
        </w:r>
        <w:r w:rsidR="006C713A" w:rsidRPr="00254BE7">
          <w:rPr>
            <w:rFonts w:cs="Arial"/>
            <w:kern w:val="0"/>
            <w:sz w:val="22"/>
          </w:rPr>
          <w:t xml:space="preserve"> </w:t>
        </w:r>
      </w:ins>
      <w:r w:rsidR="001A0D51" w:rsidRPr="00254BE7">
        <w:rPr>
          <w:rFonts w:cs="Arial"/>
          <w:kern w:val="0"/>
          <w:sz w:val="22"/>
        </w:rPr>
        <w:t>the crude meta-analysis (4.67,95%CI:2.66-8.22)</w:t>
      </w:r>
      <w:del w:id="443" w:author="Windows 用户" w:date="2013-06-29T14:55:00Z">
        <w:r w:rsidR="001A0D51" w:rsidRPr="00254BE7" w:rsidDel="006C713A">
          <w:rPr>
            <w:rFonts w:cs="Arial"/>
            <w:kern w:val="0"/>
            <w:sz w:val="22"/>
          </w:rPr>
          <w:delText>, but it was still significant</w:delText>
        </w:r>
      </w:del>
      <w:r w:rsidR="001A0D51" w:rsidRPr="00254BE7">
        <w:rPr>
          <w:rFonts w:cs="Arial"/>
          <w:kern w:val="0"/>
          <w:sz w:val="22"/>
        </w:rPr>
        <w:t xml:space="preserve">, indicating </w:t>
      </w:r>
      <w:ins w:id="444" w:author="Windows 用户" w:date="2013-06-29T14:55:00Z">
        <w:r w:rsidR="006C713A">
          <w:rPr>
            <w:rFonts w:cs="Arial" w:hint="eastAsia"/>
            <w:kern w:val="0"/>
            <w:sz w:val="22"/>
          </w:rPr>
          <w:t xml:space="preserve">the </w:t>
        </w:r>
        <w:r w:rsidR="006C713A">
          <w:rPr>
            <w:rFonts w:cs="Arial"/>
            <w:kern w:val="0"/>
            <w:sz w:val="22"/>
          </w:rPr>
          <w:t>existence</w:t>
        </w:r>
        <w:r w:rsidR="006C713A">
          <w:rPr>
            <w:rFonts w:cs="Arial" w:hint="eastAsia"/>
            <w:kern w:val="0"/>
            <w:sz w:val="22"/>
          </w:rPr>
          <w:t xml:space="preserve"> of </w:t>
        </w:r>
      </w:ins>
      <w:r w:rsidR="001A0D51" w:rsidRPr="00254BE7">
        <w:rPr>
          <w:rFonts w:cs="Arial"/>
          <w:kern w:val="0"/>
          <w:sz w:val="22"/>
        </w:rPr>
        <w:t>a strong association between APC promoter methylation and Lung cancer.</w:t>
      </w:r>
      <w:r w:rsidR="00310A88">
        <w:rPr>
          <w:rFonts w:cs="Arial"/>
          <w:kern w:val="0"/>
          <w:sz w:val="22"/>
        </w:rPr>
        <w:t xml:space="preserve"> </w:t>
      </w:r>
      <w:del w:id="445" w:author="Windows 用户" w:date="2013-06-29T14:58:00Z">
        <w:r w:rsidR="00A60AF5" w:rsidDel="00E46EC8">
          <w:rPr>
            <w:rFonts w:cs="Arial"/>
            <w:kern w:val="0"/>
            <w:sz w:val="22"/>
          </w:rPr>
          <w:delText>P</w:delText>
        </w:r>
      </w:del>
      <w:ins w:id="446" w:author="Windows 用户" w:date="2013-06-29T14:58:00Z">
        <w:r w:rsidR="00E46EC8">
          <w:rPr>
            <w:rFonts w:cs="Arial" w:hint="eastAsia"/>
            <w:kern w:val="0"/>
            <w:sz w:val="22"/>
          </w:rPr>
          <w:t>The p</w:t>
        </w:r>
      </w:ins>
      <w:r w:rsidR="00A60AF5">
        <w:rPr>
          <w:rFonts w:cs="Arial"/>
          <w:kern w:val="0"/>
          <w:sz w:val="22"/>
        </w:rPr>
        <w:t>oo</w:t>
      </w:r>
      <w:del w:id="447" w:author="Windows 用户" w:date="2013-06-29T14:51:00Z">
        <w:r w:rsidR="00A60AF5" w:rsidDel="00512A9D">
          <w:rPr>
            <w:rFonts w:cs="Arial"/>
            <w:kern w:val="0"/>
            <w:sz w:val="22"/>
          </w:rPr>
          <w:delText>l</w:delText>
        </w:r>
      </w:del>
      <w:r w:rsidR="00A60AF5">
        <w:rPr>
          <w:rFonts w:cs="Arial"/>
          <w:kern w:val="0"/>
          <w:sz w:val="22"/>
        </w:rPr>
        <w:t>led s</w:t>
      </w:r>
      <w:r w:rsidR="00310A88" w:rsidRPr="00254BE7">
        <w:rPr>
          <w:rFonts w:cs="Arial"/>
          <w:sz w:val="22"/>
        </w:rPr>
        <w:t>ensitivity</w:t>
      </w:r>
      <w:ins w:id="448" w:author="Windows 用户" w:date="2013-06-29T14:57:00Z">
        <w:r w:rsidR="00B5539E">
          <w:rPr>
            <w:rFonts w:cs="Arial" w:hint="eastAsia"/>
            <w:sz w:val="22"/>
          </w:rPr>
          <w:t>,</w:t>
        </w:r>
      </w:ins>
      <w:del w:id="449" w:author="Windows 用户" w:date="2013-06-29T14:57:00Z">
        <w:r w:rsidR="00310A88" w:rsidRPr="00254BE7" w:rsidDel="00B5539E">
          <w:rPr>
            <w:rFonts w:cs="Arial"/>
            <w:sz w:val="22"/>
          </w:rPr>
          <w:delText xml:space="preserve"> and</w:delText>
        </w:r>
      </w:del>
      <w:r w:rsidR="00310A88" w:rsidRPr="00254BE7">
        <w:rPr>
          <w:rFonts w:cs="Arial"/>
          <w:sz w:val="22"/>
        </w:rPr>
        <w:t xml:space="preserve"> specificity</w:t>
      </w:r>
      <w:r w:rsidR="00783B4E">
        <w:rPr>
          <w:rFonts w:cs="Arial"/>
          <w:sz w:val="22"/>
        </w:rPr>
        <w:t xml:space="preserve"> and AUC</w:t>
      </w:r>
      <w:r w:rsidR="00310A88" w:rsidRPr="00254BE7">
        <w:rPr>
          <w:rFonts w:cs="Arial"/>
          <w:sz w:val="22"/>
        </w:rPr>
        <w:t xml:space="preserve"> </w:t>
      </w:r>
      <w:r w:rsidR="00310A88">
        <w:rPr>
          <w:rFonts w:cs="Arial"/>
          <w:sz w:val="22"/>
        </w:rPr>
        <w:t xml:space="preserve">of APC methylation test </w:t>
      </w:r>
      <w:ins w:id="450" w:author="Windows 用户" w:date="2013-06-29T14:58:00Z">
        <w:r w:rsidR="00E46EC8">
          <w:rPr>
            <w:rFonts w:cs="Arial" w:hint="eastAsia"/>
            <w:sz w:val="22"/>
          </w:rPr>
          <w:t xml:space="preserve">in the present meta-analysis </w:t>
        </w:r>
      </w:ins>
      <w:r w:rsidR="00310A88" w:rsidRPr="00254BE7">
        <w:rPr>
          <w:rFonts w:cs="Arial"/>
          <w:sz w:val="22"/>
        </w:rPr>
        <w:t>were 0.548</w:t>
      </w:r>
      <w:r w:rsidR="00783B4E">
        <w:rPr>
          <w:rFonts w:cs="Arial"/>
          <w:sz w:val="22"/>
        </w:rPr>
        <w:t xml:space="preserve">, </w:t>
      </w:r>
      <w:r w:rsidR="00310A88">
        <w:rPr>
          <w:rFonts w:cs="Arial"/>
          <w:sz w:val="22"/>
        </w:rPr>
        <w:t>0.78</w:t>
      </w:r>
      <w:r w:rsidR="00783B4E">
        <w:rPr>
          <w:rFonts w:cs="Arial"/>
          <w:sz w:val="22"/>
        </w:rPr>
        <w:t xml:space="preserve"> and </w:t>
      </w:r>
      <w:r w:rsidR="00783B4E" w:rsidRPr="00254BE7">
        <w:rPr>
          <w:rFonts w:cs="Arial"/>
          <w:sz w:val="22"/>
        </w:rPr>
        <w:t>0.6</w:t>
      </w:r>
      <w:r w:rsidR="00783B4E">
        <w:rPr>
          <w:rFonts w:cs="Arial"/>
          <w:sz w:val="22"/>
        </w:rPr>
        <w:t>4</w:t>
      </w:r>
      <w:r w:rsidR="00310A88">
        <w:rPr>
          <w:rFonts w:cs="Arial"/>
          <w:sz w:val="22"/>
        </w:rPr>
        <w:t>, respectively</w:t>
      </w:r>
      <w:ins w:id="451" w:author="Windows 用户" w:date="2013-06-29T14:59:00Z">
        <w:r w:rsidR="003E4432">
          <w:rPr>
            <w:rFonts w:cs="Arial" w:hint="eastAsia"/>
            <w:sz w:val="22"/>
          </w:rPr>
          <w:t xml:space="preserve">, </w:t>
        </w:r>
      </w:ins>
      <w:ins w:id="452" w:author="Windows 用户" w:date="2013-06-29T15:00:00Z">
        <w:r w:rsidR="003E4432">
          <w:rPr>
            <w:rFonts w:cs="Arial" w:hint="eastAsia"/>
            <w:sz w:val="22"/>
          </w:rPr>
          <w:t>which revealed that APC methylation status is a good biomarker in NSCLC diagnosis</w:t>
        </w:r>
      </w:ins>
      <w:r w:rsidR="00310A88">
        <w:rPr>
          <w:rFonts w:cs="Arial"/>
          <w:sz w:val="22"/>
        </w:rPr>
        <w:t xml:space="preserve">. </w:t>
      </w:r>
    </w:p>
    <w:p w:rsidR="00B21AA7" w:rsidRDefault="007A1BF7" w:rsidP="009A6F70">
      <w:pPr>
        <w:ind w:firstLineChars="200" w:firstLine="440"/>
        <w:jc w:val="left"/>
        <w:rPr>
          <w:ins w:id="453" w:author="Windows 用户" w:date="2013-06-29T16:35:00Z"/>
          <w:rFonts w:cs="Arial"/>
          <w:kern w:val="0"/>
          <w:sz w:val="22"/>
        </w:rPr>
      </w:pPr>
      <w:r>
        <w:rPr>
          <w:rFonts w:cs="Arial"/>
          <w:kern w:val="0"/>
          <w:sz w:val="22"/>
        </w:rPr>
        <w:t>Integrated analysis show</w:t>
      </w:r>
      <w:ins w:id="454" w:author="Windows 用户" w:date="2013-06-29T15:02:00Z">
        <w:r w:rsidR="000B426C">
          <w:rPr>
            <w:rFonts w:cs="Arial" w:hint="eastAsia"/>
            <w:kern w:val="0"/>
            <w:sz w:val="22"/>
          </w:rPr>
          <w:t>ed</w:t>
        </w:r>
      </w:ins>
      <w:r>
        <w:rPr>
          <w:rFonts w:cs="Arial"/>
          <w:kern w:val="0"/>
          <w:sz w:val="22"/>
        </w:rPr>
        <w:t xml:space="preserve"> that </w:t>
      </w:r>
      <w:ins w:id="455" w:author="Windows 用户" w:date="2013-06-29T15:03:00Z">
        <w:r w:rsidR="009D0A51">
          <w:rPr>
            <w:rFonts w:cs="Arial" w:hint="eastAsia"/>
            <w:kern w:val="0"/>
            <w:sz w:val="22"/>
          </w:rPr>
          <w:t xml:space="preserve">the </w:t>
        </w:r>
      </w:ins>
      <w:r>
        <w:rPr>
          <w:rFonts w:cs="Arial"/>
          <w:kern w:val="0"/>
          <w:sz w:val="22"/>
        </w:rPr>
        <w:t>a</w:t>
      </w:r>
      <w:r w:rsidR="00756366">
        <w:rPr>
          <w:rFonts w:cs="Arial"/>
          <w:kern w:val="0"/>
          <w:sz w:val="22"/>
        </w:rPr>
        <w:t xml:space="preserve">ge at the diagnosis, </w:t>
      </w:r>
      <w:ins w:id="456" w:author="Windows 用户" w:date="2013-06-29T15:05:00Z">
        <w:r w:rsidR="009D0A51">
          <w:rPr>
            <w:rFonts w:cs="Arial" w:hint="eastAsia"/>
            <w:kern w:val="0"/>
            <w:sz w:val="22"/>
          </w:rPr>
          <w:t>control type (</w:t>
        </w:r>
      </w:ins>
      <w:r w:rsidR="00756366">
        <w:rPr>
          <w:rFonts w:cs="Arial"/>
          <w:kern w:val="0"/>
          <w:sz w:val="22"/>
        </w:rPr>
        <w:t>au</w:t>
      </w:r>
      <w:r w:rsidR="0008508C">
        <w:rPr>
          <w:rFonts w:cs="Arial"/>
          <w:kern w:val="0"/>
          <w:sz w:val="22"/>
        </w:rPr>
        <w:t>t</w:t>
      </w:r>
      <w:r w:rsidR="00756366">
        <w:rPr>
          <w:rFonts w:cs="Arial"/>
          <w:kern w:val="0"/>
          <w:sz w:val="22"/>
        </w:rPr>
        <w:t xml:space="preserve">ogenous or </w:t>
      </w:r>
      <w:r w:rsidR="00756366" w:rsidRPr="00756366">
        <w:rPr>
          <w:rFonts w:cs="Arial"/>
          <w:kern w:val="0"/>
          <w:sz w:val="22"/>
        </w:rPr>
        <w:t>heterogeneous</w:t>
      </w:r>
      <w:ins w:id="457" w:author="Windows 用户" w:date="2013-06-29T15:06:00Z">
        <w:r w:rsidR="009D0A51">
          <w:rPr>
            <w:rFonts w:cs="Arial" w:hint="eastAsia"/>
            <w:kern w:val="0"/>
            <w:sz w:val="22"/>
          </w:rPr>
          <w:t>)</w:t>
        </w:r>
      </w:ins>
      <w:del w:id="458" w:author="Windows 用户" w:date="2013-06-29T15:06:00Z">
        <w:r w:rsidR="00756366" w:rsidRPr="00756366" w:rsidDel="009D0A51">
          <w:rPr>
            <w:rFonts w:cs="Arial"/>
            <w:kern w:val="0"/>
            <w:sz w:val="22"/>
          </w:rPr>
          <w:delText xml:space="preserve"> control</w:delText>
        </w:r>
      </w:del>
      <w:r w:rsidR="00756366" w:rsidRPr="00756366">
        <w:rPr>
          <w:rFonts w:cs="Arial"/>
          <w:kern w:val="0"/>
          <w:sz w:val="22"/>
        </w:rPr>
        <w:t xml:space="preserve">, </w:t>
      </w:r>
      <w:r w:rsidR="00756366">
        <w:rPr>
          <w:rFonts w:cs="Arial"/>
          <w:kern w:val="0"/>
          <w:sz w:val="22"/>
        </w:rPr>
        <w:t xml:space="preserve">the </w:t>
      </w:r>
      <w:del w:id="459" w:author="Windows 用户" w:date="2013-06-29T15:05:00Z">
        <w:r w:rsidR="00756366" w:rsidDel="009D0A51">
          <w:rPr>
            <w:rFonts w:cs="Arial"/>
            <w:kern w:val="0"/>
            <w:sz w:val="22"/>
          </w:rPr>
          <w:delText xml:space="preserve">proportion </w:delText>
        </w:r>
      </w:del>
      <w:ins w:id="460" w:author="Windows 用户" w:date="2013-06-29T15:05:00Z">
        <w:r w:rsidR="009D0A51">
          <w:rPr>
            <w:rFonts w:cs="Arial" w:hint="eastAsia"/>
            <w:kern w:val="0"/>
            <w:sz w:val="22"/>
          </w:rPr>
          <w:t>ratio</w:t>
        </w:r>
        <w:r w:rsidR="009D0A51">
          <w:rPr>
            <w:rFonts w:cs="Arial"/>
            <w:kern w:val="0"/>
            <w:sz w:val="22"/>
          </w:rPr>
          <w:t xml:space="preserve"> </w:t>
        </w:r>
      </w:ins>
      <w:r w:rsidR="00756366">
        <w:rPr>
          <w:rFonts w:cs="Arial"/>
          <w:kern w:val="0"/>
          <w:sz w:val="22"/>
        </w:rPr>
        <w:t xml:space="preserve">of the adenocarcinoma to </w:t>
      </w:r>
      <w:r w:rsidR="006A0DF3">
        <w:rPr>
          <w:rFonts w:cs="Arial"/>
          <w:kern w:val="0"/>
          <w:sz w:val="22"/>
        </w:rPr>
        <w:t>squamous cell carcinoma</w:t>
      </w:r>
      <w:ins w:id="461" w:author="Windows 用户" w:date="2013-06-29T15:06:00Z">
        <w:r w:rsidR="009D0A51">
          <w:rPr>
            <w:rFonts w:cs="Arial" w:hint="eastAsia"/>
            <w:kern w:val="0"/>
            <w:sz w:val="22"/>
          </w:rPr>
          <w:t xml:space="preserve"> (Ad2Sc)</w:t>
        </w:r>
      </w:ins>
      <w:r w:rsidR="006A0DF3">
        <w:rPr>
          <w:rFonts w:cs="Arial"/>
          <w:kern w:val="0"/>
          <w:sz w:val="22"/>
        </w:rPr>
        <w:t xml:space="preserve">, </w:t>
      </w:r>
      <w:ins w:id="462" w:author="Windows 用户" w:date="2013-06-29T15:07:00Z">
        <w:r w:rsidR="002A519E">
          <w:rPr>
            <w:rFonts w:cs="Arial" w:hint="eastAsia"/>
            <w:kern w:val="0"/>
            <w:sz w:val="22"/>
          </w:rPr>
          <w:t xml:space="preserve">and </w:t>
        </w:r>
      </w:ins>
      <w:r w:rsidR="006A0DF3">
        <w:rPr>
          <w:rFonts w:cs="Arial"/>
          <w:kern w:val="0"/>
          <w:sz w:val="22"/>
        </w:rPr>
        <w:t xml:space="preserve">primer set (CpG site) were </w:t>
      </w:r>
      <w:ins w:id="463" w:author="Windows 用户" w:date="2013-06-29T15:07:00Z">
        <w:r w:rsidR="002A519E">
          <w:rPr>
            <w:rFonts w:cs="Arial" w:hint="eastAsia"/>
            <w:kern w:val="0"/>
            <w:sz w:val="22"/>
          </w:rPr>
          <w:t xml:space="preserve">the </w:t>
        </w:r>
      </w:ins>
      <w:r w:rsidR="006A0DF3">
        <w:rPr>
          <w:rFonts w:cs="Arial"/>
          <w:kern w:val="0"/>
          <w:sz w:val="22"/>
        </w:rPr>
        <w:t>mos</w:t>
      </w:r>
      <w:r w:rsidR="009F29E4">
        <w:rPr>
          <w:rFonts w:cs="Arial"/>
          <w:kern w:val="0"/>
          <w:sz w:val="22"/>
        </w:rPr>
        <w:t>t important heterogeneity sou</w:t>
      </w:r>
      <w:r w:rsidR="0008508C">
        <w:rPr>
          <w:rFonts w:cs="Arial" w:hint="eastAsia"/>
          <w:kern w:val="0"/>
          <w:sz w:val="22"/>
        </w:rPr>
        <w:t>r</w:t>
      </w:r>
      <w:r w:rsidR="009F29E4">
        <w:rPr>
          <w:rFonts w:cs="Arial"/>
          <w:kern w:val="0"/>
          <w:sz w:val="22"/>
        </w:rPr>
        <w:t>ces</w:t>
      </w:r>
      <w:r w:rsidR="0008508C">
        <w:rPr>
          <w:rFonts w:cs="Arial" w:hint="eastAsia"/>
          <w:kern w:val="0"/>
          <w:sz w:val="22"/>
        </w:rPr>
        <w:t>,</w:t>
      </w:r>
      <w:r w:rsidR="009F29E4">
        <w:rPr>
          <w:rFonts w:cs="Arial"/>
          <w:kern w:val="0"/>
          <w:sz w:val="22"/>
        </w:rPr>
        <w:t xml:space="preserve"> </w:t>
      </w:r>
      <w:r w:rsidR="006A0DF3">
        <w:rPr>
          <w:rFonts w:cs="Arial"/>
          <w:kern w:val="0"/>
          <w:sz w:val="22"/>
        </w:rPr>
        <w:t xml:space="preserve">while </w:t>
      </w:r>
      <w:r w:rsidR="006A0DF3" w:rsidRPr="00254BE7">
        <w:rPr>
          <w:rFonts w:cs="Arial"/>
          <w:sz w:val="22"/>
        </w:rPr>
        <w:t>sample type</w:t>
      </w:r>
      <w:ins w:id="464" w:author="Windows 用户" w:date="2013-06-29T15:07:00Z">
        <w:r w:rsidR="002A519E">
          <w:rPr>
            <w:rFonts w:cs="Arial" w:hint="eastAsia"/>
            <w:sz w:val="22"/>
          </w:rPr>
          <w:t xml:space="preserve"> (tissue or serum)</w:t>
        </w:r>
      </w:ins>
      <w:r w:rsidR="006A0DF3" w:rsidRPr="00254BE7">
        <w:rPr>
          <w:rFonts w:cs="Arial"/>
          <w:sz w:val="22"/>
        </w:rPr>
        <w:t xml:space="preserve">, proportion </w:t>
      </w:r>
      <w:r w:rsidR="006A0DF3" w:rsidRPr="00254BE7">
        <w:rPr>
          <w:rFonts w:cs="Arial"/>
          <w:sz w:val="22"/>
        </w:rPr>
        <w:lastRenderedPageBreak/>
        <w:t>of males, proportion of stage I</w:t>
      </w:r>
      <w:ins w:id="465" w:author="Windows 用户" w:date="2013-06-29T15:09:00Z">
        <w:r w:rsidR="00BD7B7F">
          <w:rPr>
            <w:rFonts w:cs="Arial" w:hint="eastAsia"/>
            <w:sz w:val="22"/>
          </w:rPr>
          <w:t>,</w:t>
        </w:r>
      </w:ins>
      <w:r w:rsidR="006A0DF3">
        <w:rPr>
          <w:rFonts w:cs="Arial"/>
          <w:sz w:val="22"/>
        </w:rPr>
        <w:t xml:space="preserve"> and </w:t>
      </w:r>
      <w:r w:rsidR="006A0DF3" w:rsidRPr="00254BE7">
        <w:rPr>
          <w:rFonts w:cs="Arial"/>
          <w:sz w:val="22"/>
        </w:rPr>
        <w:t>detection methods could not explain the heterogeneity</w:t>
      </w:r>
      <w:r w:rsidR="00BD581B">
        <w:rPr>
          <w:rFonts w:cs="Arial"/>
          <w:sz w:val="22"/>
        </w:rPr>
        <w:t>.</w:t>
      </w:r>
      <w:r w:rsidR="0083758E" w:rsidRPr="0083758E">
        <w:rPr>
          <w:rFonts w:cs="Arial" w:hint="eastAsia"/>
          <w:kern w:val="0"/>
          <w:sz w:val="22"/>
        </w:rPr>
        <w:t xml:space="preserve"> </w:t>
      </w:r>
    </w:p>
    <w:p w:rsidR="00B21AA7" w:rsidRDefault="00B21AA7" w:rsidP="009A6F70">
      <w:pPr>
        <w:ind w:firstLineChars="200" w:firstLine="440"/>
        <w:jc w:val="left"/>
        <w:rPr>
          <w:ins w:id="466" w:author="Windows 用户" w:date="2013-06-29T16:34:00Z"/>
          <w:rFonts w:cs="Arial"/>
          <w:sz w:val="22"/>
        </w:rPr>
      </w:pPr>
      <w:ins w:id="467" w:author="Windows 用户" w:date="2013-06-29T16:35:00Z">
        <w:r>
          <w:rPr>
            <w:rFonts w:cs="Arial" w:hint="eastAsia"/>
            <w:sz w:val="22"/>
          </w:rPr>
          <w:t>A</w:t>
        </w:r>
      </w:ins>
      <w:ins w:id="468" w:author="Windows 用户" w:date="2013-06-29T15:14:00Z">
        <w:r w:rsidR="005F191E" w:rsidRPr="00254BE7">
          <w:rPr>
            <w:rFonts w:cs="Arial"/>
            <w:sz w:val="22"/>
          </w:rPr>
          <w:t xml:space="preserve">ge was one of </w:t>
        </w:r>
        <w:r w:rsidR="005F191E">
          <w:rPr>
            <w:rFonts w:cs="Arial" w:hint="eastAsia"/>
            <w:sz w:val="22"/>
          </w:rPr>
          <w:t xml:space="preserve">the </w:t>
        </w:r>
        <w:r w:rsidR="005F191E" w:rsidRPr="00254BE7">
          <w:rPr>
            <w:rFonts w:cs="Arial"/>
            <w:sz w:val="22"/>
          </w:rPr>
          <w:t>most important heterogeneity sources from meta-regression analysis (beta = -0.3, P = 2.0×10</w:t>
        </w:r>
        <w:r w:rsidR="005F191E" w:rsidRPr="00254BE7">
          <w:rPr>
            <w:rFonts w:cs="Arial"/>
            <w:sz w:val="22"/>
            <w:vertAlign w:val="superscript"/>
          </w:rPr>
          <w:t>-5</w:t>
        </w:r>
        <w:r w:rsidR="005F191E" w:rsidRPr="00254BE7">
          <w:rPr>
            <w:rFonts w:cs="Arial"/>
            <w:sz w:val="22"/>
          </w:rPr>
          <w:t>), meanwhile, the OR in the younger subgroup (OR</w:t>
        </w:r>
        <w:r w:rsidR="005F191E">
          <w:rPr>
            <w:rFonts w:cs="Arial" w:hint="eastAsia"/>
            <w:sz w:val="22"/>
          </w:rPr>
          <w:t xml:space="preserve"> </w:t>
        </w:r>
        <w:r w:rsidR="005F191E" w:rsidRPr="00254BE7">
          <w:rPr>
            <w:rFonts w:cs="Arial"/>
            <w:sz w:val="22"/>
          </w:rPr>
          <w:t>=</w:t>
        </w:r>
        <w:r w:rsidR="005F191E">
          <w:rPr>
            <w:rFonts w:cs="Arial" w:hint="eastAsia"/>
            <w:sz w:val="22"/>
          </w:rPr>
          <w:t xml:space="preserve"> </w:t>
        </w:r>
        <w:r w:rsidR="005F191E" w:rsidRPr="00254BE7">
          <w:rPr>
            <w:rFonts w:cs="Arial"/>
            <w:sz w:val="22"/>
          </w:rPr>
          <w:t xml:space="preserve">4.65) was greater than </w:t>
        </w:r>
      </w:ins>
      <w:ins w:id="469" w:author="Windows 用户" w:date="2013-06-29T15:18:00Z">
        <w:r w:rsidR="00F33F60">
          <w:rPr>
            <w:rFonts w:cs="Arial" w:hint="eastAsia"/>
            <w:sz w:val="22"/>
          </w:rPr>
          <w:t xml:space="preserve">that in </w:t>
        </w:r>
      </w:ins>
      <w:ins w:id="470" w:author="Windows 用户" w:date="2013-06-29T15:14:00Z">
        <w:r w:rsidR="005F191E" w:rsidRPr="00254BE7">
          <w:rPr>
            <w:rFonts w:cs="Arial"/>
            <w:sz w:val="22"/>
          </w:rPr>
          <w:t>older subgroup(OR = 2.24). However, we didn’t obtain</w:t>
        </w:r>
        <w:r w:rsidR="005F191E">
          <w:rPr>
            <w:rFonts w:cs="Arial"/>
            <w:sz w:val="22"/>
          </w:rPr>
          <w:t xml:space="preserve"> </w:t>
        </w:r>
        <w:r w:rsidR="005F191E" w:rsidRPr="00254BE7">
          <w:rPr>
            <w:rFonts w:cs="Arial"/>
            <w:sz w:val="22"/>
          </w:rPr>
          <w:t xml:space="preserve">the same conclusion in TCGA NSCLC dataset. </w:t>
        </w:r>
      </w:ins>
      <w:ins w:id="471" w:author="Windows 用户" w:date="2013-06-29T15:21:00Z">
        <w:r w:rsidR="00F33F60">
          <w:rPr>
            <w:rFonts w:cs="Arial" w:hint="eastAsia"/>
            <w:sz w:val="22"/>
          </w:rPr>
          <w:t>Furthermore, n</w:t>
        </w:r>
        <w:r w:rsidR="00F33F60" w:rsidRPr="00254BE7">
          <w:rPr>
            <w:rFonts w:cs="Arial"/>
            <w:sz w:val="22"/>
          </w:rPr>
          <w:t xml:space="preserve">either Ad nor Sc data support </w:t>
        </w:r>
        <w:r w:rsidR="00F33F60">
          <w:rPr>
            <w:rFonts w:cs="Arial" w:hint="eastAsia"/>
            <w:sz w:val="22"/>
          </w:rPr>
          <w:t xml:space="preserve">that </w:t>
        </w:r>
        <w:r w:rsidR="00F33F60" w:rsidRPr="00254BE7">
          <w:rPr>
            <w:rFonts w:cs="Arial"/>
            <w:sz w:val="22"/>
          </w:rPr>
          <w:t>age would affect the odds ratio of the APC methylation to the risk of NSCLC in logis</w:t>
        </w:r>
        <w:r w:rsidR="00F33F60">
          <w:rPr>
            <w:rFonts w:cs="Arial"/>
            <w:sz w:val="22"/>
          </w:rPr>
          <w:t>tic regression model (P &gt; 0.05)</w:t>
        </w:r>
        <w:r w:rsidR="00F33F60">
          <w:rPr>
            <w:rFonts w:cs="Arial" w:hint="eastAsia"/>
            <w:sz w:val="22"/>
          </w:rPr>
          <w:t xml:space="preserve">, and thus much </w:t>
        </w:r>
        <w:r w:rsidR="00F33F60" w:rsidRPr="00254BE7">
          <w:rPr>
            <w:rFonts w:cs="Arial"/>
            <w:sz w:val="22"/>
          </w:rPr>
          <w:t>more evidence should be collected to make an eventual decision.</w:t>
        </w:r>
      </w:ins>
      <w:ins w:id="472" w:author="Windows 用户" w:date="2013-06-29T15:22:00Z">
        <w:r w:rsidR="00F33F60">
          <w:rPr>
            <w:rFonts w:cs="Arial" w:hint="eastAsia"/>
            <w:sz w:val="22"/>
          </w:rPr>
          <w:t xml:space="preserve"> </w:t>
        </w:r>
      </w:ins>
    </w:p>
    <w:p w:rsidR="006F085F" w:rsidRDefault="00F33F60" w:rsidP="009A6F70">
      <w:pPr>
        <w:ind w:firstLineChars="200" w:firstLine="440"/>
        <w:jc w:val="left"/>
        <w:rPr>
          <w:ins w:id="473" w:author="Windows 用户" w:date="2013-06-29T15:11:00Z"/>
          <w:rFonts w:cs="Arial"/>
          <w:kern w:val="0"/>
          <w:sz w:val="22"/>
        </w:rPr>
      </w:pPr>
      <w:ins w:id="474" w:author="Windows 用户" w:date="2013-06-29T15:18:00Z">
        <w:r>
          <w:rPr>
            <w:rFonts w:cs="Arial" w:hint="eastAsia"/>
            <w:sz w:val="22"/>
          </w:rPr>
          <w:t xml:space="preserve">As </w:t>
        </w:r>
      </w:ins>
      <w:ins w:id="475" w:author="Windows 用户" w:date="2013-06-29T15:19:00Z">
        <w:r>
          <w:rPr>
            <w:rFonts w:cs="Arial" w:hint="eastAsia"/>
            <w:sz w:val="22"/>
          </w:rPr>
          <w:t xml:space="preserve">to </w:t>
        </w:r>
      </w:ins>
      <w:ins w:id="476" w:author="Windows 用户" w:date="2013-06-29T15:18:00Z">
        <w:r>
          <w:rPr>
            <w:rFonts w:cs="Arial" w:hint="eastAsia"/>
            <w:sz w:val="22"/>
          </w:rPr>
          <w:t>the</w:t>
        </w:r>
      </w:ins>
      <w:ins w:id="477" w:author="Windows 用户" w:date="2013-06-29T15:19:00Z">
        <w:r>
          <w:rPr>
            <w:rFonts w:cs="Arial" w:hint="eastAsia"/>
            <w:sz w:val="22"/>
          </w:rPr>
          <w:t xml:space="preserve"> contribution of </w:t>
        </w:r>
        <w:r w:rsidRPr="00254BE7">
          <w:rPr>
            <w:rFonts w:cs="Arial"/>
            <w:sz w:val="22"/>
          </w:rPr>
          <w:t>Ad2Sc</w:t>
        </w:r>
        <w:r>
          <w:rPr>
            <w:rFonts w:cs="Arial" w:hint="eastAsia"/>
            <w:sz w:val="22"/>
          </w:rPr>
          <w:t>, b</w:t>
        </w:r>
        <w:r>
          <w:rPr>
            <w:rFonts w:cs="Arial" w:hint="eastAsia"/>
            <w:kern w:val="0"/>
            <w:sz w:val="22"/>
          </w:rPr>
          <w:t xml:space="preserve">oth </w:t>
        </w:r>
        <w:r>
          <w:rPr>
            <w:rFonts w:cs="Arial" w:hint="eastAsia"/>
            <w:sz w:val="22"/>
          </w:rPr>
          <w:t>s</w:t>
        </w:r>
        <w:r w:rsidRPr="00254BE7">
          <w:rPr>
            <w:rFonts w:cs="Arial"/>
            <w:sz w:val="22"/>
          </w:rPr>
          <w:t xml:space="preserve">ubgroup analysis and </w:t>
        </w:r>
        <w:r>
          <w:rPr>
            <w:rFonts w:cs="Arial"/>
            <w:sz w:val="22"/>
          </w:rPr>
          <w:t xml:space="preserve">TCGA </w:t>
        </w:r>
        <w:r w:rsidRPr="00254BE7">
          <w:rPr>
            <w:rFonts w:cs="Arial"/>
            <w:sz w:val="22"/>
          </w:rPr>
          <w:t>analysis show</w:t>
        </w:r>
        <w:r>
          <w:rPr>
            <w:rFonts w:cs="Arial" w:hint="eastAsia"/>
            <w:sz w:val="22"/>
          </w:rPr>
          <w:t>ed</w:t>
        </w:r>
        <w:r w:rsidRPr="00254BE7">
          <w:rPr>
            <w:rFonts w:cs="Arial"/>
            <w:sz w:val="22"/>
          </w:rPr>
          <w:t xml:space="preserve"> significantly </w:t>
        </w:r>
        <w:r>
          <w:rPr>
            <w:rFonts w:cs="Arial"/>
            <w:sz w:val="22"/>
          </w:rPr>
          <w:t>greater</w:t>
        </w:r>
        <w:r w:rsidRPr="00254BE7">
          <w:rPr>
            <w:rFonts w:cs="Arial"/>
            <w:sz w:val="22"/>
          </w:rPr>
          <w:t xml:space="preserve"> OR </w:t>
        </w:r>
        <w:r>
          <w:rPr>
            <w:rFonts w:cs="Arial"/>
            <w:sz w:val="22"/>
          </w:rPr>
          <w:t>in</w:t>
        </w:r>
        <w:r w:rsidRPr="00254BE7">
          <w:rPr>
            <w:rFonts w:cs="Arial"/>
            <w:sz w:val="22"/>
          </w:rPr>
          <w:t xml:space="preserve"> high Ad2Sc </w:t>
        </w:r>
        <w:r>
          <w:rPr>
            <w:rFonts w:cs="Arial"/>
            <w:sz w:val="22"/>
          </w:rPr>
          <w:t>than that in</w:t>
        </w:r>
        <w:r w:rsidRPr="00254BE7">
          <w:rPr>
            <w:rFonts w:cs="Arial"/>
            <w:sz w:val="22"/>
          </w:rPr>
          <w:t xml:space="preserve"> low Ad2Sc group</w:t>
        </w:r>
        <w:r w:rsidRPr="00BF61D7">
          <w:rPr>
            <w:rFonts w:cs="Arial"/>
            <w:sz w:val="22"/>
          </w:rPr>
          <w:t xml:space="preserve">, which suggested APC methylation test have </w:t>
        </w:r>
        <w:r>
          <w:rPr>
            <w:rFonts w:cs="Arial"/>
            <w:sz w:val="22"/>
          </w:rPr>
          <w:t xml:space="preserve">better </w:t>
        </w:r>
        <w:r w:rsidRPr="00BF61D7">
          <w:rPr>
            <w:rFonts w:cs="Arial"/>
            <w:sz w:val="22"/>
          </w:rPr>
          <w:t xml:space="preserve">diagnosis performance </w:t>
        </w:r>
        <w:r>
          <w:rPr>
            <w:rFonts w:cs="Arial"/>
            <w:sz w:val="22"/>
          </w:rPr>
          <w:t>for</w:t>
        </w:r>
        <w:r w:rsidRPr="009A6F70">
          <w:rPr>
            <w:rFonts w:cs="Arial"/>
            <w:sz w:val="22"/>
          </w:rPr>
          <w:t xml:space="preserve"> </w:t>
        </w:r>
        <w:r>
          <w:rPr>
            <w:rFonts w:cs="Arial"/>
            <w:sz w:val="22"/>
          </w:rPr>
          <w:t>adenocarcinoma</w:t>
        </w:r>
        <w:r w:rsidRPr="00254BE7">
          <w:rPr>
            <w:rFonts w:cs="Arial"/>
            <w:sz w:val="22"/>
          </w:rPr>
          <w:t>.</w:t>
        </w:r>
      </w:ins>
      <w:ins w:id="478" w:author="Windows 用户" w:date="2013-06-29T16:03:00Z">
        <w:r w:rsidR="00CA68AF">
          <w:rPr>
            <w:rFonts w:cs="Arial" w:hint="eastAsia"/>
            <w:sz w:val="22"/>
          </w:rPr>
          <w:t xml:space="preserve"> </w:t>
        </w:r>
      </w:ins>
    </w:p>
    <w:p w:rsidR="009A6F70" w:rsidDel="006B2A32" w:rsidRDefault="006D0F17" w:rsidP="009A6F70">
      <w:pPr>
        <w:ind w:firstLineChars="200" w:firstLine="440"/>
        <w:jc w:val="left"/>
        <w:rPr>
          <w:del w:id="479" w:author="Gsc" w:date="2013-06-29T17:24:00Z"/>
          <w:rFonts w:cs="Arial"/>
          <w:kern w:val="0"/>
          <w:sz w:val="22"/>
        </w:rPr>
      </w:pPr>
      <w:del w:id="480" w:author="Gsc" w:date="2013-06-29T17:24:00Z">
        <w:r w:rsidRPr="00254BE7" w:rsidDel="006B2A32">
          <w:rPr>
            <w:rFonts w:cs="Arial"/>
            <w:sz w:val="22"/>
          </w:rPr>
          <w:delText xml:space="preserve">Subgroup analysis and </w:delText>
        </w:r>
        <w:r w:rsidDel="006B2A32">
          <w:rPr>
            <w:rFonts w:cs="Arial"/>
            <w:sz w:val="22"/>
          </w:rPr>
          <w:delText xml:space="preserve">TCGA </w:delText>
        </w:r>
        <w:r w:rsidRPr="00254BE7" w:rsidDel="006B2A32">
          <w:rPr>
            <w:rFonts w:cs="Arial"/>
            <w:sz w:val="22"/>
          </w:rPr>
          <w:delText xml:space="preserve">analysis show significantly </w:delText>
        </w:r>
        <w:r w:rsidR="00683CBE" w:rsidDel="006B2A32">
          <w:rPr>
            <w:rFonts w:cs="Arial"/>
            <w:sz w:val="22"/>
          </w:rPr>
          <w:delText>greater</w:delText>
        </w:r>
        <w:r w:rsidRPr="00254BE7" w:rsidDel="006B2A32">
          <w:rPr>
            <w:rFonts w:cs="Arial"/>
            <w:sz w:val="22"/>
          </w:rPr>
          <w:delText xml:space="preserve"> ORs </w:delText>
        </w:r>
        <w:r w:rsidR="00683CBE" w:rsidDel="006B2A32">
          <w:rPr>
            <w:rFonts w:cs="Arial"/>
            <w:sz w:val="22"/>
          </w:rPr>
          <w:delText>in</w:delText>
        </w:r>
        <w:r w:rsidRPr="00254BE7" w:rsidDel="006B2A32">
          <w:rPr>
            <w:rFonts w:cs="Arial"/>
            <w:sz w:val="22"/>
          </w:rPr>
          <w:delText xml:space="preserve"> high Ad2Sc </w:delText>
        </w:r>
        <w:r w:rsidR="00683CBE" w:rsidDel="006B2A32">
          <w:rPr>
            <w:rFonts w:cs="Arial"/>
            <w:sz w:val="22"/>
          </w:rPr>
          <w:delText>than that in</w:delText>
        </w:r>
        <w:r w:rsidRPr="00254BE7" w:rsidDel="006B2A32">
          <w:rPr>
            <w:rFonts w:cs="Arial"/>
            <w:sz w:val="22"/>
          </w:rPr>
          <w:delText xml:space="preserve"> low Ad2Sc group</w:delText>
        </w:r>
        <w:r w:rsidRPr="00BF61D7" w:rsidDel="006B2A32">
          <w:rPr>
            <w:rFonts w:cs="Arial"/>
            <w:sz w:val="22"/>
          </w:rPr>
          <w:delText xml:space="preserve">, which suggested APC methylation test have </w:delText>
        </w:r>
        <w:r w:rsidR="00683CBE" w:rsidDel="006B2A32">
          <w:rPr>
            <w:rFonts w:cs="Arial"/>
            <w:sz w:val="22"/>
          </w:rPr>
          <w:delText xml:space="preserve">better </w:delText>
        </w:r>
        <w:r w:rsidRPr="00BF61D7" w:rsidDel="006B2A32">
          <w:rPr>
            <w:rFonts w:cs="Arial"/>
            <w:sz w:val="22"/>
          </w:rPr>
          <w:delText xml:space="preserve">diagnosis performance </w:delText>
        </w:r>
        <w:r w:rsidR="00BF61D7" w:rsidDel="006B2A32">
          <w:rPr>
            <w:rFonts w:cs="Arial"/>
            <w:sz w:val="22"/>
          </w:rPr>
          <w:delText>for</w:delText>
        </w:r>
        <w:r w:rsidR="00BF61D7" w:rsidRPr="009A6F70" w:rsidDel="006B2A32">
          <w:rPr>
            <w:rFonts w:cs="Arial"/>
            <w:sz w:val="22"/>
          </w:rPr>
          <w:delText xml:space="preserve"> </w:delText>
        </w:r>
        <w:r w:rsidR="000551F4" w:rsidDel="006B2A32">
          <w:rPr>
            <w:rFonts w:cs="Arial"/>
            <w:sz w:val="22"/>
          </w:rPr>
          <w:delText>adenocarcinoma</w:delText>
        </w:r>
        <w:r w:rsidRPr="00254BE7" w:rsidDel="006B2A32">
          <w:rPr>
            <w:rFonts w:cs="Arial"/>
            <w:sz w:val="22"/>
          </w:rPr>
          <w:delText>.</w:delText>
        </w:r>
        <w:r w:rsidR="004B36E8" w:rsidDel="006B2A32">
          <w:rPr>
            <w:rFonts w:cs="Arial"/>
            <w:sz w:val="22"/>
          </w:rPr>
          <w:delText xml:space="preserve"> </w:delText>
        </w:r>
        <w:r w:rsidR="009A6F70" w:rsidRPr="00254BE7" w:rsidDel="006B2A32">
          <w:rPr>
            <w:rFonts w:cs="Arial"/>
            <w:sz w:val="22"/>
          </w:rPr>
          <w:delText>Age was one of most important heterogeneity sources from meta-regression analysis (beta = -0.3, P = 2.0×10</w:delText>
        </w:r>
        <w:r w:rsidR="009A6F70" w:rsidRPr="00254BE7" w:rsidDel="006B2A32">
          <w:rPr>
            <w:rFonts w:cs="Arial"/>
            <w:sz w:val="22"/>
            <w:vertAlign w:val="superscript"/>
          </w:rPr>
          <w:delText>-5</w:delText>
        </w:r>
        <w:r w:rsidR="009A6F70" w:rsidRPr="00254BE7" w:rsidDel="006B2A32">
          <w:rPr>
            <w:rFonts w:cs="Arial"/>
            <w:sz w:val="22"/>
          </w:rPr>
          <w:delText>), meanwhile, the OR in the younger subgroup (OR</w:delText>
        </w:r>
        <w:r w:rsidR="00342CA3" w:rsidDel="006B2A32">
          <w:rPr>
            <w:rFonts w:cs="Arial" w:hint="eastAsia"/>
            <w:sz w:val="22"/>
          </w:rPr>
          <w:delText xml:space="preserve"> </w:delText>
        </w:r>
        <w:r w:rsidR="009A6F70" w:rsidRPr="00254BE7" w:rsidDel="006B2A32">
          <w:rPr>
            <w:rFonts w:cs="Arial"/>
            <w:sz w:val="22"/>
          </w:rPr>
          <w:delText>=</w:delText>
        </w:r>
        <w:r w:rsidR="00342CA3" w:rsidDel="006B2A32">
          <w:rPr>
            <w:rFonts w:cs="Arial" w:hint="eastAsia"/>
            <w:sz w:val="22"/>
          </w:rPr>
          <w:delText xml:space="preserve"> </w:delText>
        </w:r>
        <w:r w:rsidR="009A6F70" w:rsidRPr="00254BE7" w:rsidDel="006B2A32">
          <w:rPr>
            <w:rFonts w:cs="Arial"/>
            <w:sz w:val="22"/>
          </w:rPr>
          <w:delText>4.65) was greater than older subgroup(OR = 2.24). However, we didn’t obtain</w:delText>
        </w:r>
        <w:r w:rsidR="00424658" w:rsidDel="006B2A32">
          <w:rPr>
            <w:rFonts w:cs="Arial"/>
            <w:sz w:val="22"/>
          </w:rPr>
          <w:delText xml:space="preserve"> </w:delText>
        </w:r>
        <w:r w:rsidR="009A6F70" w:rsidRPr="00254BE7" w:rsidDel="006B2A32">
          <w:rPr>
            <w:rFonts w:cs="Arial"/>
            <w:sz w:val="22"/>
          </w:rPr>
          <w:delText>the same conclusion in TCGA NSCLC dataset. Neither Ad nor Sc data support age would affect the odds ratio of the APC methylation to the risk of NSCLC in logistic regression model (P &gt; 0.05). more evidence should be collected to make an eventual decision.</w:delText>
        </w:r>
        <w:r w:rsidR="004B36E8" w:rsidRPr="004B36E8" w:rsidDel="006B2A32">
          <w:rPr>
            <w:rFonts w:cs="Arial"/>
            <w:kern w:val="0"/>
            <w:sz w:val="22"/>
          </w:rPr>
          <w:delText xml:space="preserve"> </w:delText>
        </w:r>
        <w:r w:rsidR="004B36E8" w:rsidRPr="005F5157" w:rsidDel="006B2A32">
          <w:rPr>
            <w:rFonts w:cs="Arial"/>
            <w:kern w:val="0"/>
            <w:sz w:val="22"/>
            <w:highlight w:val="yellow"/>
            <w:rPrChange w:id="481" w:author="Windows 用户" w:date="2013-06-29T15:23:00Z">
              <w:rPr>
                <w:rFonts w:cs="Arial"/>
                <w:kern w:val="0"/>
                <w:sz w:val="22"/>
              </w:rPr>
            </w:rPrChange>
          </w:rPr>
          <w:delText>A cumulative meta-analysis by the time of the published literature were also conducted, and we found the OR was tending to be stable (</w:delText>
        </w:r>
        <w:r w:rsidR="004B36E8" w:rsidRPr="005F5157" w:rsidDel="006B2A32">
          <w:rPr>
            <w:rFonts w:cs="Arial"/>
            <w:b/>
            <w:color w:val="FF0000"/>
            <w:kern w:val="0"/>
            <w:sz w:val="22"/>
            <w:highlight w:val="yellow"/>
            <w:rPrChange w:id="482" w:author="Windows 用户" w:date="2013-06-29T15:23:00Z">
              <w:rPr>
                <w:rFonts w:cs="Arial"/>
                <w:b/>
                <w:color w:val="FF0000"/>
                <w:kern w:val="0"/>
                <w:sz w:val="22"/>
              </w:rPr>
            </w:rPrChange>
          </w:rPr>
          <w:delText>S figure 3</w:delText>
        </w:r>
        <w:r w:rsidR="004B36E8" w:rsidRPr="005F5157" w:rsidDel="006B2A32">
          <w:rPr>
            <w:rFonts w:cs="Arial"/>
            <w:kern w:val="0"/>
            <w:sz w:val="22"/>
            <w:highlight w:val="yellow"/>
            <w:rPrChange w:id="483" w:author="Windows 用户" w:date="2013-06-29T15:23:00Z">
              <w:rPr>
                <w:rFonts w:cs="Arial"/>
                <w:kern w:val="0"/>
                <w:sz w:val="22"/>
              </w:rPr>
            </w:rPrChange>
          </w:rPr>
          <w:delText>), which was suggested the result of the meta-analysis might more credible when add more incoming researches.</w:delText>
        </w:r>
      </w:del>
      <w:ins w:id="484" w:author="Windows 用户" w:date="2013-06-29T15:23:00Z">
        <w:del w:id="485" w:author="Gsc" w:date="2013-06-29T17:24:00Z">
          <w:r w:rsidR="005F5157" w:rsidDel="006B2A32">
            <w:rPr>
              <w:rFonts w:cs="Arial" w:hint="eastAsia"/>
              <w:kern w:val="0"/>
              <w:sz w:val="22"/>
            </w:rPr>
            <w:delText xml:space="preserve"> RESULTS</w:delText>
          </w:r>
        </w:del>
      </w:ins>
    </w:p>
    <w:p w:rsidR="00F97DCB" w:rsidRPr="00F97DCB" w:rsidRDefault="00F97DCB" w:rsidP="00AB492F">
      <w:pPr>
        <w:ind w:firstLineChars="200" w:firstLine="440"/>
        <w:jc w:val="left"/>
        <w:rPr>
          <w:rFonts w:cs="Arial"/>
          <w:kern w:val="0"/>
          <w:sz w:val="22"/>
        </w:rPr>
      </w:pPr>
      <w:r w:rsidRPr="00254BE7">
        <w:rPr>
          <w:rFonts w:cs="Arial"/>
          <w:kern w:val="0"/>
          <w:sz w:val="22"/>
        </w:rPr>
        <w:t>Since the late</w:t>
      </w:r>
      <w:ins w:id="486" w:author="Windows 用户" w:date="2013-06-29T15:26:00Z">
        <w:r w:rsidR="007B19C4">
          <w:rPr>
            <w:rFonts w:cs="Arial" w:hint="eastAsia"/>
            <w:kern w:val="0"/>
            <w:sz w:val="22"/>
          </w:rPr>
          <w:t xml:space="preserve"> </w:t>
        </w:r>
      </w:ins>
      <w:r w:rsidR="0008508C">
        <w:rPr>
          <w:rFonts w:cs="Arial" w:hint="eastAsia"/>
          <w:kern w:val="0"/>
          <w:sz w:val="22"/>
        </w:rPr>
        <w:t>1980s</w:t>
      </w:r>
      <w:r w:rsidRPr="00254BE7">
        <w:rPr>
          <w:rFonts w:cs="Arial"/>
          <w:kern w:val="0"/>
          <w:sz w:val="22"/>
        </w:rPr>
        <w:t>, various studies</w:t>
      </w:r>
      <w:del w:id="487" w:author="Windows 用户" w:date="2013-06-29T15:27:00Z">
        <w:r w:rsidRPr="00254BE7" w:rsidDel="007B19C4">
          <w:rPr>
            <w:rFonts w:cs="Arial"/>
            <w:kern w:val="0"/>
            <w:sz w:val="22"/>
          </w:rPr>
          <w:delText xml:space="preserve"> also</w:delText>
        </w:r>
      </w:del>
      <w:r w:rsidRPr="00254BE7">
        <w:rPr>
          <w:rFonts w:cs="Arial"/>
          <w:kern w:val="0"/>
          <w:sz w:val="22"/>
        </w:rPr>
        <w:t xml:space="preserve"> showed that the same genetic</w:t>
      </w:r>
      <w:ins w:id="488" w:author="Windows 用户" w:date="2013-06-29T15:28:00Z">
        <w:r w:rsidR="007B19C4">
          <w:rPr>
            <w:rFonts w:cs="Arial" w:hint="eastAsia"/>
            <w:kern w:val="0"/>
            <w:sz w:val="22"/>
          </w:rPr>
          <w:t>/epigenetic</w:t>
        </w:r>
      </w:ins>
      <w:r w:rsidRPr="00254BE7">
        <w:rPr>
          <w:rFonts w:cs="Arial"/>
          <w:kern w:val="0"/>
          <w:sz w:val="22"/>
        </w:rPr>
        <w:t xml:space="preserve"> alterations</w:t>
      </w:r>
      <w:r w:rsidR="009D05CB">
        <w:rPr>
          <w:rFonts w:cs="Arial"/>
          <w:kern w:val="0"/>
          <w:sz w:val="22"/>
        </w:rPr>
        <w:t>,</w:t>
      </w:r>
      <w:ins w:id="489" w:author="Windows 用户" w:date="2013-06-29T15:27:00Z">
        <w:r w:rsidR="007B19C4">
          <w:rPr>
            <w:rFonts w:cs="Arial" w:hint="eastAsia"/>
            <w:kern w:val="0"/>
            <w:sz w:val="22"/>
          </w:rPr>
          <w:t xml:space="preserve"> </w:t>
        </w:r>
      </w:ins>
      <w:r w:rsidR="009D05CB">
        <w:rPr>
          <w:rFonts w:cs="Arial"/>
          <w:kern w:val="0"/>
          <w:sz w:val="22"/>
        </w:rPr>
        <w:t>such as DNA methylation,</w:t>
      </w:r>
      <w:r w:rsidRPr="00254BE7">
        <w:rPr>
          <w:rFonts w:cs="Arial"/>
          <w:kern w:val="0"/>
          <w:sz w:val="22"/>
        </w:rPr>
        <w:t xml:space="preserve"> in the primitive tumours were </w:t>
      </w:r>
      <w:ins w:id="490" w:author="Windows 用户" w:date="2013-06-29T15:30:00Z">
        <w:r w:rsidR="007B19C4">
          <w:rPr>
            <w:rFonts w:cs="Arial" w:hint="eastAsia"/>
            <w:kern w:val="0"/>
            <w:sz w:val="22"/>
          </w:rPr>
          <w:t xml:space="preserve">also </w:t>
        </w:r>
      </w:ins>
      <w:r w:rsidRPr="00254BE7">
        <w:rPr>
          <w:rFonts w:cs="Arial"/>
          <w:kern w:val="0"/>
          <w:sz w:val="22"/>
        </w:rPr>
        <w:t xml:space="preserve">found in the circulating DNA of </w:t>
      </w:r>
      <w:ins w:id="491" w:author="Windows 用户" w:date="2013-06-29T15:31:00Z">
        <w:r w:rsidR="007B19C4">
          <w:rPr>
            <w:rFonts w:cs="Arial" w:hint="eastAsia"/>
            <w:kern w:val="0"/>
            <w:sz w:val="22"/>
          </w:rPr>
          <w:t xml:space="preserve">the </w:t>
        </w:r>
      </w:ins>
      <w:r w:rsidRPr="00254BE7">
        <w:rPr>
          <w:rFonts w:cs="Arial"/>
          <w:kern w:val="0"/>
          <w:sz w:val="22"/>
        </w:rPr>
        <w:t xml:space="preserve">patients affected </w:t>
      </w:r>
      <w:del w:id="492" w:author="Windows 用户" w:date="2013-06-29T15:31:00Z">
        <w:r w:rsidRPr="00254BE7" w:rsidDel="007B19C4">
          <w:rPr>
            <w:rFonts w:cs="Arial"/>
            <w:kern w:val="0"/>
            <w:sz w:val="22"/>
          </w:rPr>
          <w:delText xml:space="preserve">from </w:delText>
        </w:r>
      </w:del>
      <w:ins w:id="493" w:author="Windows 用户" w:date="2013-06-29T15:31:00Z">
        <w:r w:rsidR="007B19C4">
          <w:rPr>
            <w:rFonts w:cs="Arial" w:hint="eastAsia"/>
            <w:kern w:val="0"/>
            <w:sz w:val="22"/>
          </w:rPr>
          <w:t>with</w:t>
        </w:r>
        <w:r w:rsidR="007B19C4" w:rsidRPr="00254BE7">
          <w:rPr>
            <w:rFonts w:cs="Arial"/>
            <w:kern w:val="0"/>
            <w:sz w:val="22"/>
          </w:rPr>
          <w:t xml:space="preserve"> </w:t>
        </w:r>
      </w:ins>
      <w:r w:rsidRPr="00254BE7">
        <w:rPr>
          <w:rFonts w:cs="Arial"/>
          <w:kern w:val="0"/>
          <w:sz w:val="22"/>
        </w:rPr>
        <w:t xml:space="preserve">tumours </w:t>
      </w:r>
      <w:r w:rsidRPr="00254BE7">
        <w:rPr>
          <w:rFonts w:cs="Arial"/>
          <w:kern w:val="0"/>
          <w:sz w:val="22"/>
        </w:rPr>
        <w:fldChar w:fldCharType="begin">
          <w:fldData xml:space="preserve">PEVuZE5vdGU+PENpdGU+PEF1dGhvcj5Tb3p6aTwvQXV0aG9yPjxZZWFyPjIwMDE8L1llYXI+PFJl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YnItMT5DYW5jZXIgcmVzZWFyY2g8L2FiYnItMT48L2FsdC1wZXJpb2RpY2FsPjxwYWdlcz40Njc1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bmNlciByZXNlYXJjaDwvYWJici0xPjwvYWx0LXBlcmlvZGljYWw+PHBhZ2VzPjY3LTcwPC9wYWdl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ci0xPkNhbmNlciByZXNlYXJjaDwvYWJici0xPjwvYWx0LXBlcmlvZGljYWw+PHBhZ2VzPjE2NTkt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</w:fldData>
        </w:fldChar>
      </w:r>
      <w:r w:rsidR="004F00A9">
        <w:rPr>
          <w:rFonts w:cs="Arial"/>
          <w:kern w:val="0"/>
          <w:sz w:val="22"/>
        </w:rPr>
        <w:instrText xml:space="preserve"> ADDIN EN.CITE </w:instrText>
      </w:r>
      <w:r w:rsidR="004F00A9">
        <w:rPr>
          <w:rFonts w:cs="Arial"/>
          <w:kern w:val="0"/>
          <w:sz w:val="22"/>
        </w:rPr>
        <w:fldChar w:fldCharType="begin">
          <w:fldData xml:space="preserve">PEVuZE5vdGU+PENpdGU+PEF1dGhvcj5Tb3p6aTwvQXV0aG9yPjxZZWFyPjIwMDE8L1llYXI+PFJl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YnItMT5DYW5jZXIgcmVzZWFyY2g8L2FiYnItMT48L2FsdC1wZXJpb2RpY2FsPjxwYWdlcz40Njc1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bmNlciByZXNlYXJjaDwvYWJici0xPjwvYWx0LXBlcmlvZGljYWw+PHBhZ2VzPjY3LTcwPC9wYWdl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ci0xPkNhbmNlciByZXNlYXJjaDwvYWJici0xPjwvYWx0LXBlcmlvZGljYWw+PHBhZ2VzPjE2NTkt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</w:fldData>
        </w:fldChar>
      </w:r>
      <w:r w:rsidR="004F00A9">
        <w:rPr>
          <w:rFonts w:cs="Arial"/>
          <w:kern w:val="0"/>
          <w:sz w:val="22"/>
        </w:rPr>
        <w:instrText xml:space="preserve"> ADDIN EN.CITE.DATA </w:instrText>
      </w:r>
      <w:r w:rsidR="004F00A9">
        <w:rPr>
          <w:rFonts w:cs="Arial"/>
          <w:kern w:val="0"/>
          <w:sz w:val="22"/>
        </w:rPr>
      </w:r>
      <w:r w:rsidR="004F00A9">
        <w:rPr>
          <w:rFonts w:cs="Arial"/>
          <w:kern w:val="0"/>
          <w:sz w:val="22"/>
        </w:rPr>
        <w:fldChar w:fldCharType="end"/>
      </w:r>
      <w:r w:rsidRPr="00254BE7">
        <w:rPr>
          <w:rFonts w:cs="Arial"/>
          <w:kern w:val="0"/>
          <w:sz w:val="22"/>
        </w:rPr>
        <w:fldChar w:fldCharType="separate"/>
      </w:r>
      <w:r w:rsidR="004F00A9">
        <w:rPr>
          <w:rFonts w:cs="Arial"/>
          <w:noProof/>
          <w:kern w:val="0"/>
          <w:sz w:val="22"/>
        </w:rPr>
        <w:t>[</w:t>
      </w:r>
      <w:hyperlink w:anchor="_ENREF_38" w:tooltip="Sozzi, 2001 #38" w:history="1">
        <w:r w:rsidR="00530090">
          <w:rPr>
            <w:rFonts w:cs="Arial"/>
            <w:noProof/>
            <w:kern w:val="0"/>
            <w:sz w:val="22"/>
          </w:rPr>
          <w:t>38-40</w:t>
        </w:r>
      </w:hyperlink>
      <w:r w:rsidR="004F00A9">
        <w:rPr>
          <w:rFonts w:cs="Arial"/>
          <w:noProof/>
          <w:kern w:val="0"/>
          <w:sz w:val="22"/>
        </w:rPr>
        <w:t>]</w:t>
      </w:r>
      <w:r w:rsidRPr="00254BE7">
        <w:rPr>
          <w:rFonts w:cs="Arial"/>
          <w:kern w:val="0"/>
          <w:sz w:val="22"/>
        </w:rPr>
        <w:fldChar w:fldCharType="end"/>
      </w:r>
      <w:r w:rsidRPr="00254BE7">
        <w:rPr>
          <w:rFonts w:cs="Arial"/>
          <w:kern w:val="0"/>
          <w:sz w:val="22"/>
        </w:rPr>
        <w:t>.</w:t>
      </w:r>
      <w:r>
        <w:rPr>
          <w:rFonts w:cs="Arial" w:hint="eastAsia"/>
          <w:kern w:val="0"/>
          <w:sz w:val="22"/>
        </w:rPr>
        <w:t xml:space="preserve"> </w:t>
      </w:r>
      <w:r>
        <w:rPr>
          <w:rFonts w:cs="Arial"/>
          <w:sz w:val="22"/>
        </w:rPr>
        <w:t>Interesting</w:t>
      </w:r>
      <w:ins w:id="494" w:author="Windows 用户" w:date="2013-06-29T15:31:00Z">
        <w:r w:rsidR="007B19C4">
          <w:rPr>
            <w:rFonts w:cs="Arial" w:hint="eastAsia"/>
            <w:sz w:val="22"/>
          </w:rPr>
          <w:t>ly</w:t>
        </w:r>
      </w:ins>
      <w:r>
        <w:rPr>
          <w:rFonts w:cs="Arial"/>
          <w:sz w:val="22"/>
        </w:rPr>
        <w:t xml:space="preserve">, </w:t>
      </w:r>
      <w:r w:rsidR="00C95103">
        <w:rPr>
          <w:rFonts w:cs="Arial"/>
          <w:sz w:val="22"/>
        </w:rPr>
        <w:t xml:space="preserve">in </w:t>
      </w:r>
      <w:del w:id="495" w:author="Windows 用户" w:date="2013-06-29T15:32:00Z">
        <w:r w:rsidR="00C95103" w:rsidDel="00637293">
          <w:rPr>
            <w:rFonts w:cs="Arial"/>
            <w:sz w:val="22"/>
          </w:rPr>
          <w:delText xml:space="preserve">our </w:delText>
        </w:r>
      </w:del>
      <w:ins w:id="496" w:author="Windows 用户" w:date="2013-06-29T15:32:00Z">
        <w:r w:rsidR="00637293">
          <w:rPr>
            <w:rFonts w:cs="Arial" w:hint="eastAsia"/>
            <w:sz w:val="22"/>
          </w:rPr>
          <w:t>the present</w:t>
        </w:r>
        <w:r w:rsidR="00637293">
          <w:rPr>
            <w:rFonts w:cs="Arial"/>
            <w:sz w:val="22"/>
          </w:rPr>
          <w:t xml:space="preserve"> </w:t>
        </w:r>
      </w:ins>
      <w:r w:rsidR="00C95103">
        <w:rPr>
          <w:rFonts w:cs="Arial"/>
          <w:sz w:val="22"/>
        </w:rPr>
        <w:t xml:space="preserve">study, </w:t>
      </w:r>
      <w:r>
        <w:rPr>
          <w:rFonts w:cs="Arial"/>
          <w:sz w:val="22"/>
        </w:rPr>
        <w:t>the odds ratio of the serum subgroup was greater than that of the tissue group</w:t>
      </w:r>
      <w:r w:rsidR="0032759C">
        <w:rPr>
          <w:rFonts w:cs="Arial"/>
          <w:sz w:val="22"/>
        </w:rPr>
        <w:t xml:space="preserve"> and </w:t>
      </w:r>
      <w:ins w:id="497" w:author="Windows 用户" w:date="2013-06-29T15:32:00Z">
        <w:r w:rsidR="00637293">
          <w:rPr>
            <w:rFonts w:cs="Arial" w:hint="eastAsia"/>
            <w:sz w:val="22"/>
          </w:rPr>
          <w:t xml:space="preserve">the </w:t>
        </w:r>
      </w:ins>
      <w:r w:rsidR="0032759C">
        <w:rPr>
          <w:rFonts w:cs="Arial"/>
          <w:sz w:val="22"/>
        </w:rPr>
        <w:t xml:space="preserve">AUC of </w:t>
      </w:r>
      <w:del w:id="498" w:author="Windows 用户" w:date="2013-06-29T15:32:00Z">
        <w:r w:rsidR="0032759C" w:rsidDel="00637293">
          <w:rPr>
            <w:rFonts w:cs="Arial"/>
            <w:sz w:val="22"/>
          </w:rPr>
          <w:delText xml:space="preserve">the </w:delText>
        </w:r>
      </w:del>
      <w:r w:rsidR="0032759C">
        <w:rPr>
          <w:rFonts w:cs="Arial"/>
          <w:sz w:val="22"/>
        </w:rPr>
        <w:t>APC methylation test for serum was greater than that for tissue in both meta</w:t>
      </w:r>
      <w:ins w:id="499" w:author="Windows 用户" w:date="2013-06-29T15:34:00Z">
        <w:r w:rsidR="00EF281A">
          <w:rPr>
            <w:rFonts w:cs="Arial" w:hint="eastAsia"/>
            <w:sz w:val="22"/>
          </w:rPr>
          <w:t>-</w:t>
        </w:r>
      </w:ins>
      <w:r w:rsidR="0032759C">
        <w:rPr>
          <w:rFonts w:cs="Arial"/>
          <w:sz w:val="22"/>
        </w:rPr>
        <w:t xml:space="preserve"> and microarray analysis, </w:t>
      </w:r>
      <w:r>
        <w:rPr>
          <w:rFonts w:cs="Arial"/>
          <w:sz w:val="22"/>
        </w:rPr>
        <w:t xml:space="preserve">which indicated </w:t>
      </w:r>
      <w:r w:rsidR="0032759C">
        <w:rPr>
          <w:rFonts w:cs="Arial"/>
          <w:sz w:val="22"/>
        </w:rPr>
        <w:t>APC methylatio</w:t>
      </w:r>
      <w:ins w:id="500" w:author="Windows 用户" w:date="2013-06-29T15:33:00Z">
        <w:r w:rsidR="00637293">
          <w:rPr>
            <w:rFonts w:cs="Arial" w:hint="eastAsia"/>
            <w:sz w:val="22"/>
          </w:rPr>
          <w:t>n</w:t>
        </w:r>
      </w:ins>
      <w:r w:rsidR="0032759C">
        <w:rPr>
          <w:rFonts w:cs="Arial"/>
          <w:sz w:val="22"/>
        </w:rPr>
        <w:t xml:space="preserve"> test would be a</w:t>
      </w:r>
      <w:del w:id="501" w:author="Windows 用户" w:date="2013-06-29T15:33:00Z">
        <w:r w:rsidR="0032759C" w:rsidDel="00637293">
          <w:rPr>
            <w:rFonts w:cs="Arial"/>
            <w:sz w:val="22"/>
          </w:rPr>
          <w:delText>n</w:delText>
        </w:r>
      </w:del>
      <w:r w:rsidR="0032759C">
        <w:rPr>
          <w:rFonts w:cs="Arial"/>
          <w:sz w:val="22"/>
        </w:rPr>
        <w:t xml:space="preserve"> </w:t>
      </w:r>
      <w:r w:rsidR="003C7AC0" w:rsidRPr="003C7AC0">
        <w:rPr>
          <w:rFonts w:cs="Arial"/>
          <w:sz w:val="22"/>
        </w:rPr>
        <w:t>promising</w:t>
      </w:r>
      <w:r w:rsidR="003C7AC0">
        <w:rPr>
          <w:rFonts w:cs="Arial"/>
          <w:sz w:val="22"/>
        </w:rPr>
        <w:t xml:space="preserve"> serum biomarker for </w:t>
      </w:r>
      <w:r w:rsidR="00D3551B">
        <w:rPr>
          <w:rFonts w:cs="Arial"/>
          <w:sz w:val="22"/>
        </w:rPr>
        <w:t>NSCLC</w:t>
      </w:r>
      <w:r w:rsidR="003C7AC0">
        <w:rPr>
          <w:rFonts w:cs="Arial"/>
          <w:sz w:val="22"/>
        </w:rPr>
        <w:t xml:space="preserve"> diagnosis</w:t>
      </w:r>
      <w:del w:id="502" w:author="Windows 用户" w:date="2013-06-29T15:33:00Z">
        <w:r w:rsidR="00D3551B" w:rsidDel="00A63D2F">
          <w:rPr>
            <w:rFonts w:cs="Arial"/>
            <w:sz w:val="22"/>
          </w:rPr>
          <w:delText>, especially for adenocarcinoma</w:delText>
        </w:r>
      </w:del>
      <w:r w:rsidR="003C7AC0">
        <w:rPr>
          <w:rFonts w:cs="Arial"/>
          <w:sz w:val="22"/>
        </w:rPr>
        <w:t>.</w:t>
      </w:r>
    </w:p>
    <w:p w:rsidR="00333DAA" w:rsidRPr="00254BE7" w:rsidRDefault="006134DA" w:rsidP="00D254C9">
      <w:pPr>
        <w:ind w:firstLineChars="200" w:firstLine="440"/>
        <w:jc w:val="left"/>
        <w:rPr>
          <w:rFonts w:cs="Arial"/>
          <w:kern w:val="0"/>
          <w:sz w:val="22"/>
        </w:rPr>
      </w:pPr>
      <w:r w:rsidRPr="00254BE7">
        <w:rPr>
          <w:rFonts w:cs="Arial"/>
          <w:kern w:val="0"/>
          <w:sz w:val="22"/>
        </w:rPr>
        <w:t>Meta-analysis has been widely applied in SNP-disease</w:t>
      </w:r>
      <w:r w:rsidR="00AC4BFD" w:rsidRPr="00254BE7">
        <w:rPr>
          <w:rFonts w:cs="Arial"/>
          <w:kern w:val="0"/>
          <w:sz w:val="22"/>
        </w:rPr>
        <w:t xml:space="preserve"> risk</w:t>
      </w:r>
      <w:ins w:id="503" w:author="Windows 用户" w:date="2013-06-29T15:35:00Z">
        <w:r w:rsidR="00D834E8">
          <w:rPr>
            <w:rFonts w:cs="Arial" w:hint="eastAsia"/>
            <w:kern w:val="0"/>
            <w:sz w:val="22"/>
          </w:rPr>
          <w:t xml:space="preserve"> </w:t>
        </w:r>
      </w:ins>
      <w:r w:rsidR="00927AAF" w:rsidRPr="00254BE7">
        <w:rPr>
          <w:rFonts w:cs="Arial"/>
          <w:kern w:val="0"/>
          <w:sz w:val="22"/>
        </w:rPr>
        <w:t>association study</w:t>
      </w:r>
      <w:del w:id="504" w:author="Windows 用户" w:date="2013-06-29T15:35:00Z">
        <w:r w:rsidRPr="00254BE7" w:rsidDel="00D834E8">
          <w:rPr>
            <w:rFonts w:cs="Arial"/>
            <w:kern w:val="0"/>
            <w:sz w:val="22"/>
          </w:rPr>
          <w:delText xml:space="preserve"> that is</w:delText>
        </w:r>
      </w:del>
      <w:r w:rsidRPr="00254BE7">
        <w:rPr>
          <w:rFonts w:cs="Arial"/>
          <w:kern w:val="0"/>
          <w:sz w:val="22"/>
        </w:rPr>
        <w:t xml:space="preserve"> because SNPs had specific genome location, meanwhile, it is also booming in </w:t>
      </w:r>
      <w:r w:rsidR="00023F2C" w:rsidRPr="00254BE7">
        <w:rPr>
          <w:rFonts w:cs="Arial"/>
          <w:kern w:val="0"/>
          <w:sz w:val="22"/>
        </w:rPr>
        <w:t xml:space="preserve">the realm of </w:t>
      </w:r>
      <w:r w:rsidRPr="00254BE7">
        <w:rPr>
          <w:rFonts w:cs="Arial"/>
          <w:kern w:val="0"/>
          <w:sz w:val="22"/>
        </w:rPr>
        <w:t xml:space="preserve">DNA methylation gradually. The primers for methylation detection have been considered when extracting information from studies, however, </w:t>
      </w:r>
      <w:del w:id="505" w:author="Windows 用户" w:date="2013-06-29T15:47:00Z">
        <w:r w:rsidR="00E67324" w:rsidDel="00DA4050">
          <w:rPr>
            <w:rFonts w:cs="Arial"/>
            <w:kern w:val="0"/>
            <w:sz w:val="22"/>
          </w:rPr>
          <w:delText>sometimes</w:delText>
        </w:r>
      </w:del>
      <w:del w:id="506" w:author="Windows 用户" w:date="2013-06-29T15:48:00Z">
        <w:r w:rsidR="00E67324" w:rsidDel="00DA4050">
          <w:rPr>
            <w:rFonts w:cs="Arial"/>
            <w:kern w:val="0"/>
            <w:sz w:val="22"/>
          </w:rPr>
          <w:delText xml:space="preserve">, </w:delText>
        </w:r>
      </w:del>
      <w:del w:id="507" w:author="Windows 用户" w:date="2013-06-29T15:47:00Z">
        <w:r w:rsidRPr="00254BE7" w:rsidDel="00DA4050">
          <w:rPr>
            <w:rFonts w:cs="Arial"/>
            <w:kern w:val="0"/>
            <w:sz w:val="22"/>
          </w:rPr>
          <w:delText xml:space="preserve">this information </w:delText>
        </w:r>
      </w:del>
      <w:ins w:id="508" w:author="Windows 用户" w:date="2013-06-29T15:47:00Z">
        <w:r w:rsidR="00DA4050">
          <w:rPr>
            <w:rFonts w:cs="Arial" w:hint="eastAsia"/>
            <w:kern w:val="0"/>
            <w:sz w:val="22"/>
          </w:rPr>
          <w:t xml:space="preserve">it </w:t>
        </w:r>
      </w:ins>
      <w:r w:rsidRPr="00254BE7">
        <w:rPr>
          <w:rFonts w:cs="Arial"/>
          <w:kern w:val="0"/>
          <w:sz w:val="22"/>
        </w:rPr>
        <w:t>was difficult to be analyzed in the following subgroup or meta-regression analysis</w:t>
      </w:r>
      <w:ins w:id="509" w:author="Windows 用户" w:date="2013-06-29T15:47:00Z">
        <w:r w:rsidR="00DA4050" w:rsidRPr="00DA4050">
          <w:rPr>
            <w:rFonts w:cs="Arial"/>
            <w:kern w:val="0"/>
            <w:sz w:val="22"/>
          </w:rPr>
          <w:t xml:space="preserve"> </w:t>
        </w:r>
        <w:r w:rsidR="00DA4050">
          <w:rPr>
            <w:rFonts w:cs="Arial"/>
            <w:kern w:val="0"/>
            <w:sz w:val="22"/>
          </w:rPr>
          <w:t>sometimes</w:t>
        </w:r>
      </w:ins>
      <w:del w:id="510" w:author="Windows 用户" w:date="2013-06-29T15:48:00Z">
        <w:r w:rsidRPr="00254BE7" w:rsidDel="00DA4050">
          <w:rPr>
            <w:rFonts w:cs="Arial"/>
            <w:kern w:val="0"/>
            <w:sz w:val="22"/>
          </w:rPr>
          <w:delText>,</w:delText>
        </w:r>
      </w:del>
      <w:r w:rsidRPr="00254BE7">
        <w:rPr>
          <w:rFonts w:cs="Arial"/>
          <w:kern w:val="0"/>
          <w:sz w:val="22"/>
        </w:rPr>
        <w:t xml:space="preserve"> since the high diversity of the primers used in each individual article. </w:t>
      </w:r>
      <w:ins w:id="511" w:author="Windows 用户" w:date="2013-06-29T15:49:00Z">
        <w:r w:rsidR="00D14DF9">
          <w:rPr>
            <w:rFonts w:cs="Arial" w:hint="eastAsia"/>
            <w:kern w:val="0"/>
            <w:sz w:val="22"/>
          </w:rPr>
          <w:t xml:space="preserve">For example, </w:t>
        </w:r>
        <w:r w:rsidR="00D14DF9" w:rsidRPr="00254BE7">
          <w:rPr>
            <w:rFonts w:cs="Arial"/>
            <w:kern w:val="0"/>
            <w:sz w:val="22"/>
          </w:rPr>
          <w:t>at least 3 different primer</w:t>
        </w:r>
      </w:ins>
      <w:ins w:id="512" w:author="Windows 用户" w:date="2013-06-29T15:50:00Z">
        <w:r w:rsidR="00D14DF9">
          <w:rPr>
            <w:rFonts w:cs="Arial" w:hint="eastAsia"/>
            <w:kern w:val="0"/>
            <w:sz w:val="22"/>
          </w:rPr>
          <w:t xml:space="preserve"> </w:t>
        </w:r>
      </w:ins>
      <w:ins w:id="513" w:author="Windows 用户" w:date="2013-06-29T15:49:00Z">
        <w:r w:rsidR="00D14DF9" w:rsidRPr="00254BE7">
          <w:rPr>
            <w:rFonts w:cs="Arial"/>
            <w:kern w:val="0"/>
            <w:sz w:val="22"/>
          </w:rPr>
          <w:t>s</w:t>
        </w:r>
      </w:ins>
      <w:ins w:id="514" w:author="Windows 用户" w:date="2013-06-29T15:50:00Z">
        <w:r w:rsidR="00D14DF9">
          <w:rPr>
            <w:rFonts w:cs="Arial" w:hint="eastAsia"/>
            <w:kern w:val="0"/>
            <w:sz w:val="22"/>
          </w:rPr>
          <w:t>ets</w:t>
        </w:r>
      </w:ins>
      <w:ins w:id="515" w:author="Windows 用户" w:date="2013-06-29T15:49:00Z">
        <w:r w:rsidR="00D14DF9" w:rsidRPr="00254BE7" w:rsidDel="00D14DF9">
          <w:rPr>
            <w:rFonts w:cs="Arial"/>
            <w:kern w:val="0"/>
            <w:sz w:val="22"/>
          </w:rPr>
          <w:t xml:space="preserve"> </w:t>
        </w:r>
      </w:ins>
      <w:del w:id="516" w:author="Windows 用户" w:date="2013-06-29T15:49:00Z">
        <w:r w:rsidR="00E149EC" w:rsidRPr="00254BE7" w:rsidDel="00D14DF9">
          <w:rPr>
            <w:rFonts w:cs="Arial"/>
            <w:kern w:val="0"/>
            <w:sz w:val="22"/>
          </w:rPr>
          <w:delText>W</w:delText>
        </w:r>
        <w:r w:rsidR="00A76A46" w:rsidRPr="00254BE7" w:rsidDel="00D14DF9">
          <w:rPr>
            <w:rFonts w:cs="Arial"/>
            <w:kern w:val="0"/>
            <w:sz w:val="22"/>
          </w:rPr>
          <w:delText>e</w:delText>
        </w:r>
      </w:del>
      <w:ins w:id="517" w:author="Windows 用户" w:date="2013-06-29T15:49:00Z">
        <w:r w:rsidR="00D14DF9">
          <w:rPr>
            <w:rFonts w:cs="Arial" w:hint="eastAsia"/>
            <w:kern w:val="0"/>
            <w:sz w:val="22"/>
          </w:rPr>
          <w:t>were</w:t>
        </w:r>
      </w:ins>
      <w:r w:rsidR="00A76A46" w:rsidRPr="00254BE7">
        <w:rPr>
          <w:rFonts w:cs="Arial"/>
          <w:kern w:val="0"/>
          <w:sz w:val="22"/>
        </w:rPr>
        <w:t xml:space="preserve"> observed</w:t>
      </w:r>
      <w:del w:id="518" w:author="Windows 用户" w:date="2013-06-29T15:49:00Z">
        <w:r w:rsidR="00A76A46" w:rsidRPr="00254BE7" w:rsidDel="00D14DF9">
          <w:rPr>
            <w:rFonts w:cs="Arial"/>
            <w:kern w:val="0"/>
            <w:sz w:val="22"/>
          </w:rPr>
          <w:delText xml:space="preserve"> there were at least </w:delText>
        </w:r>
        <w:r w:rsidR="002E6142" w:rsidRPr="00254BE7" w:rsidDel="00D14DF9">
          <w:rPr>
            <w:rFonts w:cs="Arial"/>
            <w:kern w:val="0"/>
            <w:sz w:val="22"/>
          </w:rPr>
          <w:delText>3</w:delText>
        </w:r>
        <w:r w:rsidRPr="00254BE7" w:rsidDel="00D14DF9">
          <w:rPr>
            <w:rFonts w:cs="Arial"/>
            <w:kern w:val="0"/>
            <w:sz w:val="22"/>
          </w:rPr>
          <w:delText xml:space="preserve"> different primers used</w:delText>
        </w:r>
      </w:del>
      <w:r w:rsidRPr="00254BE7">
        <w:rPr>
          <w:rFonts w:cs="Arial"/>
          <w:kern w:val="0"/>
          <w:sz w:val="22"/>
        </w:rPr>
        <w:t xml:space="preserve"> in </w:t>
      </w:r>
      <w:ins w:id="519" w:author="Windows 用户" w:date="2013-06-29T15:49:00Z">
        <w:r w:rsidR="00D14DF9">
          <w:rPr>
            <w:rFonts w:cs="Arial" w:hint="eastAsia"/>
            <w:kern w:val="0"/>
            <w:sz w:val="22"/>
          </w:rPr>
          <w:t xml:space="preserve">the </w:t>
        </w:r>
      </w:ins>
      <w:r w:rsidRPr="00254BE7">
        <w:rPr>
          <w:rFonts w:cs="Arial"/>
          <w:kern w:val="0"/>
          <w:sz w:val="22"/>
        </w:rPr>
        <w:t>1</w:t>
      </w:r>
      <w:r w:rsidR="003712EE" w:rsidRPr="00254BE7">
        <w:rPr>
          <w:rFonts w:cs="Arial"/>
          <w:kern w:val="0"/>
          <w:sz w:val="22"/>
        </w:rPr>
        <w:t>7</w:t>
      </w:r>
      <w:r w:rsidRPr="00254BE7">
        <w:rPr>
          <w:rFonts w:cs="Arial"/>
          <w:kern w:val="0"/>
          <w:sz w:val="22"/>
        </w:rPr>
        <w:t xml:space="preserve"> studies</w:t>
      </w:r>
      <w:ins w:id="520" w:author="Windows 用户" w:date="2013-06-29T15:49:00Z">
        <w:r w:rsidR="00D14DF9">
          <w:rPr>
            <w:rFonts w:cs="Arial" w:hint="eastAsia"/>
            <w:kern w:val="0"/>
            <w:sz w:val="22"/>
          </w:rPr>
          <w:t xml:space="preserve"> we selected for meta-analysis </w:t>
        </w:r>
      </w:ins>
      <w:r w:rsidR="00E64F0C" w:rsidRPr="00920072">
        <w:rPr>
          <w:rFonts w:cs="Arial"/>
          <w:kern w:val="0"/>
          <w:sz w:val="22"/>
          <w:rPrChange w:id="521" w:author="Gsc" w:date="2013-06-29T17:24:00Z">
            <w:rPr>
              <w:rFonts w:cs="Arial"/>
              <w:b/>
              <w:color w:val="FF0000"/>
              <w:kern w:val="0"/>
              <w:sz w:val="22"/>
            </w:rPr>
          </w:rPrChange>
        </w:rPr>
        <w:t>(</w:t>
      </w:r>
      <w:r w:rsidR="00B3662D" w:rsidRPr="00920072">
        <w:rPr>
          <w:rFonts w:cs="Arial"/>
          <w:kern w:val="0"/>
          <w:sz w:val="22"/>
          <w:rPrChange w:id="522" w:author="Gsc" w:date="2013-06-29T17:24:00Z">
            <w:rPr>
              <w:rFonts w:cs="Arial"/>
              <w:b/>
              <w:color w:val="FF0000"/>
              <w:kern w:val="0"/>
              <w:sz w:val="22"/>
            </w:rPr>
          </w:rPrChange>
        </w:rPr>
        <w:t xml:space="preserve">S </w:t>
      </w:r>
      <w:r w:rsidR="006349A8" w:rsidRPr="00920072">
        <w:rPr>
          <w:rFonts w:cs="Arial"/>
          <w:kern w:val="0"/>
          <w:sz w:val="22"/>
          <w:rPrChange w:id="523" w:author="Gsc" w:date="2013-06-29T17:24:00Z">
            <w:rPr>
              <w:rFonts w:cs="Arial"/>
              <w:b/>
              <w:color w:val="FF0000"/>
              <w:kern w:val="0"/>
              <w:sz w:val="22"/>
            </w:rPr>
          </w:rPrChange>
        </w:rPr>
        <w:t xml:space="preserve">table </w:t>
      </w:r>
      <w:r w:rsidR="00B364AB" w:rsidRPr="00920072">
        <w:rPr>
          <w:rFonts w:cs="Arial"/>
          <w:kern w:val="0"/>
          <w:sz w:val="22"/>
          <w:rPrChange w:id="524" w:author="Gsc" w:date="2013-06-29T17:24:00Z">
            <w:rPr>
              <w:rFonts w:cs="Arial"/>
              <w:b/>
              <w:color w:val="FF0000"/>
              <w:kern w:val="0"/>
              <w:sz w:val="22"/>
            </w:rPr>
          </w:rPrChange>
        </w:rPr>
        <w:t>5</w:t>
      </w:r>
      <w:r w:rsidR="00E64F0C" w:rsidRPr="00920072">
        <w:rPr>
          <w:rFonts w:cs="Arial"/>
          <w:kern w:val="0"/>
          <w:sz w:val="22"/>
          <w:rPrChange w:id="525" w:author="Gsc" w:date="2013-06-29T17:24:00Z">
            <w:rPr>
              <w:rFonts w:cs="Arial"/>
              <w:b/>
              <w:color w:val="FF0000"/>
              <w:kern w:val="0"/>
              <w:sz w:val="22"/>
            </w:rPr>
          </w:rPrChange>
        </w:rPr>
        <w:t>)</w:t>
      </w:r>
      <w:r w:rsidRPr="00254BE7">
        <w:rPr>
          <w:rFonts w:cs="Arial"/>
          <w:kern w:val="0"/>
          <w:sz w:val="22"/>
        </w:rPr>
        <w:t xml:space="preserve">. </w:t>
      </w:r>
      <w:ins w:id="526" w:author="Gsc" w:date="2013-06-29T17:24:00Z">
        <w:r w:rsidR="00A21A02" w:rsidRPr="00920072">
          <w:rPr>
            <w:rFonts w:cs="Arial"/>
            <w:kern w:val="0"/>
            <w:sz w:val="22"/>
            <w:rPrChange w:id="527" w:author="Gsc" w:date="2013-06-29T17:24:00Z">
              <w:rPr>
                <w:rFonts w:cs="Arial"/>
                <w:color w:val="BFBFBF"/>
                <w:kern w:val="0"/>
                <w:sz w:val="22"/>
              </w:rPr>
            </w:rPrChange>
          </w:rPr>
          <w:t>Moreover, in order to expatiate on the divergence of different CpG sites, we collected the methylation signals of 5 CpGs from methylation 27K and 450K microarray dataset from TCGA project(</w:t>
        </w:r>
      </w:ins>
      <w:ins w:id="528" w:author="Gsc" w:date="2013-06-29T21:07:00Z">
        <w:r w:rsidR="00AA547D">
          <w:rPr>
            <w:rFonts w:cs="Arial"/>
            <w:kern w:val="0"/>
            <w:sz w:val="22"/>
          </w:rPr>
          <w:t>Ad</w:t>
        </w:r>
      </w:ins>
      <w:ins w:id="529" w:author="Gsc" w:date="2013-06-29T17:24:00Z">
        <w:r w:rsidR="00A21A02" w:rsidRPr="00920072">
          <w:rPr>
            <w:rFonts w:cs="Arial"/>
            <w:kern w:val="0"/>
            <w:sz w:val="22"/>
            <w:rPrChange w:id="530" w:author="Gsc" w:date="2013-06-29T17:24:00Z">
              <w:rPr>
                <w:rFonts w:cs="Arial"/>
                <w:color w:val="BFBFBF"/>
                <w:kern w:val="0"/>
                <w:sz w:val="22"/>
              </w:rPr>
            </w:rPrChange>
          </w:rPr>
          <w:t xml:space="preserve"> and</w:t>
        </w:r>
      </w:ins>
      <w:ins w:id="531" w:author="Gsc" w:date="2013-06-29T21:07:00Z">
        <w:r w:rsidR="00AA547D">
          <w:rPr>
            <w:rFonts w:cs="Arial"/>
            <w:kern w:val="0"/>
            <w:sz w:val="22"/>
          </w:rPr>
          <w:t xml:space="preserve"> Sc</w:t>
        </w:r>
      </w:ins>
      <w:ins w:id="532" w:author="Gsc" w:date="2013-06-29T17:24:00Z">
        <w:r w:rsidR="00A21A02" w:rsidRPr="00920072">
          <w:rPr>
            <w:rFonts w:cs="Arial"/>
            <w:kern w:val="0"/>
            <w:sz w:val="22"/>
            <w:rPrChange w:id="533" w:author="Gsc" w:date="2013-06-29T17:24:00Z">
              <w:rPr>
                <w:rFonts w:cs="Arial"/>
                <w:color w:val="BFBFBF"/>
                <w:kern w:val="0"/>
                <w:sz w:val="22"/>
              </w:rPr>
            </w:rPrChange>
          </w:rPr>
          <w:t xml:space="preserve">). It was found that the methylation status of the five different CpG sites were dramatically different, which the methylation ratio in cancers were from 14.8% to 48.4% (Table 4). </w:t>
        </w:r>
      </w:ins>
      <w:r w:rsidR="00177087">
        <w:rPr>
          <w:rFonts w:cs="Arial"/>
          <w:kern w:val="0"/>
          <w:sz w:val="22"/>
        </w:rPr>
        <w:t xml:space="preserve">Subgroup analysis </w:t>
      </w:r>
      <w:ins w:id="534" w:author="Windows 用户" w:date="2013-06-29T15:51:00Z">
        <w:r w:rsidR="00D14DF9">
          <w:rPr>
            <w:rFonts w:cs="Arial" w:hint="eastAsia"/>
            <w:kern w:val="0"/>
            <w:sz w:val="22"/>
          </w:rPr>
          <w:t xml:space="preserve">further </w:t>
        </w:r>
      </w:ins>
      <w:r w:rsidR="00177087">
        <w:rPr>
          <w:rFonts w:cs="Arial"/>
          <w:kern w:val="0"/>
          <w:sz w:val="22"/>
        </w:rPr>
        <w:t>showed significant</w:t>
      </w:r>
      <w:ins w:id="535" w:author="Windows 用户" w:date="2013-06-29T15:51:00Z">
        <w:r w:rsidR="00D14DF9">
          <w:rPr>
            <w:rFonts w:cs="Arial" w:hint="eastAsia"/>
            <w:kern w:val="0"/>
            <w:sz w:val="22"/>
          </w:rPr>
          <w:t>ly</w:t>
        </w:r>
      </w:ins>
      <w:r w:rsidR="00177087">
        <w:rPr>
          <w:rFonts w:cs="Arial"/>
          <w:kern w:val="0"/>
          <w:sz w:val="22"/>
        </w:rPr>
        <w:t xml:space="preserve"> different ORs in different primer set.</w:t>
      </w:r>
      <w:del w:id="536" w:author="Windows 用户" w:date="2013-06-29T16:15:00Z">
        <w:r w:rsidR="00177087" w:rsidDel="00FA38FE">
          <w:rPr>
            <w:rFonts w:cs="Arial"/>
            <w:kern w:val="0"/>
            <w:sz w:val="22"/>
          </w:rPr>
          <w:delText xml:space="preserve"> </w:delText>
        </w:r>
      </w:del>
      <w:del w:id="537" w:author="Windows 用户" w:date="2013-06-29T15:51:00Z">
        <w:r w:rsidR="00C7733D" w:rsidDel="00D14DF9">
          <w:rPr>
            <w:rFonts w:cs="Arial"/>
            <w:kern w:val="0"/>
            <w:sz w:val="22"/>
          </w:rPr>
          <w:delText>Further</w:delText>
        </w:r>
      </w:del>
      <w:del w:id="538" w:author="Windows 用户" w:date="2013-06-29T16:14:00Z">
        <w:r w:rsidR="00C7733D" w:rsidDel="00FA38FE">
          <w:rPr>
            <w:rFonts w:cs="Arial"/>
            <w:kern w:val="0"/>
            <w:sz w:val="22"/>
          </w:rPr>
          <w:delText>, i</w:delText>
        </w:r>
        <w:r w:rsidRPr="00254BE7" w:rsidDel="00FA38FE">
          <w:rPr>
            <w:rFonts w:cs="Arial"/>
            <w:kern w:val="0"/>
            <w:sz w:val="22"/>
          </w:rPr>
          <w:delText xml:space="preserve">n order to expatiate on the divergence of different CpG sites, we collected the methylation signals of </w:delText>
        </w:r>
        <w:r w:rsidR="00D353C9" w:rsidDel="00FA38FE">
          <w:rPr>
            <w:rFonts w:cs="Arial"/>
            <w:kern w:val="0"/>
            <w:sz w:val="22"/>
          </w:rPr>
          <w:delText>5</w:delText>
        </w:r>
        <w:r w:rsidR="00D353C9" w:rsidRPr="00254BE7" w:rsidDel="00FA38FE">
          <w:rPr>
            <w:rFonts w:cs="Arial"/>
            <w:kern w:val="0"/>
            <w:sz w:val="22"/>
          </w:rPr>
          <w:delText xml:space="preserve"> </w:delText>
        </w:r>
        <w:r w:rsidRPr="00254BE7" w:rsidDel="00FA38FE">
          <w:rPr>
            <w:rFonts w:cs="Arial"/>
            <w:kern w:val="0"/>
            <w:sz w:val="22"/>
          </w:rPr>
          <w:delText xml:space="preserve">CpGs from methylation 27K and 450K microarray dataset from TCGA project(LUAD and LUSC). </w:delText>
        </w:r>
      </w:del>
      <w:del w:id="539" w:author="Windows 用户" w:date="2013-06-29T15:53:00Z">
        <w:r w:rsidR="006C7689" w:rsidRPr="00920072" w:rsidDel="00C73765">
          <w:rPr>
            <w:rFonts w:cs="Arial"/>
            <w:kern w:val="0"/>
            <w:sz w:val="22"/>
          </w:rPr>
          <w:delText>W</w:delText>
        </w:r>
        <w:r w:rsidRPr="00920072" w:rsidDel="00C73765">
          <w:rPr>
            <w:rFonts w:cs="Arial"/>
            <w:kern w:val="0"/>
            <w:sz w:val="22"/>
          </w:rPr>
          <w:delText xml:space="preserve">e </w:delText>
        </w:r>
      </w:del>
      <w:del w:id="540" w:author="Windows 用户" w:date="2013-06-29T16:14:00Z">
        <w:r w:rsidRPr="00920072" w:rsidDel="00FA38FE">
          <w:rPr>
            <w:rFonts w:cs="Arial"/>
            <w:kern w:val="0"/>
            <w:sz w:val="22"/>
          </w:rPr>
          <w:delText xml:space="preserve">found the methylation status of </w:delText>
        </w:r>
        <w:r w:rsidR="00D353C9" w:rsidRPr="00920072" w:rsidDel="00FA38FE">
          <w:rPr>
            <w:rFonts w:cs="Arial"/>
            <w:kern w:val="0"/>
            <w:sz w:val="22"/>
          </w:rPr>
          <w:delText>five</w:delText>
        </w:r>
        <w:r w:rsidRPr="00920072" w:rsidDel="00FA38FE">
          <w:rPr>
            <w:rFonts w:cs="Arial"/>
            <w:kern w:val="0"/>
            <w:sz w:val="22"/>
          </w:rPr>
          <w:delText xml:space="preserve"> different CpG sites were dramatically different which methylation ratio in cancers were from </w:delText>
        </w:r>
        <w:r w:rsidR="00ED7EAC" w:rsidRPr="00920072" w:rsidDel="00FA38FE">
          <w:rPr>
            <w:rFonts w:cs="Arial"/>
            <w:kern w:val="0"/>
            <w:sz w:val="22"/>
          </w:rPr>
          <w:delText>14.</w:delText>
        </w:r>
        <w:r w:rsidR="00353AE9" w:rsidRPr="00920072" w:rsidDel="00FA38FE">
          <w:rPr>
            <w:rFonts w:cs="Arial"/>
            <w:kern w:val="0"/>
            <w:sz w:val="22"/>
          </w:rPr>
          <w:delText>8</w:delText>
        </w:r>
        <w:r w:rsidR="00ED7EAC" w:rsidRPr="00920072" w:rsidDel="00FA38FE">
          <w:rPr>
            <w:rFonts w:cs="Arial"/>
            <w:kern w:val="0"/>
            <w:sz w:val="22"/>
          </w:rPr>
          <w:delText xml:space="preserve">% to </w:delText>
        </w:r>
        <w:r w:rsidR="00353AE9" w:rsidRPr="00920072" w:rsidDel="00FA38FE">
          <w:rPr>
            <w:rFonts w:cs="Arial"/>
            <w:kern w:val="0"/>
            <w:sz w:val="22"/>
          </w:rPr>
          <w:delText>48.4</w:delText>
        </w:r>
        <w:r w:rsidR="00ED7EAC" w:rsidRPr="00920072" w:rsidDel="00FA38FE">
          <w:rPr>
            <w:rFonts w:cs="Arial"/>
            <w:kern w:val="0"/>
            <w:sz w:val="22"/>
          </w:rPr>
          <w:delText>%</w:delText>
        </w:r>
        <w:r w:rsidR="00810356" w:rsidDel="00FA38FE">
          <w:rPr>
            <w:rFonts w:cs="Arial"/>
            <w:kern w:val="0"/>
            <w:sz w:val="22"/>
          </w:rPr>
          <w:delText xml:space="preserve"> </w:delText>
        </w:r>
        <w:r w:rsidRPr="00920072" w:rsidDel="00FA38FE">
          <w:rPr>
            <w:rFonts w:cs="Arial"/>
            <w:kern w:val="0"/>
            <w:sz w:val="22"/>
            <w:rPrChange w:id="541" w:author="Gsc" w:date="2013-06-29T17:24:00Z">
              <w:rPr>
                <w:rFonts w:cs="Arial"/>
                <w:b/>
                <w:color w:val="FF0000"/>
                <w:kern w:val="0"/>
                <w:sz w:val="22"/>
              </w:rPr>
            </w:rPrChange>
          </w:rPr>
          <w:delText xml:space="preserve">(Table </w:delText>
        </w:r>
        <w:r w:rsidR="00ED7EAC" w:rsidRPr="00920072" w:rsidDel="00FA38FE">
          <w:rPr>
            <w:rFonts w:cs="Arial"/>
            <w:kern w:val="0"/>
            <w:sz w:val="22"/>
            <w:rPrChange w:id="542" w:author="Gsc" w:date="2013-06-29T17:24:00Z">
              <w:rPr>
                <w:rFonts w:cs="Arial"/>
                <w:b/>
                <w:color w:val="FF0000"/>
                <w:kern w:val="0"/>
                <w:sz w:val="22"/>
              </w:rPr>
            </w:rPrChange>
          </w:rPr>
          <w:delText>4</w:delText>
        </w:r>
        <w:r w:rsidRPr="00920072" w:rsidDel="00FA38FE">
          <w:rPr>
            <w:rFonts w:cs="Arial"/>
            <w:kern w:val="0"/>
            <w:sz w:val="22"/>
            <w:rPrChange w:id="543" w:author="Gsc" w:date="2013-06-29T17:24:00Z">
              <w:rPr>
                <w:rFonts w:cs="Arial"/>
                <w:b/>
                <w:color w:val="FF0000"/>
                <w:kern w:val="0"/>
                <w:sz w:val="22"/>
              </w:rPr>
            </w:rPrChange>
          </w:rPr>
          <w:delText>)</w:delText>
        </w:r>
        <w:r w:rsidRPr="00254BE7" w:rsidDel="00FA38FE">
          <w:rPr>
            <w:rFonts w:cs="Arial"/>
            <w:kern w:val="0"/>
            <w:sz w:val="22"/>
          </w:rPr>
          <w:delText>.</w:delText>
        </w:r>
      </w:del>
      <w:r w:rsidRPr="00254BE7">
        <w:rPr>
          <w:rFonts w:cs="Arial"/>
          <w:kern w:val="0"/>
          <w:sz w:val="22"/>
        </w:rPr>
        <w:t xml:space="preserve"> </w:t>
      </w:r>
      <w:del w:id="544" w:author="Windows 用户" w:date="2013-06-29T15:56:00Z">
        <w:r w:rsidR="00A8285F" w:rsidRPr="00254BE7" w:rsidDel="00C73765">
          <w:rPr>
            <w:rFonts w:cs="Arial"/>
            <w:kern w:val="0"/>
            <w:sz w:val="22"/>
          </w:rPr>
          <w:delText xml:space="preserve">This </w:delText>
        </w:r>
      </w:del>
      <w:ins w:id="545" w:author="Windows 用户" w:date="2013-06-29T15:56:00Z">
        <w:r w:rsidR="00C73765">
          <w:rPr>
            <w:rFonts w:cs="Arial" w:hint="eastAsia"/>
            <w:kern w:val="0"/>
            <w:sz w:val="22"/>
          </w:rPr>
          <w:t>It</w:t>
        </w:r>
        <w:r w:rsidR="00C73765" w:rsidRPr="00254BE7">
          <w:rPr>
            <w:rFonts w:cs="Arial"/>
            <w:kern w:val="0"/>
            <w:sz w:val="22"/>
          </w:rPr>
          <w:t xml:space="preserve"> </w:t>
        </w:r>
      </w:ins>
      <w:r w:rsidRPr="00254BE7">
        <w:rPr>
          <w:rFonts w:cs="Arial"/>
          <w:kern w:val="0"/>
          <w:sz w:val="22"/>
        </w:rPr>
        <w:t>reminded that future DNA methylation detection in case-control studies should be design</w:t>
      </w:r>
      <w:ins w:id="546" w:author="Windows 用户" w:date="2013-06-29T15:56:00Z">
        <w:r w:rsidR="00C73765">
          <w:rPr>
            <w:rFonts w:cs="Arial" w:hint="eastAsia"/>
            <w:kern w:val="0"/>
            <w:sz w:val="22"/>
          </w:rPr>
          <w:t>ed</w:t>
        </w:r>
      </w:ins>
      <w:r w:rsidRPr="00254BE7">
        <w:rPr>
          <w:rFonts w:cs="Arial"/>
          <w:kern w:val="0"/>
          <w:sz w:val="22"/>
        </w:rPr>
        <w:t xml:space="preserve"> more accurately and comprehensively to </w:t>
      </w:r>
      <w:r w:rsidR="00447BE0" w:rsidRPr="00254BE7">
        <w:rPr>
          <w:rFonts w:cs="Arial"/>
          <w:kern w:val="0"/>
          <w:sz w:val="22"/>
        </w:rPr>
        <w:t xml:space="preserve">some certain CpG site or blocks and </w:t>
      </w:r>
      <w:del w:id="547" w:author="Windows 用户" w:date="2013-06-29T16:16:00Z">
        <w:r w:rsidR="00447BE0" w:rsidRPr="00254BE7" w:rsidDel="00B134B0">
          <w:rPr>
            <w:rFonts w:cs="Arial"/>
            <w:kern w:val="0"/>
            <w:sz w:val="22"/>
          </w:rPr>
          <w:delText xml:space="preserve">this </w:delText>
        </w:r>
      </w:del>
      <w:ins w:id="548" w:author="Windows 用户" w:date="2013-06-29T16:16:00Z">
        <w:r w:rsidR="00B134B0" w:rsidRPr="00254BE7">
          <w:rPr>
            <w:rFonts w:cs="Arial"/>
            <w:kern w:val="0"/>
            <w:sz w:val="22"/>
          </w:rPr>
          <w:t>th</w:t>
        </w:r>
        <w:r w:rsidR="00B134B0">
          <w:rPr>
            <w:rFonts w:cs="Arial" w:hint="eastAsia"/>
            <w:kern w:val="0"/>
            <w:sz w:val="22"/>
          </w:rPr>
          <w:t>e</w:t>
        </w:r>
        <w:r w:rsidR="00B134B0" w:rsidRPr="00254BE7">
          <w:rPr>
            <w:rFonts w:cs="Arial"/>
            <w:kern w:val="0"/>
            <w:sz w:val="22"/>
          </w:rPr>
          <w:t xml:space="preserve"> </w:t>
        </w:r>
      </w:ins>
      <w:r w:rsidR="00447BE0" w:rsidRPr="00254BE7">
        <w:rPr>
          <w:rFonts w:cs="Arial"/>
          <w:kern w:val="0"/>
          <w:sz w:val="22"/>
        </w:rPr>
        <w:t xml:space="preserve">location information should be clearly noted </w:t>
      </w:r>
      <w:del w:id="549" w:author="Windows 用户" w:date="2013-06-29T15:57:00Z">
        <w:r w:rsidR="00447BE0" w:rsidRPr="00254BE7" w:rsidDel="00C73765">
          <w:rPr>
            <w:rFonts w:cs="Arial"/>
            <w:kern w:val="0"/>
            <w:sz w:val="22"/>
          </w:rPr>
          <w:delText xml:space="preserve">in the future published articles </w:delText>
        </w:r>
      </w:del>
      <w:ins w:id="550" w:author="Windows 用户" w:date="2013-06-29T15:57:00Z">
        <w:r w:rsidR="00C73765">
          <w:rPr>
            <w:rFonts w:cs="Arial" w:hint="eastAsia"/>
            <w:kern w:val="0"/>
            <w:sz w:val="22"/>
          </w:rPr>
          <w:t xml:space="preserve">when published </w:t>
        </w:r>
      </w:ins>
      <w:r w:rsidR="00447BE0" w:rsidRPr="00254BE7">
        <w:rPr>
          <w:rFonts w:cs="Arial"/>
          <w:kern w:val="0"/>
          <w:sz w:val="22"/>
        </w:rPr>
        <w:t xml:space="preserve">to facilitate the re-analysis </w:t>
      </w:r>
      <w:del w:id="551" w:author="Windows 用户" w:date="2013-06-29T15:57:00Z">
        <w:r w:rsidR="00447BE0" w:rsidRPr="00254BE7" w:rsidDel="00C73765">
          <w:rPr>
            <w:rFonts w:cs="Arial"/>
            <w:kern w:val="0"/>
            <w:sz w:val="22"/>
          </w:rPr>
          <w:delText xml:space="preserve">to </w:delText>
        </w:r>
      </w:del>
      <w:ins w:id="552" w:author="Windows 用户" w:date="2013-06-29T15:57:00Z">
        <w:r w:rsidR="00C73765">
          <w:rPr>
            <w:rFonts w:cs="Arial" w:hint="eastAsia"/>
            <w:kern w:val="0"/>
            <w:sz w:val="22"/>
          </w:rPr>
          <w:t>of</w:t>
        </w:r>
        <w:r w:rsidR="00C73765" w:rsidRPr="00254BE7">
          <w:rPr>
            <w:rFonts w:cs="Arial"/>
            <w:kern w:val="0"/>
            <w:sz w:val="22"/>
          </w:rPr>
          <w:t xml:space="preserve"> </w:t>
        </w:r>
      </w:ins>
      <w:r w:rsidR="00447BE0" w:rsidRPr="00254BE7">
        <w:rPr>
          <w:rFonts w:cs="Arial"/>
          <w:kern w:val="0"/>
          <w:sz w:val="22"/>
        </w:rPr>
        <w:t>the published data.</w:t>
      </w:r>
    </w:p>
    <w:p w:rsidR="00974CB0" w:rsidRPr="00F424B5" w:rsidDel="00A21A02" w:rsidRDefault="004C08F3" w:rsidP="00974CB0">
      <w:pPr>
        <w:ind w:firstLineChars="200" w:firstLine="440"/>
        <w:jc w:val="left"/>
        <w:rPr>
          <w:del w:id="553" w:author="Gsc" w:date="2013-06-29T17:23:00Z"/>
          <w:rFonts w:cs="Arial"/>
          <w:color w:val="BFBFBF"/>
          <w:sz w:val="22"/>
          <w:rPrChange w:id="554" w:author="Windows 用户" w:date="2013-06-29T16:27:00Z">
            <w:rPr>
              <w:del w:id="555" w:author="Gsc" w:date="2013-06-29T17:23:00Z"/>
              <w:rFonts w:cs="Arial"/>
              <w:sz w:val="22"/>
            </w:rPr>
          </w:rPrChange>
        </w:rPr>
      </w:pPr>
      <w:del w:id="556" w:author="Gsc" w:date="2013-06-29T17:23:00Z">
        <w:r w:rsidRPr="00F424B5" w:rsidDel="00A21A02">
          <w:rPr>
            <w:rFonts w:cs="Arial"/>
            <w:color w:val="BFBFBF"/>
            <w:sz w:val="22"/>
            <w:rPrChange w:id="557" w:author="Windows 用户" w:date="2013-06-29T16:27:00Z">
              <w:rPr>
                <w:rFonts w:cs="Arial"/>
                <w:sz w:val="22"/>
              </w:rPr>
            </w:rPrChange>
          </w:rPr>
          <w:lastRenderedPageBreak/>
          <w:delText>We notic</w:delText>
        </w:r>
        <w:r w:rsidR="0065720F" w:rsidRPr="00F424B5" w:rsidDel="00A21A02">
          <w:rPr>
            <w:rFonts w:cs="Arial"/>
            <w:color w:val="BFBFBF"/>
            <w:sz w:val="22"/>
            <w:rPrChange w:id="558" w:author="Windows 用户" w:date="2013-06-29T16:27:00Z">
              <w:rPr>
                <w:rFonts w:cs="Arial"/>
                <w:sz w:val="22"/>
              </w:rPr>
            </w:rPrChange>
          </w:rPr>
          <w:delText xml:space="preserve">ed that </w:delText>
        </w:r>
        <w:r w:rsidR="00696FCB" w:rsidRPr="00F424B5" w:rsidDel="00A21A02">
          <w:rPr>
            <w:rFonts w:cs="Arial"/>
            <w:color w:val="BFBFBF"/>
            <w:sz w:val="22"/>
            <w:rPrChange w:id="559" w:author="Windows 用户" w:date="2013-06-29T16:27:00Z">
              <w:rPr>
                <w:rFonts w:cs="Arial"/>
                <w:sz w:val="22"/>
              </w:rPr>
            </w:rPrChange>
          </w:rPr>
          <w:delText xml:space="preserve">the diagnosis role of </w:delText>
        </w:r>
        <w:r w:rsidR="0065720F" w:rsidRPr="00F424B5" w:rsidDel="00A21A02">
          <w:rPr>
            <w:rFonts w:cs="Arial"/>
            <w:color w:val="BFBFBF"/>
            <w:sz w:val="22"/>
            <w:rPrChange w:id="560" w:author="Windows 用户" w:date="2013-06-29T16:27:00Z">
              <w:rPr>
                <w:rFonts w:cs="Arial"/>
                <w:sz w:val="22"/>
              </w:rPr>
            </w:rPrChange>
          </w:rPr>
          <w:delText>APC methylation test had</w:delText>
        </w:r>
        <w:r w:rsidRPr="00F424B5" w:rsidDel="00A21A02">
          <w:rPr>
            <w:rFonts w:cs="Arial"/>
            <w:color w:val="BFBFBF"/>
            <w:sz w:val="22"/>
            <w:rPrChange w:id="561" w:author="Windows 用户" w:date="2013-06-29T16:27:00Z">
              <w:rPr>
                <w:rFonts w:cs="Arial"/>
                <w:sz w:val="22"/>
              </w:rPr>
            </w:rPrChange>
          </w:rPr>
          <w:delText xml:space="preserve"> been reported in numeric of cancers, such as colorectal, breast, bladder, </w:delText>
        </w:r>
      </w:del>
      <w:ins w:id="562" w:author="Windows 用户" w:date="2013-06-29T16:20:00Z">
        <w:del w:id="563" w:author="Gsc" w:date="2013-06-29T17:23:00Z">
          <w:r w:rsidR="00F424B5" w:rsidRPr="00F424B5" w:rsidDel="00A21A02">
            <w:rPr>
              <w:rFonts w:cs="Arial"/>
              <w:color w:val="BFBFBF"/>
              <w:sz w:val="22"/>
              <w:rPrChange w:id="564" w:author="Windows 用户" w:date="2013-06-29T16:27:00Z">
                <w:rPr>
                  <w:rFonts w:cs="Arial"/>
                  <w:sz w:val="22"/>
                </w:rPr>
              </w:rPrChange>
            </w:rPr>
            <w:delText xml:space="preserve">and </w:delText>
          </w:r>
        </w:del>
      </w:ins>
      <w:del w:id="565" w:author="Gsc" w:date="2013-06-29T17:23:00Z">
        <w:r w:rsidRPr="00F424B5" w:rsidDel="00A21A02">
          <w:rPr>
            <w:rFonts w:cs="Arial"/>
            <w:color w:val="BFBFBF"/>
            <w:sz w:val="22"/>
            <w:rPrChange w:id="566" w:author="Windows 用户" w:date="2013-06-29T16:27:00Z">
              <w:rPr>
                <w:rFonts w:cs="Arial"/>
                <w:sz w:val="22"/>
              </w:rPr>
            </w:rPrChange>
          </w:rPr>
          <w:delText xml:space="preserve">prostate cancer. </w:delText>
        </w:r>
        <w:r w:rsidR="00F35F2E" w:rsidRPr="00F424B5" w:rsidDel="00A21A02">
          <w:rPr>
            <w:rFonts w:cs="Arial"/>
            <w:color w:val="BFBFBF"/>
            <w:sz w:val="22"/>
            <w:rPrChange w:id="567" w:author="Windows 用户" w:date="2013-06-29T16:27:00Z">
              <w:rPr>
                <w:rFonts w:cs="Arial"/>
                <w:sz w:val="22"/>
              </w:rPr>
            </w:rPrChange>
          </w:rPr>
          <w:delText>And r</w:delText>
        </w:r>
      </w:del>
      <w:ins w:id="568" w:author="Windows 用户" w:date="2013-06-29T16:20:00Z">
        <w:del w:id="569" w:author="Gsc" w:date="2013-06-29T17:23:00Z">
          <w:r w:rsidR="00F424B5" w:rsidRPr="00F424B5" w:rsidDel="00A21A02">
            <w:rPr>
              <w:rFonts w:cs="Arial"/>
              <w:color w:val="BFBFBF"/>
              <w:sz w:val="22"/>
              <w:rPrChange w:id="570" w:author="Windows 用户" w:date="2013-06-29T16:27:00Z">
                <w:rPr>
                  <w:rFonts w:cs="Arial"/>
                  <w:sz w:val="22"/>
                </w:rPr>
              </w:rPrChange>
            </w:rPr>
            <w:delText>R</w:delText>
          </w:r>
        </w:del>
      </w:ins>
      <w:del w:id="571" w:author="Gsc" w:date="2013-06-29T17:23:00Z">
        <w:r w:rsidR="00840014" w:rsidRPr="00F424B5" w:rsidDel="00A21A02">
          <w:rPr>
            <w:rFonts w:cs="Arial"/>
            <w:color w:val="BFBFBF"/>
            <w:sz w:val="22"/>
            <w:rPrChange w:id="572" w:author="Windows 用户" w:date="2013-06-29T16:27:00Z">
              <w:rPr>
                <w:rFonts w:cs="Arial"/>
                <w:sz w:val="22"/>
              </w:rPr>
            </w:rPrChange>
          </w:rPr>
          <w:delText>ecently</w:delText>
        </w:r>
        <w:r w:rsidR="00974CB0" w:rsidRPr="00F424B5" w:rsidDel="00A21A02">
          <w:rPr>
            <w:rFonts w:cs="Arial"/>
            <w:color w:val="BFBFBF"/>
            <w:sz w:val="22"/>
            <w:rPrChange w:id="573" w:author="Windows 用户" w:date="2013-06-29T16:27:00Z">
              <w:rPr>
                <w:rFonts w:cs="Arial"/>
                <w:sz w:val="22"/>
              </w:rPr>
            </w:rPrChange>
          </w:rPr>
          <w:delText xml:space="preserve">, the quantitative assess of the APC methylation </w:delText>
        </w:r>
        <w:r w:rsidR="002C13B0" w:rsidRPr="00F424B5" w:rsidDel="00A21A02">
          <w:rPr>
            <w:rFonts w:cs="Arial"/>
            <w:color w:val="BFBFBF"/>
            <w:sz w:val="22"/>
            <w:rPrChange w:id="574" w:author="Windows 用户" w:date="2013-06-29T16:27:00Z">
              <w:rPr>
                <w:rFonts w:cs="Arial"/>
                <w:sz w:val="22"/>
              </w:rPr>
            </w:rPrChange>
          </w:rPr>
          <w:delText xml:space="preserve">test </w:delText>
        </w:r>
        <w:r w:rsidR="00974CB0" w:rsidRPr="00F424B5" w:rsidDel="00A21A02">
          <w:rPr>
            <w:rFonts w:cs="Arial"/>
            <w:color w:val="BFBFBF"/>
            <w:sz w:val="22"/>
            <w:rPrChange w:id="575" w:author="Windows 用户" w:date="2013-06-29T16:27:00Z">
              <w:rPr>
                <w:rFonts w:cs="Arial"/>
                <w:sz w:val="22"/>
              </w:rPr>
            </w:rPrChange>
          </w:rPr>
          <w:delText>in diagnosis of prostate cancer had been conducted by Chen</w:delText>
        </w:r>
        <w:r w:rsidR="00EB6D49" w:rsidRPr="00F424B5" w:rsidDel="00A21A02">
          <w:rPr>
            <w:rFonts w:cs="Arial"/>
            <w:color w:val="BFBFBF"/>
            <w:sz w:val="22"/>
            <w:rPrChange w:id="576" w:author="Windows 用户" w:date="2013-06-29T16:27:00Z">
              <w:rPr>
                <w:rFonts w:cs="Arial"/>
                <w:sz w:val="22"/>
              </w:rPr>
            </w:rPrChange>
          </w:rPr>
          <w:fldChar w:fldCharType="begin"/>
        </w:r>
        <w:r w:rsidR="00BA15B3" w:rsidRPr="00F424B5" w:rsidDel="00A21A02">
          <w:rPr>
            <w:rFonts w:cs="Arial"/>
            <w:color w:val="BFBFBF"/>
            <w:sz w:val="22"/>
            <w:rPrChange w:id="577" w:author="Windows 用户" w:date="2013-06-29T16:27:00Z">
              <w:rPr>
                <w:rFonts w:cs="Arial"/>
                <w:sz w:val="22"/>
              </w:rPr>
            </w:rPrChange>
          </w:rPr>
          <w:delInstrText xml:space="preserve"> ADDIN EN.CITE &lt;EndNote&gt;&lt;Cite&gt;&lt;Author&gt;Chen&lt;/Author&gt;&lt;Year&gt;2013&lt;/Year&gt;&lt;RecNum&gt;41&lt;/RecNum&gt;&lt;DisplayText&gt;[41]&lt;/DisplayText&gt;&lt;record&gt;&lt;rec-number&gt;41&lt;/rec-number&gt;&lt;foreign-keys&gt;&lt;key app="EN" db-id="2f0rpsavd2tztfe5svbvr0ek20t2zp0sz0dv"&gt;41&lt;/key&gt;&lt;/foreign-keys&gt;&lt;ref-type name="Journal Article"&gt;17&lt;/ref-type&gt;&lt;contributors&gt;&lt;authors&gt;&lt;author&gt;Chen, Y.&lt;/author&gt;&lt;author&gt;Li, J.&lt;/author&gt;&lt;author&gt;Yu, X.&lt;/author&gt;&lt;author&gt;Li, S.&lt;/author&gt;&lt;author&gt;Zhang, X.&lt;/author&gt;&lt;author&gt;Mo, Z.&lt;/author&gt;&lt;author&gt;Hu, Y.&lt;/author&gt;&lt;/authors&gt;&lt;/contributors&gt;&lt;auth-address&gt;Center for Genomic and Personalized Medicine, Guangxi Medical University, Nanning, China.&lt;/auth-address&gt;&lt;titles&gt;&lt;title&gt;APC gene hypermethylation and prostate cancer: a systematic review and meta-analysis&lt;/title&gt;&lt;secondary-title&gt;Eur J Hum Genet&lt;/secondary-title&gt;&lt;alt-title&gt;European journal of human genetics : EJHG&lt;/alt-title&gt;&lt;/titles&gt;&lt;periodical&gt;&lt;full-title&gt;Eur J Hum Genet&lt;/full-title&gt;&lt;abbr-1&gt;European journal of human genetics : EJHG&lt;/abbr-1&gt;&lt;/periodical&gt;&lt;alt-periodical&gt;&lt;full-title&gt;Eur J Hum Genet&lt;/full-title&gt;&lt;abbr-1&gt;European journal of human genetics : EJHG&lt;/abbr-1&gt;&lt;/alt-periodical&gt;&lt;edition&gt;2013/01/10&lt;/edition&gt;&lt;dates&gt;&lt;year&gt;2013&lt;/year&gt;&lt;pub-dates&gt;&lt;date&gt;Jan 9&lt;/date&gt;&lt;/pub-dates&gt;&lt;/dates&gt;&lt;isbn&gt;1476-5438 (Electronic)&amp;#xD;1018-4813 (Linking)&lt;/isbn&gt;&lt;accession-num&gt;23299921&lt;/accession-num&gt;&lt;urls&gt;&lt;related-urls&gt;&lt;url&gt;http://www.ncbi.nlm.nih.gov/pubmed/23299921&lt;/url&gt;&lt;/related-urls&gt;&lt;/urls&gt;&lt;electronic-resource-num&gt;10.1038/ejhg.2012.281&lt;/electronic-resource-num&gt;&lt;language&gt;Eng&lt;/language&gt;&lt;/record&gt;&lt;/Cite&gt;&lt;/EndNote&gt;</w:delInstrText>
        </w:r>
        <w:r w:rsidR="00EB6D49" w:rsidRPr="00F424B5" w:rsidDel="00A21A02">
          <w:rPr>
            <w:rFonts w:cs="Arial"/>
            <w:color w:val="BFBFBF"/>
            <w:sz w:val="22"/>
            <w:rPrChange w:id="578" w:author="Windows 用户" w:date="2013-06-29T16:27:00Z">
              <w:rPr>
                <w:rFonts w:cs="Arial"/>
                <w:sz w:val="22"/>
              </w:rPr>
            </w:rPrChange>
          </w:rPr>
          <w:fldChar w:fldCharType="separate"/>
        </w:r>
        <w:r w:rsidR="00C95103" w:rsidRPr="00F424B5" w:rsidDel="00A21A02">
          <w:rPr>
            <w:rFonts w:cs="Arial"/>
            <w:noProof/>
            <w:color w:val="BFBFBF"/>
            <w:sz w:val="22"/>
            <w:rPrChange w:id="579" w:author="Windows 用户" w:date="2013-06-29T16:27:00Z">
              <w:rPr>
                <w:rFonts w:cs="Arial"/>
                <w:noProof/>
                <w:sz w:val="22"/>
              </w:rPr>
            </w:rPrChange>
          </w:rPr>
          <w:delText>[</w:delText>
        </w:r>
        <w:r w:rsidR="0059127B" w:rsidRPr="00F424B5" w:rsidDel="00A21A02">
          <w:rPr>
            <w:rFonts w:cs="Arial"/>
            <w:noProof/>
            <w:color w:val="BFBFBF"/>
            <w:sz w:val="22"/>
            <w:rPrChange w:id="580" w:author="Windows 用户" w:date="2013-06-29T16:27:00Z">
              <w:rPr>
                <w:rFonts w:cs="Arial"/>
                <w:noProof/>
                <w:sz w:val="22"/>
              </w:rPr>
            </w:rPrChange>
          </w:rPr>
          <w:fldChar w:fldCharType="begin"/>
        </w:r>
        <w:r w:rsidR="0059127B" w:rsidRPr="00F424B5" w:rsidDel="00A21A02">
          <w:rPr>
            <w:rFonts w:cs="Arial"/>
            <w:noProof/>
            <w:color w:val="BFBFBF"/>
            <w:sz w:val="22"/>
            <w:rPrChange w:id="581" w:author="Windows 用户" w:date="2013-06-29T16:27:00Z">
              <w:rPr>
                <w:rFonts w:cs="Arial"/>
                <w:noProof/>
                <w:sz w:val="22"/>
              </w:rPr>
            </w:rPrChange>
          </w:rPr>
          <w:delInstrText xml:space="preserve"> HYPERLINK \l "_ENREF_41" \o "Chen, 2013 #41" </w:delInstrText>
        </w:r>
        <w:r w:rsidR="0059127B" w:rsidRPr="00F424B5" w:rsidDel="00A21A02">
          <w:rPr>
            <w:rFonts w:cs="Arial"/>
            <w:noProof/>
            <w:color w:val="BFBFBF"/>
            <w:sz w:val="22"/>
            <w:rPrChange w:id="582" w:author="Windows 用户" w:date="2013-06-29T16:27:00Z">
              <w:rPr>
                <w:rFonts w:cs="Arial"/>
                <w:noProof/>
                <w:sz w:val="22"/>
              </w:rPr>
            </w:rPrChange>
          </w:rPr>
          <w:fldChar w:fldCharType="separate"/>
        </w:r>
        <w:r w:rsidR="0059127B" w:rsidRPr="00F424B5" w:rsidDel="00A21A02">
          <w:rPr>
            <w:rFonts w:cs="Arial"/>
            <w:noProof/>
            <w:color w:val="BFBFBF"/>
            <w:sz w:val="22"/>
            <w:rPrChange w:id="583" w:author="Windows 用户" w:date="2013-06-29T16:27:00Z">
              <w:rPr>
                <w:rFonts w:cs="Arial"/>
                <w:noProof/>
                <w:sz w:val="22"/>
              </w:rPr>
            </w:rPrChange>
          </w:rPr>
          <w:delText>41</w:delText>
        </w:r>
        <w:r w:rsidR="0059127B" w:rsidRPr="00F424B5" w:rsidDel="00A21A02">
          <w:rPr>
            <w:rFonts w:cs="Arial"/>
            <w:noProof/>
            <w:color w:val="BFBFBF"/>
            <w:sz w:val="22"/>
            <w:rPrChange w:id="584" w:author="Windows 用户" w:date="2013-06-29T16:27:00Z">
              <w:rPr>
                <w:rFonts w:cs="Arial"/>
                <w:noProof/>
                <w:sz w:val="22"/>
              </w:rPr>
            </w:rPrChange>
          </w:rPr>
          <w:fldChar w:fldCharType="end"/>
        </w:r>
        <w:r w:rsidR="00C95103" w:rsidRPr="00F424B5" w:rsidDel="00A21A02">
          <w:rPr>
            <w:rFonts w:cs="Arial"/>
            <w:noProof/>
            <w:color w:val="BFBFBF"/>
            <w:sz w:val="22"/>
            <w:rPrChange w:id="585" w:author="Windows 用户" w:date="2013-06-29T16:27:00Z">
              <w:rPr>
                <w:rFonts w:cs="Arial"/>
                <w:noProof/>
                <w:sz w:val="22"/>
              </w:rPr>
            </w:rPrChange>
          </w:rPr>
          <w:delText>]</w:delText>
        </w:r>
        <w:r w:rsidR="00EB6D49" w:rsidRPr="00F424B5" w:rsidDel="00A21A02">
          <w:rPr>
            <w:rFonts w:cs="Arial"/>
            <w:color w:val="BFBFBF"/>
            <w:sz w:val="22"/>
            <w:rPrChange w:id="586" w:author="Windows 用户" w:date="2013-06-29T16:27:00Z">
              <w:rPr>
                <w:rFonts w:cs="Arial"/>
                <w:sz w:val="22"/>
              </w:rPr>
            </w:rPrChange>
          </w:rPr>
          <w:fldChar w:fldCharType="end"/>
        </w:r>
        <w:r w:rsidR="00974CB0" w:rsidRPr="00F424B5" w:rsidDel="00A21A02">
          <w:rPr>
            <w:rFonts w:cs="Arial"/>
            <w:color w:val="BFBFBF"/>
            <w:sz w:val="22"/>
            <w:rPrChange w:id="587" w:author="Windows 用户" w:date="2013-06-29T16:27:00Z">
              <w:rPr>
                <w:rFonts w:cs="Arial"/>
                <w:sz w:val="22"/>
              </w:rPr>
            </w:rPrChange>
          </w:rPr>
          <w:delText>, we compared the two SROCs to give a comprehensive understand of the diagnosis role of APC methylation</w:delText>
        </w:r>
        <w:r w:rsidR="00974CB0" w:rsidRPr="00F424B5" w:rsidDel="00A21A02">
          <w:rPr>
            <w:rFonts w:cs="Arial"/>
            <w:b/>
            <w:color w:val="BFBFBF"/>
            <w:sz w:val="22"/>
            <w:rPrChange w:id="588" w:author="Windows 用户" w:date="2013-06-29T16:27:00Z">
              <w:rPr>
                <w:rFonts w:cs="Arial"/>
                <w:b/>
                <w:color w:val="FF0000"/>
                <w:sz w:val="22"/>
              </w:rPr>
            </w:rPrChange>
          </w:rPr>
          <w:delText>(Figure 2)</w:delText>
        </w:r>
        <w:r w:rsidR="00974CB0" w:rsidRPr="00F424B5" w:rsidDel="00A21A02">
          <w:rPr>
            <w:rFonts w:cs="Arial"/>
            <w:color w:val="BFBFBF"/>
            <w:sz w:val="22"/>
            <w:rPrChange w:id="589" w:author="Windows 用户" w:date="2013-06-29T16:27:00Z">
              <w:rPr>
                <w:rFonts w:cs="Arial"/>
                <w:sz w:val="22"/>
              </w:rPr>
            </w:rPrChange>
          </w:rPr>
          <w:delText>.</w:delText>
        </w:r>
        <w:r w:rsidR="00D27036" w:rsidRPr="00F424B5" w:rsidDel="00A21A02">
          <w:rPr>
            <w:rFonts w:cs="Arial"/>
            <w:color w:val="BFBFBF"/>
            <w:sz w:val="22"/>
            <w:rPrChange w:id="590" w:author="Windows 用户" w:date="2013-06-29T16:27:00Z">
              <w:rPr>
                <w:rFonts w:cs="Arial"/>
                <w:sz w:val="22"/>
              </w:rPr>
            </w:rPrChange>
          </w:rPr>
          <w:delText xml:space="preserve"> </w:delText>
        </w:r>
        <w:r w:rsidR="00974CB0" w:rsidRPr="00F424B5" w:rsidDel="00A21A02">
          <w:rPr>
            <w:rFonts w:cs="Arial"/>
            <w:color w:val="BFBFBF"/>
            <w:sz w:val="22"/>
            <w:rPrChange w:id="591" w:author="Windows 用户" w:date="2013-06-29T16:27:00Z">
              <w:rPr>
                <w:rFonts w:cs="Arial"/>
                <w:sz w:val="22"/>
              </w:rPr>
            </w:rPrChange>
          </w:rPr>
          <w:delText xml:space="preserve">The result showed that both sensitivity and specificity in diagnosis of prostate cancer(sen=0.75,spe=0.85) were higher than that in NSCLC (sen=0.55,spe=0.78). </w:delText>
        </w:r>
        <w:r w:rsidR="00974CB0" w:rsidRPr="00F424B5" w:rsidDel="00A21A02">
          <w:rPr>
            <w:rFonts w:cs="Arial"/>
            <w:color w:val="BFBFBF"/>
            <w:sz w:val="22"/>
            <w:highlight w:val="yellow"/>
            <w:rPrChange w:id="592" w:author="Windows 用户" w:date="2013-06-29T16:27:00Z">
              <w:rPr>
                <w:rFonts w:cs="Arial"/>
                <w:sz w:val="22"/>
              </w:rPr>
            </w:rPrChange>
          </w:rPr>
          <w:delText>AUC for NSCLC was 0.67 while that for PCa was 0.82</w:delText>
        </w:r>
        <w:r w:rsidR="00974CB0" w:rsidRPr="00F424B5" w:rsidDel="00A21A02">
          <w:rPr>
            <w:rFonts w:cs="Arial"/>
            <w:color w:val="BFBFBF"/>
            <w:sz w:val="22"/>
            <w:rPrChange w:id="593" w:author="Windows 用户" w:date="2013-06-29T16:27:00Z">
              <w:rPr>
                <w:rFonts w:cs="Arial"/>
                <w:sz w:val="22"/>
              </w:rPr>
            </w:rPrChange>
          </w:rPr>
          <w:delText>.</w:delText>
        </w:r>
        <w:r w:rsidR="00771070" w:rsidRPr="00F424B5" w:rsidDel="00A21A02">
          <w:rPr>
            <w:rFonts w:cs="Arial"/>
            <w:color w:val="BFBFBF"/>
            <w:sz w:val="22"/>
            <w:rPrChange w:id="594" w:author="Windows 用户" w:date="2013-06-29T16:27:00Z">
              <w:rPr>
                <w:rFonts w:cs="Arial"/>
                <w:sz w:val="22"/>
              </w:rPr>
            </w:rPrChange>
          </w:rPr>
          <w:delText xml:space="preserve"> However, APC methylation test just had a medium power in the diagnosis of Lung cancer compared with PCa and heterogeneous sources should be exploited for future clinical operation.</w:delText>
        </w:r>
      </w:del>
    </w:p>
    <w:p w:rsidR="0008098D" w:rsidDel="00B21AA7" w:rsidRDefault="001344F7" w:rsidP="00F44AA5">
      <w:pPr>
        <w:ind w:firstLineChars="200" w:firstLine="440"/>
        <w:jc w:val="left"/>
        <w:rPr>
          <w:del w:id="595" w:author="Windows 用户" w:date="2013-06-29T16:33:00Z"/>
          <w:rFonts w:cs="Arial"/>
          <w:kern w:val="0"/>
          <w:sz w:val="22"/>
        </w:rPr>
      </w:pPr>
      <w:del w:id="596" w:author="Windows 用户" w:date="2013-06-29T16:33:00Z">
        <w:r w:rsidRPr="00254BE7" w:rsidDel="00B21AA7">
          <w:rPr>
            <w:rFonts w:cs="Arial"/>
            <w:kern w:val="0"/>
            <w:sz w:val="22"/>
          </w:rPr>
          <w:delText>What’s more, w</w:delText>
        </w:r>
        <w:r w:rsidR="00BA7EC7" w:rsidRPr="00254BE7" w:rsidDel="00B21AA7">
          <w:rPr>
            <w:rFonts w:cs="Arial"/>
            <w:kern w:val="0"/>
            <w:sz w:val="22"/>
          </w:rPr>
          <w:delText xml:space="preserve">hen we evaluating the </w:delText>
        </w:r>
        <w:r w:rsidR="00096BF2" w:rsidDel="00B21AA7">
          <w:rPr>
            <w:rFonts w:cs="Arial"/>
            <w:kern w:val="0"/>
            <w:sz w:val="22"/>
          </w:rPr>
          <w:delText>performance</w:delText>
        </w:r>
        <w:r w:rsidR="00096BF2" w:rsidRPr="00254BE7" w:rsidDel="00B21AA7">
          <w:rPr>
            <w:rFonts w:cs="Arial"/>
            <w:kern w:val="0"/>
            <w:sz w:val="22"/>
          </w:rPr>
          <w:delText xml:space="preserve"> </w:delText>
        </w:r>
        <w:r w:rsidR="00BA7EC7" w:rsidRPr="00254BE7" w:rsidDel="00B21AA7">
          <w:rPr>
            <w:rFonts w:cs="Arial"/>
            <w:kern w:val="0"/>
            <w:sz w:val="22"/>
          </w:rPr>
          <w:delText xml:space="preserve">of the methylation test, we should promise all the controls are healthy or non-cancer, </w:delText>
        </w:r>
        <w:r w:rsidR="00AD6962" w:rsidRPr="00254BE7" w:rsidDel="00B21AA7">
          <w:rPr>
            <w:rFonts w:cs="Arial"/>
            <w:kern w:val="0"/>
            <w:sz w:val="22"/>
          </w:rPr>
          <w:delText>however</w:delText>
        </w:r>
        <w:r w:rsidR="00BA7EC7" w:rsidRPr="00254BE7" w:rsidDel="00B21AA7">
          <w:rPr>
            <w:rFonts w:cs="Arial"/>
            <w:kern w:val="0"/>
            <w:sz w:val="22"/>
          </w:rPr>
          <w:delText>, neither of the adjacent tissues nor random healthy serum were taken rigorously biosy to assure this precondition</w:delText>
        </w:r>
        <w:r w:rsidR="00DC39E2" w:rsidDel="00B21AA7">
          <w:rPr>
            <w:rFonts w:cs="Arial"/>
            <w:kern w:val="0"/>
            <w:sz w:val="22"/>
          </w:rPr>
          <w:delText xml:space="preserve">, which might be the reason </w:delText>
        </w:r>
        <w:r w:rsidR="00AB492F" w:rsidDel="00B21AA7">
          <w:rPr>
            <w:rFonts w:cs="Arial" w:hint="eastAsia"/>
            <w:kern w:val="0"/>
            <w:sz w:val="22"/>
          </w:rPr>
          <w:delText xml:space="preserve">OR </w:delText>
        </w:r>
        <w:r w:rsidR="00AB492F" w:rsidDel="00B21AA7">
          <w:rPr>
            <w:rFonts w:cs="Arial"/>
            <w:kern w:val="0"/>
            <w:sz w:val="22"/>
          </w:rPr>
          <w:delText>of heterogeneity subgroup was greater than that of autogenous.</w:delText>
        </w:r>
      </w:del>
    </w:p>
    <w:p w:rsidR="00CD36C2" w:rsidDel="006B2A32" w:rsidRDefault="00C04BE4">
      <w:pPr>
        <w:ind w:firstLineChars="200" w:firstLine="440"/>
        <w:jc w:val="left"/>
        <w:rPr>
          <w:del w:id="597" w:author="Gsc" w:date="2013-06-29T17:24:00Z"/>
          <w:rFonts w:cs="Arial"/>
          <w:kern w:val="0"/>
          <w:sz w:val="22"/>
        </w:rPr>
      </w:pPr>
      <w:r w:rsidRPr="009E58FC">
        <w:rPr>
          <w:rFonts w:cs="Arial"/>
          <w:kern w:val="0"/>
          <w:sz w:val="22"/>
        </w:rPr>
        <w:t>In conclusion, this</w:t>
      </w:r>
      <w:r w:rsidR="00584846">
        <w:rPr>
          <w:rFonts w:cs="Arial"/>
          <w:kern w:val="0"/>
          <w:sz w:val="22"/>
        </w:rPr>
        <w:t xml:space="preserve"> </w:t>
      </w:r>
      <w:del w:id="598" w:author="Windows 用户" w:date="2013-06-29T16:47:00Z">
        <w:r w:rsidR="00AF0266" w:rsidDel="0030501C">
          <w:rPr>
            <w:rFonts w:cs="Arial" w:hint="eastAsia"/>
            <w:kern w:val="0"/>
            <w:sz w:val="22"/>
          </w:rPr>
          <w:delText xml:space="preserve">Integrated </w:delText>
        </w:r>
      </w:del>
      <w:ins w:id="599" w:author="Windows 用户" w:date="2013-06-29T16:47:00Z">
        <w:r w:rsidR="0030501C">
          <w:rPr>
            <w:rFonts w:cs="Arial" w:hint="eastAsia"/>
            <w:kern w:val="0"/>
            <w:sz w:val="22"/>
          </w:rPr>
          <w:t xml:space="preserve">integrated </w:t>
        </w:r>
      </w:ins>
      <w:r w:rsidR="00074CF2">
        <w:rPr>
          <w:rFonts w:cs="Arial" w:hint="eastAsia"/>
          <w:kern w:val="0"/>
          <w:sz w:val="22"/>
        </w:rPr>
        <w:t>a</w:t>
      </w:r>
      <w:r w:rsidR="00D40DF7">
        <w:rPr>
          <w:rFonts w:cs="Arial"/>
          <w:kern w:val="0"/>
          <w:sz w:val="22"/>
        </w:rPr>
        <w:t>nalysis o</w:t>
      </w:r>
      <w:r w:rsidRPr="009E58FC">
        <w:rPr>
          <w:rFonts w:cs="Arial"/>
          <w:kern w:val="0"/>
          <w:sz w:val="22"/>
        </w:rPr>
        <w:t>f</w:t>
      </w:r>
      <w:r w:rsidR="00D40DF7">
        <w:rPr>
          <w:rFonts w:cs="Arial" w:hint="eastAsia"/>
          <w:kern w:val="0"/>
          <w:sz w:val="22"/>
        </w:rPr>
        <w:t xml:space="preserve"> the</w:t>
      </w:r>
      <w:r w:rsidRPr="009E58FC">
        <w:rPr>
          <w:rFonts w:cs="Arial"/>
          <w:kern w:val="0"/>
          <w:sz w:val="22"/>
        </w:rPr>
        <w:t xml:space="preserve"> pooled data provide</w:t>
      </w:r>
      <w:r w:rsidR="00B56396">
        <w:rPr>
          <w:rFonts w:cs="Arial"/>
          <w:kern w:val="0"/>
          <w:sz w:val="22"/>
        </w:rPr>
        <w:t>d</w:t>
      </w:r>
      <w:r w:rsidRPr="009E58FC">
        <w:rPr>
          <w:rFonts w:cs="Arial"/>
          <w:kern w:val="0"/>
          <w:sz w:val="22"/>
        </w:rPr>
        <w:t xml:space="preserve"> </w:t>
      </w:r>
      <w:r w:rsidR="00CF7C38">
        <w:rPr>
          <w:rFonts w:cs="Arial"/>
          <w:kern w:val="0"/>
          <w:sz w:val="22"/>
        </w:rPr>
        <w:t>strong</w:t>
      </w:r>
      <w:r w:rsidR="00CF7C38" w:rsidRPr="009E58FC">
        <w:rPr>
          <w:rFonts w:cs="Arial"/>
          <w:kern w:val="0"/>
          <w:sz w:val="22"/>
        </w:rPr>
        <w:t xml:space="preserve"> </w:t>
      </w:r>
      <w:r w:rsidRPr="009E58FC">
        <w:rPr>
          <w:rFonts w:cs="Arial"/>
          <w:kern w:val="0"/>
          <w:sz w:val="22"/>
        </w:rPr>
        <w:t xml:space="preserve">evidence </w:t>
      </w:r>
      <w:del w:id="600" w:author="Windows 用户" w:date="2013-06-29T16:47:00Z">
        <w:r w:rsidRPr="009E58FC" w:rsidDel="0030501C">
          <w:rPr>
            <w:rFonts w:cs="Arial"/>
            <w:kern w:val="0"/>
            <w:sz w:val="22"/>
          </w:rPr>
          <w:delText>to support</w:delText>
        </w:r>
        <w:r w:rsidR="00CF7C38" w:rsidDel="0030501C">
          <w:rPr>
            <w:rFonts w:cs="Arial"/>
            <w:kern w:val="0"/>
            <w:sz w:val="22"/>
          </w:rPr>
          <w:delText xml:space="preserve"> </w:delText>
        </w:r>
      </w:del>
      <w:ins w:id="601" w:author="Windows 用户" w:date="2013-06-29T16:47:00Z">
        <w:r w:rsidR="0030501C">
          <w:rPr>
            <w:rFonts w:cs="Arial" w:hint="eastAsia"/>
            <w:kern w:val="0"/>
            <w:sz w:val="22"/>
          </w:rPr>
          <w:t xml:space="preserve">that </w:t>
        </w:r>
      </w:ins>
      <w:r w:rsidR="00CF7C38">
        <w:rPr>
          <w:rFonts w:cs="Arial"/>
          <w:kern w:val="0"/>
          <w:sz w:val="22"/>
        </w:rPr>
        <w:t xml:space="preserve">the </w:t>
      </w:r>
      <w:del w:id="602" w:author="Windows 用户" w:date="2013-06-29T16:49:00Z">
        <w:r w:rsidR="00CF7C38" w:rsidRPr="00CF7C38" w:rsidDel="0030501C">
          <w:rPr>
            <w:rFonts w:cs="Arial"/>
            <w:kern w:val="0"/>
            <w:sz w:val="22"/>
          </w:rPr>
          <w:delText>promising</w:delText>
        </w:r>
        <w:r w:rsidR="00CF7C38" w:rsidDel="0030501C">
          <w:rPr>
            <w:rFonts w:cs="Arial"/>
            <w:kern w:val="0"/>
            <w:sz w:val="22"/>
          </w:rPr>
          <w:delText xml:space="preserve"> diagnosis performance of </w:delText>
        </w:r>
      </w:del>
      <w:r w:rsidR="00CF7C38">
        <w:rPr>
          <w:rFonts w:cs="Arial"/>
          <w:kern w:val="0"/>
          <w:sz w:val="22"/>
        </w:rPr>
        <w:t xml:space="preserve">APC </w:t>
      </w:r>
      <w:ins w:id="603" w:author="Windows 用户" w:date="2013-06-29T16:59:00Z">
        <w:r w:rsidR="00CD36C2">
          <w:rPr>
            <w:rFonts w:cs="Arial" w:hint="eastAsia"/>
            <w:kern w:val="0"/>
            <w:sz w:val="22"/>
          </w:rPr>
          <w:t>promoter hyper</w:t>
        </w:r>
      </w:ins>
      <w:r w:rsidR="00CF7C38">
        <w:rPr>
          <w:rFonts w:cs="Arial"/>
          <w:kern w:val="0"/>
          <w:sz w:val="22"/>
        </w:rPr>
        <w:t xml:space="preserve">methylation </w:t>
      </w:r>
      <w:ins w:id="604" w:author="Windows 用户" w:date="2013-06-29T16:51:00Z">
        <w:r w:rsidR="0030501C">
          <w:rPr>
            <w:rFonts w:cs="Arial" w:hint="eastAsia"/>
            <w:kern w:val="0"/>
            <w:sz w:val="22"/>
          </w:rPr>
          <w:t xml:space="preserve">is </w:t>
        </w:r>
      </w:ins>
      <w:ins w:id="605" w:author="Windows 用户" w:date="2013-06-29T17:00:00Z">
        <w:r w:rsidR="00CD36C2">
          <w:rPr>
            <w:rFonts w:cs="Arial" w:hint="eastAsia"/>
            <w:kern w:val="0"/>
            <w:sz w:val="22"/>
          </w:rPr>
          <w:t>significantly associated with NSCLC</w:t>
        </w:r>
      </w:ins>
      <w:ins w:id="606" w:author="Windows 用户" w:date="2013-06-29T17:08:00Z">
        <w:r w:rsidR="00746A57">
          <w:rPr>
            <w:rFonts w:cs="Arial" w:hint="eastAsia"/>
            <w:kern w:val="0"/>
            <w:sz w:val="22"/>
          </w:rPr>
          <w:t>, especially with adenocarcinoma,</w:t>
        </w:r>
      </w:ins>
      <w:ins w:id="607" w:author="Windows 用户" w:date="2013-06-29T17:00:00Z">
        <w:r w:rsidR="00CD36C2">
          <w:rPr>
            <w:rFonts w:cs="Arial" w:hint="eastAsia"/>
            <w:kern w:val="0"/>
            <w:sz w:val="22"/>
          </w:rPr>
          <w:t xml:space="preserve"> and </w:t>
        </w:r>
      </w:ins>
      <w:ins w:id="608" w:author="Windows 用户" w:date="2013-06-29T17:08:00Z">
        <w:r w:rsidR="00746A57">
          <w:rPr>
            <w:rFonts w:cs="Arial" w:hint="eastAsia"/>
            <w:kern w:val="0"/>
            <w:sz w:val="22"/>
          </w:rPr>
          <w:t xml:space="preserve">it </w:t>
        </w:r>
      </w:ins>
      <w:ins w:id="609" w:author="Windows 用户" w:date="2013-06-29T17:00:00Z">
        <w:r w:rsidR="00CD36C2">
          <w:rPr>
            <w:rFonts w:cs="Arial" w:hint="eastAsia"/>
            <w:kern w:val="0"/>
            <w:sz w:val="22"/>
          </w:rPr>
          <w:t xml:space="preserve">would be </w:t>
        </w:r>
      </w:ins>
      <w:ins w:id="610" w:author="Windows 用户" w:date="2013-06-29T16:51:00Z">
        <w:r w:rsidR="0030501C">
          <w:rPr>
            <w:rFonts w:cs="Arial" w:hint="eastAsia"/>
            <w:kern w:val="0"/>
            <w:sz w:val="22"/>
          </w:rPr>
          <w:t xml:space="preserve">a </w:t>
        </w:r>
      </w:ins>
      <w:ins w:id="611" w:author="Windows 用户" w:date="2013-06-29T16:52:00Z">
        <w:r w:rsidR="0030501C" w:rsidRPr="00CD36C2">
          <w:rPr>
            <w:rFonts w:cs="Arial"/>
            <w:kern w:val="0"/>
            <w:sz w:val="22"/>
            <w:rPrChange w:id="612" w:author="Windows 用户" w:date="2013-06-29T17:00:00Z">
              <w:rPr/>
            </w:rPrChange>
          </w:rPr>
          <w:t>promising diagnosis biomarker</w:t>
        </w:r>
      </w:ins>
      <w:ins w:id="613" w:author="Windows 用户" w:date="2013-06-29T17:00:00Z">
        <w:r w:rsidR="00CD36C2">
          <w:rPr>
            <w:rFonts w:cs="Arial" w:hint="eastAsia"/>
            <w:kern w:val="0"/>
            <w:sz w:val="22"/>
          </w:rPr>
          <w:t xml:space="preserve"> for </w:t>
        </w:r>
      </w:ins>
      <w:ins w:id="614" w:author="Windows 用户" w:date="2013-06-29T17:02:00Z">
        <w:r w:rsidR="00CD36C2">
          <w:rPr>
            <w:rFonts w:cs="Arial" w:hint="eastAsia"/>
            <w:kern w:val="0"/>
            <w:sz w:val="22"/>
          </w:rPr>
          <w:t xml:space="preserve">lung </w:t>
        </w:r>
      </w:ins>
      <w:ins w:id="615" w:author="Windows 用户" w:date="2013-06-29T17:00:00Z">
        <w:r w:rsidR="00CD36C2">
          <w:rPr>
            <w:rFonts w:cs="Arial"/>
            <w:kern w:val="0"/>
            <w:sz w:val="22"/>
          </w:rPr>
          <w:t>adenocarcinoma</w:t>
        </w:r>
        <w:r w:rsidR="00CD36C2" w:rsidRPr="00CD36C2">
          <w:rPr>
            <w:rFonts w:cs="Arial"/>
            <w:kern w:val="0"/>
            <w:sz w:val="22"/>
          </w:rPr>
          <w:t xml:space="preserve"> </w:t>
        </w:r>
      </w:ins>
      <w:ins w:id="616" w:author="Windows 用户" w:date="2013-06-29T17:02:00Z">
        <w:del w:id="617" w:author="Gsc" w:date="2013-06-29T21:07:00Z">
          <w:r w:rsidR="00CD36C2" w:rsidRPr="00797C1A" w:rsidDel="009A51AE">
            <w:rPr>
              <w:rFonts w:cs="Arial"/>
              <w:kern w:val="0"/>
              <w:sz w:val="22"/>
            </w:rPr>
            <w:delText>in</w:delText>
          </w:r>
        </w:del>
      </w:ins>
      <w:ins w:id="618" w:author="Gsc" w:date="2013-06-29T21:07:00Z">
        <w:r w:rsidR="009A51AE">
          <w:rPr>
            <w:rFonts w:cs="Arial"/>
            <w:kern w:val="0"/>
            <w:sz w:val="22"/>
          </w:rPr>
          <w:t>with</w:t>
        </w:r>
      </w:ins>
      <w:ins w:id="619" w:author="Windows 用户" w:date="2013-06-29T17:01:00Z">
        <w:r w:rsidR="00CD36C2" w:rsidRPr="00797C1A">
          <w:rPr>
            <w:rFonts w:cs="Arial"/>
            <w:kern w:val="0"/>
            <w:sz w:val="22"/>
          </w:rPr>
          <w:t xml:space="preserve"> </w:t>
        </w:r>
        <w:r w:rsidR="00CD36C2" w:rsidRPr="009A51AE">
          <w:rPr>
            <w:rFonts w:cs="Arial"/>
            <w:kern w:val="0"/>
            <w:sz w:val="22"/>
            <w:rPrChange w:id="620" w:author="Gsc" w:date="2013-06-29T21:07:00Z">
              <w:rPr/>
            </w:rPrChange>
          </w:rPr>
          <w:t>remote non-invasive media</w:t>
        </w:r>
        <w:r w:rsidR="00CD36C2" w:rsidRPr="00797C1A">
          <w:rPr>
            <w:rFonts w:cs="Arial"/>
            <w:kern w:val="0"/>
            <w:sz w:val="22"/>
          </w:rPr>
          <w:t xml:space="preserve"> detection</w:t>
        </w:r>
        <w:r w:rsidR="00CD36C2">
          <w:rPr>
            <w:rFonts w:cs="Arial" w:hint="eastAsia"/>
            <w:kern w:val="0"/>
            <w:sz w:val="22"/>
          </w:rPr>
          <w:t>.</w:t>
        </w:r>
      </w:ins>
    </w:p>
    <w:p w:rsidR="006B2A32" w:rsidRDefault="006B2A32" w:rsidP="009E58FC">
      <w:pPr>
        <w:ind w:firstLineChars="200" w:firstLine="440"/>
        <w:jc w:val="left"/>
        <w:rPr>
          <w:ins w:id="621" w:author="Gsc" w:date="2013-06-29T17:24:00Z"/>
          <w:rFonts w:cs="Arial"/>
          <w:kern w:val="0"/>
          <w:sz w:val="22"/>
        </w:rPr>
      </w:pPr>
    </w:p>
    <w:p w:rsidR="0030501C" w:rsidDel="006B2A32" w:rsidRDefault="00CF7C38">
      <w:pPr>
        <w:jc w:val="left"/>
        <w:rPr>
          <w:ins w:id="622" w:author="Windows 用户" w:date="2013-06-29T16:46:00Z"/>
          <w:del w:id="623" w:author="Gsc" w:date="2013-06-29T17:24:00Z"/>
          <w:rFonts w:cs="Arial"/>
          <w:kern w:val="0"/>
          <w:sz w:val="22"/>
        </w:rPr>
        <w:pPrChange w:id="624" w:author="Gsc" w:date="2013-06-29T17:24:00Z">
          <w:pPr>
            <w:ind w:firstLineChars="200" w:firstLine="440"/>
            <w:jc w:val="left"/>
          </w:pPr>
        </w:pPrChange>
      </w:pPr>
      <w:del w:id="625" w:author="Gsc" w:date="2013-06-29T17:24:00Z">
        <w:r w:rsidDel="006B2A32">
          <w:rPr>
            <w:rFonts w:cs="Arial"/>
            <w:kern w:val="0"/>
            <w:sz w:val="22"/>
          </w:rPr>
          <w:delText>test for NSCLC,</w:delText>
        </w:r>
        <w:r w:rsidR="005C0D07" w:rsidDel="006B2A32">
          <w:rPr>
            <w:rFonts w:cs="Arial" w:hint="eastAsia"/>
            <w:kern w:val="0"/>
            <w:sz w:val="22"/>
          </w:rPr>
          <w:delText xml:space="preserve"> </w:delText>
        </w:r>
        <w:r w:rsidR="005C0D07" w:rsidDel="006B2A32">
          <w:rPr>
            <w:rFonts w:cs="Arial"/>
            <w:kern w:val="0"/>
            <w:sz w:val="22"/>
          </w:rPr>
          <w:delText>especially</w:delText>
        </w:r>
        <w:r w:rsidR="00E40D85" w:rsidDel="006B2A32">
          <w:rPr>
            <w:rFonts w:cs="Arial"/>
            <w:kern w:val="0"/>
            <w:sz w:val="22"/>
          </w:rPr>
          <w:delText xml:space="preserve"> </w:delText>
        </w:r>
        <w:r w:rsidR="005C0D07" w:rsidDel="006B2A32">
          <w:rPr>
            <w:rFonts w:cs="Arial"/>
            <w:kern w:val="0"/>
            <w:sz w:val="22"/>
          </w:rPr>
          <w:delText>adenocarcinoma</w:delText>
        </w:r>
        <w:r w:rsidR="00C04BE4" w:rsidRPr="009E58FC" w:rsidDel="006B2A32">
          <w:rPr>
            <w:rFonts w:cs="Arial"/>
            <w:kern w:val="0"/>
            <w:sz w:val="22"/>
          </w:rPr>
          <w:delText xml:space="preserve">. </w:delText>
        </w:r>
      </w:del>
    </w:p>
    <w:p w:rsidR="001C14A8" w:rsidDel="006B2A32" w:rsidRDefault="009E3141">
      <w:pPr>
        <w:jc w:val="left"/>
        <w:rPr>
          <w:ins w:id="626" w:author="Windows 用户" w:date="2013-06-29T10:18:00Z"/>
          <w:del w:id="627" w:author="Gsc" w:date="2013-06-29T17:24:00Z"/>
          <w:rFonts w:cs="Arial"/>
          <w:kern w:val="0"/>
          <w:sz w:val="22"/>
        </w:rPr>
        <w:pPrChange w:id="628" w:author="Gsc" w:date="2013-06-29T17:24:00Z">
          <w:pPr>
            <w:ind w:firstLineChars="200" w:firstLine="440"/>
            <w:jc w:val="left"/>
          </w:pPr>
        </w:pPrChange>
      </w:pPr>
      <w:del w:id="629" w:author="Gsc" w:date="2013-06-29T17:24:00Z">
        <w:r w:rsidDel="006B2A32">
          <w:rPr>
            <w:rFonts w:cs="Arial"/>
            <w:kern w:val="0"/>
            <w:sz w:val="22"/>
          </w:rPr>
          <w:delText>T</w:delText>
        </w:r>
        <w:r w:rsidR="00C04BE4" w:rsidRPr="009E58FC" w:rsidDel="006B2A32">
          <w:rPr>
            <w:rFonts w:cs="Arial"/>
            <w:kern w:val="0"/>
            <w:sz w:val="22"/>
          </w:rPr>
          <w:delText>h</w:delText>
        </w:r>
        <w:r w:rsidDel="006B2A32">
          <w:rPr>
            <w:rFonts w:cs="Arial"/>
            <w:kern w:val="0"/>
            <w:sz w:val="22"/>
          </w:rPr>
          <w:delText>e</w:delText>
        </w:r>
        <w:r w:rsidR="00C04BE4" w:rsidRPr="009E58FC" w:rsidDel="006B2A32">
          <w:rPr>
            <w:rFonts w:cs="Arial"/>
            <w:kern w:val="0"/>
            <w:sz w:val="22"/>
          </w:rPr>
          <w:delText xml:space="preserve"> </w:delText>
        </w:r>
        <w:r w:rsidR="00A01351" w:rsidRPr="00A01351" w:rsidDel="006B2A32">
          <w:rPr>
            <w:rFonts w:cs="Arial"/>
            <w:kern w:val="0"/>
            <w:sz w:val="22"/>
          </w:rPr>
          <w:delText>diagnosis efficency</w:delText>
        </w:r>
        <w:r w:rsidR="00C04BE4" w:rsidRPr="009E58FC" w:rsidDel="006B2A32">
          <w:rPr>
            <w:rFonts w:cs="Arial"/>
            <w:kern w:val="0"/>
            <w:sz w:val="22"/>
          </w:rPr>
          <w:delText xml:space="preserve"> </w:delText>
        </w:r>
        <w:r w:rsidR="0089547C" w:rsidDel="006B2A32">
          <w:rPr>
            <w:rFonts w:cs="Arial" w:hint="eastAsia"/>
            <w:kern w:val="0"/>
            <w:sz w:val="22"/>
          </w:rPr>
          <w:delText xml:space="preserve">dramatically </w:delText>
        </w:r>
        <w:r w:rsidR="00A01351" w:rsidDel="006B2A32">
          <w:rPr>
            <w:rFonts w:cs="Arial"/>
            <w:kern w:val="0"/>
            <w:sz w:val="22"/>
          </w:rPr>
          <w:delText>influenced by</w:delText>
        </w:r>
        <w:r w:rsidR="00C04BE4" w:rsidRPr="009E58FC" w:rsidDel="006B2A32">
          <w:rPr>
            <w:rFonts w:cs="Arial"/>
            <w:kern w:val="0"/>
            <w:sz w:val="22"/>
          </w:rPr>
          <w:delText xml:space="preserve"> </w:delText>
        </w:r>
        <w:r w:rsidR="00E532EF" w:rsidDel="006B2A32">
          <w:rPr>
            <w:rFonts w:cs="Arial" w:hint="eastAsia"/>
            <w:kern w:val="0"/>
            <w:sz w:val="22"/>
          </w:rPr>
          <w:delText xml:space="preserve">the </w:delText>
        </w:r>
        <w:r w:rsidR="00397BC0" w:rsidDel="006B2A32">
          <w:rPr>
            <w:rFonts w:cs="Arial" w:hint="eastAsia"/>
            <w:kern w:val="0"/>
            <w:sz w:val="22"/>
          </w:rPr>
          <w:delText>CpG site</w:delText>
        </w:r>
        <w:r w:rsidR="002F5399" w:rsidDel="006B2A32">
          <w:rPr>
            <w:rFonts w:cs="Arial"/>
            <w:kern w:val="0"/>
            <w:sz w:val="22"/>
          </w:rPr>
          <w:delText xml:space="preserve"> and was significantly different between Ad and Sc</w:delText>
        </w:r>
        <w:r w:rsidR="0029226A" w:rsidDel="006B2A32">
          <w:rPr>
            <w:rFonts w:cs="Arial" w:hint="eastAsia"/>
            <w:kern w:val="0"/>
            <w:sz w:val="22"/>
          </w:rPr>
          <w:delText xml:space="preserve">, </w:delText>
        </w:r>
        <w:r w:rsidR="00B55FDD" w:rsidDel="006B2A32">
          <w:rPr>
            <w:rFonts w:cs="Arial" w:hint="eastAsia"/>
            <w:kern w:val="0"/>
            <w:sz w:val="22"/>
          </w:rPr>
          <w:delText>which</w:delText>
        </w:r>
        <w:r w:rsidR="000949D2" w:rsidDel="006B2A32">
          <w:rPr>
            <w:rFonts w:cs="Arial" w:hint="eastAsia"/>
            <w:kern w:val="0"/>
            <w:sz w:val="22"/>
          </w:rPr>
          <w:delText xml:space="preserve"> are</w:delText>
        </w:r>
        <w:r w:rsidR="00C04BE4" w:rsidRPr="009E58FC" w:rsidDel="006B2A32">
          <w:rPr>
            <w:rFonts w:cs="Arial"/>
            <w:kern w:val="0"/>
            <w:sz w:val="22"/>
          </w:rPr>
          <w:delText xml:space="preserve"> needed to </w:delText>
        </w:r>
        <w:r w:rsidR="000949D2" w:rsidDel="006B2A32">
          <w:rPr>
            <w:rFonts w:cs="Arial" w:hint="eastAsia"/>
            <w:kern w:val="0"/>
            <w:sz w:val="22"/>
          </w:rPr>
          <w:delText>be validate</w:delText>
        </w:r>
        <w:r w:rsidR="00AE5645" w:rsidDel="006B2A32">
          <w:rPr>
            <w:rFonts w:cs="Arial" w:hint="eastAsia"/>
            <w:kern w:val="0"/>
            <w:sz w:val="22"/>
          </w:rPr>
          <w:delText>d</w:delText>
        </w:r>
        <w:r w:rsidR="00FF1CC3" w:rsidDel="006B2A32">
          <w:rPr>
            <w:rFonts w:cs="Arial"/>
            <w:kern w:val="0"/>
            <w:sz w:val="22"/>
          </w:rPr>
          <w:delText xml:space="preserve"> </w:delText>
        </w:r>
        <w:r w:rsidR="00D66D48" w:rsidDel="006B2A32">
          <w:rPr>
            <w:rFonts w:cs="Arial" w:hint="eastAsia"/>
            <w:kern w:val="0"/>
            <w:sz w:val="22"/>
          </w:rPr>
          <w:delText>by</w:delText>
        </w:r>
        <w:r w:rsidR="0081373C" w:rsidDel="006B2A32">
          <w:rPr>
            <w:rFonts w:cs="Arial" w:hint="eastAsia"/>
            <w:kern w:val="0"/>
            <w:sz w:val="22"/>
          </w:rPr>
          <w:delText>further studies</w:delText>
        </w:r>
        <w:r w:rsidR="00C04BE4" w:rsidRPr="009E58FC" w:rsidDel="006B2A32">
          <w:rPr>
            <w:rFonts w:cs="Arial"/>
            <w:kern w:val="0"/>
            <w:sz w:val="22"/>
          </w:rPr>
          <w:delText>.</w:delText>
        </w:r>
        <w:r w:rsidR="00FF1CC3" w:rsidDel="006B2A32">
          <w:rPr>
            <w:rFonts w:cs="Arial"/>
            <w:kern w:val="0"/>
            <w:sz w:val="22"/>
          </w:rPr>
          <w:delText xml:space="preserve"> </w:delText>
        </w:r>
        <w:r w:rsidR="00C52198" w:rsidDel="006B2A32">
          <w:rPr>
            <w:rFonts w:cs="Arial" w:hint="eastAsia"/>
            <w:kern w:val="0"/>
            <w:sz w:val="22"/>
          </w:rPr>
          <w:delText>G</w:delText>
        </w:r>
        <w:r w:rsidR="00E532EF" w:rsidDel="006B2A32">
          <w:rPr>
            <w:rFonts w:cs="Arial"/>
            <w:kern w:val="0"/>
            <w:sz w:val="22"/>
          </w:rPr>
          <w:delText>ender, TNM stage</w:delText>
        </w:r>
        <w:r w:rsidR="00D16EE3" w:rsidDel="006B2A32">
          <w:rPr>
            <w:rFonts w:cs="Arial" w:hint="eastAsia"/>
            <w:kern w:val="0"/>
            <w:sz w:val="22"/>
          </w:rPr>
          <w:delText xml:space="preserve">, </w:delText>
        </w:r>
        <w:r w:rsidR="00814E8F" w:rsidDel="006B2A32">
          <w:rPr>
            <w:rFonts w:cs="Arial" w:hint="eastAsia"/>
            <w:kern w:val="0"/>
            <w:sz w:val="22"/>
          </w:rPr>
          <w:delText xml:space="preserve">methylation </w:delText>
        </w:r>
        <w:r w:rsidR="00D16EE3" w:rsidDel="006B2A32">
          <w:rPr>
            <w:rFonts w:cs="Arial" w:hint="eastAsia"/>
            <w:kern w:val="0"/>
            <w:sz w:val="22"/>
          </w:rPr>
          <w:delText xml:space="preserve">detection methods, tissue or serum </w:delText>
        </w:r>
        <w:r w:rsidR="00E532EF" w:rsidDel="006B2A32">
          <w:rPr>
            <w:rFonts w:cs="Arial" w:hint="eastAsia"/>
            <w:kern w:val="0"/>
            <w:sz w:val="22"/>
          </w:rPr>
          <w:delText>s</w:delText>
        </w:r>
        <w:r w:rsidR="00C04BE4" w:rsidRPr="009E58FC" w:rsidDel="006B2A32">
          <w:rPr>
            <w:rFonts w:cs="Arial"/>
            <w:kern w:val="0"/>
            <w:sz w:val="22"/>
          </w:rPr>
          <w:delText xml:space="preserve">howed no significant associations with </w:delText>
        </w:r>
        <w:r w:rsidR="00114576" w:rsidRPr="009E58FC" w:rsidDel="006B2A32">
          <w:rPr>
            <w:rFonts w:cs="Arial"/>
            <w:kern w:val="0"/>
            <w:sz w:val="22"/>
          </w:rPr>
          <w:delText>APC</w:delText>
        </w:r>
        <w:r w:rsidR="00C04BE4" w:rsidRPr="009E58FC" w:rsidDel="006B2A32">
          <w:rPr>
            <w:rFonts w:cs="Arial"/>
            <w:kern w:val="0"/>
            <w:sz w:val="22"/>
          </w:rPr>
          <w:delText xml:space="preserve"> methylation in </w:delText>
        </w:r>
        <w:r w:rsidR="00114576" w:rsidRPr="009E58FC" w:rsidDel="006B2A32">
          <w:rPr>
            <w:rFonts w:cs="Arial"/>
            <w:kern w:val="0"/>
            <w:sz w:val="22"/>
          </w:rPr>
          <w:delText>Lung</w:delText>
        </w:r>
        <w:r w:rsidR="00C04BE4" w:rsidRPr="009E58FC" w:rsidDel="006B2A32">
          <w:rPr>
            <w:rFonts w:cs="Arial"/>
            <w:kern w:val="0"/>
            <w:sz w:val="22"/>
          </w:rPr>
          <w:delText xml:space="preserve"> cancer tissues.</w:delText>
        </w:r>
      </w:del>
    </w:p>
    <w:p w:rsidR="004111D4" w:rsidDel="006B2A32" w:rsidRDefault="004111D4">
      <w:pPr>
        <w:jc w:val="left"/>
        <w:rPr>
          <w:ins w:id="630" w:author="Windows 用户" w:date="2013-06-29T10:20:00Z"/>
          <w:del w:id="631" w:author="Gsc" w:date="2013-06-29T17:24:00Z"/>
          <w:rFonts w:cs="Arial"/>
          <w:kern w:val="0"/>
          <w:sz w:val="22"/>
        </w:rPr>
        <w:pPrChange w:id="632" w:author="Gsc" w:date="2013-06-29T17:24:00Z">
          <w:pPr>
            <w:ind w:firstLineChars="200" w:firstLine="440"/>
            <w:jc w:val="left"/>
          </w:pPr>
        </w:pPrChange>
      </w:pPr>
      <w:ins w:id="633" w:author="Windows 用户" w:date="2013-06-29T10:18:00Z">
        <w:del w:id="634" w:author="Gsc" w:date="2013-06-29T17:24:00Z">
          <w:r w:rsidDel="006B2A32">
            <w:rPr>
              <w:rFonts w:cs="Arial"/>
              <w:kern w:val="0"/>
              <w:sz w:val="22"/>
            </w:rPr>
            <w:delText>H</w:delText>
          </w:r>
          <w:r w:rsidDel="006B2A32">
            <w:rPr>
              <w:rFonts w:cs="Arial" w:hint="eastAsia"/>
              <w:kern w:val="0"/>
              <w:sz w:val="22"/>
            </w:rPr>
            <w:delText>eterogeity sources:</w:delText>
          </w:r>
        </w:del>
      </w:ins>
    </w:p>
    <w:p w:rsidR="002F3C52" w:rsidDel="006B2A32" w:rsidRDefault="002F3C52">
      <w:pPr>
        <w:jc w:val="left"/>
        <w:rPr>
          <w:ins w:id="635" w:author="Windows 用户" w:date="2013-06-29T12:34:00Z"/>
          <w:del w:id="636" w:author="Gsc" w:date="2013-06-29T17:24:00Z"/>
          <w:rFonts w:cs="Arial"/>
          <w:kern w:val="0"/>
          <w:sz w:val="22"/>
        </w:rPr>
        <w:pPrChange w:id="637" w:author="Gsc" w:date="2013-06-29T17:24:00Z">
          <w:pPr>
            <w:ind w:firstLineChars="200" w:firstLine="440"/>
            <w:jc w:val="left"/>
          </w:pPr>
        </w:pPrChange>
      </w:pPr>
      <w:ins w:id="638" w:author="Windows 用户" w:date="2013-06-29T10:20:00Z">
        <w:del w:id="639" w:author="Gsc" w:date="2013-06-29T17:24:00Z">
          <w:r w:rsidDel="006B2A32">
            <w:rPr>
              <w:rFonts w:cs="Arial"/>
              <w:kern w:val="0"/>
              <w:sz w:val="22"/>
            </w:rPr>
            <w:delText>Diagnosis</w:delText>
          </w:r>
          <w:r w:rsidDel="006B2A32">
            <w:rPr>
              <w:rFonts w:cs="Arial" w:hint="eastAsia"/>
              <w:kern w:val="0"/>
              <w:sz w:val="22"/>
            </w:rPr>
            <w:delText xml:space="preserve"> ability: </w:delText>
          </w:r>
        </w:del>
      </w:ins>
    </w:p>
    <w:p w:rsidR="00B45CC6" w:rsidDel="006B2A32" w:rsidRDefault="00B45CC6">
      <w:pPr>
        <w:jc w:val="left"/>
        <w:rPr>
          <w:del w:id="640" w:author="Gsc" w:date="2013-06-29T17:24:00Z"/>
          <w:rFonts w:cs="Arial"/>
          <w:kern w:val="0"/>
          <w:sz w:val="22"/>
        </w:rPr>
        <w:pPrChange w:id="641" w:author="Gsc" w:date="2013-06-29T17:24:00Z">
          <w:pPr>
            <w:ind w:firstLineChars="200" w:firstLine="440"/>
            <w:jc w:val="left"/>
          </w:pPr>
        </w:pPrChange>
      </w:pPr>
      <w:ins w:id="642" w:author="Windows 用户" w:date="2013-06-29T12:34:00Z">
        <w:del w:id="643" w:author="Gsc" w:date="2013-06-29T17:24:00Z">
          <w:r w:rsidDel="006B2A32">
            <w:rPr>
              <w:rFonts w:cs="Arial"/>
              <w:kern w:val="0"/>
              <w:sz w:val="22"/>
            </w:rPr>
            <w:delText>Y</w:delText>
          </w:r>
          <w:r w:rsidDel="006B2A32">
            <w:rPr>
              <w:rFonts w:cs="Arial" w:hint="eastAsia"/>
              <w:kern w:val="0"/>
              <w:sz w:val="22"/>
            </w:rPr>
            <w:delText>ounger and older:</w:delText>
          </w:r>
        </w:del>
      </w:ins>
    </w:p>
    <w:p w:rsidR="0030501C" w:rsidDel="006B2A32" w:rsidRDefault="0030501C">
      <w:pPr>
        <w:jc w:val="left"/>
        <w:rPr>
          <w:ins w:id="644" w:author="Windows 用户" w:date="2013-06-29T16:45:00Z"/>
          <w:del w:id="645" w:author="Gsc" w:date="2013-06-29T17:24:00Z"/>
          <w:rFonts w:cs="Arial"/>
          <w:kern w:val="0"/>
          <w:sz w:val="22"/>
        </w:rPr>
        <w:pPrChange w:id="646" w:author="Gsc" w:date="2013-06-29T17:24:00Z">
          <w:pPr>
            <w:ind w:firstLineChars="200" w:firstLine="440"/>
            <w:jc w:val="left"/>
          </w:pPr>
        </w:pPrChange>
      </w:pPr>
    </w:p>
    <w:p w:rsidR="00FF1CC3" w:rsidRPr="000A0C99" w:rsidDel="00A21A02" w:rsidRDefault="00FA38FE">
      <w:pPr>
        <w:jc w:val="left"/>
        <w:rPr>
          <w:ins w:id="647" w:author="Windows 用户" w:date="2013-06-29T17:11:00Z"/>
          <w:del w:id="648" w:author="Gsc" w:date="2013-06-29T17:24:00Z"/>
          <w:rFonts w:cs="Arial"/>
          <w:color w:val="BFBFBF"/>
          <w:kern w:val="0"/>
          <w:sz w:val="22"/>
          <w:rPrChange w:id="649" w:author="Windows 用户" w:date="2013-06-29T17:11:00Z">
            <w:rPr>
              <w:ins w:id="650" w:author="Windows 用户" w:date="2013-06-29T17:11:00Z"/>
              <w:del w:id="651" w:author="Gsc" w:date="2013-06-29T17:24:00Z"/>
              <w:rFonts w:cs="Arial"/>
              <w:kern w:val="0"/>
              <w:sz w:val="22"/>
            </w:rPr>
          </w:rPrChange>
        </w:rPr>
        <w:pPrChange w:id="652" w:author="Gsc" w:date="2013-06-29T17:24:00Z">
          <w:pPr>
            <w:ind w:firstLineChars="200" w:firstLine="440"/>
            <w:jc w:val="left"/>
          </w:pPr>
        </w:pPrChange>
      </w:pPr>
      <w:ins w:id="653" w:author="Windows 用户" w:date="2013-06-29T16:14:00Z">
        <w:del w:id="654" w:author="Gsc" w:date="2013-06-29T17:24:00Z">
          <w:r w:rsidRPr="000A0C99" w:rsidDel="00A21A02">
            <w:rPr>
              <w:rFonts w:cs="Arial"/>
              <w:color w:val="BFBFBF"/>
              <w:kern w:val="0"/>
              <w:sz w:val="22"/>
              <w:rPrChange w:id="655" w:author="Windows 用户" w:date="2013-06-29T17:11:00Z">
                <w:rPr>
                  <w:rFonts w:cs="Arial"/>
                  <w:kern w:val="0"/>
                  <w:sz w:val="22"/>
                </w:rPr>
              </w:rPrChange>
            </w:rPr>
            <w:delText xml:space="preserve">Moreover, in order to expatiate on the divergence of different CpG sites, we collected the methylation signals of 5 CpGs from methylation 27K and 450K microarray dataset from TCGA project(LUAD and LUSC). </w:delText>
          </w:r>
          <w:r w:rsidRPr="000A0C99" w:rsidDel="00A21A02">
            <w:rPr>
              <w:rFonts w:cs="Arial"/>
              <w:color w:val="BFBFBF"/>
              <w:kern w:val="0"/>
              <w:sz w:val="22"/>
              <w:highlight w:val="yellow"/>
              <w:rPrChange w:id="656" w:author="Windows 用户" w:date="2013-06-29T17:11:00Z">
                <w:rPr>
                  <w:rFonts w:cs="Arial"/>
                  <w:kern w:val="0"/>
                  <w:sz w:val="22"/>
                  <w:highlight w:val="yellow"/>
                </w:rPr>
              </w:rPrChange>
            </w:rPr>
            <w:delText>It was found that the methylation status of the five different CpG sites were dramatically different, which the methylation ratio in cancers were from 14.8% to 48.4%</w:delText>
          </w:r>
          <w:r w:rsidRPr="000A0C99" w:rsidDel="00A21A02">
            <w:rPr>
              <w:rFonts w:cs="Arial"/>
              <w:color w:val="BFBFBF"/>
              <w:kern w:val="0"/>
              <w:sz w:val="22"/>
              <w:rPrChange w:id="657" w:author="Windows 用户" w:date="2013-06-29T17:11:00Z">
                <w:rPr>
                  <w:rFonts w:cs="Arial"/>
                  <w:kern w:val="0"/>
                  <w:sz w:val="22"/>
                </w:rPr>
              </w:rPrChange>
            </w:rPr>
            <w:delText xml:space="preserve"> </w:delText>
          </w:r>
          <w:r w:rsidRPr="000A0C99" w:rsidDel="00A21A02">
            <w:rPr>
              <w:rFonts w:cs="Arial"/>
              <w:b/>
              <w:color w:val="BFBFBF"/>
              <w:kern w:val="0"/>
              <w:sz w:val="22"/>
              <w:rPrChange w:id="658" w:author="Windows 用户" w:date="2013-06-29T17:11:00Z">
                <w:rPr>
                  <w:rFonts w:cs="Arial"/>
                  <w:b/>
                  <w:color w:val="FF0000"/>
                  <w:kern w:val="0"/>
                  <w:sz w:val="22"/>
                </w:rPr>
              </w:rPrChange>
            </w:rPr>
            <w:delText>(Table 4)</w:delText>
          </w:r>
          <w:r w:rsidRPr="000A0C99" w:rsidDel="00A21A02">
            <w:rPr>
              <w:rFonts w:cs="Arial"/>
              <w:color w:val="BFBFBF"/>
              <w:kern w:val="0"/>
              <w:sz w:val="22"/>
              <w:rPrChange w:id="659" w:author="Windows 用户" w:date="2013-06-29T17:11:00Z">
                <w:rPr>
                  <w:rFonts w:cs="Arial"/>
                  <w:kern w:val="0"/>
                  <w:sz w:val="22"/>
                </w:rPr>
              </w:rPrChange>
            </w:rPr>
            <w:delText>.</w:delText>
          </w:r>
        </w:del>
      </w:ins>
    </w:p>
    <w:p w:rsidR="000A0C99" w:rsidRPr="009E58FC" w:rsidRDefault="000A0C99">
      <w:pPr>
        <w:ind w:firstLineChars="200" w:firstLine="440"/>
        <w:jc w:val="left"/>
        <w:rPr>
          <w:rFonts w:cs="Arial"/>
          <w:kern w:val="0"/>
          <w:sz w:val="22"/>
        </w:rPr>
      </w:pPr>
    </w:p>
    <w:p w:rsidR="00B60E6B" w:rsidRPr="009E58FC" w:rsidRDefault="00B60E6B" w:rsidP="003760A2">
      <w:pPr>
        <w:jc w:val="left"/>
        <w:rPr>
          <w:rFonts w:cs="Arial"/>
          <w:b/>
          <w:color w:val="FF0000"/>
          <w:kern w:val="0"/>
          <w:sz w:val="22"/>
        </w:rPr>
      </w:pPr>
      <w:r w:rsidRPr="009E58FC">
        <w:rPr>
          <w:rFonts w:cs="Arial"/>
          <w:b/>
          <w:color w:val="FF0000"/>
          <w:kern w:val="0"/>
          <w:sz w:val="22"/>
        </w:rPr>
        <w:t>Authors’ contributions</w:t>
      </w:r>
    </w:p>
    <w:p w:rsidR="00A515CF" w:rsidRPr="009E58FC" w:rsidRDefault="00B60E6B" w:rsidP="009E58FC">
      <w:pPr>
        <w:ind w:firstLineChars="200" w:firstLine="440"/>
        <w:jc w:val="left"/>
        <w:rPr>
          <w:rFonts w:cs="Arial"/>
          <w:kern w:val="0"/>
          <w:sz w:val="22"/>
        </w:rPr>
      </w:pPr>
      <w:r w:rsidRPr="009E58FC">
        <w:rPr>
          <w:rFonts w:cs="Arial"/>
          <w:kern w:val="0"/>
          <w:sz w:val="22"/>
        </w:rPr>
        <w:t xml:space="preserve">All authors have made substantial contributions to this article: </w:t>
      </w:r>
      <w:r w:rsidR="004261F8" w:rsidRPr="009E58FC">
        <w:rPr>
          <w:rFonts w:cs="Arial"/>
          <w:kern w:val="0"/>
          <w:sz w:val="22"/>
        </w:rPr>
        <w:t>ShichengGuo and JiuCun Wang</w:t>
      </w:r>
      <w:r w:rsidR="006B0049">
        <w:rPr>
          <w:rFonts w:cs="Arial"/>
          <w:kern w:val="0"/>
          <w:sz w:val="22"/>
        </w:rPr>
        <w:t xml:space="preserve">, </w:t>
      </w:r>
      <w:r w:rsidR="006B0049">
        <w:rPr>
          <w:rFonts w:cs="Arial" w:hint="eastAsia"/>
          <w:kern w:val="0"/>
          <w:sz w:val="22"/>
        </w:rPr>
        <w:t>Li Jin</w:t>
      </w:r>
      <w:r w:rsidR="006B0049">
        <w:rPr>
          <w:rFonts w:cs="Arial"/>
          <w:kern w:val="0"/>
          <w:sz w:val="22"/>
        </w:rPr>
        <w:t xml:space="preserve">, </w:t>
      </w:r>
      <w:r w:rsidR="006B0049">
        <w:rPr>
          <w:rFonts w:cs="Arial" w:hint="eastAsia"/>
          <w:kern w:val="0"/>
          <w:sz w:val="22"/>
        </w:rPr>
        <w:t>Jibin Xu</w:t>
      </w:r>
      <w:r w:rsidR="00144C76">
        <w:rPr>
          <w:rFonts w:cs="Arial" w:hint="eastAsia"/>
          <w:kern w:val="0"/>
          <w:sz w:val="22"/>
        </w:rPr>
        <w:t xml:space="preserve"> </w:t>
      </w:r>
      <w:r w:rsidRPr="009E58FC">
        <w:rPr>
          <w:rFonts w:cs="Arial"/>
          <w:kern w:val="0"/>
          <w:sz w:val="22"/>
        </w:rPr>
        <w:t xml:space="preserve">contributed to the conception, design and final approval of the submitted version. </w:t>
      </w:r>
      <w:r w:rsidR="00E066C8" w:rsidRPr="009E58FC">
        <w:rPr>
          <w:rFonts w:cs="Arial"/>
          <w:kern w:val="0"/>
          <w:sz w:val="22"/>
        </w:rPr>
        <w:t xml:space="preserve">ShichengGuo, </w:t>
      </w:r>
      <w:r w:rsidR="00E0081E">
        <w:rPr>
          <w:rFonts w:cs="Arial"/>
          <w:kern w:val="0"/>
          <w:sz w:val="22"/>
        </w:rPr>
        <w:t>Lixing Tan</w:t>
      </w:r>
      <w:r w:rsidR="00E0081E">
        <w:rPr>
          <w:rFonts w:cs="Arial" w:hint="eastAsia"/>
          <w:kern w:val="0"/>
          <w:sz w:val="22"/>
        </w:rPr>
        <w:t xml:space="preserve">, KuanXu, JunJie Wu, Jinhui Wu </w:t>
      </w:r>
      <w:r w:rsidRPr="009E58FC">
        <w:rPr>
          <w:rFonts w:cs="Arial"/>
          <w:kern w:val="0"/>
          <w:sz w:val="22"/>
        </w:rPr>
        <w:t xml:space="preserve">contributed to the </w:t>
      </w:r>
      <w:r w:rsidR="00086F1E">
        <w:rPr>
          <w:rFonts w:cs="Arial" w:hint="eastAsia"/>
          <w:kern w:val="0"/>
          <w:sz w:val="22"/>
        </w:rPr>
        <w:t>meta-</w:t>
      </w:r>
      <w:r w:rsidRPr="009E58FC">
        <w:rPr>
          <w:rFonts w:cs="Arial"/>
          <w:kern w:val="0"/>
          <w:sz w:val="22"/>
        </w:rPr>
        <w:t>analysis and interpretation of data,</w:t>
      </w:r>
      <w:r w:rsidR="006B0049">
        <w:rPr>
          <w:rFonts w:cs="Arial"/>
          <w:kern w:val="0"/>
          <w:sz w:val="22"/>
        </w:rPr>
        <w:t xml:space="preserve"> </w:t>
      </w:r>
      <w:r w:rsidR="005973EF">
        <w:rPr>
          <w:rFonts w:cs="Arial" w:hint="eastAsia"/>
          <w:kern w:val="0"/>
          <w:sz w:val="22"/>
        </w:rPr>
        <w:t>ShichengGuo and WeilinPu contrib</w:t>
      </w:r>
      <w:r w:rsidR="00613233">
        <w:rPr>
          <w:rFonts w:cs="Arial" w:hint="eastAsia"/>
          <w:kern w:val="0"/>
          <w:sz w:val="22"/>
        </w:rPr>
        <w:t>uted to the TCGA NSCLC data anal</w:t>
      </w:r>
      <w:r w:rsidR="005973EF">
        <w:rPr>
          <w:rFonts w:cs="Arial" w:hint="eastAsia"/>
          <w:kern w:val="0"/>
          <w:sz w:val="22"/>
        </w:rPr>
        <w:t>ysis</w:t>
      </w:r>
      <w:r w:rsidR="007B5DF4">
        <w:rPr>
          <w:rFonts w:cs="Arial" w:hint="eastAsia"/>
          <w:kern w:val="0"/>
          <w:sz w:val="22"/>
        </w:rPr>
        <w:t xml:space="preserve">, </w:t>
      </w:r>
      <w:r w:rsidRPr="009E58FC">
        <w:rPr>
          <w:rFonts w:cs="Arial"/>
          <w:kern w:val="0"/>
          <w:sz w:val="22"/>
        </w:rPr>
        <w:t>All authors read and approved the final manuscript.</w:t>
      </w:r>
    </w:p>
    <w:p w:rsidR="00115C9B" w:rsidRPr="00B85986" w:rsidRDefault="00115C9B" w:rsidP="00115C9B">
      <w:pPr>
        <w:jc w:val="left"/>
        <w:rPr>
          <w:rFonts w:cs="Arial"/>
          <w:b/>
          <w:color w:val="FF0000"/>
          <w:kern w:val="0"/>
          <w:sz w:val="22"/>
        </w:rPr>
      </w:pPr>
      <w:r w:rsidRPr="00B85986">
        <w:rPr>
          <w:rFonts w:cs="Arial"/>
          <w:b/>
          <w:color w:val="FF0000"/>
          <w:kern w:val="0"/>
          <w:sz w:val="22"/>
        </w:rPr>
        <w:t>ACKNOWLEDGEMENTS</w:t>
      </w:r>
    </w:p>
    <w:p w:rsidR="00937838" w:rsidRPr="009E58FC" w:rsidRDefault="00091A2D" w:rsidP="009E58FC">
      <w:pPr>
        <w:ind w:firstLineChars="150" w:firstLine="330"/>
        <w:jc w:val="left"/>
        <w:rPr>
          <w:rFonts w:cs="Arial"/>
          <w:kern w:val="0"/>
          <w:sz w:val="22"/>
        </w:rPr>
      </w:pPr>
      <w:r w:rsidRPr="009E58FC">
        <w:rPr>
          <w:rFonts w:cs="Arial"/>
          <w:kern w:val="0"/>
          <w:sz w:val="22"/>
        </w:rPr>
        <w:t xml:space="preserve">This research was supported by </w:t>
      </w:r>
      <w:r w:rsidRPr="008629E6">
        <w:t>National Science Foundation of China (NSFC, 81172228)</w:t>
      </w:r>
      <w:r>
        <w:rPr>
          <w:rFonts w:hint="eastAsia"/>
        </w:rPr>
        <w:t xml:space="preserve">, </w:t>
      </w:r>
      <w:r w:rsidRPr="006623B3">
        <w:rPr>
          <w:rFonts w:cs="Arial" w:hint="eastAsia"/>
          <w:kern w:val="0"/>
          <w:sz w:val="22"/>
        </w:rPr>
        <w:t>National S&amp;T Major Special Project (2011ZX09102-010-01), National High-Tech Research and Development Program</w:t>
      </w:r>
      <w:r>
        <w:rPr>
          <w:rFonts w:cs="Arial" w:hint="eastAsia"/>
          <w:kern w:val="0"/>
          <w:sz w:val="22"/>
        </w:rPr>
        <w:t xml:space="preserve"> (</w:t>
      </w:r>
      <w:r w:rsidRPr="006623B3">
        <w:rPr>
          <w:rFonts w:cs="Arial" w:hint="eastAsia"/>
          <w:kern w:val="0"/>
          <w:sz w:val="22"/>
        </w:rPr>
        <w:t xml:space="preserve">2012AA021802), </w:t>
      </w:r>
      <w:r>
        <w:rPr>
          <w:rFonts w:cs="Arial" w:hint="eastAsia"/>
          <w:kern w:val="0"/>
          <w:sz w:val="22"/>
        </w:rPr>
        <w:t xml:space="preserve">and </w:t>
      </w:r>
      <w:r w:rsidRPr="009E58FC">
        <w:rPr>
          <w:rFonts w:cs="Arial"/>
          <w:kern w:val="0"/>
          <w:sz w:val="22"/>
        </w:rPr>
        <w:t>Shanghai Postdoctoral Sustentation Fund</w:t>
      </w:r>
      <w:ins w:id="660" w:author="Windows 用户" w:date="2013-06-29T09:16:00Z">
        <w:r w:rsidR="00D40492">
          <w:rPr>
            <w:rFonts w:cs="Arial" w:hint="eastAsia"/>
            <w:kern w:val="0"/>
            <w:sz w:val="22"/>
          </w:rPr>
          <w:t xml:space="preserve"> </w:t>
        </w:r>
      </w:ins>
      <w:r w:rsidRPr="009E58FC">
        <w:rPr>
          <w:rFonts w:cs="Arial"/>
          <w:kern w:val="0"/>
          <w:sz w:val="22"/>
        </w:rPr>
        <w:t>(12R21411500)</w:t>
      </w:r>
      <w:r w:rsidR="00937838" w:rsidRPr="009E58FC">
        <w:rPr>
          <w:rFonts w:cs="Arial"/>
          <w:kern w:val="0"/>
          <w:sz w:val="22"/>
        </w:rPr>
        <w:t>.</w:t>
      </w:r>
    </w:p>
    <w:p w:rsidR="00814834" w:rsidRDefault="00814834" w:rsidP="00570BEE">
      <w:pPr>
        <w:jc w:val="left"/>
        <w:rPr>
          <w:rFonts w:cs="Arial"/>
          <w:kern w:val="0"/>
          <w:sz w:val="22"/>
        </w:rPr>
      </w:pPr>
    </w:p>
    <w:p w:rsidR="00B85986" w:rsidRPr="009E58FC" w:rsidRDefault="00B85986" w:rsidP="00570BEE">
      <w:pPr>
        <w:jc w:val="left"/>
        <w:rPr>
          <w:rFonts w:cs="Arial"/>
          <w:kern w:val="0"/>
          <w:sz w:val="22"/>
        </w:rPr>
      </w:pPr>
    </w:p>
    <w:p w:rsidR="00530090" w:rsidRPr="00530090" w:rsidRDefault="00EB6D49" w:rsidP="00530090">
      <w:pPr>
        <w:ind w:left="720" w:hanging="720"/>
        <w:jc w:val="left"/>
        <w:rPr>
          <w:rFonts w:eastAsia="华文楷体" w:cs="Arial"/>
          <w:noProof/>
          <w:kern w:val="0"/>
          <w:sz w:val="20"/>
        </w:rPr>
      </w:pPr>
      <w:r w:rsidRPr="009E58FC">
        <w:rPr>
          <w:rFonts w:eastAsia="华文楷体" w:cs="Arial"/>
          <w:kern w:val="0"/>
          <w:sz w:val="22"/>
        </w:rPr>
        <w:fldChar w:fldCharType="begin"/>
      </w:r>
      <w:r w:rsidR="00555125" w:rsidRPr="009E58FC">
        <w:rPr>
          <w:rFonts w:eastAsia="华文楷体" w:cs="Arial"/>
          <w:kern w:val="0"/>
          <w:sz w:val="22"/>
        </w:rPr>
        <w:instrText xml:space="preserve"> ADDIN EN.REFLIST </w:instrText>
      </w:r>
      <w:r w:rsidRPr="009E58FC">
        <w:rPr>
          <w:rFonts w:eastAsia="华文楷体" w:cs="Arial"/>
          <w:kern w:val="0"/>
          <w:sz w:val="22"/>
        </w:rPr>
        <w:fldChar w:fldCharType="separate"/>
      </w:r>
      <w:bookmarkStart w:id="661" w:name="_ENREF_1"/>
      <w:r w:rsidR="00530090" w:rsidRPr="00530090">
        <w:rPr>
          <w:rFonts w:eastAsia="华文楷体" w:cs="Arial"/>
          <w:noProof/>
          <w:kern w:val="0"/>
          <w:sz w:val="20"/>
        </w:rPr>
        <w:t>1.</w:t>
      </w:r>
      <w:r w:rsidR="00530090" w:rsidRPr="00530090">
        <w:rPr>
          <w:rFonts w:eastAsia="华文楷体" w:cs="Arial"/>
          <w:noProof/>
          <w:kern w:val="0"/>
          <w:sz w:val="20"/>
        </w:rPr>
        <w:tab/>
        <w:t xml:space="preserve">Siegel R, Naishadham D, Jemal A: </w:t>
      </w:r>
      <w:r w:rsidR="00530090" w:rsidRPr="00530090">
        <w:rPr>
          <w:rFonts w:eastAsia="华文楷体" w:cs="Arial"/>
          <w:b/>
          <w:noProof/>
          <w:kern w:val="0"/>
          <w:sz w:val="20"/>
        </w:rPr>
        <w:t>Cancer statistics, 2013</w:t>
      </w:r>
      <w:r w:rsidR="00530090" w:rsidRPr="00530090">
        <w:rPr>
          <w:rFonts w:eastAsia="华文楷体" w:cs="Arial"/>
          <w:noProof/>
          <w:kern w:val="0"/>
          <w:sz w:val="20"/>
        </w:rPr>
        <w:t xml:space="preserve">. </w:t>
      </w:r>
      <w:r w:rsidR="00530090" w:rsidRPr="00530090">
        <w:rPr>
          <w:rFonts w:eastAsia="华文楷体" w:cs="Arial"/>
          <w:i/>
          <w:noProof/>
          <w:kern w:val="0"/>
          <w:sz w:val="20"/>
        </w:rPr>
        <w:t xml:space="preserve">CA: a cancer journal for clinicians </w:t>
      </w:r>
      <w:r w:rsidR="00530090" w:rsidRPr="00530090">
        <w:rPr>
          <w:rFonts w:eastAsia="华文楷体" w:cs="Arial"/>
          <w:noProof/>
          <w:kern w:val="0"/>
          <w:sz w:val="20"/>
        </w:rPr>
        <w:t xml:space="preserve">2013, </w:t>
      </w:r>
      <w:r w:rsidR="00530090" w:rsidRPr="00530090">
        <w:rPr>
          <w:rFonts w:eastAsia="华文楷体" w:cs="Arial"/>
          <w:b/>
          <w:noProof/>
          <w:kern w:val="0"/>
          <w:sz w:val="20"/>
        </w:rPr>
        <w:t>63</w:t>
      </w:r>
      <w:r w:rsidR="00530090" w:rsidRPr="00530090">
        <w:rPr>
          <w:rFonts w:eastAsia="华文楷体" w:cs="Arial"/>
          <w:noProof/>
          <w:kern w:val="0"/>
          <w:sz w:val="20"/>
        </w:rPr>
        <w:t>(1):11-30.</w:t>
      </w:r>
      <w:bookmarkEnd w:id="661"/>
    </w:p>
    <w:p w:rsidR="00530090" w:rsidRPr="00530090" w:rsidRDefault="00530090" w:rsidP="00530090">
      <w:pPr>
        <w:ind w:left="720" w:hanging="720"/>
        <w:jc w:val="left"/>
        <w:rPr>
          <w:rFonts w:eastAsia="华文楷体" w:cs="Arial"/>
          <w:noProof/>
          <w:kern w:val="0"/>
          <w:sz w:val="20"/>
        </w:rPr>
      </w:pPr>
      <w:bookmarkStart w:id="662" w:name="_ENREF_2"/>
      <w:r w:rsidRPr="00530090">
        <w:rPr>
          <w:rFonts w:eastAsia="华文楷体" w:cs="Arial"/>
          <w:noProof/>
          <w:kern w:val="0"/>
          <w:sz w:val="20"/>
        </w:rPr>
        <w:t>2.</w:t>
      </w:r>
      <w:r w:rsidRPr="00530090">
        <w:rPr>
          <w:rFonts w:eastAsia="华文楷体" w:cs="Arial"/>
          <w:noProof/>
          <w:kern w:val="0"/>
          <w:sz w:val="20"/>
        </w:rPr>
        <w:tab/>
        <w:t xml:space="preserve">Nesbitt JC, Putnam JB, Jr., Walsh GL, Roth JA, Mountain CF: </w:t>
      </w:r>
      <w:r w:rsidRPr="00530090">
        <w:rPr>
          <w:rFonts w:eastAsia="华文楷体" w:cs="Arial"/>
          <w:b/>
          <w:noProof/>
          <w:kern w:val="0"/>
          <w:sz w:val="20"/>
        </w:rPr>
        <w:t>Survival in early-stage non-small cell lung cancer</w:t>
      </w:r>
      <w:r w:rsidRPr="00530090">
        <w:rPr>
          <w:rFonts w:eastAsia="华文楷体" w:cs="Arial"/>
          <w:noProof/>
          <w:kern w:val="0"/>
          <w:sz w:val="20"/>
        </w:rPr>
        <w:t xml:space="preserve">. </w:t>
      </w:r>
      <w:r w:rsidRPr="00530090">
        <w:rPr>
          <w:rFonts w:eastAsia="华文楷体" w:cs="Arial"/>
          <w:i/>
          <w:noProof/>
          <w:kern w:val="0"/>
          <w:sz w:val="20"/>
        </w:rPr>
        <w:t xml:space="preserve">The Annals of thoracic surgery </w:t>
      </w:r>
      <w:r w:rsidRPr="00530090">
        <w:rPr>
          <w:rFonts w:eastAsia="华文楷体" w:cs="Arial"/>
          <w:noProof/>
          <w:kern w:val="0"/>
          <w:sz w:val="20"/>
        </w:rPr>
        <w:t xml:space="preserve">1995, </w:t>
      </w:r>
      <w:r w:rsidRPr="00530090">
        <w:rPr>
          <w:rFonts w:eastAsia="华文楷体" w:cs="Arial"/>
          <w:b/>
          <w:noProof/>
          <w:kern w:val="0"/>
          <w:sz w:val="20"/>
        </w:rPr>
        <w:t>60</w:t>
      </w:r>
      <w:r w:rsidRPr="00530090">
        <w:rPr>
          <w:rFonts w:eastAsia="华文楷体" w:cs="Arial"/>
          <w:noProof/>
          <w:kern w:val="0"/>
          <w:sz w:val="20"/>
        </w:rPr>
        <w:t>(2):466-472.</w:t>
      </w:r>
      <w:bookmarkEnd w:id="662"/>
    </w:p>
    <w:p w:rsidR="00530090" w:rsidRPr="00530090" w:rsidRDefault="00530090" w:rsidP="00530090">
      <w:pPr>
        <w:ind w:left="720" w:hanging="720"/>
        <w:jc w:val="left"/>
        <w:rPr>
          <w:rFonts w:eastAsia="华文楷体" w:cs="Arial"/>
          <w:noProof/>
          <w:kern w:val="0"/>
          <w:sz w:val="20"/>
        </w:rPr>
      </w:pPr>
      <w:bookmarkStart w:id="663" w:name="_ENREF_3"/>
      <w:r w:rsidRPr="00530090">
        <w:rPr>
          <w:rFonts w:eastAsia="华文楷体" w:cs="Arial"/>
          <w:noProof/>
          <w:kern w:val="0"/>
          <w:sz w:val="20"/>
        </w:rPr>
        <w:t>3.</w:t>
      </w:r>
      <w:r w:rsidRPr="00530090">
        <w:rPr>
          <w:rFonts w:eastAsia="华文楷体" w:cs="Arial"/>
          <w:noProof/>
          <w:kern w:val="0"/>
          <w:sz w:val="20"/>
        </w:rPr>
        <w:tab/>
        <w:t xml:space="preserve">Gokul G, Khosla S: </w:t>
      </w:r>
      <w:r w:rsidRPr="00530090">
        <w:rPr>
          <w:rFonts w:eastAsia="华文楷体" w:cs="Arial"/>
          <w:b/>
          <w:noProof/>
          <w:kern w:val="0"/>
          <w:sz w:val="20"/>
        </w:rPr>
        <w:t>DNA methylation and cancer</w:t>
      </w:r>
      <w:r w:rsidRPr="00530090">
        <w:rPr>
          <w:rFonts w:eastAsia="华文楷体" w:cs="Arial"/>
          <w:noProof/>
          <w:kern w:val="0"/>
          <w:sz w:val="20"/>
        </w:rPr>
        <w:t xml:space="preserve">. </w:t>
      </w:r>
      <w:r w:rsidRPr="00530090">
        <w:rPr>
          <w:rFonts w:eastAsia="华文楷体" w:cs="Arial"/>
          <w:i/>
          <w:noProof/>
          <w:kern w:val="0"/>
          <w:sz w:val="20"/>
        </w:rPr>
        <w:t xml:space="preserve">Sub-cellular biochemistry </w:t>
      </w:r>
      <w:r w:rsidRPr="00530090">
        <w:rPr>
          <w:rFonts w:eastAsia="华文楷体" w:cs="Arial"/>
          <w:noProof/>
          <w:kern w:val="0"/>
          <w:sz w:val="20"/>
        </w:rPr>
        <w:t xml:space="preserve">2012, </w:t>
      </w:r>
      <w:r w:rsidRPr="00530090">
        <w:rPr>
          <w:rFonts w:eastAsia="华文楷体" w:cs="Arial"/>
          <w:b/>
          <w:noProof/>
          <w:kern w:val="0"/>
          <w:sz w:val="20"/>
        </w:rPr>
        <w:t>61</w:t>
      </w:r>
      <w:r w:rsidRPr="00530090">
        <w:rPr>
          <w:rFonts w:eastAsia="华文楷体" w:cs="Arial"/>
          <w:noProof/>
          <w:kern w:val="0"/>
          <w:sz w:val="20"/>
        </w:rPr>
        <w:t>:597-625.</w:t>
      </w:r>
      <w:bookmarkEnd w:id="663"/>
    </w:p>
    <w:p w:rsidR="00530090" w:rsidRPr="00530090" w:rsidRDefault="00530090" w:rsidP="00530090">
      <w:pPr>
        <w:ind w:left="720" w:hanging="720"/>
        <w:jc w:val="left"/>
        <w:rPr>
          <w:rFonts w:eastAsia="华文楷体" w:cs="Arial"/>
          <w:noProof/>
          <w:kern w:val="0"/>
          <w:sz w:val="20"/>
        </w:rPr>
      </w:pPr>
      <w:bookmarkStart w:id="664" w:name="_ENREF_4"/>
      <w:r w:rsidRPr="00530090">
        <w:rPr>
          <w:rFonts w:eastAsia="华文楷体" w:cs="Arial"/>
          <w:noProof/>
          <w:kern w:val="0"/>
          <w:sz w:val="20"/>
        </w:rPr>
        <w:t>4.</w:t>
      </w:r>
      <w:r w:rsidRPr="00530090">
        <w:rPr>
          <w:rFonts w:eastAsia="华文楷体" w:cs="Arial"/>
          <w:noProof/>
          <w:kern w:val="0"/>
          <w:sz w:val="20"/>
        </w:rPr>
        <w:tab/>
        <w:t xml:space="preserve">Dietrich D, Hasinger O, Liebenberg V, Field JK, Kristiansen G, Soltermann A: </w:t>
      </w:r>
      <w:r w:rsidRPr="00530090">
        <w:rPr>
          <w:rFonts w:eastAsia="华文楷体" w:cs="Arial"/>
          <w:b/>
          <w:noProof/>
          <w:kern w:val="0"/>
          <w:sz w:val="20"/>
        </w:rPr>
        <w:t>DNA methylation of the homeobox genes PITX2 and SHOX2 predicts outcome in non-small-cell lung cancer patients</w:t>
      </w:r>
      <w:r w:rsidRPr="00530090">
        <w:rPr>
          <w:rFonts w:eastAsia="华文楷体" w:cs="Arial"/>
          <w:noProof/>
          <w:kern w:val="0"/>
          <w:sz w:val="20"/>
        </w:rPr>
        <w:t xml:space="preserve">. </w:t>
      </w:r>
      <w:r w:rsidRPr="00530090">
        <w:rPr>
          <w:rFonts w:eastAsia="华文楷体" w:cs="Arial"/>
          <w:i/>
          <w:noProof/>
          <w:kern w:val="0"/>
          <w:sz w:val="20"/>
        </w:rPr>
        <w:t xml:space="preserve">Diagnostic molecular pathology : the American journal of surgical pathology, part B </w:t>
      </w:r>
      <w:r w:rsidRPr="00530090">
        <w:rPr>
          <w:rFonts w:eastAsia="华文楷体" w:cs="Arial"/>
          <w:noProof/>
          <w:kern w:val="0"/>
          <w:sz w:val="20"/>
        </w:rPr>
        <w:t xml:space="preserve">2012, </w:t>
      </w:r>
      <w:r w:rsidRPr="00530090">
        <w:rPr>
          <w:rFonts w:eastAsia="华文楷体" w:cs="Arial"/>
          <w:b/>
          <w:noProof/>
          <w:kern w:val="0"/>
          <w:sz w:val="20"/>
        </w:rPr>
        <w:t>21</w:t>
      </w:r>
      <w:r w:rsidRPr="00530090">
        <w:rPr>
          <w:rFonts w:eastAsia="华文楷体" w:cs="Arial"/>
          <w:noProof/>
          <w:kern w:val="0"/>
          <w:sz w:val="20"/>
        </w:rPr>
        <w:t>(2):93-104.</w:t>
      </w:r>
      <w:bookmarkEnd w:id="664"/>
    </w:p>
    <w:p w:rsidR="00530090" w:rsidRPr="00530090" w:rsidRDefault="00530090" w:rsidP="00530090">
      <w:pPr>
        <w:ind w:left="720" w:hanging="720"/>
        <w:jc w:val="left"/>
        <w:rPr>
          <w:rFonts w:eastAsia="华文楷体" w:cs="Arial"/>
          <w:noProof/>
          <w:kern w:val="0"/>
          <w:sz w:val="20"/>
        </w:rPr>
      </w:pPr>
      <w:bookmarkStart w:id="665" w:name="_ENREF_5"/>
      <w:r w:rsidRPr="00530090">
        <w:rPr>
          <w:rFonts w:eastAsia="华文楷体" w:cs="Arial"/>
          <w:noProof/>
          <w:kern w:val="0"/>
          <w:sz w:val="20"/>
        </w:rPr>
        <w:t>5.</w:t>
      </w:r>
      <w:r w:rsidRPr="00530090">
        <w:rPr>
          <w:rFonts w:eastAsia="华文楷体" w:cs="Arial"/>
          <w:noProof/>
          <w:kern w:val="0"/>
          <w:sz w:val="20"/>
        </w:rPr>
        <w:tab/>
        <w:t>Dietrich D, Kneip C, Raji O, Liloglou T, Seegebarth A, Schlegel T, Flemming N, Rausch S, Distler J, Fleischhacker M</w:t>
      </w:r>
      <w:r w:rsidRPr="00530090">
        <w:rPr>
          <w:rFonts w:eastAsia="华文楷体" w:cs="Arial"/>
          <w:i/>
          <w:noProof/>
          <w:kern w:val="0"/>
          <w:sz w:val="20"/>
        </w:rPr>
        <w:t xml:space="preserve"> et al</w:t>
      </w:r>
      <w:r w:rsidRPr="00530090">
        <w:rPr>
          <w:rFonts w:eastAsia="华文楷体" w:cs="Arial"/>
          <w:noProof/>
          <w:kern w:val="0"/>
          <w:sz w:val="20"/>
        </w:rPr>
        <w:t xml:space="preserve">: </w:t>
      </w:r>
      <w:r w:rsidRPr="00530090">
        <w:rPr>
          <w:rFonts w:eastAsia="华文楷体" w:cs="Arial"/>
          <w:b/>
          <w:noProof/>
          <w:kern w:val="0"/>
          <w:sz w:val="20"/>
        </w:rPr>
        <w:t>Performance evaluation of the DNA methylation biomarker SHOX2 for the aid in diagnosis of lung cancer based on the analysis of bronchial aspirates</w:t>
      </w:r>
      <w:r w:rsidRPr="00530090">
        <w:rPr>
          <w:rFonts w:eastAsia="华文楷体" w:cs="Arial"/>
          <w:noProof/>
          <w:kern w:val="0"/>
          <w:sz w:val="20"/>
        </w:rPr>
        <w:t xml:space="preserve">. </w:t>
      </w:r>
      <w:r w:rsidRPr="00530090">
        <w:rPr>
          <w:rFonts w:eastAsia="华文楷体" w:cs="Arial"/>
          <w:i/>
          <w:noProof/>
          <w:kern w:val="0"/>
          <w:sz w:val="20"/>
        </w:rPr>
        <w:t xml:space="preserve">International journal of oncology </w:t>
      </w:r>
      <w:r w:rsidRPr="00530090">
        <w:rPr>
          <w:rFonts w:eastAsia="华文楷体" w:cs="Arial"/>
          <w:noProof/>
          <w:kern w:val="0"/>
          <w:sz w:val="20"/>
        </w:rPr>
        <w:t xml:space="preserve">2012, </w:t>
      </w:r>
      <w:r w:rsidRPr="00530090">
        <w:rPr>
          <w:rFonts w:eastAsia="华文楷体" w:cs="Arial"/>
          <w:b/>
          <w:noProof/>
          <w:kern w:val="0"/>
          <w:sz w:val="20"/>
        </w:rPr>
        <w:t>40</w:t>
      </w:r>
      <w:r w:rsidRPr="00530090">
        <w:rPr>
          <w:rFonts w:eastAsia="华文楷体" w:cs="Arial"/>
          <w:noProof/>
          <w:kern w:val="0"/>
          <w:sz w:val="20"/>
        </w:rPr>
        <w:t>(3):825-832.</w:t>
      </w:r>
      <w:bookmarkEnd w:id="665"/>
    </w:p>
    <w:p w:rsidR="00530090" w:rsidRPr="00530090" w:rsidRDefault="00530090" w:rsidP="00530090">
      <w:pPr>
        <w:ind w:left="720" w:hanging="720"/>
        <w:jc w:val="left"/>
        <w:rPr>
          <w:rFonts w:eastAsia="华文楷体" w:cs="Arial"/>
          <w:noProof/>
          <w:kern w:val="0"/>
          <w:sz w:val="20"/>
        </w:rPr>
      </w:pPr>
      <w:bookmarkStart w:id="666" w:name="_ENREF_6"/>
      <w:r w:rsidRPr="00530090">
        <w:rPr>
          <w:rFonts w:eastAsia="华文楷体" w:cs="Arial"/>
          <w:noProof/>
          <w:kern w:val="0"/>
          <w:sz w:val="20"/>
        </w:rPr>
        <w:t>6.</w:t>
      </w:r>
      <w:r w:rsidRPr="00530090">
        <w:rPr>
          <w:rFonts w:eastAsia="华文楷体" w:cs="Arial"/>
          <w:noProof/>
          <w:kern w:val="0"/>
          <w:sz w:val="20"/>
        </w:rPr>
        <w:tab/>
        <w:t>Fodde R, Kuipers J, Rosenberg C, Smits R, Kielman M, Gaspar C, van Es JH, Breukel C, Wiegant J, Giles RH</w:t>
      </w:r>
      <w:r w:rsidRPr="00530090">
        <w:rPr>
          <w:rFonts w:eastAsia="华文楷体" w:cs="Arial"/>
          <w:i/>
          <w:noProof/>
          <w:kern w:val="0"/>
          <w:sz w:val="20"/>
        </w:rPr>
        <w:t xml:space="preserve"> et al</w:t>
      </w:r>
      <w:r w:rsidRPr="00530090">
        <w:rPr>
          <w:rFonts w:eastAsia="华文楷体" w:cs="Arial"/>
          <w:noProof/>
          <w:kern w:val="0"/>
          <w:sz w:val="20"/>
        </w:rPr>
        <w:t xml:space="preserve">: </w:t>
      </w:r>
      <w:r w:rsidRPr="00530090">
        <w:rPr>
          <w:rFonts w:eastAsia="华文楷体" w:cs="Arial"/>
          <w:b/>
          <w:noProof/>
          <w:kern w:val="0"/>
          <w:sz w:val="20"/>
        </w:rPr>
        <w:t>Mutations in the APC tumour suppressor gene cause chromosomal instability</w:t>
      </w:r>
      <w:r w:rsidRPr="00530090">
        <w:rPr>
          <w:rFonts w:eastAsia="华文楷体" w:cs="Arial"/>
          <w:noProof/>
          <w:kern w:val="0"/>
          <w:sz w:val="20"/>
        </w:rPr>
        <w:t xml:space="preserve">. </w:t>
      </w:r>
      <w:r w:rsidRPr="00530090">
        <w:rPr>
          <w:rFonts w:eastAsia="华文楷体" w:cs="Arial"/>
          <w:i/>
          <w:noProof/>
          <w:kern w:val="0"/>
          <w:sz w:val="20"/>
        </w:rPr>
        <w:t xml:space="preserve">Nature cell biology </w:t>
      </w:r>
      <w:r w:rsidRPr="00530090">
        <w:rPr>
          <w:rFonts w:eastAsia="华文楷体" w:cs="Arial"/>
          <w:noProof/>
          <w:kern w:val="0"/>
          <w:sz w:val="20"/>
        </w:rPr>
        <w:t xml:space="preserve">2001, </w:t>
      </w:r>
      <w:r w:rsidRPr="00530090">
        <w:rPr>
          <w:rFonts w:eastAsia="华文楷体" w:cs="Arial"/>
          <w:b/>
          <w:noProof/>
          <w:kern w:val="0"/>
          <w:sz w:val="20"/>
        </w:rPr>
        <w:t>3</w:t>
      </w:r>
      <w:r w:rsidRPr="00530090">
        <w:rPr>
          <w:rFonts w:eastAsia="华文楷体" w:cs="Arial"/>
          <w:noProof/>
          <w:kern w:val="0"/>
          <w:sz w:val="20"/>
        </w:rPr>
        <w:t>(4):433-438.</w:t>
      </w:r>
      <w:bookmarkEnd w:id="666"/>
    </w:p>
    <w:p w:rsidR="00530090" w:rsidRPr="00530090" w:rsidRDefault="00530090" w:rsidP="00530090">
      <w:pPr>
        <w:ind w:left="720" w:hanging="720"/>
        <w:jc w:val="left"/>
        <w:rPr>
          <w:rFonts w:eastAsia="华文楷体" w:cs="Arial"/>
          <w:noProof/>
          <w:kern w:val="0"/>
          <w:sz w:val="20"/>
        </w:rPr>
      </w:pPr>
      <w:bookmarkStart w:id="667" w:name="_ENREF_7"/>
      <w:r w:rsidRPr="00530090">
        <w:rPr>
          <w:rFonts w:eastAsia="华文楷体" w:cs="Arial"/>
          <w:noProof/>
          <w:kern w:val="0"/>
          <w:sz w:val="20"/>
        </w:rPr>
        <w:t>7.</w:t>
      </w:r>
      <w:r w:rsidRPr="00530090">
        <w:rPr>
          <w:rFonts w:eastAsia="华文楷体" w:cs="Arial"/>
          <w:noProof/>
          <w:kern w:val="0"/>
          <w:sz w:val="20"/>
        </w:rPr>
        <w:tab/>
        <w:t xml:space="preserve">Deng G, Song GA, Pong E, Sleisenger M, Kim YS: </w:t>
      </w:r>
      <w:r w:rsidRPr="00530090">
        <w:rPr>
          <w:rFonts w:eastAsia="华文楷体" w:cs="Arial"/>
          <w:b/>
          <w:noProof/>
          <w:kern w:val="0"/>
          <w:sz w:val="20"/>
        </w:rPr>
        <w:t>Promoter methylation inhibits APC gene expression by causing changes in chromatin conformation and interfering with the binding of transcription factor CCAAT-binding factor</w:t>
      </w:r>
      <w:r w:rsidRPr="00530090">
        <w:rPr>
          <w:rFonts w:eastAsia="华文楷体" w:cs="Arial"/>
          <w:noProof/>
          <w:kern w:val="0"/>
          <w:sz w:val="20"/>
        </w:rPr>
        <w:t xml:space="preserve">. </w:t>
      </w:r>
      <w:r w:rsidRPr="00530090">
        <w:rPr>
          <w:rFonts w:eastAsia="华文楷体" w:cs="Arial"/>
          <w:i/>
          <w:noProof/>
          <w:kern w:val="0"/>
          <w:sz w:val="20"/>
        </w:rPr>
        <w:t xml:space="preserve">Cancer research </w:t>
      </w:r>
      <w:r w:rsidRPr="00530090">
        <w:rPr>
          <w:rFonts w:eastAsia="华文楷体" w:cs="Arial"/>
          <w:noProof/>
          <w:kern w:val="0"/>
          <w:sz w:val="20"/>
        </w:rPr>
        <w:t xml:space="preserve">2004, </w:t>
      </w:r>
      <w:r w:rsidRPr="00530090">
        <w:rPr>
          <w:rFonts w:eastAsia="华文楷体" w:cs="Arial"/>
          <w:b/>
          <w:noProof/>
          <w:kern w:val="0"/>
          <w:sz w:val="20"/>
        </w:rPr>
        <w:t>64</w:t>
      </w:r>
      <w:r w:rsidRPr="00530090">
        <w:rPr>
          <w:rFonts w:eastAsia="华文楷体" w:cs="Arial"/>
          <w:noProof/>
          <w:kern w:val="0"/>
          <w:sz w:val="20"/>
        </w:rPr>
        <w:t>(8):2692-2698.</w:t>
      </w:r>
      <w:bookmarkEnd w:id="667"/>
    </w:p>
    <w:p w:rsidR="00530090" w:rsidRPr="00530090" w:rsidRDefault="00530090" w:rsidP="00530090">
      <w:pPr>
        <w:ind w:left="720" w:hanging="720"/>
        <w:jc w:val="left"/>
        <w:rPr>
          <w:rFonts w:eastAsia="华文楷体" w:cs="Arial"/>
          <w:noProof/>
          <w:kern w:val="0"/>
          <w:sz w:val="20"/>
        </w:rPr>
      </w:pPr>
      <w:bookmarkStart w:id="668" w:name="_ENREF_8"/>
      <w:r w:rsidRPr="00530090">
        <w:rPr>
          <w:rFonts w:eastAsia="华文楷体" w:cs="Arial"/>
          <w:noProof/>
          <w:kern w:val="0"/>
          <w:sz w:val="20"/>
        </w:rPr>
        <w:t>8.</w:t>
      </w:r>
      <w:r w:rsidRPr="00530090">
        <w:rPr>
          <w:rFonts w:eastAsia="华文楷体" w:cs="Arial"/>
          <w:noProof/>
          <w:kern w:val="0"/>
          <w:sz w:val="20"/>
        </w:rPr>
        <w:tab/>
        <w:t>Gu J, Wen Y, Zhu S, Hua F, Zhao H, Xu H, You J, Sun L, Wang W, Chen J</w:t>
      </w:r>
      <w:r w:rsidRPr="00530090">
        <w:rPr>
          <w:rFonts w:eastAsia="华文楷体" w:cs="Arial"/>
          <w:i/>
          <w:noProof/>
          <w:kern w:val="0"/>
          <w:sz w:val="20"/>
        </w:rPr>
        <w:t xml:space="preserve"> et al</w:t>
      </w:r>
      <w:r w:rsidRPr="00530090">
        <w:rPr>
          <w:rFonts w:eastAsia="华文楷体" w:cs="Arial"/>
          <w:noProof/>
          <w:kern w:val="0"/>
          <w:sz w:val="20"/>
        </w:rPr>
        <w:t xml:space="preserve">: </w:t>
      </w:r>
      <w:r w:rsidRPr="00530090">
        <w:rPr>
          <w:rFonts w:eastAsia="华文楷体" w:cs="Arial"/>
          <w:b/>
          <w:noProof/>
          <w:kern w:val="0"/>
          <w:sz w:val="20"/>
        </w:rPr>
        <w:t>Association between P(16INK4a) promoter methylation and non-small cell lung cancer: a meta-analysis</w:t>
      </w:r>
      <w:r w:rsidRPr="00530090">
        <w:rPr>
          <w:rFonts w:eastAsia="华文楷体" w:cs="Arial"/>
          <w:noProof/>
          <w:kern w:val="0"/>
          <w:sz w:val="20"/>
        </w:rPr>
        <w:t xml:space="preserve">. </w:t>
      </w:r>
      <w:r w:rsidRPr="00530090">
        <w:rPr>
          <w:rFonts w:eastAsia="华文楷体" w:cs="Arial"/>
          <w:i/>
          <w:noProof/>
          <w:kern w:val="0"/>
          <w:sz w:val="20"/>
        </w:rPr>
        <w:t xml:space="preserve">PloS one </w:t>
      </w:r>
      <w:r w:rsidRPr="00530090">
        <w:rPr>
          <w:rFonts w:eastAsia="华文楷体" w:cs="Arial"/>
          <w:noProof/>
          <w:kern w:val="0"/>
          <w:sz w:val="20"/>
        </w:rPr>
        <w:t xml:space="preserve">2013, </w:t>
      </w:r>
      <w:r w:rsidRPr="00530090">
        <w:rPr>
          <w:rFonts w:eastAsia="华文楷体" w:cs="Arial"/>
          <w:b/>
          <w:noProof/>
          <w:kern w:val="0"/>
          <w:sz w:val="20"/>
        </w:rPr>
        <w:t>8</w:t>
      </w:r>
      <w:r w:rsidRPr="00530090">
        <w:rPr>
          <w:rFonts w:eastAsia="华文楷体" w:cs="Arial"/>
          <w:noProof/>
          <w:kern w:val="0"/>
          <w:sz w:val="20"/>
        </w:rPr>
        <w:t>(4):e60107.</w:t>
      </w:r>
      <w:bookmarkEnd w:id="668"/>
    </w:p>
    <w:p w:rsidR="00530090" w:rsidRPr="00530090" w:rsidRDefault="00530090" w:rsidP="00530090">
      <w:pPr>
        <w:ind w:left="720" w:hanging="720"/>
        <w:jc w:val="left"/>
        <w:rPr>
          <w:rFonts w:eastAsia="华文楷体" w:cs="Arial"/>
          <w:noProof/>
          <w:kern w:val="0"/>
          <w:sz w:val="20"/>
        </w:rPr>
      </w:pPr>
      <w:bookmarkStart w:id="669" w:name="_ENREF_9"/>
      <w:r w:rsidRPr="00530090">
        <w:rPr>
          <w:rFonts w:eastAsia="华文楷体" w:cs="Arial"/>
          <w:noProof/>
          <w:kern w:val="0"/>
          <w:sz w:val="20"/>
        </w:rPr>
        <w:t>9.</w:t>
      </w:r>
      <w:r w:rsidRPr="00530090">
        <w:rPr>
          <w:rFonts w:eastAsia="华文楷体" w:cs="Arial"/>
          <w:noProof/>
          <w:kern w:val="0"/>
          <w:sz w:val="20"/>
        </w:rPr>
        <w:tab/>
        <w:t xml:space="preserve">Usadel H, Brabender J, Danenberg KD, Jeronimo C, Harden S, Engles J, Danenberg PV, Yang S, Sidransky D: </w:t>
      </w:r>
      <w:r w:rsidRPr="00530090">
        <w:rPr>
          <w:rFonts w:eastAsia="华文楷体" w:cs="Arial"/>
          <w:b/>
          <w:noProof/>
          <w:kern w:val="0"/>
          <w:sz w:val="20"/>
        </w:rPr>
        <w:t>Quantitative adenomatous polyposis coli promoter methylation analysis in tumor tissue, serum, and plasma DNA of patients with lung cancer</w:t>
      </w:r>
      <w:r w:rsidRPr="00530090">
        <w:rPr>
          <w:rFonts w:eastAsia="华文楷体" w:cs="Arial"/>
          <w:noProof/>
          <w:kern w:val="0"/>
          <w:sz w:val="20"/>
        </w:rPr>
        <w:t xml:space="preserve">. </w:t>
      </w:r>
      <w:r w:rsidRPr="00530090">
        <w:rPr>
          <w:rFonts w:eastAsia="华文楷体" w:cs="Arial"/>
          <w:i/>
          <w:noProof/>
          <w:kern w:val="0"/>
          <w:sz w:val="20"/>
        </w:rPr>
        <w:t xml:space="preserve">Cancer research </w:t>
      </w:r>
      <w:r w:rsidRPr="00530090">
        <w:rPr>
          <w:rFonts w:eastAsia="华文楷体" w:cs="Arial"/>
          <w:noProof/>
          <w:kern w:val="0"/>
          <w:sz w:val="20"/>
        </w:rPr>
        <w:t xml:space="preserve">2002, </w:t>
      </w:r>
      <w:r w:rsidRPr="00530090">
        <w:rPr>
          <w:rFonts w:eastAsia="华文楷体" w:cs="Arial"/>
          <w:b/>
          <w:noProof/>
          <w:kern w:val="0"/>
          <w:sz w:val="20"/>
        </w:rPr>
        <w:t>62</w:t>
      </w:r>
      <w:r w:rsidRPr="00530090">
        <w:rPr>
          <w:rFonts w:eastAsia="华文楷体" w:cs="Arial"/>
          <w:noProof/>
          <w:kern w:val="0"/>
          <w:sz w:val="20"/>
        </w:rPr>
        <w:t>(2):371-375.</w:t>
      </w:r>
      <w:bookmarkEnd w:id="669"/>
    </w:p>
    <w:p w:rsidR="00530090" w:rsidRPr="00530090" w:rsidRDefault="00530090" w:rsidP="00530090">
      <w:pPr>
        <w:ind w:left="720" w:hanging="720"/>
        <w:jc w:val="left"/>
        <w:rPr>
          <w:rFonts w:eastAsia="华文楷体" w:cs="Arial"/>
          <w:noProof/>
          <w:kern w:val="0"/>
          <w:sz w:val="20"/>
        </w:rPr>
      </w:pPr>
      <w:bookmarkStart w:id="670" w:name="_ENREF_10"/>
      <w:r w:rsidRPr="00530090">
        <w:rPr>
          <w:rFonts w:eastAsia="华文楷体" w:cs="Arial"/>
          <w:noProof/>
          <w:kern w:val="0"/>
          <w:sz w:val="20"/>
        </w:rPr>
        <w:t>10.</w:t>
      </w:r>
      <w:r w:rsidRPr="00530090">
        <w:rPr>
          <w:rFonts w:eastAsia="华文楷体" w:cs="Arial"/>
          <w:noProof/>
          <w:kern w:val="0"/>
          <w:sz w:val="20"/>
        </w:rPr>
        <w:tab/>
        <w:t xml:space="preserve">Tsou JA, Hagen JA, Carpenter CL, Laird-Offringa IA: </w:t>
      </w:r>
      <w:r w:rsidRPr="00530090">
        <w:rPr>
          <w:rFonts w:eastAsia="华文楷体" w:cs="Arial"/>
          <w:b/>
          <w:noProof/>
          <w:kern w:val="0"/>
          <w:sz w:val="20"/>
        </w:rPr>
        <w:t>DNA methylation analysis: a powerful new tool for lung cancer diagnosis</w:t>
      </w:r>
      <w:r w:rsidRPr="00530090">
        <w:rPr>
          <w:rFonts w:eastAsia="华文楷体" w:cs="Arial"/>
          <w:noProof/>
          <w:kern w:val="0"/>
          <w:sz w:val="20"/>
        </w:rPr>
        <w:t xml:space="preserve">. </w:t>
      </w:r>
      <w:r w:rsidRPr="00530090">
        <w:rPr>
          <w:rFonts w:eastAsia="华文楷体" w:cs="Arial"/>
          <w:i/>
          <w:noProof/>
          <w:kern w:val="0"/>
          <w:sz w:val="20"/>
        </w:rPr>
        <w:t xml:space="preserve">Oncogene </w:t>
      </w:r>
      <w:r w:rsidRPr="00530090">
        <w:rPr>
          <w:rFonts w:eastAsia="华文楷体" w:cs="Arial"/>
          <w:noProof/>
          <w:kern w:val="0"/>
          <w:sz w:val="20"/>
        </w:rPr>
        <w:t xml:space="preserve">2002, </w:t>
      </w:r>
      <w:r w:rsidRPr="00530090">
        <w:rPr>
          <w:rFonts w:eastAsia="华文楷体" w:cs="Arial"/>
          <w:b/>
          <w:noProof/>
          <w:kern w:val="0"/>
          <w:sz w:val="20"/>
        </w:rPr>
        <w:t>21</w:t>
      </w:r>
      <w:r w:rsidRPr="00530090">
        <w:rPr>
          <w:rFonts w:eastAsia="华文楷体" w:cs="Arial"/>
          <w:noProof/>
          <w:kern w:val="0"/>
          <w:sz w:val="20"/>
        </w:rPr>
        <w:t>(35):5450-5461.</w:t>
      </w:r>
      <w:bookmarkEnd w:id="670"/>
    </w:p>
    <w:p w:rsidR="00530090" w:rsidRPr="00530090" w:rsidRDefault="00530090" w:rsidP="00530090">
      <w:pPr>
        <w:ind w:left="720" w:hanging="720"/>
        <w:jc w:val="left"/>
        <w:rPr>
          <w:rFonts w:eastAsia="华文楷体" w:cs="Arial"/>
          <w:noProof/>
          <w:kern w:val="0"/>
          <w:sz w:val="20"/>
        </w:rPr>
      </w:pPr>
      <w:bookmarkStart w:id="671" w:name="_ENREF_11"/>
      <w:r w:rsidRPr="00530090">
        <w:rPr>
          <w:rFonts w:eastAsia="华文楷体" w:cs="Arial"/>
          <w:noProof/>
          <w:kern w:val="0"/>
          <w:sz w:val="20"/>
        </w:rPr>
        <w:t>11.</w:t>
      </w:r>
      <w:r w:rsidRPr="00530090">
        <w:rPr>
          <w:rFonts w:eastAsia="华文楷体" w:cs="Arial"/>
          <w:noProof/>
          <w:kern w:val="0"/>
          <w:sz w:val="20"/>
        </w:rPr>
        <w:tab/>
        <w:t xml:space="preserve">DerSimonian R, Laird N: </w:t>
      </w:r>
      <w:r w:rsidRPr="00530090">
        <w:rPr>
          <w:rFonts w:eastAsia="华文楷体" w:cs="Arial"/>
          <w:b/>
          <w:noProof/>
          <w:kern w:val="0"/>
          <w:sz w:val="20"/>
        </w:rPr>
        <w:t>Meta-analysis in clinical trials</w:t>
      </w:r>
      <w:r w:rsidRPr="00530090">
        <w:rPr>
          <w:rFonts w:eastAsia="华文楷体" w:cs="Arial"/>
          <w:noProof/>
          <w:kern w:val="0"/>
          <w:sz w:val="20"/>
        </w:rPr>
        <w:t xml:space="preserve">. </w:t>
      </w:r>
      <w:r w:rsidRPr="00530090">
        <w:rPr>
          <w:rFonts w:eastAsia="华文楷体" w:cs="Arial"/>
          <w:i/>
          <w:noProof/>
          <w:kern w:val="0"/>
          <w:sz w:val="20"/>
        </w:rPr>
        <w:t xml:space="preserve">Controlled clinical trials </w:t>
      </w:r>
      <w:r w:rsidRPr="00530090">
        <w:rPr>
          <w:rFonts w:eastAsia="华文楷体" w:cs="Arial"/>
          <w:noProof/>
          <w:kern w:val="0"/>
          <w:sz w:val="20"/>
        </w:rPr>
        <w:t xml:space="preserve">1986, </w:t>
      </w:r>
      <w:r w:rsidRPr="00530090">
        <w:rPr>
          <w:rFonts w:eastAsia="华文楷体" w:cs="Arial"/>
          <w:b/>
          <w:noProof/>
          <w:kern w:val="0"/>
          <w:sz w:val="20"/>
        </w:rPr>
        <w:t>7</w:t>
      </w:r>
      <w:r w:rsidRPr="00530090">
        <w:rPr>
          <w:rFonts w:eastAsia="华文楷体" w:cs="Arial"/>
          <w:noProof/>
          <w:kern w:val="0"/>
          <w:sz w:val="20"/>
        </w:rPr>
        <w:t>(3):177-188.</w:t>
      </w:r>
      <w:bookmarkEnd w:id="671"/>
    </w:p>
    <w:p w:rsidR="00530090" w:rsidRPr="00530090" w:rsidRDefault="00530090" w:rsidP="00530090">
      <w:pPr>
        <w:ind w:left="720" w:hanging="720"/>
        <w:jc w:val="left"/>
        <w:rPr>
          <w:rFonts w:eastAsia="华文楷体" w:cs="Arial"/>
          <w:noProof/>
          <w:kern w:val="0"/>
          <w:sz w:val="20"/>
        </w:rPr>
      </w:pPr>
      <w:bookmarkStart w:id="672" w:name="_ENREF_12"/>
      <w:r w:rsidRPr="00530090">
        <w:rPr>
          <w:rFonts w:eastAsia="华文楷体" w:cs="Arial"/>
          <w:noProof/>
          <w:kern w:val="0"/>
          <w:sz w:val="20"/>
        </w:rPr>
        <w:t>12.</w:t>
      </w:r>
      <w:r w:rsidRPr="00530090">
        <w:rPr>
          <w:rFonts w:eastAsia="华文楷体" w:cs="Arial"/>
          <w:noProof/>
          <w:kern w:val="0"/>
          <w:sz w:val="20"/>
        </w:rPr>
        <w:tab/>
        <w:t xml:space="preserve">Higgins JP, Thompson SG, Deeks JJ, Altman DG: </w:t>
      </w:r>
      <w:r w:rsidRPr="00530090">
        <w:rPr>
          <w:rFonts w:eastAsia="华文楷体" w:cs="Arial"/>
          <w:b/>
          <w:noProof/>
          <w:kern w:val="0"/>
          <w:sz w:val="20"/>
        </w:rPr>
        <w:t>Measuring inconsistency in meta-analyses</w:t>
      </w:r>
      <w:r w:rsidRPr="00530090">
        <w:rPr>
          <w:rFonts w:eastAsia="华文楷体" w:cs="Arial"/>
          <w:noProof/>
          <w:kern w:val="0"/>
          <w:sz w:val="20"/>
        </w:rPr>
        <w:t xml:space="preserve">. </w:t>
      </w:r>
      <w:r w:rsidRPr="00530090">
        <w:rPr>
          <w:rFonts w:eastAsia="华文楷体" w:cs="Arial"/>
          <w:i/>
          <w:noProof/>
          <w:kern w:val="0"/>
          <w:sz w:val="20"/>
        </w:rPr>
        <w:t xml:space="preserve">BMJ </w:t>
      </w:r>
      <w:r w:rsidRPr="00530090">
        <w:rPr>
          <w:rFonts w:eastAsia="华文楷体" w:cs="Arial"/>
          <w:noProof/>
          <w:kern w:val="0"/>
          <w:sz w:val="20"/>
        </w:rPr>
        <w:t xml:space="preserve">2003, </w:t>
      </w:r>
      <w:r w:rsidRPr="00530090">
        <w:rPr>
          <w:rFonts w:eastAsia="华文楷体" w:cs="Arial"/>
          <w:b/>
          <w:noProof/>
          <w:kern w:val="0"/>
          <w:sz w:val="20"/>
        </w:rPr>
        <w:t>327</w:t>
      </w:r>
      <w:r w:rsidRPr="00530090">
        <w:rPr>
          <w:rFonts w:eastAsia="华文楷体" w:cs="Arial"/>
          <w:noProof/>
          <w:kern w:val="0"/>
          <w:sz w:val="20"/>
        </w:rPr>
        <w:t>(7414):557-560.</w:t>
      </w:r>
      <w:bookmarkEnd w:id="672"/>
    </w:p>
    <w:p w:rsidR="00530090" w:rsidRPr="00530090" w:rsidRDefault="00530090" w:rsidP="00530090">
      <w:pPr>
        <w:ind w:left="720" w:hanging="720"/>
        <w:jc w:val="left"/>
        <w:rPr>
          <w:rFonts w:eastAsia="华文楷体" w:cs="Arial"/>
          <w:noProof/>
          <w:kern w:val="0"/>
          <w:sz w:val="20"/>
        </w:rPr>
      </w:pPr>
      <w:bookmarkStart w:id="673" w:name="_ENREF_13"/>
      <w:r w:rsidRPr="00530090">
        <w:rPr>
          <w:rFonts w:eastAsia="华文楷体" w:cs="Arial"/>
          <w:noProof/>
          <w:kern w:val="0"/>
          <w:sz w:val="20"/>
        </w:rPr>
        <w:t>13.</w:t>
      </w:r>
      <w:r w:rsidRPr="00530090">
        <w:rPr>
          <w:rFonts w:eastAsia="华文楷体" w:cs="Arial"/>
          <w:noProof/>
          <w:kern w:val="0"/>
          <w:sz w:val="20"/>
        </w:rPr>
        <w:tab/>
        <w:t xml:space="preserve">Huizenga HM, Visser I, Dolan CV: </w:t>
      </w:r>
      <w:r w:rsidRPr="00530090">
        <w:rPr>
          <w:rFonts w:eastAsia="华文楷体" w:cs="Arial"/>
          <w:b/>
          <w:noProof/>
          <w:kern w:val="0"/>
          <w:sz w:val="20"/>
        </w:rPr>
        <w:t>Testing overall and moderator effects in random effects meta-regression</w:t>
      </w:r>
      <w:r w:rsidRPr="00530090">
        <w:rPr>
          <w:rFonts w:eastAsia="华文楷体" w:cs="Arial"/>
          <w:noProof/>
          <w:kern w:val="0"/>
          <w:sz w:val="20"/>
        </w:rPr>
        <w:t xml:space="preserve">. </w:t>
      </w:r>
      <w:r w:rsidRPr="00530090">
        <w:rPr>
          <w:rFonts w:eastAsia="华文楷体" w:cs="Arial"/>
          <w:i/>
          <w:noProof/>
          <w:kern w:val="0"/>
          <w:sz w:val="20"/>
        </w:rPr>
        <w:t xml:space="preserve">The British journal of mathematical and statistical psychology </w:t>
      </w:r>
      <w:r w:rsidRPr="00530090">
        <w:rPr>
          <w:rFonts w:eastAsia="华文楷体" w:cs="Arial"/>
          <w:noProof/>
          <w:kern w:val="0"/>
          <w:sz w:val="20"/>
        </w:rPr>
        <w:t xml:space="preserve">2011, </w:t>
      </w:r>
      <w:r w:rsidRPr="00530090">
        <w:rPr>
          <w:rFonts w:eastAsia="华文楷体" w:cs="Arial"/>
          <w:b/>
          <w:noProof/>
          <w:kern w:val="0"/>
          <w:sz w:val="20"/>
        </w:rPr>
        <w:t>64</w:t>
      </w:r>
      <w:r w:rsidRPr="00530090">
        <w:rPr>
          <w:rFonts w:eastAsia="华文楷体" w:cs="Arial"/>
          <w:noProof/>
          <w:kern w:val="0"/>
          <w:sz w:val="20"/>
        </w:rPr>
        <w:t>(Pt 1):1-19.</w:t>
      </w:r>
      <w:bookmarkEnd w:id="673"/>
    </w:p>
    <w:p w:rsidR="00530090" w:rsidRPr="00530090" w:rsidRDefault="00530090" w:rsidP="00530090">
      <w:pPr>
        <w:ind w:left="720" w:hanging="720"/>
        <w:jc w:val="left"/>
        <w:rPr>
          <w:rFonts w:eastAsia="华文楷体" w:cs="Arial"/>
          <w:noProof/>
          <w:kern w:val="0"/>
          <w:sz w:val="20"/>
        </w:rPr>
      </w:pPr>
      <w:bookmarkStart w:id="674" w:name="_ENREF_14"/>
      <w:r w:rsidRPr="00530090">
        <w:rPr>
          <w:rFonts w:eastAsia="华文楷体" w:cs="Arial"/>
          <w:noProof/>
          <w:kern w:val="0"/>
          <w:sz w:val="20"/>
        </w:rPr>
        <w:t>14.</w:t>
      </w:r>
      <w:r w:rsidRPr="00530090">
        <w:rPr>
          <w:rFonts w:eastAsia="华文楷体" w:cs="Arial"/>
          <w:noProof/>
          <w:kern w:val="0"/>
          <w:sz w:val="20"/>
        </w:rPr>
        <w:tab/>
        <w:t xml:space="preserve">Midgette AS, Stukel TA, Littenberg B: </w:t>
      </w:r>
      <w:r w:rsidRPr="00530090">
        <w:rPr>
          <w:rFonts w:eastAsia="华文楷体" w:cs="Arial"/>
          <w:b/>
          <w:noProof/>
          <w:kern w:val="0"/>
          <w:sz w:val="20"/>
        </w:rPr>
        <w:t>A meta-analytic method for summarizing diagnostic test performances: receiver-operating-characteristic-summary point estimates</w:t>
      </w:r>
      <w:r w:rsidRPr="00530090">
        <w:rPr>
          <w:rFonts w:eastAsia="华文楷体" w:cs="Arial"/>
          <w:noProof/>
          <w:kern w:val="0"/>
          <w:sz w:val="20"/>
        </w:rPr>
        <w:t xml:space="preserve">. </w:t>
      </w:r>
      <w:r w:rsidRPr="00530090">
        <w:rPr>
          <w:rFonts w:eastAsia="华文楷体" w:cs="Arial"/>
          <w:i/>
          <w:noProof/>
          <w:kern w:val="0"/>
          <w:sz w:val="20"/>
        </w:rPr>
        <w:t xml:space="preserve">Medical decision making : an international journal of the Society for Medical Decision Making </w:t>
      </w:r>
      <w:r w:rsidRPr="00530090">
        <w:rPr>
          <w:rFonts w:eastAsia="华文楷体" w:cs="Arial"/>
          <w:noProof/>
          <w:kern w:val="0"/>
          <w:sz w:val="20"/>
        </w:rPr>
        <w:t xml:space="preserve">1993, </w:t>
      </w:r>
      <w:r w:rsidRPr="00530090">
        <w:rPr>
          <w:rFonts w:eastAsia="华文楷体" w:cs="Arial"/>
          <w:b/>
          <w:noProof/>
          <w:kern w:val="0"/>
          <w:sz w:val="20"/>
        </w:rPr>
        <w:t>13</w:t>
      </w:r>
      <w:r w:rsidRPr="00530090">
        <w:rPr>
          <w:rFonts w:eastAsia="华文楷体" w:cs="Arial"/>
          <w:noProof/>
          <w:kern w:val="0"/>
          <w:sz w:val="20"/>
        </w:rPr>
        <w:t>(3):253-257.</w:t>
      </w:r>
      <w:bookmarkEnd w:id="674"/>
    </w:p>
    <w:p w:rsidR="00530090" w:rsidRPr="00530090" w:rsidRDefault="00530090" w:rsidP="00530090">
      <w:pPr>
        <w:ind w:left="720" w:hanging="720"/>
        <w:jc w:val="left"/>
        <w:rPr>
          <w:rFonts w:eastAsia="华文楷体" w:cs="Arial"/>
          <w:noProof/>
          <w:kern w:val="0"/>
          <w:sz w:val="20"/>
        </w:rPr>
      </w:pPr>
      <w:bookmarkStart w:id="675" w:name="_ENREF_15"/>
      <w:r w:rsidRPr="00530090">
        <w:rPr>
          <w:rFonts w:eastAsia="华文楷体" w:cs="Arial"/>
          <w:noProof/>
          <w:kern w:val="0"/>
          <w:sz w:val="20"/>
        </w:rPr>
        <w:t>15.</w:t>
      </w:r>
      <w:r w:rsidRPr="00530090">
        <w:rPr>
          <w:rFonts w:eastAsia="华文楷体" w:cs="Arial"/>
          <w:noProof/>
          <w:kern w:val="0"/>
          <w:sz w:val="20"/>
        </w:rPr>
        <w:tab/>
        <w:t xml:space="preserve">Jones CM, Athanasiou T: </w:t>
      </w:r>
      <w:r w:rsidRPr="00530090">
        <w:rPr>
          <w:rFonts w:eastAsia="华文楷体" w:cs="Arial"/>
          <w:b/>
          <w:noProof/>
          <w:kern w:val="0"/>
          <w:sz w:val="20"/>
        </w:rPr>
        <w:t>Summary receiver operating characteristic curve analysis techniques in the evaluation of diagnostic tests</w:t>
      </w:r>
      <w:r w:rsidRPr="00530090">
        <w:rPr>
          <w:rFonts w:eastAsia="华文楷体" w:cs="Arial"/>
          <w:noProof/>
          <w:kern w:val="0"/>
          <w:sz w:val="20"/>
        </w:rPr>
        <w:t xml:space="preserve">. </w:t>
      </w:r>
      <w:r w:rsidRPr="00530090">
        <w:rPr>
          <w:rFonts w:eastAsia="华文楷体" w:cs="Arial"/>
          <w:i/>
          <w:noProof/>
          <w:kern w:val="0"/>
          <w:sz w:val="20"/>
        </w:rPr>
        <w:t xml:space="preserve">The Annals of thoracic surgery </w:t>
      </w:r>
      <w:r w:rsidRPr="00530090">
        <w:rPr>
          <w:rFonts w:eastAsia="华文楷体" w:cs="Arial"/>
          <w:noProof/>
          <w:kern w:val="0"/>
          <w:sz w:val="20"/>
        </w:rPr>
        <w:t xml:space="preserve">2005, </w:t>
      </w:r>
      <w:r w:rsidRPr="00530090">
        <w:rPr>
          <w:rFonts w:eastAsia="华文楷体" w:cs="Arial"/>
          <w:b/>
          <w:noProof/>
          <w:kern w:val="0"/>
          <w:sz w:val="20"/>
        </w:rPr>
        <w:t>79</w:t>
      </w:r>
      <w:r w:rsidRPr="00530090">
        <w:rPr>
          <w:rFonts w:eastAsia="华文楷体" w:cs="Arial"/>
          <w:noProof/>
          <w:kern w:val="0"/>
          <w:sz w:val="20"/>
        </w:rPr>
        <w:t>(1):16-20.</w:t>
      </w:r>
      <w:bookmarkEnd w:id="675"/>
    </w:p>
    <w:p w:rsidR="00530090" w:rsidRPr="00530090" w:rsidRDefault="00530090" w:rsidP="00530090">
      <w:pPr>
        <w:ind w:left="720" w:hanging="720"/>
        <w:jc w:val="left"/>
        <w:rPr>
          <w:rFonts w:eastAsia="华文楷体" w:cs="Arial"/>
          <w:noProof/>
          <w:kern w:val="0"/>
          <w:sz w:val="20"/>
        </w:rPr>
      </w:pPr>
      <w:bookmarkStart w:id="676" w:name="_ENREF_16"/>
      <w:r w:rsidRPr="00530090">
        <w:rPr>
          <w:rFonts w:eastAsia="华文楷体" w:cs="Arial"/>
          <w:noProof/>
          <w:kern w:val="0"/>
          <w:sz w:val="20"/>
        </w:rPr>
        <w:t>16.</w:t>
      </w:r>
      <w:r w:rsidRPr="00530090">
        <w:rPr>
          <w:rFonts w:eastAsia="华文楷体" w:cs="Arial"/>
          <w:noProof/>
          <w:kern w:val="0"/>
          <w:sz w:val="20"/>
        </w:rPr>
        <w:tab/>
        <w:t xml:space="preserve">Sproul D, Nestor C, Culley J, Dickson JH, Dixon JM, Harrison DJ, Meehan RR, Sims AH, Ramsahoye BH: </w:t>
      </w:r>
      <w:r w:rsidRPr="00530090">
        <w:rPr>
          <w:rFonts w:eastAsia="华文楷体" w:cs="Arial"/>
          <w:b/>
          <w:noProof/>
          <w:kern w:val="0"/>
          <w:sz w:val="20"/>
        </w:rPr>
        <w:t>Transcriptionally repressed genes become aberrantly methylated and distinguish tumors of different lineages in breast cancer</w:t>
      </w:r>
      <w:r w:rsidRPr="00530090">
        <w:rPr>
          <w:rFonts w:eastAsia="华文楷体" w:cs="Arial"/>
          <w:noProof/>
          <w:kern w:val="0"/>
          <w:sz w:val="20"/>
        </w:rPr>
        <w:t xml:space="preserve">. </w:t>
      </w:r>
      <w:r w:rsidRPr="00530090">
        <w:rPr>
          <w:rFonts w:eastAsia="华文楷体" w:cs="Arial"/>
          <w:i/>
          <w:noProof/>
          <w:kern w:val="0"/>
          <w:sz w:val="20"/>
        </w:rPr>
        <w:t xml:space="preserve">Proceedings of the National Academy of Sciences of the United States of America </w:t>
      </w:r>
      <w:r w:rsidRPr="00530090">
        <w:rPr>
          <w:rFonts w:eastAsia="华文楷体" w:cs="Arial"/>
          <w:noProof/>
          <w:kern w:val="0"/>
          <w:sz w:val="20"/>
        </w:rPr>
        <w:t xml:space="preserve">2011, </w:t>
      </w:r>
      <w:r w:rsidRPr="00530090">
        <w:rPr>
          <w:rFonts w:eastAsia="华文楷体" w:cs="Arial"/>
          <w:b/>
          <w:noProof/>
          <w:kern w:val="0"/>
          <w:sz w:val="20"/>
        </w:rPr>
        <w:t>108</w:t>
      </w:r>
      <w:r w:rsidRPr="00530090">
        <w:rPr>
          <w:rFonts w:eastAsia="华文楷体" w:cs="Arial"/>
          <w:noProof/>
          <w:kern w:val="0"/>
          <w:sz w:val="20"/>
        </w:rPr>
        <w:t>(11):4364-4369.</w:t>
      </w:r>
      <w:bookmarkEnd w:id="676"/>
    </w:p>
    <w:p w:rsidR="00530090" w:rsidRPr="00530090" w:rsidRDefault="00530090" w:rsidP="00530090">
      <w:pPr>
        <w:ind w:left="720" w:hanging="720"/>
        <w:jc w:val="left"/>
        <w:rPr>
          <w:rFonts w:eastAsia="华文楷体" w:cs="Arial"/>
          <w:noProof/>
          <w:kern w:val="0"/>
          <w:sz w:val="20"/>
        </w:rPr>
      </w:pPr>
      <w:bookmarkStart w:id="677" w:name="_ENREF_17"/>
      <w:r w:rsidRPr="00530090">
        <w:rPr>
          <w:rFonts w:eastAsia="华文楷体" w:cs="Arial"/>
          <w:noProof/>
          <w:kern w:val="0"/>
          <w:sz w:val="20"/>
        </w:rPr>
        <w:t>17.</w:t>
      </w:r>
      <w:r w:rsidRPr="00530090">
        <w:rPr>
          <w:rFonts w:eastAsia="华文楷体" w:cs="Arial"/>
          <w:noProof/>
          <w:kern w:val="0"/>
          <w:sz w:val="20"/>
        </w:rPr>
        <w:tab/>
        <w:t>Begum S, Brait M, Dasgupta S, Ostrow KL, Zahurak M, Carvalho AL, Califano JA, Goodman SN, Westra WH, Hoque MO</w:t>
      </w:r>
      <w:r w:rsidRPr="00530090">
        <w:rPr>
          <w:rFonts w:eastAsia="华文楷体" w:cs="Arial"/>
          <w:i/>
          <w:noProof/>
          <w:kern w:val="0"/>
          <w:sz w:val="20"/>
        </w:rPr>
        <w:t xml:space="preserve"> et al</w:t>
      </w:r>
      <w:r w:rsidRPr="00530090">
        <w:rPr>
          <w:rFonts w:eastAsia="华文楷体" w:cs="Arial"/>
          <w:noProof/>
          <w:kern w:val="0"/>
          <w:sz w:val="20"/>
        </w:rPr>
        <w:t xml:space="preserve">: </w:t>
      </w:r>
      <w:r w:rsidRPr="00530090">
        <w:rPr>
          <w:rFonts w:eastAsia="华文楷体" w:cs="Arial"/>
          <w:b/>
          <w:noProof/>
          <w:kern w:val="0"/>
          <w:sz w:val="20"/>
        </w:rPr>
        <w:t>An epigenetic marker panel for detection of lung cancer using cell-free serum DNA</w:t>
      </w:r>
      <w:r w:rsidRPr="00530090">
        <w:rPr>
          <w:rFonts w:eastAsia="华文楷体" w:cs="Arial"/>
          <w:noProof/>
          <w:kern w:val="0"/>
          <w:sz w:val="20"/>
        </w:rPr>
        <w:t xml:space="preserve">. </w:t>
      </w:r>
      <w:r w:rsidRPr="00530090">
        <w:rPr>
          <w:rFonts w:eastAsia="华文楷体" w:cs="Arial"/>
          <w:i/>
          <w:noProof/>
          <w:kern w:val="0"/>
          <w:sz w:val="20"/>
        </w:rPr>
        <w:t xml:space="preserve">Clin Cancer Res </w:t>
      </w:r>
      <w:r w:rsidRPr="00530090">
        <w:rPr>
          <w:rFonts w:eastAsia="华文楷体" w:cs="Arial"/>
          <w:noProof/>
          <w:kern w:val="0"/>
          <w:sz w:val="20"/>
        </w:rPr>
        <w:t xml:space="preserve">2011, </w:t>
      </w:r>
      <w:r w:rsidRPr="00530090">
        <w:rPr>
          <w:rFonts w:eastAsia="华文楷体" w:cs="Arial"/>
          <w:b/>
          <w:noProof/>
          <w:kern w:val="0"/>
          <w:sz w:val="20"/>
        </w:rPr>
        <w:t>17</w:t>
      </w:r>
      <w:r w:rsidRPr="00530090">
        <w:rPr>
          <w:rFonts w:eastAsia="华文楷体" w:cs="Arial"/>
          <w:noProof/>
          <w:kern w:val="0"/>
          <w:sz w:val="20"/>
        </w:rPr>
        <w:t>(13):4494-4503.</w:t>
      </w:r>
      <w:bookmarkEnd w:id="677"/>
    </w:p>
    <w:p w:rsidR="00530090" w:rsidRPr="00530090" w:rsidRDefault="00530090" w:rsidP="00530090">
      <w:pPr>
        <w:ind w:left="720" w:hanging="720"/>
        <w:jc w:val="left"/>
        <w:rPr>
          <w:rFonts w:eastAsia="华文楷体" w:cs="Arial"/>
          <w:noProof/>
          <w:kern w:val="0"/>
          <w:sz w:val="20"/>
        </w:rPr>
      </w:pPr>
      <w:bookmarkStart w:id="678" w:name="_ENREF_18"/>
      <w:r w:rsidRPr="00530090">
        <w:rPr>
          <w:rFonts w:eastAsia="华文楷体" w:cs="Arial"/>
          <w:noProof/>
          <w:kern w:val="0"/>
          <w:sz w:val="20"/>
        </w:rPr>
        <w:t>18.</w:t>
      </w:r>
      <w:r w:rsidRPr="00530090">
        <w:rPr>
          <w:rFonts w:eastAsia="华文楷体" w:cs="Arial"/>
          <w:noProof/>
          <w:kern w:val="0"/>
          <w:sz w:val="20"/>
        </w:rPr>
        <w:tab/>
        <w:t>Brabender J, Usadel H, Danenberg KD, Metzger R, Schneider PM, Lord RV, Wickramasinghe K, Lum CE, Park J, Salonga D</w:t>
      </w:r>
      <w:r w:rsidRPr="00530090">
        <w:rPr>
          <w:rFonts w:eastAsia="华文楷体" w:cs="Arial"/>
          <w:i/>
          <w:noProof/>
          <w:kern w:val="0"/>
          <w:sz w:val="20"/>
        </w:rPr>
        <w:t xml:space="preserve"> et al</w:t>
      </w:r>
      <w:r w:rsidRPr="00530090">
        <w:rPr>
          <w:rFonts w:eastAsia="华文楷体" w:cs="Arial"/>
          <w:noProof/>
          <w:kern w:val="0"/>
          <w:sz w:val="20"/>
        </w:rPr>
        <w:t xml:space="preserve">: </w:t>
      </w:r>
      <w:r w:rsidRPr="00530090">
        <w:rPr>
          <w:rFonts w:eastAsia="华文楷体" w:cs="Arial"/>
          <w:b/>
          <w:noProof/>
          <w:kern w:val="0"/>
          <w:sz w:val="20"/>
        </w:rPr>
        <w:t>Adenomatous polyposis coli gene promoter hypermethylation in non-small cell lung cancer is associated with survival</w:t>
      </w:r>
      <w:r w:rsidRPr="00530090">
        <w:rPr>
          <w:rFonts w:eastAsia="华文楷体" w:cs="Arial"/>
          <w:noProof/>
          <w:kern w:val="0"/>
          <w:sz w:val="20"/>
        </w:rPr>
        <w:t xml:space="preserve">. </w:t>
      </w:r>
      <w:r w:rsidRPr="00530090">
        <w:rPr>
          <w:rFonts w:eastAsia="华文楷体" w:cs="Arial"/>
          <w:i/>
          <w:noProof/>
          <w:kern w:val="0"/>
          <w:sz w:val="20"/>
        </w:rPr>
        <w:t xml:space="preserve">Oncogene </w:t>
      </w:r>
      <w:r w:rsidRPr="00530090">
        <w:rPr>
          <w:rFonts w:eastAsia="华文楷体" w:cs="Arial"/>
          <w:noProof/>
          <w:kern w:val="0"/>
          <w:sz w:val="20"/>
        </w:rPr>
        <w:t xml:space="preserve">2001, </w:t>
      </w:r>
      <w:r w:rsidRPr="00530090">
        <w:rPr>
          <w:rFonts w:eastAsia="华文楷体" w:cs="Arial"/>
          <w:b/>
          <w:noProof/>
          <w:kern w:val="0"/>
          <w:sz w:val="20"/>
        </w:rPr>
        <w:t>20</w:t>
      </w:r>
      <w:r w:rsidRPr="00530090">
        <w:rPr>
          <w:rFonts w:eastAsia="华文楷体" w:cs="Arial"/>
          <w:noProof/>
          <w:kern w:val="0"/>
          <w:sz w:val="20"/>
        </w:rPr>
        <w:t>(27):3528-3532.</w:t>
      </w:r>
      <w:bookmarkEnd w:id="678"/>
    </w:p>
    <w:p w:rsidR="00530090" w:rsidRPr="00530090" w:rsidRDefault="00530090" w:rsidP="00530090">
      <w:pPr>
        <w:ind w:left="720" w:hanging="720"/>
        <w:jc w:val="left"/>
        <w:rPr>
          <w:rFonts w:eastAsia="华文楷体" w:cs="Arial"/>
          <w:noProof/>
          <w:kern w:val="0"/>
          <w:sz w:val="20"/>
        </w:rPr>
      </w:pPr>
      <w:bookmarkStart w:id="679" w:name="_ENREF_19"/>
      <w:r w:rsidRPr="00530090">
        <w:rPr>
          <w:rFonts w:eastAsia="华文楷体" w:cs="Arial"/>
          <w:noProof/>
          <w:kern w:val="0"/>
          <w:sz w:val="20"/>
        </w:rPr>
        <w:t>19.</w:t>
      </w:r>
      <w:r w:rsidRPr="00530090">
        <w:rPr>
          <w:rFonts w:eastAsia="华文楷体" w:cs="Arial"/>
          <w:noProof/>
          <w:kern w:val="0"/>
          <w:sz w:val="20"/>
        </w:rPr>
        <w:tab/>
        <w:t xml:space="preserve">Feng Q, Hawes SE, Stern JE, Wiens L, Lu H, Dong ZM, Jordan CD, Kiviat NB, Vesselle H: </w:t>
      </w:r>
      <w:r w:rsidRPr="00530090">
        <w:rPr>
          <w:rFonts w:eastAsia="华文楷体" w:cs="Arial"/>
          <w:b/>
          <w:noProof/>
          <w:kern w:val="0"/>
          <w:sz w:val="20"/>
        </w:rPr>
        <w:t>DNA methylation in tumor and matched normal tissues from non-small cell lung cancer patients</w:t>
      </w:r>
      <w:r w:rsidRPr="00530090">
        <w:rPr>
          <w:rFonts w:eastAsia="华文楷体" w:cs="Arial"/>
          <w:noProof/>
          <w:kern w:val="0"/>
          <w:sz w:val="20"/>
        </w:rPr>
        <w:t xml:space="preserve">. </w:t>
      </w:r>
      <w:r w:rsidRPr="00530090">
        <w:rPr>
          <w:rFonts w:eastAsia="华文楷体" w:cs="Arial"/>
          <w:i/>
          <w:noProof/>
          <w:kern w:val="0"/>
          <w:sz w:val="20"/>
        </w:rPr>
        <w:t xml:space="preserve">Cancer Epidemiol Biomarkers Prev </w:t>
      </w:r>
      <w:r w:rsidRPr="00530090">
        <w:rPr>
          <w:rFonts w:eastAsia="华文楷体" w:cs="Arial"/>
          <w:noProof/>
          <w:kern w:val="0"/>
          <w:sz w:val="20"/>
        </w:rPr>
        <w:t xml:space="preserve">2008, </w:t>
      </w:r>
      <w:r w:rsidRPr="00530090">
        <w:rPr>
          <w:rFonts w:eastAsia="华文楷体" w:cs="Arial"/>
          <w:b/>
          <w:noProof/>
          <w:kern w:val="0"/>
          <w:sz w:val="20"/>
        </w:rPr>
        <w:t>17</w:t>
      </w:r>
      <w:r w:rsidRPr="00530090">
        <w:rPr>
          <w:rFonts w:eastAsia="华文楷体" w:cs="Arial"/>
          <w:noProof/>
          <w:kern w:val="0"/>
          <w:sz w:val="20"/>
        </w:rPr>
        <w:t>(3):645-654.</w:t>
      </w:r>
      <w:bookmarkEnd w:id="679"/>
    </w:p>
    <w:p w:rsidR="00530090" w:rsidRPr="00530090" w:rsidRDefault="00530090" w:rsidP="00530090">
      <w:pPr>
        <w:ind w:left="720" w:hanging="720"/>
        <w:jc w:val="left"/>
        <w:rPr>
          <w:rFonts w:eastAsia="华文楷体" w:cs="Arial"/>
          <w:noProof/>
          <w:kern w:val="0"/>
          <w:sz w:val="20"/>
        </w:rPr>
      </w:pPr>
      <w:bookmarkStart w:id="680" w:name="_ENREF_20"/>
      <w:r w:rsidRPr="00530090">
        <w:rPr>
          <w:rFonts w:eastAsia="华文楷体" w:cs="Arial"/>
          <w:noProof/>
          <w:kern w:val="0"/>
          <w:sz w:val="20"/>
        </w:rPr>
        <w:t>20.</w:t>
      </w:r>
      <w:r w:rsidRPr="00530090">
        <w:rPr>
          <w:rFonts w:eastAsia="华文楷体" w:cs="Arial"/>
          <w:noProof/>
          <w:kern w:val="0"/>
          <w:sz w:val="20"/>
        </w:rPr>
        <w:tab/>
        <w:t xml:space="preserve">Jin M, Kawakami K, Fukui Y, Tsukioka S, Oda M, Watanabe G, Takechi T, Oka T, Minamoto T: </w:t>
      </w:r>
      <w:r w:rsidRPr="00530090">
        <w:rPr>
          <w:rFonts w:eastAsia="华文楷体" w:cs="Arial"/>
          <w:b/>
          <w:noProof/>
          <w:kern w:val="0"/>
          <w:sz w:val="20"/>
        </w:rPr>
        <w:t>Different histological types of non-small cell lung cancer have distinct folate and DNA methylation levels</w:t>
      </w:r>
      <w:r w:rsidRPr="00530090">
        <w:rPr>
          <w:rFonts w:eastAsia="华文楷体" w:cs="Arial"/>
          <w:noProof/>
          <w:kern w:val="0"/>
          <w:sz w:val="20"/>
        </w:rPr>
        <w:t xml:space="preserve">. </w:t>
      </w:r>
      <w:r w:rsidRPr="00530090">
        <w:rPr>
          <w:rFonts w:eastAsia="华文楷体" w:cs="Arial"/>
          <w:i/>
          <w:noProof/>
          <w:kern w:val="0"/>
          <w:sz w:val="20"/>
        </w:rPr>
        <w:t xml:space="preserve">Cancer Sci </w:t>
      </w:r>
      <w:r w:rsidRPr="00530090">
        <w:rPr>
          <w:rFonts w:eastAsia="华文楷体" w:cs="Arial"/>
          <w:noProof/>
          <w:kern w:val="0"/>
          <w:sz w:val="20"/>
        </w:rPr>
        <w:t xml:space="preserve">2009, </w:t>
      </w:r>
      <w:r w:rsidRPr="00530090">
        <w:rPr>
          <w:rFonts w:eastAsia="华文楷体" w:cs="Arial"/>
          <w:b/>
          <w:noProof/>
          <w:kern w:val="0"/>
          <w:sz w:val="20"/>
        </w:rPr>
        <w:t>100</w:t>
      </w:r>
      <w:r w:rsidRPr="00530090">
        <w:rPr>
          <w:rFonts w:eastAsia="华文楷体" w:cs="Arial"/>
          <w:noProof/>
          <w:kern w:val="0"/>
          <w:sz w:val="20"/>
        </w:rPr>
        <w:t>(12):2325-2330.</w:t>
      </w:r>
      <w:bookmarkEnd w:id="680"/>
    </w:p>
    <w:p w:rsidR="00530090" w:rsidRPr="00530090" w:rsidRDefault="00530090" w:rsidP="00530090">
      <w:pPr>
        <w:ind w:left="720" w:hanging="720"/>
        <w:jc w:val="left"/>
        <w:rPr>
          <w:rFonts w:eastAsia="华文楷体" w:cs="Arial"/>
          <w:noProof/>
          <w:kern w:val="0"/>
          <w:sz w:val="20"/>
        </w:rPr>
      </w:pPr>
      <w:bookmarkStart w:id="681" w:name="_ENREF_21"/>
      <w:r w:rsidRPr="00530090">
        <w:rPr>
          <w:rFonts w:eastAsia="华文楷体" w:cs="Arial"/>
          <w:noProof/>
          <w:kern w:val="0"/>
          <w:sz w:val="20"/>
        </w:rPr>
        <w:t>21.</w:t>
      </w:r>
      <w:r w:rsidRPr="00530090">
        <w:rPr>
          <w:rFonts w:eastAsia="华文楷体" w:cs="Arial"/>
          <w:noProof/>
          <w:kern w:val="0"/>
          <w:sz w:val="20"/>
        </w:rPr>
        <w:tab/>
        <w:t>Kim DS, Cha SI, Lee JH, Lee YM, Choi JE, Kim MJ, Lim JS, Lee EB, Kim CH, Park TI</w:t>
      </w:r>
      <w:r w:rsidRPr="00530090">
        <w:rPr>
          <w:rFonts w:eastAsia="华文楷体" w:cs="Arial"/>
          <w:i/>
          <w:noProof/>
          <w:kern w:val="0"/>
          <w:sz w:val="20"/>
        </w:rPr>
        <w:t xml:space="preserve"> et al</w:t>
      </w:r>
      <w:r w:rsidRPr="00530090">
        <w:rPr>
          <w:rFonts w:eastAsia="华文楷体" w:cs="Arial"/>
          <w:noProof/>
          <w:kern w:val="0"/>
          <w:sz w:val="20"/>
        </w:rPr>
        <w:t xml:space="preserve">: </w:t>
      </w:r>
      <w:r w:rsidRPr="00530090">
        <w:rPr>
          <w:rFonts w:eastAsia="华文楷体" w:cs="Arial"/>
          <w:b/>
          <w:noProof/>
          <w:kern w:val="0"/>
          <w:sz w:val="20"/>
        </w:rPr>
        <w:t>Aberrant DNA methylation profiles of non-small cell lung cancers in a Korean population</w:t>
      </w:r>
      <w:r w:rsidRPr="00530090">
        <w:rPr>
          <w:rFonts w:eastAsia="华文楷体" w:cs="Arial"/>
          <w:noProof/>
          <w:kern w:val="0"/>
          <w:sz w:val="20"/>
        </w:rPr>
        <w:t xml:space="preserve">. </w:t>
      </w:r>
      <w:r w:rsidRPr="00530090">
        <w:rPr>
          <w:rFonts w:eastAsia="华文楷体" w:cs="Arial"/>
          <w:i/>
          <w:noProof/>
          <w:kern w:val="0"/>
          <w:sz w:val="20"/>
        </w:rPr>
        <w:t xml:space="preserve">Lung Cancer </w:t>
      </w:r>
      <w:r w:rsidRPr="00530090">
        <w:rPr>
          <w:rFonts w:eastAsia="华文楷体" w:cs="Arial"/>
          <w:noProof/>
          <w:kern w:val="0"/>
          <w:sz w:val="20"/>
        </w:rPr>
        <w:t xml:space="preserve">2007, </w:t>
      </w:r>
      <w:r w:rsidRPr="00530090">
        <w:rPr>
          <w:rFonts w:eastAsia="华文楷体" w:cs="Arial"/>
          <w:b/>
          <w:noProof/>
          <w:kern w:val="0"/>
          <w:sz w:val="20"/>
        </w:rPr>
        <w:t>58</w:t>
      </w:r>
      <w:r w:rsidRPr="00530090">
        <w:rPr>
          <w:rFonts w:eastAsia="华文楷体" w:cs="Arial"/>
          <w:noProof/>
          <w:kern w:val="0"/>
          <w:sz w:val="20"/>
        </w:rPr>
        <w:t>(1):1-6.</w:t>
      </w:r>
      <w:bookmarkEnd w:id="681"/>
    </w:p>
    <w:p w:rsidR="00530090" w:rsidRPr="00530090" w:rsidRDefault="00530090" w:rsidP="00530090">
      <w:pPr>
        <w:ind w:left="720" w:hanging="720"/>
        <w:jc w:val="left"/>
        <w:rPr>
          <w:rFonts w:eastAsia="华文楷体" w:cs="Arial"/>
          <w:noProof/>
          <w:kern w:val="0"/>
          <w:sz w:val="20"/>
        </w:rPr>
      </w:pPr>
      <w:bookmarkStart w:id="682" w:name="_ENREF_22"/>
      <w:r w:rsidRPr="00530090">
        <w:rPr>
          <w:rFonts w:eastAsia="华文楷体" w:cs="Arial"/>
          <w:noProof/>
          <w:kern w:val="0"/>
          <w:sz w:val="20"/>
        </w:rPr>
        <w:t>22.</w:t>
      </w:r>
      <w:r w:rsidRPr="00530090">
        <w:rPr>
          <w:rFonts w:eastAsia="华文楷体" w:cs="Arial"/>
          <w:noProof/>
          <w:kern w:val="0"/>
          <w:sz w:val="20"/>
        </w:rPr>
        <w:tab/>
        <w:t>Lin Q, Geng J, Ma K, Yu J, Sun J, Shen Z, Bao G, Chen Y, Zhang H, He Y</w:t>
      </w:r>
      <w:r w:rsidRPr="00530090">
        <w:rPr>
          <w:rFonts w:eastAsia="华文楷体" w:cs="Arial"/>
          <w:i/>
          <w:noProof/>
          <w:kern w:val="0"/>
          <w:sz w:val="20"/>
        </w:rPr>
        <w:t xml:space="preserve"> et al</w:t>
      </w:r>
      <w:r w:rsidRPr="00530090">
        <w:rPr>
          <w:rFonts w:eastAsia="华文楷体" w:cs="Arial"/>
          <w:noProof/>
          <w:kern w:val="0"/>
          <w:sz w:val="20"/>
        </w:rPr>
        <w:t xml:space="preserve">: </w:t>
      </w:r>
      <w:r w:rsidRPr="00530090">
        <w:rPr>
          <w:rFonts w:eastAsia="华文楷体" w:cs="Arial"/>
          <w:b/>
          <w:noProof/>
          <w:kern w:val="0"/>
          <w:sz w:val="20"/>
        </w:rPr>
        <w:t>RASSF1A, APC, ESR1, ABCB1 and HOXC9, but not p16INK4A, DAPK1, PTEN and MT1G genes were frequently methylated in the stage i non-small cell lung cancer in China</w:t>
      </w:r>
      <w:r w:rsidRPr="00530090">
        <w:rPr>
          <w:rFonts w:eastAsia="华文楷体" w:cs="Arial"/>
          <w:noProof/>
          <w:kern w:val="0"/>
          <w:sz w:val="20"/>
        </w:rPr>
        <w:t xml:space="preserve">. </w:t>
      </w:r>
      <w:r w:rsidRPr="00530090">
        <w:rPr>
          <w:rFonts w:eastAsia="华文楷体" w:cs="Arial"/>
          <w:i/>
          <w:noProof/>
          <w:kern w:val="0"/>
          <w:sz w:val="20"/>
        </w:rPr>
        <w:t xml:space="preserve">J Cancer Res Clin Oncol </w:t>
      </w:r>
      <w:r w:rsidRPr="00530090">
        <w:rPr>
          <w:rFonts w:eastAsia="华文楷体" w:cs="Arial"/>
          <w:noProof/>
          <w:kern w:val="0"/>
          <w:sz w:val="20"/>
        </w:rPr>
        <w:t xml:space="preserve">2009, </w:t>
      </w:r>
      <w:r w:rsidRPr="00530090">
        <w:rPr>
          <w:rFonts w:eastAsia="华文楷体" w:cs="Arial"/>
          <w:b/>
          <w:noProof/>
          <w:kern w:val="0"/>
          <w:sz w:val="20"/>
        </w:rPr>
        <w:t>135</w:t>
      </w:r>
      <w:r w:rsidRPr="00530090">
        <w:rPr>
          <w:rFonts w:eastAsia="华文楷体" w:cs="Arial"/>
          <w:noProof/>
          <w:kern w:val="0"/>
          <w:sz w:val="20"/>
        </w:rPr>
        <w:t>(12):1675-1684.</w:t>
      </w:r>
      <w:bookmarkEnd w:id="682"/>
    </w:p>
    <w:p w:rsidR="00530090" w:rsidRPr="00530090" w:rsidRDefault="00530090" w:rsidP="00530090">
      <w:pPr>
        <w:ind w:left="720" w:hanging="720"/>
        <w:jc w:val="left"/>
        <w:rPr>
          <w:rFonts w:eastAsia="华文楷体" w:cs="Arial"/>
          <w:noProof/>
          <w:kern w:val="0"/>
          <w:sz w:val="20"/>
        </w:rPr>
      </w:pPr>
      <w:bookmarkStart w:id="683" w:name="_ENREF_23"/>
      <w:r w:rsidRPr="00530090">
        <w:rPr>
          <w:rFonts w:eastAsia="华文楷体" w:cs="Arial"/>
          <w:noProof/>
          <w:kern w:val="0"/>
          <w:sz w:val="20"/>
        </w:rPr>
        <w:t>23.</w:t>
      </w:r>
      <w:r w:rsidRPr="00530090">
        <w:rPr>
          <w:rFonts w:eastAsia="华文楷体" w:cs="Arial"/>
          <w:noProof/>
          <w:kern w:val="0"/>
          <w:sz w:val="20"/>
        </w:rPr>
        <w:tab/>
        <w:t xml:space="preserve">Pan SY, Xie EF, Shu YQ, Gao L, Zhang LX, Chen D, Chen JB, Zhao WJ, Mu Y, Zhang JN: </w:t>
      </w:r>
      <w:r w:rsidRPr="00530090">
        <w:rPr>
          <w:rFonts w:eastAsia="华文楷体" w:cs="Arial"/>
          <w:b/>
          <w:noProof/>
          <w:kern w:val="0"/>
          <w:sz w:val="20"/>
        </w:rPr>
        <w:t>[Methylation quantification of adenomatous polyposis coli (APC) gene promoter in plasma of lung cancer patients]</w:t>
      </w:r>
      <w:r w:rsidRPr="00530090">
        <w:rPr>
          <w:rFonts w:eastAsia="华文楷体" w:cs="Arial"/>
          <w:noProof/>
          <w:kern w:val="0"/>
          <w:sz w:val="20"/>
        </w:rPr>
        <w:t xml:space="preserve">. </w:t>
      </w:r>
      <w:r w:rsidRPr="00530090">
        <w:rPr>
          <w:rFonts w:eastAsia="华文楷体" w:cs="Arial"/>
          <w:i/>
          <w:noProof/>
          <w:kern w:val="0"/>
          <w:sz w:val="20"/>
        </w:rPr>
        <w:t xml:space="preserve">Ai zheng = Aizheng = Chinese journal of cancer </w:t>
      </w:r>
      <w:r w:rsidRPr="00530090">
        <w:rPr>
          <w:rFonts w:eastAsia="华文楷体" w:cs="Arial"/>
          <w:noProof/>
          <w:kern w:val="0"/>
          <w:sz w:val="20"/>
        </w:rPr>
        <w:t xml:space="preserve">2009, </w:t>
      </w:r>
      <w:r w:rsidRPr="00530090">
        <w:rPr>
          <w:rFonts w:eastAsia="华文楷体" w:cs="Arial"/>
          <w:b/>
          <w:noProof/>
          <w:kern w:val="0"/>
          <w:sz w:val="20"/>
        </w:rPr>
        <w:t>28</w:t>
      </w:r>
      <w:r w:rsidRPr="00530090">
        <w:rPr>
          <w:rFonts w:eastAsia="华文楷体" w:cs="Arial"/>
          <w:noProof/>
          <w:kern w:val="0"/>
          <w:sz w:val="20"/>
        </w:rPr>
        <w:t>(4):384-389.</w:t>
      </w:r>
      <w:bookmarkEnd w:id="683"/>
    </w:p>
    <w:p w:rsidR="00530090" w:rsidRPr="00530090" w:rsidRDefault="00530090" w:rsidP="00530090">
      <w:pPr>
        <w:ind w:left="720" w:hanging="720"/>
        <w:jc w:val="left"/>
        <w:rPr>
          <w:rFonts w:eastAsia="华文楷体" w:cs="Arial"/>
          <w:noProof/>
          <w:kern w:val="0"/>
          <w:sz w:val="20"/>
        </w:rPr>
      </w:pPr>
      <w:bookmarkStart w:id="684" w:name="_ENREF_24"/>
      <w:r w:rsidRPr="00530090">
        <w:rPr>
          <w:rFonts w:eastAsia="华文楷体" w:cs="Arial"/>
          <w:noProof/>
          <w:kern w:val="0"/>
          <w:sz w:val="20"/>
        </w:rPr>
        <w:t>24.</w:t>
      </w:r>
      <w:r w:rsidRPr="00530090">
        <w:rPr>
          <w:rFonts w:eastAsia="华文楷体" w:cs="Arial"/>
          <w:noProof/>
          <w:kern w:val="0"/>
          <w:sz w:val="20"/>
        </w:rPr>
        <w:tab/>
        <w:t xml:space="preserve">Rykova EY, Skvortsova TE, Laktionov PP, Tamkovich SN, Bryzgunova OE, Starikov AV, Kuznetsova NP, Kolomiets SA, Sevostianova NV, Vlassov VV: </w:t>
      </w:r>
      <w:r w:rsidRPr="00530090">
        <w:rPr>
          <w:rFonts w:eastAsia="华文楷体" w:cs="Arial"/>
          <w:b/>
          <w:noProof/>
          <w:kern w:val="0"/>
          <w:sz w:val="20"/>
        </w:rPr>
        <w:t>Investigation of tumor-derived extracellular DNA in blood of cancer patients by methylation-specific PCR</w:t>
      </w:r>
      <w:r w:rsidRPr="00530090">
        <w:rPr>
          <w:rFonts w:eastAsia="华文楷体" w:cs="Arial"/>
          <w:noProof/>
          <w:kern w:val="0"/>
          <w:sz w:val="20"/>
        </w:rPr>
        <w:t xml:space="preserve">. </w:t>
      </w:r>
      <w:r w:rsidRPr="00530090">
        <w:rPr>
          <w:rFonts w:eastAsia="华文楷体" w:cs="Arial"/>
          <w:i/>
          <w:noProof/>
          <w:kern w:val="0"/>
          <w:sz w:val="20"/>
        </w:rPr>
        <w:t xml:space="preserve">Nucleosides Nucleotides Nucleic Acids </w:t>
      </w:r>
      <w:r w:rsidRPr="00530090">
        <w:rPr>
          <w:rFonts w:eastAsia="华文楷体" w:cs="Arial"/>
          <w:noProof/>
          <w:kern w:val="0"/>
          <w:sz w:val="20"/>
        </w:rPr>
        <w:t xml:space="preserve">2004, </w:t>
      </w:r>
      <w:r w:rsidRPr="00530090">
        <w:rPr>
          <w:rFonts w:eastAsia="华文楷体" w:cs="Arial"/>
          <w:b/>
          <w:noProof/>
          <w:kern w:val="0"/>
          <w:sz w:val="20"/>
        </w:rPr>
        <w:t>23</w:t>
      </w:r>
      <w:r w:rsidRPr="00530090">
        <w:rPr>
          <w:rFonts w:eastAsia="华文楷体" w:cs="Arial"/>
          <w:noProof/>
          <w:kern w:val="0"/>
          <w:sz w:val="20"/>
        </w:rPr>
        <w:t>(6-7):855-859.</w:t>
      </w:r>
      <w:bookmarkEnd w:id="684"/>
    </w:p>
    <w:p w:rsidR="00530090" w:rsidRPr="00530090" w:rsidRDefault="00530090" w:rsidP="00530090">
      <w:pPr>
        <w:ind w:left="720" w:hanging="720"/>
        <w:jc w:val="left"/>
        <w:rPr>
          <w:rFonts w:eastAsia="华文楷体" w:cs="Arial"/>
          <w:noProof/>
          <w:kern w:val="0"/>
          <w:sz w:val="20"/>
        </w:rPr>
      </w:pPr>
      <w:bookmarkStart w:id="685" w:name="_ENREF_25"/>
      <w:r w:rsidRPr="00530090">
        <w:rPr>
          <w:rFonts w:eastAsia="华文楷体" w:cs="Arial"/>
          <w:noProof/>
          <w:kern w:val="0"/>
          <w:sz w:val="20"/>
        </w:rPr>
        <w:t>25.</w:t>
      </w:r>
      <w:r w:rsidRPr="00530090">
        <w:rPr>
          <w:rFonts w:eastAsia="华文楷体" w:cs="Arial"/>
          <w:noProof/>
          <w:kern w:val="0"/>
          <w:sz w:val="20"/>
        </w:rPr>
        <w:tab/>
        <w:t>Shivapurkar N, Stastny V, Suzuki M, Wistuba, II, Li L, Zheng Y, Feng Z, Hol B, Prinsen C, Thunnissen FB</w:t>
      </w:r>
      <w:r w:rsidRPr="00530090">
        <w:rPr>
          <w:rFonts w:eastAsia="华文楷体" w:cs="Arial"/>
          <w:i/>
          <w:noProof/>
          <w:kern w:val="0"/>
          <w:sz w:val="20"/>
        </w:rPr>
        <w:t xml:space="preserve"> et al</w:t>
      </w:r>
      <w:r w:rsidRPr="00530090">
        <w:rPr>
          <w:rFonts w:eastAsia="华文楷体" w:cs="Arial"/>
          <w:noProof/>
          <w:kern w:val="0"/>
          <w:sz w:val="20"/>
        </w:rPr>
        <w:t xml:space="preserve">: </w:t>
      </w:r>
      <w:r w:rsidRPr="00530090">
        <w:rPr>
          <w:rFonts w:eastAsia="华文楷体" w:cs="Arial"/>
          <w:b/>
          <w:noProof/>
          <w:kern w:val="0"/>
          <w:sz w:val="20"/>
        </w:rPr>
        <w:t>Application of a methylation gene panel by quantitative PCR for lung cancers</w:t>
      </w:r>
      <w:r w:rsidRPr="00530090">
        <w:rPr>
          <w:rFonts w:eastAsia="华文楷体" w:cs="Arial"/>
          <w:noProof/>
          <w:kern w:val="0"/>
          <w:sz w:val="20"/>
        </w:rPr>
        <w:t xml:space="preserve">. </w:t>
      </w:r>
      <w:r w:rsidRPr="00530090">
        <w:rPr>
          <w:rFonts w:eastAsia="华文楷体" w:cs="Arial"/>
          <w:i/>
          <w:noProof/>
          <w:kern w:val="0"/>
          <w:sz w:val="20"/>
        </w:rPr>
        <w:t xml:space="preserve">Cancer Letters </w:t>
      </w:r>
      <w:r w:rsidRPr="00530090">
        <w:rPr>
          <w:rFonts w:eastAsia="华文楷体" w:cs="Arial"/>
          <w:noProof/>
          <w:kern w:val="0"/>
          <w:sz w:val="20"/>
        </w:rPr>
        <w:t xml:space="preserve">2007, </w:t>
      </w:r>
      <w:r w:rsidRPr="00530090">
        <w:rPr>
          <w:rFonts w:eastAsia="华文楷体" w:cs="Arial"/>
          <w:b/>
          <w:noProof/>
          <w:kern w:val="0"/>
          <w:sz w:val="20"/>
        </w:rPr>
        <w:t>247</w:t>
      </w:r>
      <w:r w:rsidRPr="00530090">
        <w:rPr>
          <w:rFonts w:eastAsia="华文楷体" w:cs="Arial"/>
          <w:noProof/>
          <w:kern w:val="0"/>
          <w:sz w:val="20"/>
        </w:rPr>
        <w:t>(1):56-71.</w:t>
      </w:r>
      <w:bookmarkEnd w:id="685"/>
    </w:p>
    <w:p w:rsidR="00530090" w:rsidRPr="00530090" w:rsidRDefault="00530090" w:rsidP="00530090">
      <w:pPr>
        <w:ind w:left="720" w:hanging="720"/>
        <w:jc w:val="left"/>
        <w:rPr>
          <w:rFonts w:eastAsia="华文楷体" w:cs="Arial"/>
          <w:noProof/>
          <w:kern w:val="0"/>
          <w:sz w:val="20"/>
        </w:rPr>
      </w:pPr>
      <w:bookmarkStart w:id="686" w:name="_ENREF_26"/>
      <w:r w:rsidRPr="00530090">
        <w:rPr>
          <w:rFonts w:eastAsia="华文楷体" w:cs="Arial"/>
          <w:noProof/>
          <w:kern w:val="0"/>
          <w:sz w:val="20"/>
        </w:rPr>
        <w:t>26.</w:t>
      </w:r>
      <w:r w:rsidRPr="00530090">
        <w:rPr>
          <w:rFonts w:eastAsia="华文楷体" w:cs="Arial"/>
          <w:noProof/>
          <w:kern w:val="0"/>
          <w:sz w:val="20"/>
        </w:rPr>
        <w:tab/>
        <w:t xml:space="preserve">Suzuki M, Shigematsu H, Iizasa T, Hiroshima K, Nakatani Y, Minna JD, Gazdar AF, Fujisawa T: </w:t>
      </w:r>
      <w:r w:rsidRPr="00530090">
        <w:rPr>
          <w:rFonts w:eastAsia="华文楷体" w:cs="Arial"/>
          <w:b/>
          <w:noProof/>
          <w:kern w:val="0"/>
          <w:sz w:val="20"/>
        </w:rPr>
        <w:t>Exclusive mutation in epidermal growth factor receptor gene, HER-2, and KRAS, and synchronous methylation of nonsmall cell lung cancer</w:t>
      </w:r>
      <w:r w:rsidRPr="00530090">
        <w:rPr>
          <w:rFonts w:eastAsia="华文楷体" w:cs="Arial"/>
          <w:noProof/>
          <w:kern w:val="0"/>
          <w:sz w:val="20"/>
        </w:rPr>
        <w:t xml:space="preserve">. </w:t>
      </w:r>
      <w:r w:rsidRPr="00530090">
        <w:rPr>
          <w:rFonts w:eastAsia="华文楷体" w:cs="Arial"/>
          <w:i/>
          <w:noProof/>
          <w:kern w:val="0"/>
          <w:sz w:val="20"/>
        </w:rPr>
        <w:t xml:space="preserve">Cancer </w:t>
      </w:r>
      <w:r w:rsidRPr="00530090">
        <w:rPr>
          <w:rFonts w:eastAsia="华文楷体" w:cs="Arial"/>
          <w:noProof/>
          <w:kern w:val="0"/>
          <w:sz w:val="20"/>
        </w:rPr>
        <w:t xml:space="preserve">2006, </w:t>
      </w:r>
      <w:r w:rsidRPr="00530090">
        <w:rPr>
          <w:rFonts w:eastAsia="华文楷体" w:cs="Arial"/>
          <w:b/>
          <w:noProof/>
          <w:kern w:val="0"/>
          <w:sz w:val="20"/>
        </w:rPr>
        <w:t>106</w:t>
      </w:r>
      <w:r w:rsidRPr="00530090">
        <w:rPr>
          <w:rFonts w:eastAsia="华文楷体" w:cs="Arial"/>
          <w:noProof/>
          <w:kern w:val="0"/>
          <w:sz w:val="20"/>
        </w:rPr>
        <w:t>(10):2200-2207.</w:t>
      </w:r>
      <w:bookmarkEnd w:id="686"/>
    </w:p>
    <w:p w:rsidR="00530090" w:rsidRPr="00530090" w:rsidRDefault="00530090" w:rsidP="00530090">
      <w:pPr>
        <w:ind w:left="720" w:hanging="720"/>
        <w:jc w:val="left"/>
        <w:rPr>
          <w:rFonts w:eastAsia="华文楷体" w:cs="Arial"/>
          <w:noProof/>
          <w:kern w:val="0"/>
          <w:sz w:val="20"/>
        </w:rPr>
      </w:pPr>
      <w:bookmarkStart w:id="687" w:name="_ENREF_27"/>
      <w:r w:rsidRPr="00530090">
        <w:rPr>
          <w:rFonts w:eastAsia="华文楷体" w:cs="Arial"/>
          <w:noProof/>
          <w:kern w:val="0"/>
          <w:sz w:val="20"/>
        </w:rPr>
        <w:t>27.</w:t>
      </w:r>
      <w:r w:rsidRPr="00530090">
        <w:rPr>
          <w:rFonts w:eastAsia="华文楷体" w:cs="Arial"/>
          <w:noProof/>
          <w:kern w:val="0"/>
          <w:sz w:val="20"/>
        </w:rPr>
        <w:tab/>
        <w:t xml:space="preserve">Topaloglu O, Hoque MO, Tokumaru Y, Lee J, Ratovitski E, Sidransky D, Moon CS: </w:t>
      </w:r>
      <w:r w:rsidRPr="00530090">
        <w:rPr>
          <w:rFonts w:eastAsia="华文楷体" w:cs="Arial"/>
          <w:b/>
          <w:noProof/>
          <w:kern w:val="0"/>
          <w:sz w:val="20"/>
        </w:rPr>
        <w:t>Detection of promoter hypermethylation of multiple genes in the tumor and bronchoalveolar lavage of patients with lung cancer</w:t>
      </w:r>
      <w:r w:rsidRPr="00530090">
        <w:rPr>
          <w:rFonts w:eastAsia="华文楷体" w:cs="Arial"/>
          <w:noProof/>
          <w:kern w:val="0"/>
          <w:sz w:val="20"/>
        </w:rPr>
        <w:t xml:space="preserve">. </w:t>
      </w:r>
      <w:r w:rsidRPr="00530090">
        <w:rPr>
          <w:rFonts w:eastAsia="华文楷体" w:cs="Arial"/>
          <w:i/>
          <w:noProof/>
          <w:kern w:val="0"/>
          <w:sz w:val="20"/>
        </w:rPr>
        <w:t xml:space="preserve">Clinical Cancer Research </w:t>
      </w:r>
      <w:r w:rsidRPr="00530090">
        <w:rPr>
          <w:rFonts w:eastAsia="华文楷体" w:cs="Arial"/>
          <w:noProof/>
          <w:kern w:val="0"/>
          <w:sz w:val="20"/>
        </w:rPr>
        <w:t xml:space="preserve">2004, </w:t>
      </w:r>
      <w:r w:rsidRPr="00530090">
        <w:rPr>
          <w:rFonts w:eastAsia="华文楷体" w:cs="Arial"/>
          <w:b/>
          <w:noProof/>
          <w:kern w:val="0"/>
          <w:sz w:val="20"/>
        </w:rPr>
        <w:t>10</w:t>
      </w:r>
      <w:r w:rsidRPr="00530090">
        <w:rPr>
          <w:rFonts w:eastAsia="华文楷体" w:cs="Arial"/>
          <w:noProof/>
          <w:kern w:val="0"/>
          <w:sz w:val="20"/>
        </w:rPr>
        <w:t>(7):2284-2288.</w:t>
      </w:r>
      <w:bookmarkEnd w:id="687"/>
    </w:p>
    <w:p w:rsidR="00530090" w:rsidRPr="00530090" w:rsidRDefault="00530090" w:rsidP="00530090">
      <w:pPr>
        <w:ind w:left="720" w:hanging="720"/>
        <w:jc w:val="left"/>
        <w:rPr>
          <w:rFonts w:eastAsia="华文楷体" w:cs="Arial"/>
          <w:noProof/>
          <w:kern w:val="0"/>
          <w:sz w:val="20"/>
        </w:rPr>
      </w:pPr>
      <w:bookmarkStart w:id="688" w:name="_ENREF_28"/>
      <w:r w:rsidRPr="00530090">
        <w:rPr>
          <w:rFonts w:eastAsia="华文楷体" w:cs="Arial"/>
          <w:noProof/>
          <w:kern w:val="0"/>
          <w:sz w:val="20"/>
        </w:rPr>
        <w:t>28.</w:t>
      </w:r>
      <w:r w:rsidRPr="00530090">
        <w:rPr>
          <w:rFonts w:eastAsia="华文楷体" w:cs="Arial"/>
          <w:noProof/>
          <w:kern w:val="0"/>
          <w:sz w:val="20"/>
        </w:rPr>
        <w:tab/>
        <w:t xml:space="preserve">Vallbohmer D, Brabender J, Yang D, Schneider PM, Metzger R, Danenberg KD, Holscher AH, Danenberg PV: </w:t>
      </w:r>
      <w:r w:rsidRPr="00530090">
        <w:rPr>
          <w:rFonts w:eastAsia="华文楷体" w:cs="Arial"/>
          <w:b/>
          <w:noProof/>
          <w:kern w:val="0"/>
          <w:sz w:val="20"/>
        </w:rPr>
        <w:t>DNA methyltransferases messenger RNA expression and aberrant methylation of CpG islands in non-small-cell lung cancer: association and prognostic value</w:t>
      </w:r>
      <w:r w:rsidRPr="00530090">
        <w:rPr>
          <w:rFonts w:eastAsia="华文楷体" w:cs="Arial"/>
          <w:noProof/>
          <w:kern w:val="0"/>
          <w:sz w:val="20"/>
        </w:rPr>
        <w:t xml:space="preserve">. </w:t>
      </w:r>
      <w:r w:rsidRPr="00530090">
        <w:rPr>
          <w:rFonts w:eastAsia="华文楷体" w:cs="Arial"/>
          <w:i/>
          <w:noProof/>
          <w:kern w:val="0"/>
          <w:sz w:val="20"/>
        </w:rPr>
        <w:t xml:space="preserve">Clin Lung Cancer </w:t>
      </w:r>
      <w:r w:rsidRPr="00530090">
        <w:rPr>
          <w:rFonts w:eastAsia="华文楷体" w:cs="Arial"/>
          <w:noProof/>
          <w:kern w:val="0"/>
          <w:sz w:val="20"/>
        </w:rPr>
        <w:t xml:space="preserve">2006, </w:t>
      </w:r>
      <w:r w:rsidRPr="00530090">
        <w:rPr>
          <w:rFonts w:eastAsia="华文楷体" w:cs="Arial"/>
          <w:b/>
          <w:noProof/>
          <w:kern w:val="0"/>
          <w:sz w:val="20"/>
        </w:rPr>
        <w:t>8</w:t>
      </w:r>
      <w:r w:rsidRPr="00530090">
        <w:rPr>
          <w:rFonts w:eastAsia="华文楷体" w:cs="Arial"/>
          <w:noProof/>
          <w:kern w:val="0"/>
          <w:sz w:val="20"/>
        </w:rPr>
        <w:t>(1):39-44.</w:t>
      </w:r>
      <w:bookmarkEnd w:id="688"/>
    </w:p>
    <w:p w:rsidR="00530090" w:rsidRPr="00530090" w:rsidRDefault="00530090" w:rsidP="00530090">
      <w:pPr>
        <w:ind w:left="720" w:hanging="720"/>
        <w:jc w:val="left"/>
        <w:rPr>
          <w:rFonts w:eastAsia="华文楷体" w:cs="Arial"/>
          <w:noProof/>
          <w:kern w:val="0"/>
          <w:sz w:val="20"/>
        </w:rPr>
      </w:pPr>
      <w:bookmarkStart w:id="689" w:name="_ENREF_29"/>
      <w:r w:rsidRPr="00530090">
        <w:rPr>
          <w:rFonts w:eastAsia="华文楷体" w:cs="Arial"/>
          <w:noProof/>
          <w:kern w:val="0"/>
          <w:sz w:val="20"/>
        </w:rPr>
        <w:t>29.</w:t>
      </w:r>
      <w:r w:rsidRPr="00530090">
        <w:rPr>
          <w:rFonts w:eastAsia="华文楷体" w:cs="Arial"/>
          <w:noProof/>
          <w:kern w:val="0"/>
          <w:sz w:val="20"/>
        </w:rPr>
        <w:tab/>
        <w:t>Virmani AK, Rathi A, Sathyanarayana UG, Padar A, Huang CX, Cunnigham HT, Farinas AJ, Milchgrub S, Euhus DM, Gilcrease M</w:t>
      </w:r>
      <w:r w:rsidRPr="00530090">
        <w:rPr>
          <w:rFonts w:eastAsia="华文楷体" w:cs="Arial"/>
          <w:i/>
          <w:noProof/>
          <w:kern w:val="0"/>
          <w:sz w:val="20"/>
        </w:rPr>
        <w:t xml:space="preserve"> et al</w:t>
      </w:r>
      <w:r w:rsidRPr="00530090">
        <w:rPr>
          <w:rFonts w:eastAsia="华文楷体" w:cs="Arial"/>
          <w:noProof/>
          <w:kern w:val="0"/>
          <w:sz w:val="20"/>
        </w:rPr>
        <w:t xml:space="preserve">: </w:t>
      </w:r>
      <w:r w:rsidRPr="00530090">
        <w:rPr>
          <w:rFonts w:eastAsia="华文楷体" w:cs="Arial"/>
          <w:b/>
          <w:noProof/>
          <w:kern w:val="0"/>
          <w:sz w:val="20"/>
        </w:rPr>
        <w:t>Aberrant methylation of the adenomatous polyposis coli (APC) gene promoter 1A in breast and lung carcinomas</w:t>
      </w:r>
      <w:r w:rsidRPr="00530090">
        <w:rPr>
          <w:rFonts w:eastAsia="华文楷体" w:cs="Arial"/>
          <w:noProof/>
          <w:kern w:val="0"/>
          <w:sz w:val="20"/>
        </w:rPr>
        <w:t xml:space="preserve">. </w:t>
      </w:r>
      <w:r w:rsidRPr="00530090">
        <w:rPr>
          <w:rFonts w:eastAsia="华文楷体" w:cs="Arial"/>
          <w:i/>
          <w:noProof/>
          <w:kern w:val="0"/>
          <w:sz w:val="20"/>
        </w:rPr>
        <w:t xml:space="preserve">Clinical cancer research : an official journal of the American Association for Cancer Research </w:t>
      </w:r>
      <w:r w:rsidRPr="00530090">
        <w:rPr>
          <w:rFonts w:eastAsia="华文楷体" w:cs="Arial"/>
          <w:noProof/>
          <w:kern w:val="0"/>
          <w:sz w:val="20"/>
        </w:rPr>
        <w:t xml:space="preserve">2001, </w:t>
      </w:r>
      <w:r w:rsidRPr="00530090">
        <w:rPr>
          <w:rFonts w:eastAsia="华文楷体" w:cs="Arial"/>
          <w:b/>
          <w:noProof/>
          <w:kern w:val="0"/>
          <w:sz w:val="20"/>
        </w:rPr>
        <w:t>7</w:t>
      </w:r>
      <w:r w:rsidRPr="00530090">
        <w:rPr>
          <w:rFonts w:eastAsia="华文楷体" w:cs="Arial"/>
          <w:noProof/>
          <w:kern w:val="0"/>
          <w:sz w:val="20"/>
        </w:rPr>
        <w:t>(7):1998-2004.</w:t>
      </w:r>
      <w:bookmarkEnd w:id="689"/>
    </w:p>
    <w:p w:rsidR="00530090" w:rsidRPr="00530090" w:rsidRDefault="00530090" w:rsidP="00530090">
      <w:pPr>
        <w:ind w:left="720" w:hanging="720"/>
        <w:jc w:val="left"/>
        <w:rPr>
          <w:rFonts w:eastAsia="华文楷体" w:cs="Arial"/>
          <w:noProof/>
          <w:kern w:val="0"/>
          <w:sz w:val="20"/>
        </w:rPr>
      </w:pPr>
      <w:bookmarkStart w:id="690" w:name="_ENREF_30"/>
      <w:r w:rsidRPr="00530090">
        <w:rPr>
          <w:rFonts w:eastAsia="华文楷体" w:cs="Arial"/>
          <w:noProof/>
          <w:kern w:val="0"/>
          <w:sz w:val="20"/>
        </w:rPr>
        <w:t>30.</w:t>
      </w:r>
      <w:r w:rsidRPr="00530090">
        <w:rPr>
          <w:rFonts w:eastAsia="华文楷体" w:cs="Arial"/>
          <w:noProof/>
          <w:kern w:val="0"/>
          <w:sz w:val="20"/>
        </w:rPr>
        <w:tab/>
        <w:t xml:space="preserve">Wang Y, Zhang D, Zheng W, Luo J, Bai Y, Lu Z: </w:t>
      </w:r>
      <w:r w:rsidRPr="00530090">
        <w:rPr>
          <w:rFonts w:eastAsia="华文楷体" w:cs="Arial"/>
          <w:b/>
          <w:noProof/>
          <w:kern w:val="0"/>
          <w:sz w:val="20"/>
        </w:rPr>
        <w:t>Multiple gene methylation of nonsmall cell lung cancers evaluated with 3-dimensional microarray</w:t>
      </w:r>
      <w:r w:rsidRPr="00530090">
        <w:rPr>
          <w:rFonts w:eastAsia="华文楷体" w:cs="Arial"/>
          <w:noProof/>
          <w:kern w:val="0"/>
          <w:sz w:val="20"/>
        </w:rPr>
        <w:t xml:space="preserve">. </w:t>
      </w:r>
      <w:r w:rsidRPr="00530090">
        <w:rPr>
          <w:rFonts w:eastAsia="华文楷体" w:cs="Arial"/>
          <w:i/>
          <w:noProof/>
          <w:kern w:val="0"/>
          <w:sz w:val="20"/>
        </w:rPr>
        <w:t xml:space="preserve">Cancer </w:t>
      </w:r>
      <w:r w:rsidRPr="00530090">
        <w:rPr>
          <w:rFonts w:eastAsia="华文楷体" w:cs="Arial"/>
          <w:noProof/>
          <w:kern w:val="0"/>
          <w:sz w:val="20"/>
        </w:rPr>
        <w:t xml:space="preserve">2008, </w:t>
      </w:r>
      <w:r w:rsidRPr="00530090">
        <w:rPr>
          <w:rFonts w:eastAsia="华文楷体" w:cs="Arial"/>
          <w:b/>
          <w:noProof/>
          <w:kern w:val="0"/>
          <w:sz w:val="20"/>
        </w:rPr>
        <w:t>112</w:t>
      </w:r>
      <w:r w:rsidRPr="00530090">
        <w:rPr>
          <w:rFonts w:eastAsia="华文楷体" w:cs="Arial"/>
          <w:noProof/>
          <w:kern w:val="0"/>
          <w:sz w:val="20"/>
        </w:rPr>
        <w:t>(6):1325-1336.</w:t>
      </w:r>
      <w:bookmarkEnd w:id="690"/>
    </w:p>
    <w:p w:rsidR="00530090" w:rsidRPr="00530090" w:rsidRDefault="00530090" w:rsidP="00530090">
      <w:pPr>
        <w:ind w:left="720" w:hanging="720"/>
        <w:jc w:val="left"/>
        <w:rPr>
          <w:rFonts w:eastAsia="华文楷体" w:cs="Arial"/>
          <w:noProof/>
          <w:kern w:val="0"/>
          <w:sz w:val="20"/>
        </w:rPr>
      </w:pPr>
      <w:bookmarkStart w:id="691" w:name="_ENREF_31"/>
      <w:r w:rsidRPr="00530090">
        <w:rPr>
          <w:rFonts w:eastAsia="华文楷体" w:cs="Arial"/>
          <w:noProof/>
          <w:kern w:val="0"/>
          <w:sz w:val="20"/>
        </w:rPr>
        <w:t>31.</w:t>
      </w:r>
      <w:r w:rsidRPr="00530090">
        <w:rPr>
          <w:rFonts w:eastAsia="华文楷体" w:cs="Arial"/>
          <w:noProof/>
          <w:kern w:val="0"/>
          <w:sz w:val="20"/>
        </w:rPr>
        <w:tab/>
        <w:t xml:space="preserve">Yanagawa N, Tamura G, Oizumi H, Takahashi N, Shimazaki Y, Motoyama T: </w:t>
      </w:r>
      <w:r w:rsidRPr="00530090">
        <w:rPr>
          <w:rFonts w:eastAsia="华文楷体" w:cs="Arial"/>
          <w:b/>
          <w:noProof/>
          <w:kern w:val="0"/>
          <w:sz w:val="20"/>
        </w:rPr>
        <w:t>Promoter hypermethylation of tumor suppressor and tumor-related genes in non-small cell lung cancers</w:t>
      </w:r>
      <w:r w:rsidRPr="00530090">
        <w:rPr>
          <w:rFonts w:eastAsia="华文楷体" w:cs="Arial"/>
          <w:noProof/>
          <w:kern w:val="0"/>
          <w:sz w:val="20"/>
        </w:rPr>
        <w:t xml:space="preserve">. </w:t>
      </w:r>
      <w:r w:rsidRPr="00530090">
        <w:rPr>
          <w:rFonts w:eastAsia="华文楷体" w:cs="Arial"/>
          <w:i/>
          <w:noProof/>
          <w:kern w:val="0"/>
          <w:sz w:val="20"/>
        </w:rPr>
        <w:t xml:space="preserve">Cancer Science </w:t>
      </w:r>
      <w:r w:rsidRPr="00530090">
        <w:rPr>
          <w:rFonts w:eastAsia="华文楷体" w:cs="Arial"/>
          <w:noProof/>
          <w:kern w:val="0"/>
          <w:sz w:val="20"/>
        </w:rPr>
        <w:t xml:space="preserve">2003, </w:t>
      </w:r>
      <w:r w:rsidRPr="00530090">
        <w:rPr>
          <w:rFonts w:eastAsia="华文楷体" w:cs="Arial"/>
          <w:b/>
          <w:noProof/>
          <w:kern w:val="0"/>
          <w:sz w:val="20"/>
        </w:rPr>
        <w:t>94</w:t>
      </w:r>
      <w:r w:rsidRPr="00530090">
        <w:rPr>
          <w:rFonts w:eastAsia="华文楷体" w:cs="Arial"/>
          <w:noProof/>
          <w:kern w:val="0"/>
          <w:sz w:val="20"/>
        </w:rPr>
        <w:t>(7):589-592.</w:t>
      </w:r>
      <w:bookmarkEnd w:id="691"/>
    </w:p>
    <w:p w:rsidR="00530090" w:rsidRPr="00530090" w:rsidRDefault="00530090" w:rsidP="00530090">
      <w:pPr>
        <w:ind w:left="720" w:hanging="720"/>
        <w:jc w:val="left"/>
        <w:rPr>
          <w:rFonts w:eastAsia="华文楷体" w:cs="Arial"/>
          <w:noProof/>
          <w:kern w:val="0"/>
          <w:sz w:val="20"/>
        </w:rPr>
      </w:pPr>
      <w:bookmarkStart w:id="692" w:name="_ENREF_32"/>
      <w:r w:rsidRPr="00530090">
        <w:rPr>
          <w:rFonts w:eastAsia="华文楷体" w:cs="Arial"/>
          <w:noProof/>
          <w:kern w:val="0"/>
          <w:sz w:val="20"/>
        </w:rPr>
        <w:t>32.</w:t>
      </w:r>
      <w:r w:rsidRPr="00530090">
        <w:rPr>
          <w:rFonts w:eastAsia="华文楷体" w:cs="Arial"/>
          <w:noProof/>
          <w:kern w:val="0"/>
          <w:sz w:val="20"/>
        </w:rPr>
        <w:tab/>
        <w:t xml:space="preserve">Zhang Y, Wang R, Song H, Huang G, Yi J, Zheng Y, Wang J, Chen L: </w:t>
      </w:r>
      <w:r w:rsidRPr="00530090">
        <w:rPr>
          <w:rFonts w:eastAsia="华文楷体" w:cs="Arial"/>
          <w:b/>
          <w:noProof/>
          <w:kern w:val="0"/>
          <w:sz w:val="20"/>
        </w:rPr>
        <w:t>Methylation of multiple genes as a candidate biomarker in non-small cell lung cancer</w:t>
      </w:r>
      <w:r w:rsidRPr="00530090">
        <w:rPr>
          <w:rFonts w:eastAsia="华文楷体" w:cs="Arial"/>
          <w:noProof/>
          <w:kern w:val="0"/>
          <w:sz w:val="20"/>
        </w:rPr>
        <w:t xml:space="preserve">. </w:t>
      </w:r>
      <w:r w:rsidRPr="00530090">
        <w:rPr>
          <w:rFonts w:eastAsia="华文楷体" w:cs="Arial"/>
          <w:i/>
          <w:noProof/>
          <w:kern w:val="0"/>
          <w:sz w:val="20"/>
        </w:rPr>
        <w:t xml:space="preserve">Cancer letters </w:t>
      </w:r>
      <w:r w:rsidRPr="00530090">
        <w:rPr>
          <w:rFonts w:eastAsia="华文楷体" w:cs="Arial"/>
          <w:noProof/>
          <w:kern w:val="0"/>
          <w:sz w:val="20"/>
        </w:rPr>
        <w:t xml:space="preserve">2011, </w:t>
      </w:r>
      <w:r w:rsidRPr="00530090">
        <w:rPr>
          <w:rFonts w:eastAsia="华文楷体" w:cs="Arial"/>
          <w:b/>
          <w:noProof/>
          <w:kern w:val="0"/>
          <w:sz w:val="20"/>
        </w:rPr>
        <w:t>303</w:t>
      </w:r>
      <w:r w:rsidRPr="00530090">
        <w:rPr>
          <w:rFonts w:eastAsia="华文楷体" w:cs="Arial"/>
          <w:noProof/>
          <w:kern w:val="0"/>
          <w:sz w:val="20"/>
        </w:rPr>
        <w:t>(1):21-28.</w:t>
      </w:r>
      <w:bookmarkEnd w:id="692"/>
    </w:p>
    <w:p w:rsidR="00530090" w:rsidRPr="00530090" w:rsidRDefault="00530090" w:rsidP="00530090">
      <w:pPr>
        <w:ind w:left="720" w:hanging="720"/>
        <w:jc w:val="left"/>
        <w:rPr>
          <w:rFonts w:eastAsia="华文楷体" w:cs="Arial"/>
          <w:noProof/>
          <w:kern w:val="0"/>
          <w:sz w:val="20"/>
        </w:rPr>
      </w:pPr>
      <w:bookmarkStart w:id="693" w:name="_ENREF_33"/>
      <w:r w:rsidRPr="00530090">
        <w:rPr>
          <w:rFonts w:eastAsia="华文楷体" w:cs="Arial"/>
          <w:noProof/>
          <w:kern w:val="0"/>
          <w:sz w:val="20"/>
        </w:rPr>
        <w:t>33.</w:t>
      </w:r>
      <w:r w:rsidRPr="00530090">
        <w:rPr>
          <w:rFonts w:eastAsia="华文楷体" w:cs="Arial"/>
          <w:noProof/>
          <w:kern w:val="0"/>
          <w:sz w:val="20"/>
        </w:rPr>
        <w:tab/>
        <w:t xml:space="preserve">Ignatov A, Bischoff J, Ignatov T, Schwarzenau C, Krebs T, Kuester D, Costa SD, Roessner A, Semczuk A, Schneider-Stock R: </w:t>
      </w:r>
      <w:r w:rsidRPr="00530090">
        <w:rPr>
          <w:rFonts w:eastAsia="华文楷体" w:cs="Arial"/>
          <w:b/>
          <w:noProof/>
          <w:kern w:val="0"/>
          <w:sz w:val="20"/>
        </w:rPr>
        <w:t>APC promoter hypermethylation is an early event in endometrial tumorigenesis</w:t>
      </w:r>
      <w:r w:rsidRPr="00530090">
        <w:rPr>
          <w:rFonts w:eastAsia="华文楷体" w:cs="Arial"/>
          <w:noProof/>
          <w:kern w:val="0"/>
          <w:sz w:val="20"/>
        </w:rPr>
        <w:t xml:space="preserve">. </w:t>
      </w:r>
      <w:r w:rsidRPr="00530090">
        <w:rPr>
          <w:rFonts w:eastAsia="华文楷体" w:cs="Arial"/>
          <w:i/>
          <w:noProof/>
          <w:kern w:val="0"/>
          <w:sz w:val="20"/>
        </w:rPr>
        <w:t xml:space="preserve">Cancer Sci </w:t>
      </w:r>
      <w:r w:rsidRPr="00530090">
        <w:rPr>
          <w:rFonts w:eastAsia="华文楷体" w:cs="Arial"/>
          <w:noProof/>
          <w:kern w:val="0"/>
          <w:sz w:val="20"/>
        </w:rPr>
        <w:t xml:space="preserve">2010, </w:t>
      </w:r>
      <w:r w:rsidRPr="00530090">
        <w:rPr>
          <w:rFonts w:eastAsia="华文楷体" w:cs="Arial"/>
          <w:b/>
          <w:noProof/>
          <w:kern w:val="0"/>
          <w:sz w:val="20"/>
        </w:rPr>
        <w:t>101</w:t>
      </w:r>
      <w:r w:rsidRPr="00530090">
        <w:rPr>
          <w:rFonts w:eastAsia="华文楷体" w:cs="Arial"/>
          <w:noProof/>
          <w:kern w:val="0"/>
          <w:sz w:val="20"/>
        </w:rPr>
        <w:t>(2):321-327.</w:t>
      </w:r>
      <w:bookmarkEnd w:id="693"/>
    </w:p>
    <w:p w:rsidR="00530090" w:rsidRPr="00530090" w:rsidRDefault="00530090" w:rsidP="00530090">
      <w:pPr>
        <w:ind w:left="720" w:hanging="720"/>
        <w:jc w:val="left"/>
        <w:rPr>
          <w:rFonts w:eastAsia="华文楷体" w:cs="Arial"/>
          <w:noProof/>
          <w:kern w:val="0"/>
          <w:sz w:val="20"/>
        </w:rPr>
      </w:pPr>
      <w:bookmarkStart w:id="694" w:name="_ENREF_34"/>
      <w:r w:rsidRPr="00530090">
        <w:rPr>
          <w:rFonts w:eastAsia="华文楷体" w:cs="Arial"/>
          <w:noProof/>
          <w:kern w:val="0"/>
          <w:sz w:val="20"/>
        </w:rPr>
        <w:t>34.</w:t>
      </w:r>
      <w:r w:rsidRPr="00530090">
        <w:rPr>
          <w:rFonts w:eastAsia="华文楷体" w:cs="Arial"/>
          <w:noProof/>
          <w:kern w:val="0"/>
          <w:sz w:val="20"/>
        </w:rPr>
        <w:tab/>
        <w:t xml:space="preserve">Wu T, Giovannucci E, Welge J, Mallick P, Tang WY, Ho SM: </w:t>
      </w:r>
      <w:r w:rsidRPr="00530090">
        <w:rPr>
          <w:rFonts w:eastAsia="华文楷体" w:cs="Arial"/>
          <w:b/>
          <w:noProof/>
          <w:kern w:val="0"/>
          <w:sz w:val="20"/>
        </w:rPr>
        <w:t>Measurement of GSTP1 promoter methylation in body fluids may complement PSA screening: a meta-analysis</w:t>
      </w:r>
      <w:r w:rsidRPr="00530090">
        <w:rPr>
          <w:rFonts w:eastAsia="华文楷体" w:cs="Arial"/>
          <w:noProof/>
          <w:kern w:val="0"/>
          <w:sz w:val="20"/>
        </w:rPr>
        <w:t xml:space="preserve">. </w:t>
      </w:r>
      <w:r w:rsidRPr="00530090">
        <w:rPr>
          <w:rFonts w:eastAsia="华文楷体" w:cs="Arial"/>
          <w:i/>
          <w:noProof/>
          <w:kern w:val="0"/>
          <w:sz w:val="20"/>
        </w:rPr>
        <w:t xml:space="preserve">British journal of cancer </w:t>
      </w:r>
      <w:r w:rsidRPr="00530090">
        <w:rPr>
          <w:rFonts w:eastAsia="华文楷体" w:cs="Arial"/>
          <w:noProof/>
          <w:kern w:val="0"/>
          <w:sz w:val="20"/>
        </w:rPr>
        <w:t xml:space="preserve">2011, </w:t>
      </w:r>
      <w:r w:rsidRPr="00530090">
        <w:rPr>
          <w:rFonts w:eastAsia="华文楷体" w:cs="Arial"/>
          <w:b/>
          <w:noProof/>
          <w:kern w:val="0"/>
          <w:sz w:val="20"/>
        </w:rPr>
        <w:t>105</w:t>
      </w:r>
      <w:r w:rsidRPr="00530090">
        <w:rPr>
          <w:rFonts w:eastAsia="华文楷体" w:cs="Arial"/>
          <w:noProof/>
          <w:kern w:val="0"/>
          <w:sz w:val="20"/>
        </w:rPr>
        <w:t>(1):65-73.</w:t>
      </w:r>
      <w:bookmarkEnd w:id="694"/>
    </w:p>
    <w:p w:rsidR="00530090" w:rsidRPr="00530090" w:rsidRDefault="00530090" w:rsidP="00530090">
      <w:pPr>
        <w:ind w:left="720" w:hanging="720"/>
        <w:jc w:val="left"/>
        <w:rPr>
          <w:rFonts w:eastAsia="华文楷体" w:cs="Arial"/>
          <w:noProof/>
          <w:kern w:val="0"/>
          <w:sz w:val="20"/>
        </w:rPr>
      </w:pPr>
      <w:bookmarkStart w:id="695" w:name="_ENREF_35"/>
      <w:r w:rsidRPr="00530090">
        <w:rPr>
          <w:rFonts w:eastAsia="华文楷体" w:cs="Arial"/>
          <w:noProof/>
          <w:kern w:val="0"/>
          <w:sz w:val="20"/>
        </w:rPr>
        <w:t>35.</w:t>
      </w:r>
      <w:r w:rsidRPr="00530090">
        <w:rPr>
          <w:rFonts w:eastAsia="华文楷体" w:cs="Arial"/>
          <w:noProof/>
          <w:kern w:val="0"/>
          <w:sz w:val="20"/>
        </w:rPr>
        <w:tab/>
        <w:t xml:space="preserve">Purnak T, Ozaslan E, Efe C: </w:t>
      </w:r>
      <w:r w:rsidRPr="00530090">
        <w:rPr>
          <w:rFonts w:eastAsia="华文楷体" w:cs="Arial"/>
          <w:b/>
          <w:noProof/>
          <w:kern w:val="0"/>
          <w:sz w:val="20"/>
        </w:rPr>
        <w:t>Molecular basis of colorectal cancer</w:t>
      </w:r>
      <w:r w:rsidRPr="00530090">
        <w:rPr>
          <w:rFonts w:eastAsia="华文楷体" w:cs="Arial"/>
          <w:noProof/>
          <w:kern w:val="0"/>
          <w:sz w:val="20"/>
        </w:rPr>
        <w:t xml:space="preserve">. </w:t>
      </w:r>
      <w:r w:rsidRPr="00530090">
        <w:rPr>
          <w:rFonts w:eastAsia="华文楷体" w:cs="Arial"/>
          <w:i/>
          <w:noProof/>
          <w:kern w:val="0"/>
          <w:sz w:val="20"/>
        </w:rPr>
        <w:t xml:space="preserve">The New England journal of medicine </w:t>
      </w:r>
      <w:r w:rsidRPr="00530090">
        <w:rPr>
          <w:rFonts w:eastAsia="华文楷体" w:cs="Arial"/>
          <w:noProof/>
          <w:kern w:val="0"/>
          <w:sz w:val="20"/>
        </w:rPr>
        <w:t xml:space="preserve">2010, </w:t>
      </w:r>
      <w:r w:rsidRPr="00530090">
        <w:rPr>
          <w:rFonts w:eastAsia="华文楷体" w:cs="Arial"/>
          <w:b/>
          <w:noProof/>
          <w:kern w:val="0"/>
          <w:sz w:val="20"/>
        </w:rPr>
        <w:t>362</w:t>
      </w:r>
      <w:r w:rsidRPr="00530090">
        <w:rPr>
          <w:rFonts w:eastAsia="华文楷体" w:cs="Arial"/>
          <w:noProof/>
          <w:kern w:val="0"/>
          <w:sz w:val="20"/>
        </w:rPr>
        <w:t>(13):1246; author reply 1246-1247.</w:t>
      </w:r>
      <w:bookmarkEnd w:id="695"/>
    </w:p>
    <w:p w:rsidR="00530090" w:rsidRPr="00530090" w:rsidRDefault="00530090" w:rsidP="00530090">
      <w:pPr>
        <w:ind w:left="720" w:hanging="720"/>
        <w:jc w:val="left"/>
        <w:rPr>
          <w:rFonts w:eastAsia="华文楷体" w:cs="Arial"/>
          <w:noProof/>
          <w:kern w:val="0"/>
          <w:sz w:val="20"/>
        </w:rPr>
      </w:pPr>
      <w:bookmarkStart w:id="696" w:name="_ENREF_36"/>
      <w:r w:rsidRPr="00530090">
        <w:rPr>
          <w:rFonts w:eastAsia="华文楷体" w:cs="Arial"/>
          <w:noProof/>
          <w:kern w:val="0"/>
          <w:sz w:val="20"/>
        </w:rPr>
        <w:t>36.</w:t>
      </w:r>
      <w:r w:rsidRPr="00530090">
        <w:rPr>
          <w:rFonts w:eastAsia="华文楷体" w:cs="Arial"/>
          <w:noProof/>
          <w:kern w:val="0"/>
          <w:sz w:val="20"/>
        </w:rPr>
        <w:tab/>
        <w:t>Eissa S, Swellam M, El-Khouly IM, Kassim SK, Shehata H, Mansour A, Esmat M, Nossier AI, Hamdy MA, Awad NM</w:t>
      </w:r>
      <w:r w:rsidRPr="00530090">
        <w:rPr>
          <w:rFonts w:eastAsia="华文楷体" w:cs="Arial"/>
          <w:i/>
          <w:noProof/>
          <w:kern w:val="0"/>
          <w:sz w:val="20"/>
        </w:rPr>
        <w:t xml:space="preserve"> et al</w:t>
      </w:r>
      <w:r w:rsidRPr="00530090">
        <w:rPr>
          <w:rFonts w:eastAsia="华文楷体" w:cs="Arial"/>
          <w:noProof/>
          <w:kern w:val="0"/>
          <w:sz w:val="20"/>
        </w:rPr>
        <w:t xml:space="preserve">: </w:t>
      </w:r>
      <w:r w:rsidRPr="00530090">
        <w:rPr>
          <w:rFonts w:eastAsia="华文楷体" w:cs="Arial"/>
          <w:b/>
          <w:noProof/>
          <w:kern w:val="0"/>
          <w:sz w:val="20"/>
        </w:rPr>
        <w:t>Aberrant methylation of RARbeta2 and APC genes in voided urine as molecular markers for early detection of bilharzial and nonbilharzial bladder cancer</w:t>
      </w:r>
      <w:r w:rsidRPr="00530090">
        <w:rPr>
          <w:rFonts w:eastAsia="华文楷体" w:cs="Arial"/>
          <w:noProof/>
          <w:kern w:val="0"/>
          <w:sz w:val="20"/>
        </w:rPr>
        <w:t xml:space="preserve">. </w:t>
      </w:r>
      <w:r w:rsidRPr="00530090">
        <w:rPr>
          <w:rFonts w:eastAsia="华文楷体" w:cs="Arial"/>
          <w:i/>
          <w:noProof/>
          <w:kern w:val="0"/>
          <w:sz w:val="20"/>
        </w:rPr>
        <w:t xml:space="preserve">Cancer epidemiology, biomarkers &amp; prevention : a publication of the American Association for Cancer Research, cosponsored by the American Society of Preventive Oncology </w:t>
      </w:r>
      <w:r w:rsidRPr="00530090">
        <w:rPr>
          <w:rFonts w:eastAsia="华文楷体" w:cs="Arial"/>
          <w:noProof/>
          <w:kern w:val="0"/>
          <w:sz w:val="20"/>
        </w:rPr>
        <w:t xml:space="preserve">2011, </w:t>
      </w:r>
      <w:r w:rsidRPr="00530090">
        <w:rPr>
          <w:rFonts w:eastAsia="华文楷体" w:cs="Arial"/>
          <w:b/>
          <w:noProof/>
          <w:kern w:val="0"/>
          <w:sz w:val="20"/>
        </w:rPr>
        <w:t>20</w:t>
      </w:r>
      <w:r w:rsidRPr="00530090">
        <w:rPr>
          <w:rFonts w:eastAsia="华文楷体" w:cs="Arial"/>
          <w:noProof/>
          <w:kern w:val="0"/>
          <w:sz w:val="20"/>
        </w:rPr>
        <w:t>(8):1657-1664.</w:t>
      </w:r>
      <w:bookmarkEnd w:id="696"/>
    </w:p>
    <w:p w:rsidR="00530090" w:rsidRPr="00530090" w:rsidRDefault="00530090" w:rsidP="00530090">
      <w:pPr>
        <w:ind w:left="720" w:hanging="720"/>
        <w:jc w:val="left"/>
        <w:rPr>
          <w:rFonts w:eastAsia="华文楷体" w:cs="Arial"/>
          <w:noProof/>
          <w:kern w:val="0"/>
          <w:sz w:val="20"/>
        </w:rPr>
      </w:pPr>
      <w:bookmarkStart w:id="697" w:name="_ENREF_37"/>
      <w:r w:rsidRPr="00530090">
        <w:rPr>
          <w:rFonts w:eastAsia="华文楷体" w:cs="Arial"/>
          <w:noProof/>
          <w:kern w:val="0"/>
          <w:sz w:val="20"/>
        </w:rPr>
        <w:t>37.</w:t>
      </w:r>
      <w:r w:rsidRPr="00530090">
        <w:rPr>
          <w:rFonts w:eastAsia="华文楷体" w:cs="Arial"/>
          <w:noProof/>
          <w:kern w:val="0"/>
          <w:sz w:val="20"/>
        </w:rPr>
        <w:tab/>
        <w:t>Trock BJ, Brotzman MJ, Mangold LA, Bigley JW, Epstein JI, McLeod D, Klein EA, Jones JS, Wang S, McAskill T</w:t>
      </w:r>
      <w:r w:rsidRPr="00530090">
        <w:rPr>
          <w:rFonts w:eastAsia="华文楷体" w:cs="Arial"/>
          <w:i/>
          <w:noProof/>
          <w:kern w:val="0"/>
          <w:sz w:val="20"/>
        </w:rPr>
        <w:t xml:space="preserve"> et al</w:t>
      </w:r>
      <w:r w:rsidRPr="00530090">
        <w:rPr>
          <w:rFonts w:eastAsia="华文楷体" w:cs="Arial"/>
          <w:noProof/>
          <w:kern w:val="0"/>
          <w:sz w:val="20"/>
        </w:rPr>
        <w:t xml:space="preserve">: </w:t>
      </w:r>
      <w:r w:rsidRPr="00530090">
        <w:rPr>
          <w:rFonts w:eastAsia="华文楷体" w:cs="Arial"/>
          <w:b/>
          <w:noProof/>
          <w:kern w:val="0"/>
          <w:sz w:val="20"/>
        </w:rPr>
        <w:t>Evaluation of GSTP1 and APC methylation as indicators for repeat biopsy in a high-risk cohort of men with negative initial prostate biopsies</w:t>
      </w:r>
      <w:r w:rsidRPr="00530090">
        <w:rPr>
          <w:rFonts w:eastAsia="华文楷体" w:cs="Arial"/>
          <w:noProof/>
          <w:kern w:val="0"/>
          <w:sz w:val="20"/>
        </w:rPr>
        <w:t xml:space="preserve">. </w:t>
      </w:r>
      <w:r w:rsidRPr="00530090">
        <w:rPr>
          <w:rFonts w:eastAsia="华文楷体" w:cs="Arial"/>
          <w:i/>
          <w:noProof/>
          <w:kern w:val="0"/>
          <w:sz w:val="20"/>
        </w:rPr>
        <w:t xml:space="preserve">BJU international </w:t>
      </w:r>
      <w:r w:rsidRPr="00530090">
        <w:rPr>
          <w:rFonts w:eastAsia="华文楷体" w:cs="Arial"/>
          <w:noProof/>
          <w:kern w:val="0"/>
          <w:sz w:val="20"/>
        </w:rPr>
        <w:t xml:space="preserve">2012, </w:t>
      </w:r>
      <w:r w:rsidRPr="00530090">
        <w:rPr>
          <w:rFonts w:eastAsia="华文楷体" w:cs="Arial"/>
          <w:b/>
          <w:noProof/>
          <w:kern w:val="0"/>
          <w:sz w:val="20"/>
        </w:rPr>
        <w:t>110</w:t>
      </w:r>
      <w:r w:rsidRPr="00530090">
        <w:rPr>
          <w:rFonts w:eastAsia="华文楷体" w:cs="Arial"/>
          <w:noProof/>
          <w:kern w:val="0"/>
          <w:sz w:val="20"/>
        </w:rPr>
        <w:t>(1):56-62.</w:t>
      </w:r>
      <w:bookmarkEnd w:id="697"/>
    </w:p>
    <w:p w:rsidR="00530090" w:rsidRPr="00530090" w:rsidRDefault="00530090" w:rsidP="00530090">
      <w:pPr>
        <w:ind w:left="720" w:hanging="720"/>
        <w:jc w:val="left"/>
        <w:rPr>
          <w:rFonts w:eastAsia="华文楷体" w:cs="Arial"/>
          <w:noProof/>
          <w:kern w:val="0"/>
          <w:sz w:val="20"/>
        </w:rPr>
      </w:pPr>
      <w:bookmarkStart w:id="698" w:name="_ENREF_38"/>
      <w:r w:rsidRPr="00530090">
        <w:rPr>
          <w:rFonts w:eastAsia="华文楷体" w:cs="Arial"/>
          <w:noProof/>
          <w:kern w:val="0"/>
          <w:sz w:val="20"/>
        </w:rPr>
        <w:t>38.</w:t>
      </w:r>
      <w:r w:rsidRPr="00530090">
        <w:rPr>
          <w:rFonts w:eastAsia="华文楷体" w:cs="Arial"/>
          <w:noProof/>
          <w:kern w:val="0"/>
          <w:sz w:val="20"/>
        </w:rPr>
        <w:tab/>
        <w:t xml:space="preserve">Sozzi G, Conte D, Mariani L, Lo Vullo S, Roz L, Lombardo C, Pierotti MA, Tavecchio L: </w:t>
      </w:r>
      <w:r w:rsidRPr="00530090">
        <w:rPr>
          <w:rFonts w:eastAsia="华文楷体" w:cs="Arial"/>
          <w:b/>
          <w:noProof/>
          <w:kern w:val="0"/>
          <w:sz w:val="20"/>
        </w:rPr>
        <w:t>Analysis of circulating tumor DNA in plasma at diagnosis and during follow-up of lung cancer patients</w:t>
      </w:r>
      <w:r w:rsidRPr="00530090">
        <w:rPr>
          <w:rFonts w:eastAsia="华文楷体" w:cs="Arial"/>
          <w:noProof/>
          <w:kern w:val="0"/>
          <w:sz w:val="20"/>
        </w:rPr>
        <w:t xml:space="preserve">. </w:t>
      </w:r>
      <w:r w:rsidRPr="00530090">
        <w:rPr>
          <w:rFonts w:eastAsia="华文楷体" w:cs="Arial"/>
          <w:i/>
          <w:noProof/>
          <w:kern w:val="0"/>
          <w:sz w:val="20"/>
        </w:rPr>
        <w:t xml:space="preserve">Cancer research </w:t>
      </w:r>
      <w:r w:rsidRPr="00530090">
        <w:rPr>
          <w:rFonts w:eastAsia="华文楷体" w:cs="Arial"/>
          <w:noProof/>
          <w:kern w:val="0"/>
          <w:sz w:val="20"/>
        </w:rPr>
        <w:t xml:space="preserve">2001, </w:t>
      </w:r>
      <w:r w:rsidRPr="00530090">
        <w:rPr>
          <w:rFonts w:eastAsia="华文楷体" w:cs="Arial"/>
          <w:b/>
          <w:noProof/>
          <w:kern w:val="0"/>
          <w:sz w:val="20"/>
        </w:rPr>
        <w:t>61</w:t>
      </w:r>
      <w:r w:rsidRPr="00530090">
        <w:rPr>
          <w:rFonts w:eastAsia="华文楷体" w:cs="Arial"/>
          <w:noProof/>
          <w:kern w:val="0"/>
          <w:sz w:val="20"/>
        </w:rPr>
        <w:t>(12):4675-4678.</w:t>
      </w:r>
      <w:bookmarkEnd w:id="698"/>
    </w:p>
    <w:p w:rsidR="00530090" w:rsidRPr="00530090" w:rsidRDefault="00530090" w:rsidP="00530090">
      <w:pPr>
        <w:ind w:left="720" w:hanging="720"/>
        <w:jc w:val="left"/>
        <w:rPr>
          <w:rFonts w:eastAsia="华文楷体" w:cs="Arial"/>
          <w:noProof/>
          <w:kern w:val="0"/>
          <w:sz w:val="20"/>
        </w:rPr>
      </w:pPr>
      <w:bookmarkStart w:id="699" w:name="_ENREF_39"/>
      <w:r w:rsidRPr="00530090">
        <w:rPr>
          <w:rFonts w:eastAsia="华文楷体" w:cs="Arial"/>
          <w:noProof/>
          <w:kern w:val="0"/>
          <w:sz w:val="20"/>
        </w:rPr>
        <w:t>39.</w:t>
      </w:r>
      <w:r w:rsidRPr="00530090">
        <w:rPr>
          <w:rFonts w:eastAsia="华文楷体" w:cs="Arial"/>
          <w:noProof/>
          <w:kern w:val="0"/>
          <w:sz w:val="20"/>
        </w:rPr>
        <w:tab/>
        <w:t xml:space="preserve">Esteller M, Sanchez-Cespedes M, Rosell R, Sidransky D, Baylin SB, Herman JG: </w:t>
      </w:r>
      <w:r w:rsidRPr="00530090">
        <w:rPr>
          <w:rFonts w:eastAsia="华文楷体" w:cs="Arial"/>
          <w:b/>
          <w:noProof/>
          <w:kern w:val="0"/>
          <w:sz w:val="20"/>
        </w:rPr>
        <w:t>Detection of aberrant promoter hypermethylation of tumor suppressor genes in serum DNA from non-small cell lung cancer patients</w:t>
      </w:r>
      <w:r w:rsidRPr="00530090">
        <w:rPr>
          <w:rFonts w:eastAsia="华文楷体" w:cs="Arial"/>
          <w:noProof/>
          <w:kern w:val="0"/>
          <w:sz w:val="20"/>
        </w:rPr>
        <w:t xml:space="preserve">. </w:t>
      </w:r>
      <w:r w:rsidRPr="00530090">
        <w:rPr>
          <w:rFonts w:eastAsia="华文楷体" w:cs="Arial"/>
          <w:i/>
          <w:noProof/>
          <w:kern w:val="0"/>
          <w:sz w:val="20"/>
        </w:rPr>
        <w:t xml:space="preserve">Cancer research </w:t>
      </w:r>
      <w:r w:rsidRPr="00530090">
        <w:rPr>
          <w:rFonts w:eastAsia="华文楷体" w:cs="Arial"/>
          <w:noProof/>
          <w:kern w:val="0"/>
          <w:sz w:val="20"/>
        </w:rPr>
        <w:t xml:space="preserve">1999, </w:t>
      </w:r>
      <w:r w:rsidRPr="00530090">
        <w:rPr>
          <w:rFonts w:eastAsia="华文楷体" w:cs="Arial"/>
          <w:b/>
          <w:noProof/>
          <w:kern w:val="0"/>
          <w:sz w:val="20"/>
        </w:rPr>
        <w:t>59</w:t>
      </w:r>
      <w:r w:rsidRPr="00530090">
        <w:rPr>
          <w:rFonts w:eastAsia="华文楷体" w:cs="Arial"/>
          <w:noProof/>
          <w:kern w:val="0"/>
          <w:sz w:val="20"/>
        </w:rPr>
        <w:t>(1):67-70.</w:t>
      </w:r>
      <w:bookmarkEnd w:id="699"/>
    </w:p>
    <w:p w:rsidR="00530090" w:rsidRPr="00530090" w:rsidRDefault="00530090" w:rsidP="00530090">
      <w:pPr>
        <w:ind w:left="720" w:hanging="720"/>
        <w:jc w:val="left"/>
        <w:rPr>
          <w:rFonts w:eastAsia="华文楷体" w:cs="Arial"/>
          <w:noProof/>
          <w:kern w:val="0"/>
          <w:sz w:val="20"/>
        </w:rPr>
      </w:pPr>
      <w:bookmarkStart w:id="700" w:name="_ENREF_40"/>
      <w:r w:rsidRPr="00530090">
        <w:rPr>
          <w:rFonts w:eastAsia="华文楷体" w:cs="Arial"/>
          <w:noProof/>
          <w:kern w:val="0"/>
          <w:sz w:val="20"/>
        </w:rPr>
        <w:t>40.</w:t>
      </w:r>
      <w:r w:rsidRPr="00530090">
        <w:rPr>
          <w:rFonts w:eastAsia="华文楷体" w:cs="Arial"/>
          <w:noProof/>
          <w:kern w:val="0"/>
          <w:sz w:val="20"/>
        </w:rPr>
        <w:tab/>
        <w:t xml:space="preserve">Jahr S, Hentze H, Englisch S, Hardt D, Fackelmayer FO, Hesch RD, Knippers R: </w:t>
      </w:r>
      <w:r w:rsidRPr="00530090">
        <w:rPr>
          <w:rFonts w:eastAsia="华文楷体" w:cs="Arial"/>
          <w:b/>
          <w:noProof/>
          <w:kern w:val="0"/>
          <w:sz w:val="20"/>
        </w:rPr>
        <w:t>DNA fragments in the blood plasma of cancer patients: quantitations and evidence for their origin from apoptotic and necrotic cells</w:t>
      </w:r>
      <w:r w:rsidRPr="00530090">
        <w:rPr>
          <w:rFonts w:eastAsia="华文楷体" w:cs="Arial"/>
          <w:noProof/>
          <w:kern w:val="0"/>
          <w:sz w:val="20"/>
        </w:rPr>
        <w:t xml:space="preserve">. </w:t>
      </w:r>
      <w:r w:rsidRPr="00530090">
        <w:rPr>
          <w:rFonts w:eastAsia="华文楷体" w:cs="Arial"/>
          <w:i/>
          <w:noProof/>
          <w:kern w:val="0"/>
          <w:sz w:val="20"/>
        </w:rPr>
        <w:t xml:space="preserve">Cancer research </w:t>
      </w:r>
      <w:r w:rsidRPr="00530090">
        <w:rPr>
          <w:rFonts w:eastAsia="华文楷体" w:cs="Arial"/>
          <w:noProof/>
          <w:kern w:val="0"/>
          <w:sz w:val="20"/>
        </w:rPr>
        <w:t xml:space="preserve">2001, </w:t>
      </w:r>
      <w:r w:rsidRPr="00530090">
        <w:rPr>
          <w:rFonts w:eastAsia="华文楷体" w:cs="Arial"/>
          <w:b/>
          <w:noProof/>
          <w:kern w:val="0"/>
          <w:sz w:val="20"/>
        </w:rPr>
        <w:t>61</w:t>
      </w:r>
      <w:r w:rsidRPr="00530090">
        <w:rPr>
          <w:rFonts w:eastAsia="华文楷体" w:cs="Arial"/>
          <w:noProof/>
          <w:kern w:val="0"/>
          <w:sz w:val="20"/>
        </w:rPr>
        <w:t>(4):1659-1665.</w:t>
      </w:r>
      <w:bookmarkEnd w:id="700"/>
    </w:p>
    <w:p w:rsidR="00530090" w:rsidRDefault="00530090" w:rsidP="00530090">
      <w:pPr>
        <w:jc w:val="left"/>
        <w:rPr>
          <w:rFonts w:eastAsia="华文楷体" w:cs="Arial"/>
          <w:noProof/>
          <w:kern w:val="0"/>
          <w:sz w:val="20"/>
        </w:rPr>
      </w:pPr>
    </w:p>
    <w:p w:rsidR="002F1ABD" w:rsidRPr="009E58FC" w:rsidRDefault="00EB6D49" w:rsidP="00F72A5A">
      <w:pPr>
        <w:autoSpaceDE w:val="0"/>
        <w:autoSpaceDN w:val="0"/>
        <w:adjustRightInd w:val="0"/>
        <w:jc w:val="left"/>
        <w:rPr>
          <w:rFonts w:eastAsia="华文楷体" w:cs="Arial"/>
          <w:kern w:val="0"/>
          <w:sz w:val="22"/>
        </w:rPr>
        <w:sectPr w:rsidR="002F1ABD" w:rsidRPr="009E58FC" w:rsidSect="00B43270">
          <w:pgSz w:w="11906" w:h="16838"/>
          <w:pgMar w:top="1440" w:right="1080" w:bottom="1440" w:left="1080" w:header="851" w:footer="992" w:gutter="0"/>
          <w:cols w:space="425"/>
          <w:docGrid w:type="lines" w:linePitch="312"/>
        </w:sectPr>
      </w:pPr>
      <w:r w:rsidRPr="009E58FC">
        <w:rPr>
          <w:rFonts w:eastAsia="华文楷体" w:cs="Arial"/>
          <w:kern w:val="0"/>
          <w:sz w:val="22"/>
        </w:rPr>
        <w:fldChar w:fldCharType="end"/>
      </w:r>
    </w:p>
    <w:p w:rsidR="002F1ABD" w:rsidRPr="009E58FC" w:rsidRDefault="002F1ABD" w:rsidP="00F72A5A">
      <w:pPr>
        <w:autoSpaceDE w:val="0"/>
        <w:autoSpaceDN w:val="0"/>
        <w:adjustRightInd w:val="0"/>
        <w:jc w:val="left"/>
        <w:rPr>
          <w:rFonts w:eastAsia="华文楷体" w:cs="Arial"/>
          <w:kern w:val="0"/>
          <w:sz w:val="22"/>
        </w:rPr>
      </w:pPr>
      <w:r w:rsidRPr="009E58FC">
        <w:rPr>
          <w:rFonts w:eastAsia="华文楷体" w:cs="Arial"/>
          <w:kern w:val="0"/>
          <w:sz w:val="22"/>
        </w:rPr>
        <w:lastRenderedPageBreak/>
        <w:t xml:space="preserve">Table 1, </w:t>
      </w:r>
      <w:r w:rsidR="0042786B" w:rsidRPr="0042786B">
        <w:rPr>
          <w:rFonts w:eastAsia="华文楷体" w:cs="Arial"/>
          <w:kern w:val="0"/>
          <w:sz w:val="22"/>
        </w:rPr>
        <w:t>Characteristics of eligible studies considered in the report</w:t>
      </w:r>
    </w:p>
    <w:tbl>
      <w:tblPr>
        <w:tblpPr w:leftFromText="180" w:rightFromText="180" w:vertAnchor="page" w:horzAnchor="margin" w:tblpY="2191"/>
        <w:tblW w:w="14945" w:type="dxa"/>
        <w:tblLook w:val="04A0" w:firstRow="1" w:lastRow="0" w:firstColumn="1" w:lastColumn="0" w:noHBand="0" w:noVBand="1"/>
      </w:tblPr>
      <w:tblGrid>
        <w:gridCol w:w="2820"/>
        <w:gridCol w:w="1020"/>
        <w:gridCol w:w="966"/>
        <w:gridCol w:w="914"/>
        <w:gridCol w:w="1051"/>
        <w:gridCol w:w="988"/>
        <w:gridCol w:w="1205"/>
        <w:gridCol w:w="1239"/>
        <w:gridCol w:w="1460"/>
        <w:gridCol w:w="1137"/>
        <w:gridCol w:w="740"/>
        <w:gridCol w:w="847"/>
        <w:gridCol w:w="558"/>
        <w:tblGridChange w:id="701">
          <w:tblGrid>
            <w:gridCol w:w="2820"/>
            <w:gridCol w:w="1020"/>
            <w:gridCol w:w="966"/>
            <w:gridCol w:w="914"/>
            <w:gridCol w:w="1051"/>
            <w:gridCol w:w="988"/>
            <w:gridCol w:w="1205"/>
            <w:gridCol w:w="1239"/>
            <w:gridCol w:w="1460"/>
            <w:gridCol w:w="1137"/>
            <w:gridCol w:w="740"/>
            <w:gridCol w:w="847"/>
            <w:gridCol w:w="558"/>
          </w:tblGrid>
        </w:tblGridChange>
      </w:tblGrid>
      <w:tr w:rsidR="00530090" w:rsidRPr="00254BE7" w:rsidTr="00530090">
        <w:trPr>
          <w:trHeight w:val="406"/>
        </w:trPr>
        <w:tc>
          <w:tcPr>
            <w:tcW w:w="0" w:type="auto"/>
            <w:tcBorders>
              <w:top w:val="single" w:sz="8" w:space="0" w:color="auto"/>
              <w:left w:val="nil"/>
              <w:bottom w:val="single" w:sz="8" w:space="0" w:color="auto"/>
              <w:right w:val="nil"/>
            </w:tcBorders>
            <w:shd w:val="clear" w:color="auto" w:fill="auto"/>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Author (Published Year)</w:t>
            </w:r>
          </w:p>
        </w:tc>
        <w:tc>
          <w:tcPr>
            <w:tcW w:w="0" w:type="auto"/>
            <w:tcBorders>
              <w:top w:val="single" w:sz="8" w:space="0" w:color="auto"/>
              <w:left w:val="nil"/>
              <w:bottom w:val="single" w:sz="8" w:space="0" w:color="auto"/>
              <w:right w:val="nil"/>
            </w:tcBorders>
            <w:shd w:val="clear" w:color="auto" w:fill="auto"/>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Sample Type</w:t>
            </w:r>
          </w:p>
        </w:tc>
        <w:tc>
          <w:tcPr>
            <w:tcW w:w="0" w:type="auto"/>
            <w:tcBorders>
              <w:top w:val="single" w:sz="8" w:space="0" w:color="auto"/>
              <w:left w:val="nil"/>
              <w:bottom w:val="single" w:sz="8" w:space="0" w:color="auto"/>
              <w:right w:val="nil"/>
            </w:tcBorders>
            <w:shd w:val="clear" w:color="auto" w:fill="auto"/>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Age</w:t>
            </w:r>
            <w:r w:rsidRPr="00254BE7">
              <w:rPr>
                <w:rFonts w:eastAsia="Arial Unicode MS" w:cs="Arial"/>
                <w:color w:val="000000"/>
                <w:kern w:val="0"/>
                <w:sz w:val="22"/>
                <w:vertAlign w:val="superscript"/>
              </w:rPr>
              <w:t>a</w:t>
            </w:r>
            <w:r w:rsidRPr="00254BE7">
              <w:rPr>
                <w:rFonts w:eastAsia="Arial Unicode MS" w:cs="Arial"/>
                <w:color w:val="000000"/>
                <w:kern w:val="0"/>
                <w:sz w:val="22"/>
              </w:rPr>
              <w:t xml:space="preserve"> (years)</w:t>
            </w:r>
          </w:p>
        </w:tc>
        <w:tc>
          <w:tcPr>
            <w:tcW w:w="0" w:type="auto"/>
            <w:tcBorders>
              <w:top w:val="single" w:sz="8" w:space="0" w:color="auto"/>
              <w:left w:val="nil"/>
              <w:bottom w:val="single" w:sz="8" w:space="0" w:color="auto"/>
              <w:right w:val="nil"/>
            </w:tcBorders>
            <w:shd w:val="clear" w:color="auto" w:fill="auto"/>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Stages I %</w:t>
            </w:r>
          </w:p>
        </w:tc>
        <w:tc>
          <w:tcPr>
            <w:tcW w:w="0" w:type="auto"/>
            <w:tcBorders>
              <w:top w:val="single" w:sz="8" w:space="0" w:color="auto"/>
              <w:left w:val="nil"/>
              <w:bottom w:val="single" w:sz="8" w:space="0" w:color="auto"/>
              <w:right w:val="nil"/>
            </w:tcBorders>
            <w:shd w:val="clear" w:color="auto" w:fill="auto"/>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Gender (M/F)</w:t>
            </w:r>
          </w:p>
        </w:tc>
        <w:tc>
          <w:tcPr>
            <w:tcW w:w="0" w:type="auto"/>
            <w:tcBorders>
              <w:top w:val="single" w:sz="8" w:space="0" w:color="auto"/>
              <w:left w:val="nil"/>
              <w:bottom w:val="single" w:sz="8" w:space="0" w:color="auto"/>
              <w:right w:val="nil"/>
            </w:tcBorders>
            <w:shd w:val="clear" w:color="auto" w:fill="auto"/>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Patients</w:t>
            </w:r>
          </w:p>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(M+/M-)</w:t>
            </w:r>
          </w:p>
        </w:tc>
        <w:tc>
          <w:tcPr>
            <w:tcW w:w="0" w:type="auto"/>
            <w:tcBorders>
              <w:top w:val="single" w:sz="8" w:space="0" w:color="auto"/>
              <w:left w:val="nil"/>
              <w:bottom w:val="single" w:sz="8" w:space="0" w:color="auto"/>
              <w:right w:val="nil"/>
            </w:tcBorders>
            <w:shd w:val="clear" w:color="auto" w:fill="auto"/>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Control (M+/M-)</w:t>
            </w:r>
          </w:p>
        </w:tc>
        <w:tc>
          <w:tcPr>
            <w:tcW w:w="0" w:type="auto"/>
            <w:tcBorders>
              <w:top w:val="single" w:sz="8" w:space="0" w:color="auto"/>
              <w:left w:val="nil"/>
              <w:bottom w:val="single" w:sz="8" w:space="0" w:color="auto"/>
              <w:right w:val="nil"/>
            </w:tcBorders>
            <w:shd w:val="clear" w:color="auto" w:fill="auto"/>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Methods</w:t>
            </w:r>
          </w:p>
        </w:tc>
        <w:tc>
          <w:tcPr>
            <w:tcW w:w="0" w:type="auto"/>
            <w:tcBorders>
              <w:top w:val="single" w:sz="8" w:space="0" w:color="auto"/>
              <w:left w:val="nil"/>
              <w:bottom w:val="single" w:sz="8" w:space="0" w:color="auto"/>
              <w:right w:val="nil"/>
            </w:tcBorders>
            <w:shd w:val="clear" w:color="auto" w:fill="auto"/>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Aim</w:t>
            </w:r>
          </w:p>
        </w:tc>
        <w:tc>
          <w:tcPr>
            <w:tcW w:w="0" w:type="auto"/>
            <w:tcBorders>
              <w:top w:val="single" w:sz="8" w:space="0" w:color="auto"/>
              <w:left w:val="nil"/>
              <w:bottom w:val="single" w:sz="8" w:space="0" w:color="auto"/>
              <w:right w:val="nil"/>
            </w:tcBorders>
            <w:shd w:val="clear" w:color="auto" w:fill="auto"/>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Multiple Targe</w:t>
            </w:r>
          </w:p>
        </w:tc>
        <w:tc>
          <w:tcPr>
            <w:tcW w:w="0" w:type="auto"/>
            <w:tcBorders>
              <w:top w:val="single" w:sz="8" w:space="0" w:color="auto"/>
              <w:left w:val="nil"/>
              <w:bottom w:val="single" w:sz="8" w:space="0" w:color="auto"/>
              <w:right w:val="nil"/>
            </w:tcBorders>
          </w:tcPr>
          <w:p w:rsidR="005A4191" w:rsidRPr="00254BE7" w:rsidRDefault="005A4191" w:rsidP="008346EC"/>
          <w:p w:rsidR="005A4191" w:rsidRPr="00254BE7" w:rsidRDefault="005A4191" w:rsidP="008346EC">
            <w:r w:rsidRPr="00254BE7">
              <w:t>Ad2Sc</w:t>
            </w:r>
          </w:p>
        </w:tc>
        <w:tc>
          <w:tcPr>
            <w:tcW w:w="0" w:type="auto"/>
            <w:tcBorders>
              <w:top w:val="single" w:sz="8" w:space="0" w:color="auto"/>
              <w:left w:val="nil"/>
              <w:bottom w:val="single" w:sz="8" w:space="0" w:color="auto"/>
              <w:right w:val="nil"/>
            </w:tcBorders>
          </w:tcPr>
          <w:p w:rsidR="005A4191" w:rsidRPr="00254BE7" w:rsidRDefault="005A4191" w:rsidP="008346EC">
            <w:r w:rsidRPr="00254BE7">
              <w:t>Control</w:t>
            </w:r>
          </w:p>
          <w:p w:rsidR="005A4191" w:rsidRPr="00254BE7" w:rsidRDefault="005A4191" w:rsidP="008346EC">
            <w:r w:rsidRPr="00254BE7">
              <w:t>Design</w:t>
            </w:r>
          </w:p>
        </w:tc>
        <w:tc>
          <w:tcPr>
            <w:tcW w:w="0" w:type="auto"/>
            <w:tcBorders>
              <w:top w:val="single" w:sz="8" w:space="0" w:color="auto"/>
              <w:left w:val="nil"/>
              <w:bottom w:val="single" w:sz="8" w:space="0" w:color="auto"/>
              <w:right w:val="nil"/>
            </w:tcBorders>
          </w:tcPr>
          <w:p w:rsidR="008853BD" w:rsidRDefault="008853BD" w:rsidP="008346EC"/>
          <w:p w:rsidR="005A4191" w:rsidRPr="00254BE7" w:rsidRDefault="005A4191" w:rsidP="008346EC">
            <w:r>
              <w:rPr>
                <w:rFonts w:hint="eastAsia"/>
              </w:rPr>
              <w:t>ref.</w:t>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b/>
                <w:color w:val="000000"/>
                <w:kern w:val="0"/>
                <w:sz w:val="22"/>
              </w:rPr>
            </w:pPr>
            <w:r w:rsidRPr="00254BE7">
              <w:rPr>
                <w:rFonts w:eastAsia="Arial Unicode MS" w:cs="Arial"/>
                <w:b/>
                <w:color w:val="000000"/>
                <w:kern w:val="0"/>
                <w:sz w:val="22"/>
              </w:rPr>
              <w:t>Zhanget al (2011,China)</w:t>
            </w:r>
            <w:r w:rsidRPr="00254BE7">
              <w:rPr>
                <w:rFonts w:eastAsia="Arial Unicode MS" w:cs="Arial"/>
                <w:b/>
                <w:color w:val="000000"/>
                <w:kern w:val="0"/>
                <w:sz w:val="22"/>
                <w:vertAlign w:val="superscript"/>
              </w:rPr>
              <w:t>b</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tissue</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59</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 xml:space="preserve">32.05 </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 xml:space="preserve"> 29/39</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 xml:space="preserve">44/34 </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 xml:space="preserve">10/68 </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MSP</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Diagnose</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Yes</w:t>
            </w:r>
          </w:p>
        </w:tc>
        <w:tc>
          <w:tcPr>
            <w:tcW w:w="0" w:type="auto"/>
            <w:tcBorders>
              <w:top w:val="nil"/>
              <w:left w:val="nil"/>
              <w:bottom w:val="nil"/>
              <w:right w:val="nil"/>
            </w:tcBorders>
          </w:tcPr>
          <w:p w:rsidR="005A4191" w:rsidRPr="00254BE7" w:rsidRDefault="005A4191" w:rsidP="008346EC">
            <w:r w:rsidRPr="00254BE7">
              <w:t>0.83</w:t>
            </w:r>
          </w:p>
        </w:tc>
        <w:tc>
          <w:tcPr>
            <w:tcW w:w="0" w:type="auto"/>
            <w:tcBorders>
              <w:top w:val="nil"/>
              <w:left w:val="nil"/>
              <w:bottom w:val="nil"/>
              <w:right w:val="nil"/>
            </w:tcBorders>
          </w:tcPr>
          <w:p w:rsidR="005A4191" w:rsidRPr="00254BE7" w:rsidRDefault="005A4191" w:rsidP="008346EC">
            <w:r w:rsidRPr="00254BE7">
              <w:t>hom</w:t>
            </w:r>
          </w:p>
        </w:tc>
        <w:tc>
          <w:tcPr>
            <w:tcW w:w="0" w:type="auto"/>
            <w:tcBorders>
              <w:top w:val="nil"/>
              <w:left w:val="nil"/>
              <w:bottom w:val="nil"/>
              <w:right w:val="nil"/>
            </w:tcBorders>
          </w:tcPr>
          <w:p w:rsidR="005A4191" w:rsidRPr="00254BE7" w:rsidRDefault="00006CE7" w:rsidP="00530090">
            <w:r>
              <w:fldChar w:fldCharType="begin">
                <w:fldData xml:space="preserve">PEVuZE5vdGU+PENpdGU+PEF1dGhvcj5aaGFuZzwvQXV0aG9yPjxZZWFyPjIwMTE8L1llYXI+PFJl
Y051bT40MTg8L1JlY051bT48RGlzcGxheVRleHQ+WzMyXTwvRGlzcGxheVRleHQ+PHJlY29yZD48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F00A9">
              <w:instrText xml:space="preserve"> ADDIN EN.CITE </w:instrText>
            </w:r>
            <w:r w:rsidR="004F00A9">
              <w:fldChar w:fldCharType="begin">
                <w:fldData xml:space="preserve">PEVuZE5vdGU+PENpdGU+PEF1dGhvcj5aaGFuZzwvQXV0aG9yPjxZZWFyPjIwMTE8L1llYXI+PFJl
Y051bT40MTg8L1JlY051bT48RGlzcGxheVRleHQ+WzMyXTwvRGlzcGxheVRleHQ+PHJlY29yZD48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F00A9">
              <w:instrText xml:space="preserve"> ADDIN EN.CITE.DATA </w:instrText>
            </w:r>
            <w:r w:rsidR="004F00A9">
              <w:fldChar w:fldCharType="end"/>
            </w:r>
            <w:r>
              <w:fldChar w:fldCharType="separate"/>
            </w:r>
            <w:r w:rsidR="004F00A9">
              <w:rPr>
                <w:noProof/>
              </w:rPr>
              <w:t>[</w:t>
            </w:r>
            <w:hyperlink w:anchor="_ENREF_32" w:tooltip="Zhang, 2011 #418" w:history="1">
              <w:r w:rsidR="00530090">
                <w:rPr>
                  <w:noProof/>
                </w:rPr>
                <w:t>32</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Wang et al (2008, China)</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tissue</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 xml:space="preserve"> 17/28</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19/9</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1/11</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3-D PCR</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Diagnose</w:t>
            </w:r>
          </w:p>
        </w:tc>
        <w:tc>
          <w:tcPr>
            <w:tcW w:w="0" w:type="auto"/>
            <w:tcBorders>
              <w:top w:val="nil"/>
              <w:left w:val="nil"/>
              <w:bottom w:val="nil"/>
              <w:right w:val="nil"/>
            </w:tcBorders>
            <w:shd w:val="clear" w:color="auto" w:fill="auto"/>
            <w:noWrap/>
            <w:vAlign w:val="center"/>
            <w:hideMark/>
          </w:tcPr>
          <w:p w:rsidR="005A4191" w:rsidRPr="00254BE7" w:rsidRDefault="005A4191" w:rsidP="008346EC">
            <w:pPr>
              <w:widowControl/>
              <w:jc w:val="center"/>
              <w:rPr>
                <w:rFonts w:eastAsia="Arial Unicode MS" w:cs="Arial"/>
                <w:color w:val="000000"/>
                <w:kern w:val="0"/>
                <w:sz w:val="22"/>
              </w:rPr>
            </w:pPr>
            <w:r w:rsidRPr="00254BE7">
              <w:rPr>
                <w:rFonts w:eastAsia="Arial Unicode MS" w:cs="Arial"/>
                <w:color w:val="000000"/>
                <w:kern w:val="0"/>
                <w:sz w:val="22"/>
              </w:rPr>
              <w:t>Yes</w:t>
            </w:r>
          </w:p>
        </w:tc>
        <w:tc>
          <w:tcPr>
            <w:tcW w:w="0" w:type="auto"/>
            <w:tcBorders>
              <w:top w:val="nil"/>
              <w:left w:val="nil"/>
              <w:bottom w:val="nil"/>
              <w:right w:val="nil"/>
            </w:tcBorders>
          </w:tcPr>
          <w:p w:rsidR="005A4191" w:rsidRPr="00254BE7" w:rsidRDefault="005A4191" w:rsidP="008346EC">
            <w:r w:rsidRPr="00254BE7">
              <w:t>2.14</w:t>
            </w:r>
          </w:p>
        </w:tc>
        <w:tc>
          <w:tcPr>
            <w:tcW w:w="0" w:type="auto"/>
            <w:tcBorders>
              <w:top w:val="nil"/>
              <w:left w:val="nil"/>
              <w:bottom w:val="nil"/>
              <w:right w:val="nil"/>
            </w:tcBorders>
          </w:tcPr>
          <w:p w:rsidR="005A4191" w:rsidRPr="00254BE7" w:rsidRDefault="005A4191" w:rsidP="008346EC">
            <w:r w:rsidRPr="00254BE7">
              <w:t>heter</w:t>
            </w:r>
          </w:p>
        </w:tc>
        <w:tc>
          <w:tcPr>
            <w:tcW w:w="0" w:type="auto"/>
            <w:tcBorders>
              <w:top w:val="nil"/>
              <w:left w:val="nil"/>
              <w:bottom w:val="nil"/>
              <w:right w:val="nil"/>
            </w:tcBorders>
          </w:tcPr>
          <w:p w:rsidR="005A4191" w:rsidRPr="00254BE7" w:rsidRDefault="00006CE7" w:rsidP="00530090">
            <w:r>
              <w:fldChar w:fldCharType="begin">
                <w:fldData xml:space="preserve">PEVuZE5vdGU+PENpdGU+PEF1dGhvcj5XYW5nPC9BdXRob3I+PFllYXI+MjAwODwvWWVhcj48UmVj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</w:fldData>
              </w:fldChar>
            </w:r>
            <w:r w:rsidR="004F00A9">
              <w:instrText xml:space="preserve"> ADDIN EN.CITE </w:instrText>
            </w:r>
            <w:r w:rsidR="004F00A9">
              <w:fldChar w:fldCharType="begin">
                <w:fldData xml:space="preserve">PEVuZE5vdGU+PENpdGU+PEF1dGhvcj5XYW5nPC9BdXRob3I+PFllYXI+MjAwODwvWWVhcj48UmVj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</w:fldData>
              </w:fldChar>
            </w:r>
            <w:r w:rsidR="004F00A9">
              <w:instrText xml:space="preserve"> ADDIN EN.CITE.DATA </w:instrText>
            </w:r>
            <w:r w:rsidR="004F00A9">
              <w:fldChar w:fldCharType="end"/>
            </w:r>
            <w:r>
              <w:fldChar w:fldCharType="separate"/>
            </w:r>
            <w:r w:rsidR="004F00A9">
              <w:rPr>
                <w:noProof/>
              </w:rPr>
              <w:t>[</w:t>
            </w:r>
            <w:hyperlink w:anchor="_ENREF_30" w:tooltip="Wang, 2008 #29" w:history="1">
              <w:r w:rsidR="00530090">
                <w:rPr>
                  <w:noProof/>
                </w:rPr>
                <w:t>30</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Jin et al (2009, Japan)</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tissue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66.7</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 17/24</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27/45</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22/41</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MethyLight</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Non-diagnose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Yes</w:t>
            </w:r>
          </w:p>
        </w:tc>
        <w:tc>
          <w:tcPr>
            <w:tcW w:w="0" w:type="auto"/>
            <w:tcBorders>
              <w:top w:val="nil"/>
              <w:left w:val="nil"/>
              <w:bottom w:val="nil"/>
              <w:right w:val="nil"/>
            </w:tcBorders>
          </w:tcPr>
          <w:p w:rsidR="008853BD" w:rsidRPr="00254BE7" w:rsidRDefault="008853BD" w:rsidP="008853BD">
            <w:r w:rsidRPr="00254BE7">
              <w:t>1.87</w:t>
            </w:r>
          </w:p>
        </w:tc>
        <w:tc>
          <w:tcPr>
            <w:tcW w:w="0" w:type="auto"/>
            <w:tcBorders>
              <w:top w:val="nil"/>
              <w:left w:val="nil"/>
              <w:bottom w:val="nil"/>
              <w:right w:val="nil"/>
            </w:tcBorders>
          </w:tcPr>
          <w:p w:rsidR="008853BD" w:rsidRPr="00254BE7" w:rsidRDefault="008853BD" w:rsidP="008853BD">
            <w:r w:rsidRPr="00254BE7">
              <w:t>heter</w:t>
            </w:r>
          </w:p>
        </w:tc>
        <w:tc>
          <w:tcPr>
            <w:tcW w:w="0" w:type="auto"/>
            <w:tcBorders>
              <w:top w:val="nil"/>
              <w:left w:val="nil"/>
              <w:bottom w:val="nil"/>
              <w:right w:val="nil"/>
            </w:tcBorders>
          </w:tcPr>
          <w:p w:rsidR="008853BD" w:rsidRPr="00254BE7" w:rsidRDefault="00BA15B3" w:rsidP="00530090">
            <w:r>
              <w:fldChar w:fldCharType="begin">
                <w:fldData xml:space="preserve">PEVuZE5vdGU+PENpdGU+PEF1dGhvcj5KaW48L0F1dGhvcj48WWVhcj4yMDA5PC9ZZWFyPjxSZWNO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</w:fldData>
              </w:fldChar>
            </w:r>
            <w:r w:rsidR="004F00A9">
              <w:instrText xml:space="preserve"> ADDIN EN.CITE </w:instrText>
            </w:r>
            <w:r w:rsidR="004F00A9">
              <w:fldChar w:fldCharType="begin">
                <w:fldData xml:space="preserve">PEVuZE5vdGU+PENpdGU+PEF1dGhvcj5KaW48L0F1dGhvcj48WWVhcj4yMDA5PC9ZZWFyPjxSZWNO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</w:fldData>
              </w:fldChar>
            </w:r>
            <w:r w:rsidR="004F00A9">
              <w:instrText xml:space="preserve"> ADDIN EN.CITE.DATA </w:instrText>
            </w:r>
            <w:r w:rsidR="004F00A9">
              <w:fldChar w:fldCharType="end"/>
            </w:r>
            <w:r>
              <w:fldChar w:fldCharType="separate"/>
            </w:r>
            <w:r w:rsidR="004F00A9">
              <w:rPr>
                <w:noProof/>
              </w:rPr>
              <w:t>[</w:t>
            </w:r>
            <w:hyperlink w:anchor="_ENREF_20" w:tooltip="Jin, 2009 #18" w:history="1">
              <w:r w:rsidR="00530090">
                <w:rPr>
                  <w:noProof/>
                </w:rPr>
                <w:t>20</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Feng et al (2008, USA)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tissue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64.3</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42.86 </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 26/49</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26/23</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21/28</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MethyLight</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Diagnose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Yes</w:t>
            </w:r>
          </w:p>
        </w:tc>
        <w:tc>
          <w:tcPr>
            <w:tcW w:w="0" w:type="auto"/>
            <w:tcBorders>
              <w:top w:val="nil"/>
              <w:left w:val="nil"/>
              <w:bottom w:val="nil"/>
              <w:right w:val="nil"/>
            </w:tcBorders>
          </w:tcPr>
          <w:p w:rsidR="008853BD" w:rsidRPr="00254BE7" w:rsidRDefault="008853BD" w:rsidP="008853BD">
            <w:r w:rsidRPr="00254BE7">
              <w:t>1.43</w:t>
            </w:r>
          </w:p>
        </w:tc>
        <w:tc>
          <w:tcPr>
            <w:tcW w:w="0" w:type="auto"/>
            <w:tcBorders>
              <w:top w:val="nil"/>
              <w:left w:val="nil"/>
              <w:bottom w:val="nil"/>
              <w:right w:val="nil"/>
            </w:tcBorders>
          </w:tcPr>
          <w:p w:rsidR="008853BD" w:rsidRPr="00254BE7" w:rsidRDefault="008853BD" w:rsidP="008853BD">
            <w:r w:rsidRPr="00254BE7">
              <w:t>hom</w:t>
            </w:r>
          </w:p>
        </w:tc>
        <w:tc>
          <w:tcPr>
            <w:tcW w:w="0" w:type="auto"/>
            <w:tcBorders>
              <w:top w:val="nil"/>
              <w:left w:val="nil"/>
              <w:bottom w:val="nil"/>
              <w:right w:val="nil"/>
            </w:tcBorders>
          </w:tcPr>
          <w:p w:rsidR="008853BD" w:rsidRPr="00254BE7" w:rsidRDefault="00BA15B3" w:rsidP="00530090">
            <w:r>
              <w:fldChar w:fldCharType="begin">
                <w:fldData xml:space="preserve">PEVuZE5vdGU+PENpdGU+PEF1dGhvcj5GZW5nPC9BdXRob3I+PFllYXI+MjAwODwvWWVhcj48UmVj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</w:fldData>
              </w:fldChar>
            </w:r>
            <w:r w:rsidR="004F00A9">
              <w:instrText xml:space="preserve"> ADDIN EN.CITE </w:instrText>
            </w:r>
            <w:r w:rsidR="004F00A9">
              <w:fldChar w:fldCharType="begin">
                <w:fldData xml:space="preserve">PEVuZE5vdGU+PENpdGU+PEF1dGhvcj5GZW5nPC9BdXRob3I+PFllYXI+MjAwODwvWWVhcj48UmVj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</w:fldData>
              </w:fldChar>
            </w:r>
            <w:r w:rsidR="004F00A9">
              <w:instrText xml:space="preserve"> ADDIN EN.CITE.DATA </w:instrText>
            </w:r>
            <w:r w:rsidR="004F00A9">
              <w:fldChar w:fldCharType="end"/>
            </w:r>
            <w:r>
              <w:fldChar w:fldCharType="separate"/>
            </w:r>
            <w:r w:rsidR="004F00A9">
              <w:rPr>
                <w:noProof/>
              </w:rPr>
              <w:t>[</w:t>
            </w:r>
            <w:hyperlink w:anchor="_ENREF_19" w:tooltip="Feng, 2008 #17" w:history="1">
              <w:r w:rsidR="00530090">
                <w:rPr>
                  <w:noProof/>
                </w:rPr>
                <w:t>19</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Brabender et al (2001, USA)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tissue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63.3</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49.45 </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 69/91</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86/5 </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80/11</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q</w:t>
            </w:r>
            <w:r w:rsidRPr="00254BE7">
              <w:rPr>
                <w:rFonts w:eastAsia="Arial Unicode MS" w:cs="Arial" w:hint="eastAsia"/>
                <w:color w:val="000000"/>
                <w:kern w:val="0"/>
                <w:sz w:val="22"/>
              </w:rPr>
              <w:t>MSP</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Non-diagnose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Single</w:t>
            </w:r>
          </w:p>
        </w:tc>
        <w:tc>
          <w:tcPr>
            <w:tcW w:w="0" w:type="auto"/>
            <w:tcBorders>
              <w:top w:val="nil"/>
              <w:left w:val="nil"/>
              <w:bottom w:val="nil"/>
              <w:right w:val="nil"/>
            </w:tcBorders>
          </w:tcPr>
          <w:p w:rsidR="008853BD" w:rsidRPr="00254BE7" w:rsidRDefault="008853BD" w:rsidP="008853BD">
            <w:r w:rsidRPr="00254BE7">
              <w:t>0.77</w:t>
            </w:r>
          </w:p>
        </w:tc>
        <w:tc>
          <w:tcPr>
            <w:tcW w:w="0" w:type="auto"/>
            <w:tcBorders>
              <w:top w:val="nil"/>
              <w:left w:val="nil"/>
              <w:bottom w:val="nil"/>
              <w:right w:val="nil"/>
            </w:tcBorders>
          </w:tcPr>
          <w:p w:rsidR="008853BD" w:rsidRPr="00254BE7" w:rsidRDefault="008853BD" w:rsidP="008853BD">
            <w:r w:rsidRPr="00254BE7">
              <w:t>hom</w:t>
            </w:r>
          </w:p>
        </w:tc>
        <w:tc>
          <w:tcPr>
            <w:tcW w:w="0" w:type="auto"/>
            <w:tcBorders>
              <w:top w:val="nil"/>
              <w:left w:val="nil"/>
              <w:bottom w:val="nil"/>
              <w:right w:val="nil"/>
            </w:tcBorders>
          </w:tcPr>
          <w:p w:rsidR="008853BD" w:rsidRPr="00254BE7" w:rsidRDefault="00BA15B3" w:rsidP="00530090">
            <w:r>
              <w:fldChar w:fldCharType="begin">
                <w:fldData xml:space="preserve">PEVuZE5vdGU+PENpdGU+PEF1dGhvcj5CcmFiZW5kZXI8L0F1dGhvcj48WWVhcj4yMDAxPC9ZZWFy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ZC11cmxzPjx1cmw+aHR0cDovL3d3dy5uY2JpLm5sbS5uaWguZ292L3B1Ym1lZC8xMTQyOTY5OTwv
dXJsPjwvcmVsYXRlZC11cmxzPjwvdXJscz48ZWxlY3Ryb25pYy1yZXNvdXJjZS1udW0+MTAuMTAz
OC9zai5vbmMuMTIwNDQ1NTwvZWxlY3Ryb25pYy1yZXNvdXJjZS1udW0+PGxhbmd1YWdlPmVuZzwv
bGFuZ3VhZ2U+PC9yZWNvcmQ+PC9DaXRlPjwvRW5kTm90ZT5=
</w:fldData>
              </w:fldChar>
            </w:r>
            <w:r w:rsidR="004F00A9">
              <w:instrText xml:space="preserve"> ADDIN EN.CITE </w:instrText>
            </w:r>
            <w:r w:rsidR="004F00A9">
              <w:fldChar w:fldCharType="begin">
                <w:fldData xml:space="preserve">PEVuZE5vdGU+PENpdGU+PEF1dGhvcj5CcmFiZW5kZXI8L0F1dGhvcj48WWVhcj4yMDAxPC9ZZWFy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ZC11cmxzPjx1cmw+aHR0cDovL3d3dy5uY2JpLm5sbS5uaWguZ292L3B1Ym1lZC8xMTQyOTY5OTwv
dXJsPjwvcmVsYXRlZC11cmxzPjwvdXJscz48ZWxlY3Ryb25pYy1yZXNvdXJjZS1udW0+MTAuMTAz
OC9zai5vbmMuMTIwNDQ1NTwvZWxlY3Ryb25pYy1yZXNvdXJjZS1udW0+PGxhbmd1YWdlPmVuZzwv
bGFuZ3VhZ2U+PC9yZWNvcmQ+PC9DaXRlPjwvRW5kTm90ZT5=
</w:fldData>
              </w:fldChar>
            </w:r>
            <w:r w:rsidR="004F00A9">
              <w:instrText xml:space="preserve"> ADDIN EN.CITE.DATA </w:instrText>
            </w:r>
            <w:r w:rsidR="004F00A9">
              <w:fldChar w:fldCharType="end"/>
            </w:r>
            <w:r>
              <w:fldChar w:fldCharType="separate"/>
            </w:r>
            <w:r w:rsidR="004F00A9">
              <w:rPr>
                <w:noProof/>
              </w:rPr>
              <w:t>[</w:t>
            </w:r>
            <w:hyperlink w:anchor="_ENREF_18" w:tooltip="Brabender, 2001 #425" w:history="1">
              <w:r w:rsidR="00530090">
                <w:rPr>
                  <w:noProof/>
                </w:rPr>
                <w:t>18</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Virmani et al (2001, USA)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tissue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22/26</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0/18</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MSP</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Diagnose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Yes</w:t>
            </w:r>
          </w:p>
        </w:tc>
        <w:tc>
          <w:tcPr>
            <w:tcW w:w="0" w:type="auto"/>
            <w:tcBorders>
              <w:top w:val="nil"/>
              <w:left w:val="nil"/>
              <w:bottom w:val="nil"/>
              <w:right w:val="nil"/>
            </w:tcBorders>
          </w:tcPr>
          <w:p w:rsidR="008853BD" w:rsidRPr="00254BE7" w:rsidRDefault="008853BD" w:rsidP="008853BD">
            <w:r w:rsidRPr="00254BE7">
              <w:t>NA</w:t>
            </w:r>
          </w:p>
        </w:tc>
        <w:tc>
          <w:tcPr>
            <w:tcW w:w="0" w:type="auto"/>
            <w:tcBorders>
              <w:top w:val="nil"/>
              <w:left w:val="nil"/>
              <w:bottom w:val="nil"/>
              <w:right w:val="nil"/>
            </w:tcBorders>
          </w:tcPr>
          <w:p w:rsidR="008853BD" w:rsidRPr="00254BE7" w:rsidRDefault="008853BD" w:rsidP="008853BD">
            <w:r w:rsidRPr="00254BE7">
              <w:t>heter</w:t>
            </w:r>
          </w:p>
        </w:tc>
        <w:tc>
          <w:tcPr>
            <w:tcW w:w="0" w:type="auto"/>
            <w:tcBorders>
              <w:top w:val="nil"/>
              <w:left w:val="nil"/>
              <w:bottom w:val="nil"/>
              <w:right w:val="nil"/>
            </w:tcBorders>
          </w:tcPr>
          <w:p w:rsidR="008853BD" w:rsidRPr="00254BE7" w:rsidRDefault="00BA15B3" w:rsidP="00530090">
            <w:r>
              <w:fldChar w:fldCharType="begin">
                <w:fldData xml:space="preserve">PEVuZE5vdGU+PENpdGU+PEF1dGhvcj5WaXJtYW5pPC9BdXRob3I+PFllYXI+MjAwMTwvWWVhcj48
UmVjTnVtPjM5NTwvUmVjTnVtPjxEaXNwbGF5VGV4dD5bMjldPC9EaXNwbGF5VGV4dD48cmVjb3Jk
PjxyZWMtbnVtYmVyPjM5NTwvcmVjLW51bWJlcj48Zm9yZWlnbi1rZXlzPjxrZXkgYXBwPSJFTiIg
ZGItaWQ9Inp2Mnp2NWV2bjByd3Q1ZWR3NXl2ZjVlNzJhNXN4NXJ6dnpweCI+Mzk1PC9rZXk+PC9m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4F00A9">
              <w:instrText xml:space="preserve"> ADDIN EN.CITE </w:instrText>
            </w:r>
            <w:r w:rsidR="004F00A9">
              <w:fldChar w:fldCharType="begin">
                <w:fldData xml:space="preserve">PEVuZE5vdGU+PENpdGU+PEF1dGhvcj5WaXJtYW5pPC9BdXRob3I+PFllYXI+MjAwMTwvWWVhcj48
UmVjTnVtPjM5NTwvUmVjTnVtPjxEaXNwbGF5VGV4dD5bMjldPC9EaXNwbGF5VGV4dD48cmVjb3Jk
PjxyZWMtbnVtYmVyPjM5NTwvcmVjLW51bWJlcj48Zm9yZWlnbi1rZXlzPjxrZXkgYXBwPSJFTiIg
ZGItaWQ9Inp2Mnp2NWV2bjByd3Q1ZWR3NXl2ZjVlNzJhNXN4NXJ6dnpweCI+Mzk1PC9rZXk+PC9m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4F00A9">
              <w:instrText xml:space="preserve"> ADDIN EN.CITE.DATA </w:instrText>
            </w:r>
            <w:r w:rsidR="004F00A9">
              <w:fldChar w:fldCharType="end"/>
            </w:r>
            <w:r>
              <w:fldChar w:fldCharType="separate"/>
            </w:r>
            <w:r w:rsidR="004F00A9">
              <w:rPr>
                <w:noProof/>
              </w:rPr>
              <w:t>[</w:t>
            </w:r>
            <w:hyperlink w:anchor="_ENREF_29" w:tooltip="Virmani, 2001 #408" w:history="1">
              <w:r w:rsidR="00530090">
                <w:rPr>
                  <w:noProof/>
                </w:rPr>
                <w:t>29</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Yanagawa et al (2003, Japan)</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tissue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 67.3</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66.67 </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 18/25</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28/47</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36/39</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MSP</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Diagnose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Yes</w:t>
            </w:r>
          </w:p>
        </w:tc>
        <w:tc>
          <w:tcPr>
            <w:tcW w:w="0" w:type="auto"/>
            <w:tcBorders>
              <w:top w:val="nil"/>
              <w:left w:val="nil"/>
              <w:bottom w:val="nil"/>
              <w:right w:val="nil"/>
            </w:tcBorders>
          </w:tcPr>
          <w:p w:rsidR="008853BD" w:rsidRPr="00254BE7" w:rsidRDefault="008853BD" w:rsidP="008853BD">
            <w:r w:rsidRPr="00254BE7">
              <w:t>1.48</w:t>
            </w:r>
          </w:p>
        </w:tc>
        <w:tc>
          <w:tcPr>
            <w:tcW w:w="0" w:type="auto"/>
            <w:tcBorders>
              <w:top w:val="nil"/>
              <w:left w:val="nil"/>
              <w:bottom w:val="nil"/>
              <w:right w:val="nil"/>
            </w:tcBorders>
          </w:tcPr>
          <w:p w:rsidR="008853BD" w:rsidRPr="00254BE7" w:rsidRDefault="008853BD" w:rsidP="008853BD">
            <w:r w:rsidRPr="00254BE7">
              <w:t>hom</w:t>
            </w:r>
          </w:p>
        </w:tc>
        <w:tc>
          <w:tcPr>
            <w:tcW w:w="0" w:type="auto"/>
            <w:tcBorders>
              <w:top w:val="nil"/>
              <w:left w:val="nil"/>
              <w:bottom w:val="nil"/>
              <w:right w:val="nil"/>
            </w:tcBorders>
          </w:tcPr>
          <w:p w:rsidR="008853BD" w:rsidRPr="00254BE7" w:rsidRDefault="00BA15B3" w:rsidP="00530090">
            <w:r>
              <w:fldChar w:fldCharType="begin">
                <w:fldData xml:space="preserve">PEVuZE5vdGU+PENpdGU+PEF1dGhvcj5ZYW5hZ2F3YTwvQXV0aG9yPjxZZWFyPjIwMDM8L1llYXI+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</w:fldData>
              </w:fldChar>
            </w:r>
            <w:r w:rsidR="004F00A9">
              <w:instrText xml:space="preserve"> ADDIN EN.CITE </w:instrText>
            </w:r>
            <w:r w:rsidR="004F00A9">
              <w:fldChar w:fldCharType="begin">
                <w:fldData xml:space="preserve">PEVuZE5vdGU+PENpdGU+PEF1dGhvcj5ZYW5hZ2F3YTwvQXV0aG9yPjxZZWFyPjIwMDM8L1llYXI+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</w:fldData>
              </w:fldChar>
            </w:r>
            <w:r w:rsidR="004F00A9">
              <w:instrText xml:space="preserve"> ADDIN EN.CITE.DATA </w:instrText>
            </w:r>
            <w:r w:rsidR="004F00A9">
              <w:fldChar w:fldCharType="end"/>
            </w:r>
            <w:r>
              <w:fldChar w:fldCharType="separate"/>
            </w:r>
            <w:r w:rsidR="004F00A9">
              <w:rPr>
                <w:noProof/>
              </w:rPr>
              <w:t>[</w:t>
            </w:r>
            <w:hyperlink w:anchor="_ENREF_31" w:tooltip="Yanagawa, 2003 #30" w:history="1">
              <w:r w:rsidR="00530090">
                <w:rPr>
                  <w:noProof/>
                </w:rPr>
                <w:t>31</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Topaloglu et al (2004, USA)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tissue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54.84 </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17/14 </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5/17</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qMSP</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Diagnose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Yes</w:t>
            </w:r>
          </w:p>
        </w:tc>
        <w:tc>
          <w:tcPr>
            <w:tcW w:w="0" w:type="auto"/>
            <w:tcBorders>
              <w:top w:val="nil"/>
              <w:left w:val="nil"/>
              <w:bottom w:val="nil"/>
              <w:right w:val="nil"/>
            </w:tcBorders>
          </w:tcPr>
          <w:p w:rsidR="008853BD" w:rsidRPr="00254BE7" w:rsidRDefault="008853BD" w:rsidP="008853BD">
            <w:r w:rsidRPr="00254BE7">
              <w:t>3</w:t>
            </w:r>
            <w:r w:rsidRPr="00254BE7">
              <w:rPr>
                <w:rFonts w:hint="eastAsia"/>
              </w:rPr>
              <w:t>.00</w:t>
            </w:r>
          </w:p>
        </w:tc>
        <w:tc>
          <w:tcPr>
            <w:tcW w:w="0" w:type="auto"/>
            <w:tcBorders>
              <w:top w:val="nil"/>
              <w:left w:val="nil"/>
              <w:bottom w:val="nil"/>
              <w:right w:val="nil"/>
            </w:tcBorders>
          </w:tcPr>
          <w:p w:rsidR="008853BD" w:rsidRPr="00254BE7" w:rsidRDefault="008853BD" w:rsidP="008853BD">
            <w:r w:rsidRPr="00254BE7">
              <w:t>heter</w:t>
            </w:r>
          </w:p>
        </w:tc>
        <w:tc>
          <w:tcPr>
            <w:tcW w:w="0" w:type="auto"/>
            <w:tcBorders>
              <w:top w:val="nil"/>
              <w:left w:val="nil"/>
              <w:bottom w:val="nil"/>
              <w:right w:val="nil"/>
            </w:tcBorders>
          </w:tcPr>
          <w:p w:rsidR="008853BD" w:rsidRPr="00254BE7" w:rsidRDefault="00BA15B3" w:rsidP="00530090">
            <w:r>
              <w:fldChar w:fldCharType="begin">
                <w:fldData xml:space="preserve">PEVuZE5vdGU+PENpdGU+PEF1dGhvcj5Ub3BhbG9nbHU8L0F1dGhvcj48WWVhcj4yMDA0PC9ZZWFy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</w:fldData>
              </w:fldChar>
            </w:r>
            <w:r w:rsidR="004F00A9">
              <w:instrText xml:space="preserve"> ADDIN EN.CITE </w:instrText>
            </w:r>
            <w:r w:rsidR="004F00A9">
              <w:fldChar w:fldCharType="begin">
                <w:fldData xml:space="preserve">PEVuZE5vdGU+PENpdGU+PEF1dGhvcj5Ub3BhbG9nbHU8L0F1dGhvcj48WWVhcj4yMDA0PC9ZZWFy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</w:fldData>
              </w:fldChar>
            </w:r>
            <w:r w:rsidR="004F00A9">
              <w:instrText xml:space="preserve"> ADDIN EN.CITE.DATA </w:instrText>
            </w:r>
            <w:r w:rsidR="004F00A9">
              <w:fldChar w:fldCharType="end"/>
            </w:r>
            <w:r>
              <w:fldChar w:fldCharType="separate"/>
            </w:r>
            <w:r w:rsidR="004F00A9">
              <w:rPr>
                <w:noProof/>
              </w:rPr>
              <w:t>[</w:t>
            </w:r>
            <w:hyperlink w:anchor="_ENREF_27" w:tooltip="Topaloglu, 2004 #25" w:history="1">
              <w:r w:rsidR="00530090">
                <w:rPr>
                  <w:noProof/>
                </w:rPr>
                <w:t>27</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Kim et al (2007, Korea)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tissue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63</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56.57 </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 64/79</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48/41</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33/66</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MSP </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Non-diagnose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Yes</w:t>
            </w:r>
          </w:p>
        </w:tc>
        <w:tc>
          <w:tcPr>
            <w:tcW w:w="0" w:type="auto"/>
            <w:tcBorders>
              <w:top w:val="nil"/>
              <w:left w:val="nil"/>
              <w:bottom w:val="nil"/>
              <w:right w:val="nil"/>
            </w:tcBorders>
          </w:tcPr>
          <w:p w:rsidR="008853BD" w:rsidRPr="00254BE7" w:rsidRDefault="008853BD" w:rsidP="008853BD">
            <w:r w:rsidRPr="00254BE7">
              <w:t>0.62</w:t>
            </w:r>
          </w:p>
        </w:tc>
        <w:tc>
          <w:tcPr>
            <w:tcW w:w="0" w:type="auto"/>
            <w:tcBorders>
              <w:top w:val="nil"/>
              <w:left w:val="nil"/>
              <w:bottom w:val="nil"/>
              <w:right w:val="nil"/>
            </w:tcBorders>
          </w:tcPr>
          <w:p w:rsidR="008853BD" w:rsidRPr="00254BE7" w:rsidRDefault="008853BD" w:rsidP="008853BD">
            <w:r w:rsidRPr="00254BE7">
              <w:t>hom</w:t>
            </w:r>
          </w:p>
        </w:tc>
        <w:tc>
          <w:tcPr>
            <w:tcW w:w="0" w:type="auto"/>
            <w:tcBorders>
              <w:top w:val="nil"/>
              <w:left w:val="nil"/>
              <w:bottom w:val="nil"/>
              <w:right w:val="nil"/>
            </w:tcBorders>
          </w:tcPr>
          <w:p w:rsidR="008853BD" w:rsidRPr="00254BE7" w:rsidRDefault="00BA15B3" w:rsidP="00530090">
            <w:r>
              <w:fldChar w:fldCharType="begin">
                <w:fldData xml:space="preserve">PEVuZE5vdGU+PENpdGU+PEF1dGhvcj5LaW08L0F1dGhvcj48WWVhcj4yMDA3PC9ZZWFyPjxSZWNO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</w:fldData>
              </w:fldChar>
            </w:r>
            <w:r w:rsidR="004F00A9">
              <w:instrText xml:space="preserve"> ADDIN EN.CITE </w:instrText>
            </w:r>
            <w:r w:rsidR="004F00A9">
              <w:fldChar w:fldCharType="begin">
                <w:fldData xml:space="preserve">PEVuZE5vdGU+PENpdGU+PEF1dGhvcj5LaW08L0F1dGhvcj48WWVhcj4yMDA3PC9ZZWFyPjxSZWNO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</w:fldData>
              </w:fldChar>
            </w:r>
            <w:r w:rsidR="004F00A9">
              <w:instrText xml:space="preserve"> ADDIN EN.CITE.DATA </w:instrText>
            </w:r>
            <w:r w:rsidR="004F00A9">
              <w:fldChar w:fldCharType="end"/>
            </w:r>
            <w:r>
              <w:fldChar w:fldCharType="separate"/>
            </w:r>
            <w:r w:rsidR="004F00A9">
              <w:rPr>
                <w:noProof/>
              </w:rPr>
              <w:t>[</w:t>
            </w:r>
            <w:hyperlink w:anchor="_ENREF_21" w:tooltip="Kim, 2007 #19" w:history="1">
              <w:r w:rsidR="00530090">
                <w:rPr>
                  <w:noProof/>
                </w:rPr>
                <w:t>21</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Vallbohmer et al (2006, USA)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tissue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63</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49.45 </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 69/91</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86/5</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80/3</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PCR</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Non-diagnose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Yes</w:t>
            </w:r>
          </w:p>
        </w:tc>
        <w:tc>
          <w:tcPr>
            <w:tcW w:w="0" w:type="auto"/>
            <w:tcBorders>
              <w:top w:val="nil"/>
              <w:left w:val="nil"/>
              <w:bottom w:val="nil"/>
              <w:right w:val="nil"/>
            </w:tcBorders>
          </w:tcPr>
          <w:p w:rsidR="008853BD" w:rsidRPr="00254BE7" w:rsidRDefault="008853BD" w:rsidP="008853BD">
            <w:r w:rsidRPr="00254BE7">
              <w:t>0.77</w:t>
            </w:r>
          </w:p>
        </w:tc>
        <w:tc>
          <w:tcPr>
            <w:tcW w:w="0" w:type="auto"/>
            <w:tcBorders>
              <w:top w:val="nil"/>
              <w:left w:val="nil"/>
              <w:bottom w:val="nil"/>
              <w:right w:val="nil"/>
            </w:tcBorders>
          </w:tcPr>
          <w:p w:rsidR="008853BD" w:rsidRPr="00254BE7" w:rsidRDefault="008853BD" w:rsidP="008853BD">
            <w:r w:rsidRPr="00254BE7">
              <w:t>hom</w:t>
            </w:r>
          </w:p>
        </w:tc>
        <w:tc>
          <w:tcPr>
            <w:tcW w:w="0" w:type="auto"/>
            <w:tcBorders>
              <w:top w:val="nil"/>
              <w:left w:val="nil"/>
              <w:bottom w:val="nil"/>
              <w:right w:val="nil"/>
            </w:tcBorders>
          </w:tcPr>
          <w:p w:rsidR="008853BD" w:rsidRPr="00254BE7" w:rsidRDefault="00BA15B3" w:rsidP="00530090">
            <w:r>
              <w:fldChar w:fldCharType="begin">
                <w:fldData xml:space="preserve">PEVuZE5vdGU+PENpdGU+PEF1dGhvcj5WYWxsYm9obWVyPC9BdXRob3I+PFllYXI+MjAwNjwvWWVh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</w:fldData>
              </w:fldChar>
            </w:r>
            <w:r w:rsidR="004F00A9">
              <w:instrText xml:space="preserve"> ADDIN EN.CITE </w:instrText>
            </w:r>
            <w:r w:rsidR="004F00A9">
              <w:fldChar w:fldCharType="begin">
                <w:fldData xml:space="preserve">PEVuZE5vdGU+PENpdGU+PEF1dGhvcj5WYWxsYm9obWVyPC9BdXRob3I+PFllYXI+MjAwNjwvWWVh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</w:fldData>
              </w:fldChar>
            </w:r>
            <w:r w:rsidR="004F00A9">
              <w:instrText xml:space="preserve"> ADDIN EN.CITE.DATA </w:instrText>
            </w:r>
            <w:r w:rsidR="004F00A9">
              <w:fldChar w:fldCharType="end"/>
            </w:r>
            <w:r>
              <w:fldChar w:fldCharType="separate"/>
            </w:r>
            <w:r w:rsidR="004F00A9">
              <w:rPr>
                <w:noProof/>
              </w:rPr>
              <w:t>[</w:t>
            </w:r>
            <w:hyperlink w:anchor="_ENREF_28" w:tooltip="Vallbohmer, 2006 #27" w:history="1">
              <w:r w:rsidR="00530090">
                <w:rPr>
                  <w:noProof/>
                </w:rPr>
                <w:t>28</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Lin et al (2009, China)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tissue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61.1</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100.00 </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 20/31</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49/75</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2/24</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MSP</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Diagnose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Yes</w:t>
            </w:r>
          </w:p>
        </w:tc>
        <w:tc>
          <w:tcPr>
            <w:tcW w:w="0" w:type="auto"/>
            <w:tcBorders>
              <w:top w:val="nil"/>
              <w:left w:val="nil"/>
              <w:bottom w:val="nil"/>
              <w:right w:val="nil"/>
            </w:tcBorders>
          </w:tcPr>
          <w:p w:rsidR="008853BD" w:rsidRPr="00254BE7" w:rsidRDefault="008853BD" w:rsidP="008853BD">
            <w:r w:rsidRPr="00254BE7">
              <w:t>1.84</w:t>
            </w:r>
          </w:p>
        </w:tc>
        <w:tc>
          <w:tcPr>
            <w:tcW w:w="0" w:type="auto"/>
            <w:tcBorders>
              <w:top w:val="nil"/>
              <w:left w:val="nil"/>
              <w:bottom w:val="nil"/>
              <w:right w:val="nil"/>
            </w:tcBorders>
          </w:tcPr>
          <w:p w:rsidR="008853BD" w:rsidRPr="00254BE7" w:rsidRDefault="008853BD" w:rsidP="008853BD">
            <w:r w:rsidRPr="00254BE7">
              <w:t>heter</w:t>
            </w:r>
          </w:p>
        </w:tc>
        <w:tc>
          <w:tcPr>
            <w:tcW w:w="0" w:type="auto"/>
            <w:tcBorders>
              <w:top w:val="nil"/>
              <w:left w:val="nil"/>
              <w:bottom w:val="nil"/>
              <w:right w:val="nil"/>
            </w:tcBorders>
          </w:tcPr>
          <w:p w:rsidR="008853BD" w:rsidRPr="00254BE7" w:rsidRDefault="00BA15B3" w:rsidP="00530090">
            <w:r>
              <w:fldChar w:fldCharType="begin">
                <w:fldData xml:space="preserve">PEVuZE5vdGU+PENpdGU+PEF1dGhvcj5MaW48L0F1dGhvcj48WWVhcj4yMDA5PC9ZZWFyPjxSZWNO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=
</w:fldData>
              </w:fldChar>
            </w:r>
            <w:r w:rsidR="004F00A9">
              <w:instrText xml:space="preserve"> ADDIN EN.CITE </w:instrText>
            </w:r>
            <w:r w:rsidR="004F00A9">
              <w:fldChar w:fldCharType="begin">
                <w:fldData xml:space="preserve">PEVuZE5vdGU+PENpdGU+PEF1dGhvcj5MaW48L0F1dGhvcj48WWVhcj4yMDA5PC9ZZWFyPjxSZWNO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=
</w:fldData>
              </w:fldChar>
            </w:r>
            <w:r w:rsidR="004F00A9">
              <w:instrText xml:space="preserve"> ADDIN EN.CITE.DATA </w:instrText>
            </w:r>
            <w:r w:rsidR="004F00A9">
              <w:fldChar w:fldCharType="end"/>
            </w:r>
            <w:r>
              <w:fldChar w:fldCharType="separate"/>
            </w:r>
            <w:r w:rsidR="004F00A9">
              <w:rPr>
                <w:noProof/>
              </w:rPr>
              <w:t>[</w:t>
            </w:r>
            <w:hyperlink w:anchor="_ENREF_22" w:tooltip="Lin, 2009 #20" w:history="1">
              <w:r w:rsidR="00530090">
                <w:rPr>
                  <w:noProof/>
                </w:rPr>
                <w:t>22</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Shivapurkar et al (2007, USA)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tissue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35/5</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23/17</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q</w:t>
            </w:r>
            <w:r w:rsidRPr="00254BE7">
              <w:rPr>
                <w:rFonts w:eastAsia="Arial Unicode MS" w:cs="Arial" w:hint="eastAsia"/>
                <w:color w:val="000000"/>
                <w:kern w:val="0"/>
                <w:sz w:val="22"/>
              </w:rPr>
              <w:t>MSP</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Diagnose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Yes</w:t>
            </w:r>
          </w:p>
        </w:tc>
        <w:tc>
          <w:tcPr>
            <w:tcW w:w="0" w:type="auto"/>
            <w:tcBorders>
              <w:top w:val="nil"/>
              <w:left w:val="nil"/>
              <w:bottom w:val="nil"/>
              <w:right w:val="nil"/>
            </w:tcBorders>
          </w:tcPr>
          <w:p w:rsidR="008853BD" w:rsidRPr="00254BE7" w:rsidRDefault="008853BD" w:rsidP="008853BD">
            <w:r w:rsidRPr="00254BE7">
              <w:t>1.22</w:t>
            </w:r>
          </w:p>
        </w:tc>
        <w:tc>
          <w:tcPr>
            <w:tcW w:w="0" w:type="auto"/>
            <w:tcBorders>
              <w:top w:val="nil"/>
              <w:left w:val="nil"/>
              <w:bottom w:val="nil"/>
              <w:right w:val="nil"/>
            </w:tcBorders>
          </w:tcPr>
          <w:p w:rsidR="008853BD" w:rsidRPr="00254BE7" w:rsidRDefault="008853BD" w:rsidP="008853BD">
            <w:r w:rsidRPr="00254BE7">
              <w:t>heter</w:t>
            </w:r>
          </w:p>
        </w:tc>
        <w:tc>
          <w:tcPr>
            <w:tcW w:w="0" w:type="auto"/>
            <w:tcBorders>
              <w:top w:val="nil"/>
              <w:left w:val="nil"/>
              <w:bottom w:val="nil"/>
              <w:right w:val="nil"/>
            </w:tcBorders>
          </w:tcPr>
          <w:p w:rsidR="008853BD" w:rsidRPr="00254BE7" w:rsidRDefault="00BA15B3" w:rsidP="00530090">
            <w:r>
              <w:fldChar w:fldCharType="begin">
                <w:fldData xml:space="preserve">PEVuZE5vdGU+PENpdGU+PEF1dGhvcj5TaGl2YXB1cmthcjwvQXV0aG9yPjxZZWFyPjIwMDc8L1ll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</w:fldData>
              </w:fldChar>
            </w:r>
            <w:r w:rsidR="004F00A9">
              <w:instrText xml:space="preserve"> ADDIN EN.CITE </w:instrText>
            </w:r>
            <w:r w:rsidR="004F00A9">
              <w:fldChar w:fldCharType="begin">
                <w:fldData xml:space="preserve">PEVuZE5vdGU+PENpdGU+PEF1dGhvcj5TaGl2YXB1cmthcjwvQXV0aG9yPjxZZWFyPjIwMDc8L1ll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</w:fldData>
              </w:fldChar>
            </w:r>
            <w:r w:rsidR="004F00A9">
              <w:instrText xml:space="preserve"> ADDIN EN.CITE.DATA </w:instrText>
            </w:r>
            <w:r w:rsidR="004F00A9">
              <w:fldChar w:fldCharType="end"/>
            </w:r>
            <w:r>
              <w:fldChar w:fldCharType="separate"/>
            </w:r>
            <w:r w:rsidR="004F00A9">
              <w:rPr>
                <w:noProof/>
              </w:rPr>
              <w:t>[</w:t>
            </w:r>
            <w:hyperlink w:anchor="_ENREF_25" w:tooltip="Shivapurkar, 2007 #23" w:history="1">
              <w:r w:rsidR="00530090">
                <w:rPr>
                  <w:noProof/>
                </w:rPr>
                <w:t>25</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Suzuki et al (2006, Japan)</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tissue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64</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34.00 </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 33/49</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53/97</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3/57</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MSP</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Non-diagnose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Yes</w:t>
            </w:r>
          </w:p>
        </w:tc>
        <w:tc>
          <w:tcPr>
            <w:tcW w:w="0" w:type="auto"/>
            <w:tcBorders>
              <w:top w:val="nil"/>
              <w:left w:val="nil"/>
              <w:bottom w:val="nil"/>
              <w:right w:val="nil"/>
            </w:tcBorders>
          </w:tcPr>
          <w:p w:rsidR="008853BD" w:rsidRPr="00254BE7" w:rsidRDefault="008853BD" w:rsidP="008853BD">
            <w:r w:rsidRPr="00254BE7">
              <w:t>NA</w:t>
            </w:r>
          </w:p>
        </w:tc>
        <w:tc>
          <w:tcPr>
            <w:tcW w:w="0" w:type="auto"/>
            <w:tcBorders>
              <w:top w:val="nil"/>
              <w:left w:val="nil"/>
              <w:bottom w:val="nil"/>
              <w:right w:val="nil"/>
            </w:tcBorders>
          </w:tcPr>
          <w:p w:rsidR="008853BD" w:rsidRPr="00254BE7" w:rsidRDefault="008853BD" w:rsidP="008853BD">
            <w:r w:rsidRPr="00254BE7">
              <w:t>heter</w:t>
            </w:r>
          </w:p>
        </w:tc>
        <w:tc>
          <w:tcPr>
            <w:tcW w:w="0" w:type="auto"/>
            <w:tcBorders>
              <w:top w:val="nil"/>
              <w:left w:val="nil"/>
              <w:bottom w:val="nil"/>
              <w:right w:val="nil"/>
            </w:tcBorders>
          </w:tcPr>
          <w:p w:rsidR="008853BD" w:rsidRPr="00254BE7" w:rsidRDefault="00BA15B3" w:rsidP="00530090">
            <w:r>
              <w:fldChar w:fldCharType="begin">
                <w:fldData xml:space="preserve">PEVuZE5vdGU+PENpdGU+PEF1dGhvcj5TdXp1a2k8L0F1dGhvcj48WWVhcj4yMDA2PC9ZZWFyPjxS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</w:fldData>
              </w:fldChar>
            </w:r>
            <w:r w:rsidR="004F00A9">
              <w:instrText xml:space="preserve"> ADDIN EN.CITE </w:instrText>
            </w:r>
            <w:r w:rsidR="004F00A9">
              <w:fldChar w:fldCharType="begin">
                <w:fldData xml:space="preserve">PEVuZE5vdGU+PENpdGU+PEF1dGhvcj5TdXp1a2k8L0F1dGhvcj48WWVhcj4yMDA2PC9ZZWFyPjxS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</w:fldData>
              </w:fldChar>
            </w:r>
            <w:r w:rsidR="004F00A9">
              <w:instrText xml:space="preserve"> ADDIN EN.CITE.DATA </w:instrText>
            </w:r>
            <w:r w:rsidR="004F00A9">
              <w:fldChar w:fldCharType="end"/>
            </w:r>
            <w:r>
              <w:fldChar w:fldCharType="separate"/>
            </w:r>
            <w:r w:rsidR="004F00A9">
              <w:rPr>
                <w:noProof/>
              </w:rPr>
              <w:t>[</w:t>
            </w:r>
            <w:hyperlink w:anchor="_ENREF_26" w:tooltip="Suzuki, 2006 #24" w:history="1">
              <w:r w:rsidR="00530090">
                <w:rPr>
                  <w:noProof/>
                </w:rPr>
                <w:t>26</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b/>
                <w:color w:val="000000"/>
                <w:kern w:val="0"/>
                <w:sz w:val="22"/>
              </w:rPr>
            </w:pPr>
            <w:r w:rsidRPr="00254BE7">
              <w:rPr>
                <w:rFonts w:eastAsia="Arial Unicode MS" w:cs="Arial"/>
                <w:b/>
                <w:color w:val="000000"/>
                <w:kern w:val="0"/>
                <w:sz w:val="22"/>
              </w:rPr>
              <w:t>Zhang et al (2011, China)</w:t>
            </w:r>
            <w:r w:rsidRPr="00254BE7">
              <w:rPr>
                <w:rFonts w:eastAsia="Arial Unicode MS" w:cs="Arial"/>
                <w:b/>
                <w:color w:val="000000"/>
                <w:kern w:val="0"/>
                <w:sz w:val="22"/>
                <w:vertAlign w:val="superscript"/>
              </w:rPr>
              <w:t xml:space="preserve"> b</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serum</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54/56</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5/45</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MSP</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Diagnose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Yes</w:t>
            </w:r>
          </w:p>
        </w:tc>
        <w:tc>
          <w:tcPr>
            <w:tcW w:w="0" w:type="auto"/>
            <w:tcBorders>
              <w:top w:val="nil"/>
              <w:left w:val="nil"/>
              <w:bottom w:val="nil"/>
              <w:right w:val="nil"/>
            </w:tcBorders>
          </w:tcPr>
          <w:p w:rsidR="008853BD" w:rsidRPr="00254BE7" w:rsidRDefault="008853BD" w:rsidP="008853BD">
            <w:r w:rsidRPr="00254BE7">
              <w:t>NA</w:t>
            </w:r>
          </w:p>
        </w:tc>
        <w:tc>
          <w:tcPr>
            <w:tcW w:w="0" w:type="auto"/>
            <w:tcBorders>
              <w:top w:val="nil"/>
              <w:left w:val="nil"/>
              <w:bottom w:val="nil"/>
              <w:right w:val="nil"/>
            </w:tcBorders>
          </w:tcPr>
          <w:p w:rsidR="008853BD" w:rsidRPr="00254BE7" w:rsidRDefault="008853BD" w:rsidP="008853BD">
            <w:r w:rsidRPr="00254BE7">
              <w:t>heter</w:t>
            </w:r>
          </w:p>
        </w:tc>
        <w:tc>
          <w:tcPr>
            <w:tcW w:w="0" w:type="auto"/>
            <w:tcBorders>
              <w:top w:val="nil"/>
              <w:left w:val="nil"/>
              <w:bottom w:val="nil"/>
              <w:right w:val="nil"/>
            </w:tcBorders>
          </w:tcPr>
          <w:p w:rsidR="008853BD" w:rsidRPr="00254BE7" w:rsidRDefault="00BA15B3" w:rsidP="00530090">
            <w:r>
              <w:fldChar w:fldCharType="begin">
                <w:fldData xml:space="preserve">PEVuZE5vdGU+PENpdGU+PEF1dGhvcj5aaGFuZzwvQXV0aG9yPjxZZWFyPjIwMTE8L1llYXI+PFJl
Y051bT40MTg8L1JlY051bT48RGlzcGxheVRleHQ+WzMyXTwvRGlzcGxheVRleHQ+PHJlY29yZD48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F00A9">
              <w:instrText xml:space="preserve"> ADDIN EN.CITE </w:instrText>
            </w:r>
            <w:r w:rsidR="004F00A9">
              <w:fldChar w:fldCharType="begin">
                <w:fldData xml:space="preserve">PEVuZE5vdGU+PENpdGU+PEF1dGhvcj5aaGFuZzwvQXV0aG9yPjxZZWFyPjIwMTE8L1llYXI+PFJl
Y051bT40MTg8L1JlY051bT48RGlzcGxheVRleHQ+WzMyXTwvRGlzcGxheVRleHQ+PHJlY29yZD48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F00A9">
              <w:instrText xml:space="preserve"> ADDIN EN.CITE.DATA </w:instrText>
            </w:r>
            <w:r w:rsidR="004F00A9">
              <w:fldChar w:fldCharType="end"/>
            </w:r>
            <w:r>
              <w:fldChar w:fldCharType="separate"/>
            </w:r>
            <w:r w:rsidR="004F00A9">
              <w:rPr>
                <w:noProof/>
              </w:rPr>
              <w:t>[</w:t>
            </w:r>
            <w:hyperlink w:anchor="_ENREF_32" w:tooltip="Zhang, 2011 #418" w:history="1">
              <w:r w:rsidR="00530090">
                <w:rPr>
                  <w:noProof/>
                </w:rPr>
                <w:t>32</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Pan et al (2009,China)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serum</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53 </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 17/26</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40/38</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0/31</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qMSP</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Diagnose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Single</w:t>
            </w:r>
          </w:p>
        </w:tc>
        <w:tc>
          <w:tcPr>
            <w:tcW w:w="0" w:type="auto"/>
            <w:tcBorders>
              <w:top w:val="nil"/>
              <w:left w:val="nil"/>
              <w:bottom w:val="nil"/>
              <w:right w:val="nil"/>
            </w:tcBorders>
          </w:tcPr>
          <w:p w:rsidR="008853BD" w:rsidRPr="00254BE7" w:rsidRDefault="008853BD" w:rsidP="008853BD">
            <w:r w:rsidRPr="00254BE7">
              <w:t>NA</w:t>
            </w:r>
          </w:p>
        </w:tc>
        <w:tc>
          <w:tcPr>
            <w:tcW w:w="0" w:type="auto"/>
            <w:tcBorders>
              <w:top w:val="nil"/>
              <w:left w:val="nil"/>
              <w:bottom w:val="nil"/>
              <w:right w:val="nil"/>
            </w:tcBorders>
          </w:tcPr>
          <w:p w:rsidR="008853BD" w:rsidRPr="00254BE7" w:rsidRDefault="008853BD" w:rsidP="008853BD">
            <w:r w:rsidRPr="00254BE7">
              <w:t>heter</w:t>
            </w:r>
          </w:p>
        </w:tc>
        <w:tc>
          <w:tcPr>
            <w:tcW w:w="0" w:type="auto"/>
            <w:tcBorders>
              <w:top w:val="nil"/>
              <w:left w:val="nil"/>
              <w:bottom w:val="nil"/>
              <w:right w:val="nil"/>
            </w:tcBorders>
          </w:tcPr>
          <w:p w:rsidR="008853BD" w:rsidRPr="00254BE7" w:rsidRDefault="00BA15B3" w:rsidP="00530090">
            <w:r>
              <w:fldChar w:fldCharType="begin">
                <w:fldData xml:space="preserve">PEVuZE5vdGU+PENpdGU+PEF1dGhvcj5QYW48L0F1dGhvcj48WWVhcj4yMDA5PC9ZZWFyPjxSZWNO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</w:fldData>
              </w:fldChar>
            </w:r>
            <w:r w:rsidR="004F00A9">
              <w:instrText xml:space="preserve"> ADDIN EN.CITE </w:instrText>
            </w:r>
            <w:r w:rsidR="004F00A9">
              <w:fldChar w:fldCharType="begin">
                <w:fldData xml:space="preserve">PEVuZE5vdGU+PENpdGU+PEF1dGhvcj5QYW48L0F1dGhvcj48WWVhcj4yMDA5PC9ZZWFyPjxSZWNO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</w:fldData>
              </w:fldChar>
            </w:r>
            <w:r w:rsidR="004F00A9">
              <w:instrText xml:space="preserve"> ADDIN EN.CITE.DATA </w:instrText>
            </w:r>
            <w:r w:rsidR="004F00A9">
              <w:fldChar w:fldCharType="end"/>
            </w:r>
            <w:r>
              <w:fldChar w:fldCharType="separate"/>
            </w:r>
            <w:r w:rsidR="004F00A9">
              <w:rPr>
                <w:noProof/>
              </w:rPr>
              <w:t>[</w:t>
            </w:r>
            <w:hyperlink w:anchor="_ENREF_23" w:tooltip="Pan, 2009 #21" w:history="1">
              <w:r w:rsidR="00530090">
                <w:rPr>
                  <w:noProof/>
                </w:rPr>
                <w:t>23</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Begum et al (2011, USA)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serum</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65 </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 xml:space="preserve"> 10/19</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12/64</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3/27</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qMSP</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Diagnose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Yes</w:t>
            </w:r>
          </w:p>
        </w:tc>
        <w:tc>
          <w:tcPr>
            <w:tcW w:w="0" w:type="auto"/>
            <w:tcBorders>
              <w:top w:val="nil"/>
              <w:left w:val="nil"/>
              <w:bottom w:val="nil"/>
              <w:right w:val="nil"/>
            </w:tcBorders>
          </w:tcPr>
          <w:p w:rsidR="008853BD" w:rsidRPr="00254BE7" w:rsidRDefault="008853BD" w:rsidP="008853BD">
            <w:r w:rsidRPr="00254BE7">
              <w:t>NA</w:t>
            </w:r>
          </w:p>
        </w:tc>
        <w:tc>
          <w:tcPr>
            <w:tcW w:w="0" w:type="auto"/>
            <w:tcBorders>
              <w:top w:val="nil"/>
              <w:left w:val="nil"/>
              <w:bottom w:val="nil"/>
              <w:right w:val="nil"/>
            </w:tcBorders>
          </w:tcPr>
          <w:p w:rsidR="008853BD" w:rsidRPr="00254BE7" w:rsidRDefault="008853BD" w:rsidP="008853BD">
            <w:r w:rsidRPr="00254BE7">
              <w:t>heter</w:t>
            </w:r>
          </w:p>
        </w:tc>
        <w:tc>
          <w:tcPr>
            <w:tcW w:w="0" w:type="auto"/>
            <w:tcBorders>
              <w:top w:val="nil"/>
              <w:left w:val="nil"/>
              <w:bottom w:val="nil"/>
              <w:right w:val="nil"/>
            </w:tcBorders>
          </w:tcPr>
          <w:p w:rsidR="008853BD" w:rsidRPr="00254BE7" w:rsidRDefault="0059127B" w:rsidP="00530090">
            <w:r>
              <w:fldChar w:fldCharType="begin">
                <w:fldData xml:space="preserve">PEVuZE5vdGU+PENpdGU+PEF1dGhvcj5CZWd1bTwvQXV0aG9yPjxZZWFyPjIwMTE8L1llYXI+PFJl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==
</w:fldData>
              </w:fldChar>
            </w:r>
            <w:r w:rsidR="004F00A9">
              <w:instrText xml:space="preserve"> ADDIN EN.CITE </w:instrText>
            </w:r>
            <w:r w:rsidR="004F00A9">
              <w:fldChar w:fldCharType="begin">
                <w:fldData xml:space="preserve">PEVuZE5vdGU+PENpdGU+PEF1dGhvcj5CZWd1bTwvQXV0aG9yPjxZZWFyPjIwMTE8L1llYXI+PFJl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==
</w:fldData>
              </w:fldChar>
            </w:r>
            <w:r w:rsidR="004F00A9">
              <w:instrText xml:space="preserve"> ADDIN EN.CITE.DATA </w:instrText>
            </w:r>
            <w:r w:rsidR="004F00A9">
              <w:fldChar w:fldCharType="end"/>
            </w:r>
            <w:r>
              <w:fldChar w:fldCharType="separate"/>
            </w:r>
            <w:r w:rsidR="004F00A9">
              <w:rPr>
                <w:noProof/>
              </w:rPr>
              <w:t>[</w:t>
            </w:r>
            <w:hyperlink w:anchor="_ENREF_17" w:tooltip="Begum, 2011 #15" w:history="1">
              <w:r w:rsidR="00530090">
                <w:rPr>
                  <w:noProof/>
                </w:rPr>
                <w:t>17</w:t>
              </w:r>
            </w:hyperlink>
            <w:r w:rsidR="004F00A9">
              <w:rPr>
                <w:noProof/>
              </w:rPr>
              <w:t>]</w:t>
            </w:r>
            <w:r>
              <w:fldChar w:fldCharType="end"/>
            </w:r>
          </w:p>
        </w:tc>
      </w:tr>
      <w:tr w:rsidR="00530090" w:rsidRPr="00254BE7" w:rsidTr="00530090">
        <w:trPr>
          <w:trHeight w:val="99"/>
        </w:trPr>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Rykova et al (2004, Russia)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serum</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3/6</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0/16</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MSP</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Diagnose</w:t>
            </w:r>
          </w:p>
        </w:tc>
        <w:tc>
          <w:tcPr>
            <w:tcW w:w="0" w:type="auto"/>
            <w:tcBorders>
              <w:top w:val="nil"/>
              <w:left w:val="nil"/>
              <w:bottom w:val="nil"/>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Yes</w:t>
            </w:r>
          </w:p>
        </w:tc>
        <w:tc>
          <w:tcPr>
            <w:tcW w:w="0" w:type="auto"/>
            <w:tcBorders>
              <w:top w:val="nil"/>
              <w:left w:val="nil"/>
              <w:bottom w:val="nil"/>
              <w:right w:val="nil"/>
            </w:tcBorders>
          </w:tcPr>
          <w:p w:rsidR="008853BD" w:rsidRPr="00254BE7" w:rsidRDefault="008853BD" w:rsidP="008853BD">
            <w:r w:rsidRPr="00254BE7">
              <w:t>NA</w:t>
            </w:r>
          </w:p>
        </w:tc>
        <w:tc>
          <w:tcPr>
            <w:tcW w:w="0" w:type="auto"/>
            <w:tcBorders>
              <w:top w:val="nil"/>
              <w:left w:val="nil"/>
              <w:bottom w:val="nil"/>
              <w:right w:val="nil"/>
            </w:tcBorders>
          </w:tcPr>
          <w:p w:rsidR="008853BD" w:rsidRPr="00254BE7" w:rsidRDefault="008853BD" w:rsidP="008853BD">
            <w:r w:rsidRPr="00254BE7">
              <w:t>heter</w:t>
            </w:r>
          </w:p>
        </w:tc>
        <w:tc>
          <w:tcPr>
            <w:tcW w:w="0" w:type="auto"/>
            <w:tcBorders>
              <w:top w:val="nil"/>
              <w:left w:val="nil"/>
              <w:bottom w:val="nil"/>
              <w:right w:val="nil"/>
            </w:tcBorders>
          </w:tcPr>
          <w:p w:rsidR="008853BD" w:rsidRPr="00254BE7" w:rsidRDefault="0059127B" w:rsidP="00530090">
            <w:r>
              <w:fldChar w:fldCharType="begin">
                <w:fldData xml:space="preserve">PEVuZE5vdGU+PENpdGU+PEF1dGhvcj5SeWtvdmE8L0F1dGhvcj48WWVhcj4yMDA0PC9ZZWFyPjxS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</w:fldData>
              </w:fldChar>
            </w:r>
            <w:r w:rsidR="004F00A9">
              <w:instrText xml:space="preserve"> ADDIN EN.CITE </w:instrText>
            </w:r>
            <w:r w:rsidR="004F00A9">
              <w:fldChar w:fldCharType="begin">
                <w:fldData xml:space="preserve">PEVuZE5vdGU+PENpdGU+PEF1dGhvcj5SeWtvdmE8L0F1dGhvcj48WWVhcj4yMDA0PC9ZZWFyPjxS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</w:fldData>
              </w:fldChar>
            </w:r>
            <w:r w:rsidR="004F00A9">
              <w:instrText xml:space="preserve"> ADDIN EN.CITE.DATA </w:instrText>
            </w:r>
            <w:r w:rsidR="004F00A9">
              <w:fldChar w:fldCharType="end"/>
            </w:r>
            <w:r>
              <w:fldChar w:fldCharType="separate"/>
            </w:r>
            <w:r w:rsidR="004F00A9">
              <w:rPr>
                <w:noProof/>
              </w:rPr>
              <w:t>[</w:t>
            </w:r>
            <w:hyperlink w:anchor="_ENREF_24" w:tooltip="Rykova, 2004 #22" w:history="1">
              <w:r w:rsidR="00530090">
                <w:rPr>
                  <w:noProof/>
                </w:rPr>
                <w:t>24</w:t>
              </w:r>
            </w:hyperlink>
            <w:r w:rsidR="004F00A9">
              <w:rPr>
                <w:noProof/>
              </w:rPr>
              <w:t>]</w:t>
            </w:r>
            <w:r>
              <w:fldChar w:fldCharType="end"/>
            </w:r>
          </w:p>
        </w:tc>
      </w:tr>
      <w:tr w:rsidR="00530090" w:rsidRPr="00254BE7" w:rsidTr="00530090">
        <w:trPr>
          <w:trHeight w:val="104"/>
        </w:trPr>
        <w:tc>
          <w:tcPr>
            <w:tcW w:w="0" w:type="auto"/>
            <w:tcBorders>
              <w:top w:val="nil"/>
              <w:left w:val="nil"/>
              <w:bottom w:val="single" w:sz="8" w:space="0" w:color="auto"/>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Usadel et al (2002, USA)</w:t>
            </w:r>
          </w:p>
        </w:tc>
        <w:tc>
          <w:tcPr>
            <w:tcW w:w="0" w:type="auto"/>
            <w:tcBorders>
              <w:top w:val="nil"/>
              <w:left w:val="nil"/>
              <w:bottom w:val="single" w:sz="8" w:space="0" w:color="auto"/>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serum</w:t>
            </w:r>
          </w:p>
        </w:tc>
        <w:tc>
          <w:tcPr>
            <w:tcW w:w="0" w:type="auto"/>
            <w:tcBorders>
              <w:top w:val="nil"/>
              <w:left w:val="nil"/>
              <w:bottom w:val="single" w:sz="8" w:space="0" w:color="auto"/>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64.2</w:t>
            </w:r>
          </w:p>
        </w:tc>
        <w:tc>
          <w:tcPr>
            <w:tcW w:w="0" w:type="auto"/>
            <w:tcBorders>
              <w:top w:val="nil"/>
              <w:left w:val="nil"/>
              <w:bottom w:val="single" w:sz="8" w:space="0" w:color="auto"/>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single" w:sz="8" w:space="0" w:color="auto"/>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NA</w:t>
            </w:r>
          </w:p>
        </w:tc>
        <w:tc>
          <w:tcPr>
            <w:tcW w:w="0" w:type="auto"/>
            <w:tcBorders>
              <w:top w:val="nil"/>
              <w:left w:val="nil"/>
              <w:bottom w:val="single" w:sz="8" w:space="0" w:color="auto"/>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42/47</w:t>
            </w:r>
          </w:p>
        </w:tc>
        <w:tc>
          <w:tcPr>
            <w:tcW w:w="0" w:type="auto"/>
            <w:tcBorders>
              <w:top w:val="nil"/>
              <w:left w:val="nil"/>
              <w:bottom w:val="single" w:sz="8" w:space="0" w:color="auto"/>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0/50</w:t>
            </w:r>
          </w:p>
        </w:tc>
        <w:tc>
          <w:tcPr>
            <w:tcW w:w="0" w:type="auto"/>
            <w:tcBorders>
              <w:top w:val="nil"/>
              <w:left w:val="nil"/>
              <w:bottom w:val="single" w:sz="8" w:space="0" w:color="auto"/>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qMSP</w:t>
            </w:r>
          </w:p>
        </w:tc>
        <w:tc>
          <w:tcPr>
            <w:tcW w:w="0" w:type="auto"/>
            <w:tcBorders>
              <w:top w:val="nil"/>
              <w:left w:val="nil"/>
              <w:bottom w:val="single" w:sz="8" w:space="0" w:color="auto"/>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Diagnose</w:t>
            </w:r>
          </w:p>
        </w:tc>
        <w:tc>
          <w:tcPr>
            <w:tcW w:w="0" w:type="auto"/>
            <w:tcBorders>
              <w:top w:val="nil"/>
              <w:left w:val="nil"/>
              <w:bottom w:val="single" w:sz="8" w:space="0" w:color="auto"/>
              <w:right w:val="nil"/>
            </w:tcBorders>
            <w:shd w:val="clear" w:color="auto" w:fill="auto"/>
            <w:noWrap/>
            <w:vAlign w:val="center"/>
            <w:hideMark/>
          </w:tcPr>
          <w:p w:rsidR="008853BD" w:rsidRPr="00254BE7" w:rsidRDefault="008853BD" w:rsidP="008853BD">
            <w:pPr>
              <w:widowControl/>
              <w:jc w:val="center"/>
              <w:rPr>
                <w:rFonts w:eastAsia="Arial Unicode MS" w:cs="Arial"/>
                <w:color w:val="000000"/>
                <w:kern w:val="0"/>
                <w:sz w:val="22"/>
              </w:rPr>
            </w:pPr>
            <w:r w:rsidRPr="00254BE7">
              <w:rPr>
                <w:rFonts w:eastAsia="Arial Unicode MS" w:cs="Arial"/>
                <w:color w:val="000000"/>
                <w:kern w:val="0"/>
                <w:sz w:val="22"/>
              </w:rPr>
              <w:t>Single</w:t>
            </w:r>
          </w:p>
        </w:tc>
        <w:tc>
          <w:tcPr>
            <w:tcW w:w="0" w:type="auto"/>
            <w:tcBorders>
              <w:top w:val="nil"/>
              <w:left w:val="nil"/>
              <w:bottom w:val="single" w:sz="8" w:space="0" w:color="auto"/>
              <w:right w:val="nil"/>
            </w:tcBorders>
          </w:tcPr>
          <w:p w:rsidR="008853BD" w:rsidRPr="00254BE7" w:rsidRDefault="008853BD" w:rsidP="008853BD">
            <w:r w:rsidRPr="00254BE7">
              <w:t>NA</w:t>
            </w:r>
          </w:p>
        </w:tc>
        <w:tc>
          <w:tcPr>
            <w:tcW w:w="0" w:type="auto"/>
            <w:tcBorders>
              <w:top w:val="nil"/>
              <w:left w:val="nil"/>
              <w:bottom w:val="single" w:sz="8" w:space="0" w:color="auto"/>
              <w:right w:val="nil"/>
            </w:tcBorders>
          </w:tcPr>
          <w:p w:rsidR="008853BD" w:rsidRPr="00254BE7" w:rsidRDefault="008853BD" w:rsidP="008853BD">
            <w:r w:rsidRPr="00254BE7">
              <w:t>heter</w:t>
            </w:r>
          </w:p>
        </w:tc>
        <w:tc>
          <w:tcPr>
            <w:tcW w:w="0" w:type="auto"/>
            <w:tcBorders>
              <w:top w:val="nil"/>
              <w:left w:val="nil"/>
              <w:bottom w:val="single" w:sz="8" w:space="0" w:color="auto"/>
              <w:right w:val="nil"/>
            </w:tcBorders>
          </w:tcPr>
          <w:p w:rsidR="008853BD" w:rsidRPr="00254BE7" w:rsidRDefault="0059127B" w:rsidP="00530090">
            <w:r>
              <w:fldChar w:fldCharType="begin">
                <w:fldData xml:space="preserve">PEVuZE5vdGU+PENpdGU+PEF1dGhvcj5Vc2FkZWw8L0F1dGhvcj48WWVhcj4yMDAyPC9ZZWFyPjxS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</w:fldData>
              </w:fldChar>
            </w:r>
            <w:r w:rsidR="004F00A9">
              <w:instrText xml:space="preserve"> ADDIN EN.CITE </w:instrText>
            </w:r>
            <w:r w:rsidR="004F00A9">
              <w:fldChar w:fldCharType="begin">
                <w:fldData xml:space="preserve">PEVuZE5vdGU+PENpdGU+PEF1dGhvcj5Vc2FkZWw8L0F1dGhvcj48WWVhcj4yMDAyPC9ZZWFyPjxS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</w:fldData>
              </w:fldChar>
            </w:r>
            <w:r w:rsidR="004F00A9">
              <w:instrText xml:space="preserve"> ADDIN EN.CITE.DATA </w:instrText>
            </w:r>
            <w:r w:rsidR="004F00A9">
              <w:fldChar w:fldCharType="end"/>
            </w:r>
            <w:r>
              <w:fldChar w:fldCharType="separate"/>
            </w:r>
            <w:r w:rsidR="004F00A9">
              <w:rPr>
                <w:noProof/>
              </w:rPr>
              <w:t>[</w:t>
            </w:r>
            <w:hyperlink w:anchor="_ENREF_9" w:tooltip="Usadel, 2002 #426" w:history="1">
              <w:r w:rsidR="00530090">
                <w:rPr>
                  <w:noProof/>
                </w:rPr>
                <w:t>9</w:t>
              </w:r>
            </w:hyperlink>
            <w:r w:rsidR="004F00A9">
              <w:rPr>
                <w:noProof/>
              </w:rPr>
              <w:t>]</w:t>
            </w:r>
            <w:r>
              <w:fldChar w:fldCharType="end"/>
            </w:r>
          </w:p>
        </w:tc>
      </w:tr>
    </w:tbl>
    <w:p w:rsidR="002D4DE6" w:rsidRPr="009E58FC" w:rsidRDefault="00417243" w:rsidP="00F72A5A">
      <w:pPr>
        <w:autoSpaceDE w:val="0"/>
        <w:autoSpaceDN w:val="0"/>
        <w:adjustRightInd w:val="0"/>
        <w:jc w:val="left"/>
        <w:rPr>
          <w:rFonts w:eastAsia="华文楷体" w:cs="Arial"/>
          <w:kern w:val="0"/>
          <w:sz w:val="22"/>
        </w:rPr>
      </w:pPr>
      <w:r w:rsidRPr="009E58FC">
        <w:rPr>
          <w:rFonts w:eastAsia="华文楷体" w:cs="Arial"/>
          <w:kern w:val="0"/>
          <w:sz w:val="22"/>
        </w:rPr>
        <w:t>Age</w:t>
      </w:r>
      <w:r w:rsidR="00EC30A2" w:rsidRPr="00EC30A2">
        <w:rPr>
          <w:rFonts w:eastAsia="华文楷体" w:cs="Arial" w:hint="eastAsia"/>
          <w:kern w:val="0"/>
          <w:sz w:val="22"/>
          <w:vertAlign w:val="superscript"/>
        </w:rPr>
        <w:t>a</w:t>
      </w:r>
      <w:r w:rsidRPr="009E58FC">
        <w:rPr>
          <w:rFonts w:eastAsia="华文楷体" w:cs="Arial"/>
          <w:kern w:val="0"/>
          <w:sz w:val="22"/>
        </w:rPr>
        <w:t>, mean or median age from articles</w:t>
      </w:r>
      <w:r w:rsidR="002D7EB1" w:rsidRPr="009E58FC">
        <w:rPr>
          <w:rFonts w:eastAsia="华文楷体" w:cs="Arial"/>
          <w:kern w:val="0"/>
          <w:sz w:val="22"/>
        </w:rPr>
        <w:t xml:space="preserve">; </w:t>
      </w:r>
      <w:r w:rsidR="002D7EB1" w:rsidRPr="009E58FC">
        <w:rPr>
          <w:rFonts w:eastAsia="Arial Unicode MS" w:cs="Arial"/>
          <w:color w:val="000000"/>
          <w:kern w:val="0"/>
          <w:sz w:val="22"/>
        </w:rPr>
        <w:t>Zhang et al (2011, China)</w:t>
      </w:r>
      <w:r w:rsidR="002D7EB1" w:rsidRPr="009E58FC">
        <w:rPr>
          <w:rFonts w:eastAsia="Arial Unicode MS" w:cs="Arial"/>
          <w:color w:val="000000"/>
          <w:kern w:val="0"/>
          <w:sz w:val="22"/>
          <w:vertAlign w:val="superscript"/>
        </w:rPr>
        <w:t xml:space="preserve"> b</w:t>
      </w:r>
      <w:r w:rsidR="002D7EB1" w:rsidRPr="009E58FC">
        <w:rPr>
          <w:rFonts w:eastAsia="华文楷体" w:cs="Arial"/>
          <w:kern w:val="0"/>
          <w:sz w:val="22"/>
        </w:rPr>
        <w:t xml:space="preserve"> with two records since there are tissue and serum data simultaneously</w:t>
      </w:r>
      <w:r w:rsidR="00035EDE" w:rsidRPr="009E58FC">
        <w:rPr>
          <w:rFonts w:eastAsia="华文楷体" w:cs="Arial"/>
          <w:kern w:val="0"/>
          <w:sz w:val="22"/>
        </w:rPr>
        <w:t xml:space="preserve"> in this article</w:t>
      </w:r>
      <w:r w:rsidR="00147A80" w:rsidRPr="009E58FC">
        <w:rPr>
          <w:rFonts w:eastAsia="华文楷体" w:cs="Arial"/>
          <w:kern w:val="0"/>
          <w:sz w:val="22"/>
        </w:rPr>
        <w:t>.</w:t>
      </w:r>
      <w:r w:rsidR="00274B94">
        <w:rPr>
          <w:rFonts w:eastAsia="华文楷体" w:cs="Arial" w:hint="eastAsia"/>
          <w:kern w:val="0"/>
          <w:sz w:val="22"/>
        </w:rPr>
        <w:t>Sampe type represent the</w:t>
      </w:r>
      <w:r w:rsidR="00BC4991">
        <w:rPr>
          <w:rFonts w:eastAsia="华文楷体" w:cs="Arial" w:hint="eastAsia"/>
          <w:kern w:val="0"/>
          <w:sz w:val="22"/>
        </w:rPr>
        <w:t xml:space="preserve"> match method for the samples: </w:t>
      </w:r>
      <w:r w:rsidR="00274B94">
        <w:rPr>
          <w:rFonts w:eastAsia="华文楷体" w:cs="Arial" w:hint="eastAsia"/>
          <w:kern w:val="0"/>
          <w:sz w:val="22"/>
        </w:rPr>
        <w:t xml:space="preserve">tissue means tissue-tissue pairs, </w:t>
      </w:r>
      <w:r w:rsidR="00274B94" w:rsidRPr="009E58FC">
        <w:rPr>
          <w:rFonts w:eastAsia="Arial Unicode MS" w:cs="Arial"/>
          <w:color w:val="000000"/>
          <w:kern w:val="0"/>
          <w:sz w:val="22"/>
        </w:rPr>
        <w:t>serum</w:t>
      </w:r>
      <w:r w:rsidR="00274B94">
        <w:rPr>
          <w:rFonts w:eastAsia="Arial Unicode MS" w:cs="Arial" w:hint="eastAsia"/>
          <w:color w:val="000000"/>
          <w:kern w:val="0"/>
          <w:sz w:val="22"/>
        </w:rPr>
        <w:t xml:space="preserve"> means </w:t>
      </w:r>
      <w:r w:rsidR="00274B94" w:rsidRPr="009E58FC">
        <w:rPr>
          <w:rFonts w:eastAsia="Arial Unicode MS" w:cs="Arial"/>
          <w:color w:val="000000"/>
          <w:kern w:val="0"/>
          <w:sz w:val="22"/>
        </w:rPr>
        <w:t>serum</w:t>
      </w:r>
      <w:r w:rsidR="00274B94">
        <w:rPr>
          <w:rFonts w:eastAsia="Arial Unicode MS" w:cs="Arial" w:hint="eastAsia"/>
          <w:color w:val="000000"/>
          <w:kern w:val="0"/>
          <w:sz w:val="22"/>
        </w:rPr>
        <w:t>-</w:t>
      </w:r>
      <w:r w:rsidR="00274B94" w:rsidRPr="009E58FC">
        <w:rPr>
          <w:rFonts w:eastAsia="Arial Unicode MS" w:cs="Arial"/>
          <w:color w:val="000000"/>
          <w:kern w:val="0"/>
          <w:sz w:val="22"/>
        </w:rPr>
        <w:t>serum</w:t>
      </w:r>
      <w:r w:rsidR="00274B94">
        <w:rPr>
          <w:rFonts w:eastAsia="Arial Unicode MS" w:cs="Arial" w:hint="eastAsia"/>
          <w:color w:val="000000"/>
          <w:kern w:val="0"/>
          <w:sz w:val="22"/>
        </w:rPr>
        <w:t xml:space="preserve"> pairs.</w:t>
      </w:r>
      <w:r w:rsidR="00B17C33">
        <w:rPr>
          <w:rFonts w:eastAsia="Arial Unicode MS" w:cs="Arial"/>
          <w:color w:val="000000"/>
          <w:kern w:val="0"/>
          <w:sz w:val="22"/>
        </w:rPr>
        <w:t>M</w:t>
      </w:r>
      <w:r w:rsidR="00B17C33">
        <w:rPr>
          <w:rFonts w:eastAsia="Arial Unicode MS" w:cs="Arial" w:hint="eastAsia"/>
          <w:color w:val="000000"/>
          <w:kern w:val="0"/>
          <w:sz w:val="22"/>
        </w:rPr>
        <w:t>ethods were</w:t>
      </w:r>
      <w:r w:rsidR="007C50B5">
        <w:rPr>
          <w:rFonts w:eastAsia="Arial Unicode MS" w:cs="Arial" w:hint="eastAsia"/>
          <w:color w:val="000000"/>
          <w:kern w:val="0"/>
          <w:sz w:val="22"/>
        </w:rPr>
        <w:t xml:space="preserve"> classified into two category: </w:t>
      </w:r>
      <w:r w:rsidR="00C55730">
        <w:rPr>
          <w:rFonts w:eastAsia="Arial Unicode MS" w:cs="Arial"/>
          <w:color w:val="000000"/>
          <w:kern w:val="0"/>
          <w:sz w:val="22"/>
        </w:rPr>
        <w:t>qual</w:t>
      </w:r>
      <w:r w:rsidR="00C55730">
        <w:rPr>
          <w:rFonts w:eastAsia="Arial Unicode MS" w:cs="Arial" w:hint="eastAsia"/>
          <w:color w:val="000000"/>
          <w:kern w:val="0"/>
          <w:sz w:val="22"/>
        </w:rPr>
        <w:t>i</w:t>
      </w:r>
      <w:r w:rsidR="00B17C33" w:rsidRPr="00B17C33">
        <w:rPr>
          <w:rFonts w:eastAsia="Arial Unicode MS" w:cs="Arial"/>
          <w:color w:val="000000"/>
          <w:kern w:val="0"/>
          <w:sz w:val="22"/>
        </w:rPr>
        <w:t>tative</w:t>
      </w:r>
      <w:r w:rsidR="00B17C33">
        <w:rPr>
          <w:rFonts w:eastAsia="Arial Unicode MS" w:cs="Arial" w:hint="eastAsia"/>
          <w:color w:val="000000"/>
          <w:kern w:val="0"/>
          <w:sz w:val="22"/>
        </w:rPr>
        <w:t xml:space="preserve">method </w:t>
      </w:r>
      <w:r w:rsidR="007C50B5" w:rsidRPr="007C50B5">
        <w:rPr>
          <w:rFonts w:eastAsia="Arial Unicode MS" w:cs="Arial"/>
          <w:color w:val="000000"/>
          <w:kern w:val="0"/>
          <w:sz w:val="22"/>
        </w:rPr>
        <w:t>denotes</w:t>
      </w:r>
      <w:r w:rsidR="007C50B5">
        <w:rPr>
          <w:rFonts w:eastAsia="Arial Unicode MS" w:cs="Arial"/>
          <w:color w:val="000000"/>
          <w:kern w:val="0"/>
          <w:sz w:val="22"/>
        </w:rPr>
        <w:t>“</w:t>
      </w:r>
      <w:r w:rsidR="007C50B5">
        <w:rPr>
          <w:rFonts w:eastAsia="Arial Unicode MS" w:cs="Arial" w:hint="eastAsia"/>
          <w:color w:val="000000"/>
          <w:kern w:val="0"/>
          <w:sz w:val="22"/>
        </w:rPr>
        <w:t>MSP</w:t>
      </w:r>
      <w:r w:rsidR="007C50B5">
        <w:rPr>
          <w:rFonts w:eastAsia="Arial Unicode MS" w:cs="Arial"/>
          <w:color w:val="000000"/>
          <w:kern w:val="0"/>
          <w:sz w:val="22"/>
        </w:rPr>
        <w:t>”</w:t>
      </w:r>
      <w:r w:rsidR="007C50B5">
        <w:rPr>
          <w:rFonts w:eastAsia="Arial Unicode MS" w:cs="Arial" w:hint="eastAsia"/>
          <w:color w:val="000000"/>
          <w:kern w:val="0"/>
          <w:sz w:val="22"/>
        </w:rPr>
        <w:t xml:space="preserve"> while quantitativemethod </w:t>
      </w:r>
      <w:r w:rsidR="007C50B5" w:rsidRPr="007C50B5">
        <w:rPr>
          <w:rFonts w:eastAsia="Arial Unicode MS" w:cs="Arial"/>
          <w:color w:val="000000"/>
          <w:kern w:val="0"/>
          <w:sz w:val="22"/>
        </w:rPr>
        <w:t>denotes</w:t>
      </w:r>
      <w:del w:id="702" w:author="Gsc" w:date="2013-06-29T21:56:00Z">
        <w:r w:rsidR="007C50B5" w:rsidDel="00E41B77">
          <w:rPr>
            <w:rFonts w:eastAsia="Arial Unicode MS" w:cs="Arial"/>
            <w:color w:val="000000"/>
            <w:kern w:val="0"/>
            <w:sz w:val="22"/>
          </w:rPr>
          <w:delText>“</w:delText>
        </w:r>
      </w:del>
      <w:ins w:id="703" w:author="Gsc" w:date="2013-06-29T21:56:00Z">
        <w:r w:rsidR="00E41B77">
          <w:rPr>
            <w:rFonts w:eastAsia="Arial Unicode MS" w:cs="Arial"/>
            <w:color w:val="000000"/>
            <w:kern w:val="0"/>
            <w:sz w:val="22"/>
          </w:rPr>
          <w:t xml:space="preserve"> “</w:t>
        </w:r>
      </w:ins>
      <w:r w:rsidR="00E06711">
        <w:rPr>
          <w:rFonts w:eastAsia="Arial Unicode MS" w:cs="Arial" w:hint="eastAsia"/>
          <w:color w:val="000000"/>
          <w:kern w:val="0"/>
          <w:sz w:val="22"/>
        </w:rPr>
        <w:t>q</w:t>
      </w:r>
      <w:r w:rsidR="007C50B5">
        <w:rPr>
          <w:rFonts w:eastAsia="Arial Unicode MS" w:cs="Arial" w:hint="eastAsia"/>
          <w:color w:val="000000"/>
          <w:kern w:val="0"/>
          <w:sz w:val="22"/>
        </w:rPr>
        <w:t>MSP</w:t>
      </w:r>
      <w:r w:rsidR="007C50B5">
        <w:rPr>
          <w:rFonts w:eastAsia="Arial Unicode MS" w:cs="Arial"/>
          <w:color w:val="000000"/>
          <w:kern w:val="0"/>
          <w:sz w:val="22"/>
        </w:rPr>
        <w:t>”</w:t>
      </w:r>
      <w:r w:rsidR="00F40815">
        <w:rPr>
          <w:rFonts w:eastAsia="Arial Unicode MS" w:cs="Arial" w:hint="eastAsia"/>
          <w:color w:val="000000"/>
          <w:kern w:val="0"/>
          <w:sz w:val="22"/>
        </w:rPr>
        <w:t>.</w:t>
      </w:r>
    </w:p>
    <w:p w:rsidR="002D4DE6" w:rsidRPr="009E58FC" w:rsidRDefault="002D4DE6">
      <w:pPr>
        <w:widowControl/>
        <w:jc w:val="left"/>
        <w:rPr>
          <w:rFonts w:eastAsia="华文楷体" w:cs="Arial"/>
          <w:kern w:val="0"/>
          <w:sz w:val="22"/>
        </w:rPr>
      </w:pPr>
      <w:r w:rsidRPr="009E58FC">
        <w:rPr>
          <w:rFonts w:eastAsia="华文楷体" w:cs="Arial"/>
          <w:kern w:val="0"/>
          <w:sz w:val="22"/>
        </w:rPr>
        <w:br w:type="page"/>
      </w:r>
    </w:p>
    <w:p w:rsidR="002D4DE6" w:rsidRPr="00274B94" w:rsidRDefault="002D4DE6" w:rsidP="00F72A5A">
      <w:pPr>
        <w:autoSpaceDE w:val="0"/>
        <w:autoSpaceDN w:val="0"/>
        <w:adjustRightInd w:val="0"/>
        <w:jc w:val="left"/>
        <w:rPr>
          <w:rFonts w:eastAsia="华文楷体" w:cs="Arial"/>
          <w:kern w:val="0"/>
          <w:sz w:val="22"/>
        </w:rPr>
        <w:sectPr w:rsidR="002D4DE6" w:rsidRPr="00274B94" w:rsidSect="00823281">
          <w:pgSz w:w="16838" w:h="11906" w:orient="landscape"/>
          <w:pgMar w:top="1800" w:right="1440" w:bottom="1800" w:left="1440" w:header="851" w:footer="992" w:gutter="0"/>
          <w:cols w:space="425"/>
          <w:docGrid w:type="lines" w:linePitch="312"/>
        </w:sectPr>
      </w:pPr>
    </w:p>
    <w:p w:rsidR="000015E1" w:rsidRPr="008B22EE" w:rsidRDefault="009555FC" w:rsidP="000015E1">
      <w:pPr>
        <w:autoSpaceDE w:val="0"/>
        <w:autoSpaceDN w:val="0"/>
        <w:adjustRightInd w:val="0"/>
        <w:jc w:val="left"/>
        <w:rPr>
          <w:rFonts w:cs="Arial"/>
          <w:b/>
          <w:color w:val="FF0000"/>
          <w:kern w:val="0"/>
          <w:sz w:val="22"/>
        </w:rPr>
      </w:pPr>
      <w:r>
        <w:rPr>
          <w:rFonts w:cs="Arial"/>
          <w:kern w:val="0"/>
          <w:sz w:val="22"/>
        </w:rPr>
        <w:lastRenderedPageBreak/>
        <w:t>Table 2</w:t>
      </w:r>
      <w:r>
        <w:rPr>
          <w:rFonts w:cs="Arial" w:hint="eastAsia"/>
          <w:kern w:val="0"/>
          <w:sz w:val="22"/>
        </w:rPr>
        <w:t>,</w:t>
      </w:r>
      <w:r w:rsidR="004C350F">
        <w:rPr>
          <w:rFonts w:cs="Arial" w:hint="eastAsia"/>
          <w:kern w:val="0"/>
          <w:sz w:val="22"/>
        </w:rPr>
        <w:t xml:space="preserve"> S</w:t>
      </w:r>
      <w:r w:rsidR="000015E1" w:rsidRPr="009E58FC">
        <w:rPr>
          <w:rFonts w:cs="Arial"/>
          <w:kern w:val="0"/>
          <w:sz w:val="22"/>
        </w:rPr>
        <w:t>ubgroup analysis for the main potential interference factors with random effect model</w:t>
      </w:r>
    </w:p>
    <w:tbl>
      <w:tblPr>
        <w:tblW w:w="8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737"/>
        <w:gridCol w:w="1080"/>
        <w:gridCol w:w="1182"/>
        <w:gridCol w:w="1080"/>
        <w:gridCol w:w="1210"/>
        <w:gridCol w:w="1080"/>
      </w:tblGrid>
      <w:tr w:rsidR="000015E1" w:rsidRPr="00254BE7" w:rsidTr="00254BE7">
        <w:trPr>
          <w:trHeight w:val="330"/>
        </w:trPr>
        <w:tc>
          <w:tcPr>
            <w:tcW w:w="2140" w:type="dxa"/>
            <w:shd w:val="clear" w:color="auto" w:fill="auto"/>
            <w:noWrap/>
            <w:hideMark/>
          </w:tcPr>
          <w:p w:rsidR="000015E1" w:rsidRPr="00254BE7" w:rsidRDefault="000015E1" w:rsidP="00254BE7">
            <w:pPr>
              <w:widowControl/>
              <w:jc w:val="right"/>
              <w:rPr>
                <w:rFonts w:eastAsia="Arial Unicode MS" w:cs="Arial"/>
                <w:b/>
                <w:color w:val="000000"/>
                <w:kern w:val="0"/>
                <w:sz w:val="22"/>
              </w:rPr>
            </w:pPr>
          </w:p>
        </w:tc>
        <w:tc>
          <w:tcPr>
            <w:tcW w:w="737"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Study</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OR</w:t>
            </w:r>
          </w:p>
        </w:tc>
        <w:tc>
          <w:tcPr>
            <w:tcW w:w="1182"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95%CI</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Q</w:t>
            </w:r>
          </w:p>
        </w:tc>
        <w:tc>
          <w:tcPr>
            <w:tcW w:w="121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I</w:t>
            </w:r>
            <w:r w:rsidRPr="00254BE7">
              <w:rPr>
                <w:rFonts w:eastAsia="Arial Unicode MS" w:cs="Arial"/>
                <w:color w:val="000000"/>
                <w:kern w:val="0"/>
                <w:sz w:val="22"/>
                <w:vertAlign w:val="superscript"/>
              </w:rPr>
              <w:t>2</w:t>
            </w:r>
          </w:p>
        </w:tc>
        <w:tc>
          <w:tcPr>
            <w:tcW w:w="1080" w:type="dxa"/>
            <w:shd w:val="clear" w:color="auto" w:fill="auto"/>
            <w:noWrap/>
            <w:hideMark/>
          </w:tcPr>
          <w:p w:rsidR="000015E1" w:rsidRPr="00254BE7" w:rsidRDefault="00C5268D" w:rsidP="00254BE7">
            <w:pPr>
              <w:widowControl/>
              <w:jc w:val="right"/>
              <w:rPr>
                <w:rFonts w:eastAsia="Arial Unicode MS" w:cs="Arial"/>
                <w:color w:val="000000"/>
                <w:kern w:val="0"/>
                <w:sz w:val="22"/>
              </w:rPr>
            </w:pPr>
            <w:r w:rsidRPr="00254BE7">
              <w:rPr>
                <w:rFonts w:eastAsia="Arial Unicode MS" w:cs="Arial"/>
                <w:color w:val="000000"/>
                <w:kern w:val="0"/>
                <w:sz w:val="22"/>
              </w:rPr>
              <w:t>P-value</w:t>
            </w:r>
          </w:p>
        </w:tc>
      </w:tr>
      <w:tr w:rsidR="000015E1" w:rsidRPr="00254BE7" w:rsidTr="00254BE7">
        <w:trPr>
          <w:trHeight w:val="330"/>
        </w:trPr>
        <w:tc>
          <w:tcPr>
            <w:tcW w:w="2140" w:type="dxa"/>
            <w:shd w:val="clear" w:color="auto" w:fill="auto"/>
            <w:noWrap/>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All</w:t>
            </w:r>
          </w:p>
        </w:tc>
        <w:tc>
          <w:tcPr>
            <w:tcW w:w="737" w:type="dxa"/>
            <w:shd w:val="clear" w:color="auto" w:fill="auto"/>
            <w:noWrap/>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12</w:t>
            </w:r>
          </w:p>
        </w:tc>
        <w:tc>
          <w:tcPr>
            <w:tcW w:w="1080" w:type="dxa"/>
            <w:shd w:val="clear" w:color="auto" w:fill="auto"/>
            <w:noWrap/>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3.28</w:t>
            </w:r>
          </w:p>
        </w:tc>
        <w:tc>
          <w:tcPr>
            <w:tcW w:w="1182" w:type="dxa"/>
            <w:shd w:val="clear" w:color="auto" w:fill="auto"/>
            <w:noWrap/>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1.74-6.17</w:t>
            </w:r>
          </w:p>
        </w:tc>
        <w:tc>
          <w:tcPr>
            <w:tcW w:w="1080" w:type="dxa"/>
            <w:shd w:val="clear" w:color="auto" w:fill="auto"/>
            <w:noWrap/>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52.78</w:t>
            </w:r>
          </w:p>
        </w:tc>
        <w:tc>
          <w:tcPr>
            <w:tcW w:w="1210" w:type="dxa"/>
            <w:shd w:val="clear" w:color="auto" w:fill="auto"/>
            <w:noWrap/>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79.2%</w:t>
            </w:r>
          </w:p>
        </w:tc>
        <w:tc>
          <w:tcPr>
            <w:tcW w:w="1080" w:type="dxa"/>
            <w:shd w:val="clear" w:color="auto" w:fill="auto"/>
            <w:noWrap/>
          </w:tcPr>
          <w:p w:rsidR="000015E1" w:rsidRPr="00254BE7" w:rsidRDefault="000015E1" w:rsidP="00254BE7">
            <w:pPr>
              <w:widowControl/>
              <w:jc w:val="right"/>
              <w:rPr>
                <w:rFonts w:eastAsia="Arial Unicode MS" w:cs="Arial"/>
                <w:color w:val="000000"/>
                <w:kern w:val="0"/>
                <w:sz w:val="22"/>
              </w:rPr>
            </w:pPr>
          </w:p>
        </w:tc>
      </w:tr>
      <w:tr w:rsidR="007717CC" w:rsidRPr="00254BE7" w:rsidTr="00254BE7">
        <w:trPr>
          <w:trHeight w:val="330"/>
        </w:trPr>
        <w:tc>
          <w:tcPr>
            <w:tcW w:w="2140" w:type="dxa"/>
            <w:shd w:val="clear" w:color="auto" w:fill="auto"/>
            <w:noWrap/>
            <w:hideMark/>
          </w:tcPr>
          <w:p w:rsidR="007717CC" w:rsidRPr="005F776F" w:rsidRDefault="007717CC" w:rsidP="00254BE7">
            <w:pPr>
              <w:widowControl/>
              <w:jc w:val="right"/>
              <w:rPr>
                <w:rFonts w:eastAsia="Arial Unicode MS" w:cs="Arial"/>
                <w:b/>
                <w:kern w:val="0"/>
                <w:sz w:val="22"/>
                <w:rPrChange w:id="704" w:author="Gsc" w:date="2013-06-29T20:45:00Z">
                  <w:rPr>
                    <w:rFonts w:eastAsia="Arial Unicode MS" w:cs="Arial"/>
                    <w:color w:val="FF0000"/>
                    <w:kern w:val="0"/>
                    <w:sz w:val="22"/>
                  </w:rPr>
                </w:rPrChange>
              </w:rPr>
            </w:pPr>
            <w:r w:rsidRPr="005F776F">
              <w:rPr>
                <w:rFonts w:eastAsia="Arial Unicode MS" w:cs="Arial"/>
                <w:b/>
                <w:kern w:val="0"/>
                <w:sz w:val="22"/>
                <w:rPrChange w:id="705" w:author="Gsc" w:date="2013-06-29T20:45:00Z">
                  <w:rPr>
                    <w:rFonts w:eastAsia="Arial Unicode MS" w:cs="Arial"/>
                    <w:color w:val="FF0000"/>
                    <w:kern w:val="0"/>
                    <w:sz w:val="22"/>
                  </w:rPr>
                </w:rPrChange>
              </w:rPr>
              <w:t>Age≤ 64.5</w:t>
            </w:r>
          </w:p>
        </w:tc>
        <w:tc>
          <w:tcPr>
            <w:tcW w:w="737" w:type="dxa"/>
            <w:shd w:val="clear" w:color="auto" w:fill="auto"/>
            <w:noWrap/>
            <w:hideMark/>
          </w:tcPr>
          <w:p w:rsidR="007717CC" w:rsidRPr="005F776F" w:rsidRDefault="007717CC" w:rsidP="00254BE7">
            <w:pPr>
              <w:widowControl/>
              <w:jc w:val="right"/>
              <w:rPr>
                <w:rFonts w:eastAsia="Arial Unicode MS" w:cs="Arial"/>
                <w:b/>
                <w:kern w:val="0"/>
                <w:sz w:val="22"/>
                <w:rPrChange w:id="706" w:author="Gsc" w:date="2013-06-29T20:45:00Z">
                  <w:rPr>
                    <w:rFonts w:eastAsia="Arial Unicode MS" w:cs="Arial"/>
                    <w:color w:val="FF0000"/>
                    <w:kern w:val="0"/>
                    <w:sz w:val="22"/>
                  </w:rPr>
                </w:rPrChange>
              </w:rPr>
            </w:pPr>
            <w:r w:rsidRPr="005F776F">
              <w:rPr>
                <w:rFonts w:eastAsia="Arial Unicode MS" w:cs="Arial"/>
                <w:b/>
                <w:kern w:val="0"/>
                <w:sz w:val="22"/>
                <w:rPrChange w:id="707" w:author="Gsc" w:date="2013-06-29T20:45:00Z">
                  <w:rPr>
                    <w:rFonts w:eastAsia="Arial Unicode MS" w:cs="Arial"/>
                    <w:color w:val="FF0000"/>
                    <w:kern w:val="0"/>
                    <w:sz w:val="22"/>
                  </w:rPr>
                </w:rPrChange>
              </w:rPr>
              <w:t>9</w:t>
            </w:r>
          </w:p>
        </w:tc>
        <w:tc>
          <w:tcPr>
            <w:tcW w:w="1080" w:type="dxa"/>
            <w:shd w:val="clear" w:color="auto" w:fill="auto"/>
            <w:noWrap/>
            <w:hideMark/>
          </w:tcPr>
          <w:p w:rsidR="007717CC" w:rsidRPr="005F776F" w:rsidRDefault="007717CC" w:rsidP="00254BE7">
            <w:pPr>
              <w:jc w:val="right"/>
              <w:rPr>
                <w:b/>
                <w:rPrChange w:id="708" w:author="Gsc" w:date="2013-06-29T20:45:00Z">
                  <w:rPr>
                    <w:color w:val="FF0000"/>
                  </w:rPr>
                </w:rPrChange>
              </w:rPr>
            </w:pPr>
            <w:r w:rsidRPr="005F776F">
              <w:rPr>
                <w:b/>
                <w:rPrChange w:id="709" w:author="Gsc" w:date="2013-06-29T20:45:00Z">
                  <w:rPr>
                    <w:color w:val="FF0000"/>
                  </w:rPr>
                </w:rPrChange>
              </w:rPr>
              <w:t>5.03</w:t>
            </w:r>
          </w:p>
        </w:tc>
        <w:tc>
          <w:tcPr>
            <w:tcW w:w="1182" w:type="dxa"/>
            <w:shd w:val="clear" w:color="auto" w:fill="auto"/>
            <w:noWrap/>
            <w:hideMark/>
          </w:tcPr>
          <w:p w:rsidR="007717CC" w:rsidRPr="005F776F" w:rsidRDefault="007717CC" w:rsidP="00254BE7">
            <w:pPr>
              <w:jc w:val="right"/>
              <w:rPr>
                <w:b/>
                <w:rPrChange w:id="710" w:author="Gsc" w:date="2013-06-29T20:45:00Z">
                  <w:rPr>
                    <w:color w:val="FF0000"/>
                  </w:rPr>
                </w:rPrChange>
              </w:rPr>
            </w:pPr>
            <w:r w:rsidRPr="005F776F">
              <w:rPr>
                <w:b/>
                <w:rPrChange w:id="711" w:author="Gsc" w:date="2013-06-29T20:45:00Z">
                  <w:rPr>
                    <w:color w:val="FF0000"/>
                  </w:rPr>
                </w:rPrChange>
              </w:rPr>
              <w:t>2.53-10.0</w:t>
            </w:r>
          </w:p>
        </w:tc>
        <w:tc>
          <w:tcPr>
            <w:tcW w:w="1080" w:type="dxa"/>
            <w:shd w:val="clear" w:color="auto" w:fill="auto"/>
            <w:noWrap/>
            <w:hideMark/>
          </w:tcPr>
          <w:p w:rsidR="007717CC" w:rsidRPr="005F776F" w:rsidRDefault="007717CC" w:rsidP="00254BE7">
            <w:pPr>
              <w:jc w:val="right"/>
              <w:rPr>
                <w:b/>
                <w:rPrChange w:id="712" w:author="Gsc" w:date="2013-06-29T20:45:00Z">
                  <w:rPr>
                    <w:color w:val="FF0000"/>
                  </w:rPr>
                </w:rPrChange>
              </w:rPr>
            </w:pPr>
            <w:r w:rsidRPr="005F776F">
              <w:rPr>
                <w:b/>
                <w:rPrChange w:id="713" w:author="Gsc" w:date="2013-06-29T20:45:00Z">
                  <w:rPr>
                    <w:color w:val="FF0000"/>
                  </w:rPr>
                </w:rPrChange>
              </w:rPr>
              <w:t>27.96</w:t>
            </w:r>
          </w:p>
        </w:tc>
        <w:tc>
          <w:tcPr>
            <w:tcW w:w="1210" w:type="dxa"/>
            <w:shd w:val="clear" w:color="auto" w:fill="auto"/>
            <w:noWrap/>
            <w:hideMark/>
          </w:tcPr>
          <w:p w:rsidR="007717CC" w:rsidRPr="005F776F" w:rsidRDefault="007717CC" w:rsidP="00254BE7">
            <w:pPr>
              <w:jc w:val="right"/>
              <w:rPr>
                <w:b/>
                <w:rPrChange w:id="714" w:author="Gsc" w:date="2013-06-29T20:45:00Z">
                  <w:rPr>
                    <w:color w:val="FF0000"/>
                  </w:rPr>
                </w:rPrChange>
              </w:rPr>
            </w:pPr>
            <w:r w:rsidRPr="005F776F">
              <w:rPr>
                <w:b/>
                <w:rPrChange w:id="715" w:author="Gsc" w:date="2013-06-29T20:45:00Z">
                  <w:rPr>
                    <w:color w:val="FF0000"/>
                  </w:rPr>
                </w:rPrChange>
              </w:rPr>
              <w:t>71.4%</w:t>
            </w:r>
          </w:p>
        </w:tc>
        <w:tc>
          <w:tcPr>
            <w:tcW w:w="1080" w:type="dxa"/>
            <w:shd w:val="clear" w:color="auto" w:fill="auto"/>
            <w:noWrap/>
            <w:hideMark/>
          </w:tcPr>
          <w:p w:rsidR="007717CC" w:rsidRPr="00254BE7" w:rsidRDefault="007717CC" w:rsidP="00254BE7">
            <w:pPr>
              <w:widowControl/>
              <w:jc w:val="right"/>
              <w:rPr>
                <w:rFonts w:eastAsia="Arial Unicode MS" w:cs="Arial"/>
                <w:color w:val="FF0000"/>
                <w:kern w:val="0"/>
                <w:sz w:val="22"/>
              </w:rPr>
            </w:pPr>
          </w:p>
        </w:tc>
      </w:tr>
      <w:tr w:rsidR="007717CC" w:rsidRPr="00254BE7" w:rsidTr="00254BE7">
        <w:trPr>
          <w:trHeight w:val="325"/>
        </w:trPr>
        <w:tc>
          <w:tcPr>
            <w:tcW w:w="2140" w:type="dxa"/>
            <w:shd w:val="clear" w:color="auto" w:fill="auto"/>
            <w:noWrap/>
            <w:hideMark/>
          </w:tcPr>
          <w:p w:rsidR="007717CC" w:rsidRPr="005F776F" w:rsidRDefault="007717CC" w:rsidP="00254BE7">
            <w:pPr>
              <w:widowControl/>
              <w:jc w:val="right"/>
              <w:rPr>
                <w:rFonts w:eastAsia="Arial Unicode MS" w:cs="Arial"/>
                <w:b/>
                <w:kern w:val="0"/>
                <w:sz w:val="22"/>
                <w:rPrChange w:id="716" w:author="Gsc" w:date="2013-06-29T20:45:00Z">
                  <w:rPr>
                    <w:rFonts w:eastAsia="Arial Unicode MS" w:cs="Arial"/>
                    <w:color w:val="FF0000"/>
                    <w:kern w:val="0"/>
                    <w:sz w:val="22"/>
                  </w:rPr>
                </w:rPrChange>
              </w:rPr>
            </w:pPr>
            <w:r w:rsidRPr="005F776F">
              <w:rPr>
                <w:rFonts w:eastAsia="Arial Unicode MS" w:cs="Arial" w:hint="eastAsia"/>
                <w:b/>
                <w:kern w:val="0"/>
                <w:sz w:val="22"/>
                <w:rPrChange w:id="717" w:author="Gsc" w:date="2013-06-29T20:45:00Z">
                  <w:rPr>
                    <w:rFonts w:eastAsia="Arial Unicode MS" w:cs="Arial" w:hint="eastAsia"/>
                    <w:color w:val="FF0000"/>
                    <w:kern w:val="0"/>
                    <w:sz w:val="22"/>
                  </w:rPr>
                </w:rPrChange>
              </w:rPr>
              <w:t>Age&gt;64</w:t>
            </w:r>
            <w:r w:rsidRPr="005F776F">
              <w:rPr>
                <w:rFonts w:eastAsia="Arial Unicode MS" w:cs="Arial"/>
                <w:b/>
                <w:kern w:val="0"/>
                <w:sz w:val="22"/>
                <w:rPrChange w:id="718" w:author="Gsc" w:date="2013-06-29T20:45:00Z">
                  <w:rPr>
                    <w:rFonts w:eastAsia="Arial Unicode MS" w:cs="Arial"/>
                    <w:color w:val="FF0000"/>
                    <w:kern w:val="0"/>
                    <w:sz w:val="22"/>
                  </w:rPr>
                </w:rPrChange>
              </w:rPr>
              <w:t>.5</w:t>
            </w:r>
          </w:p>
        </w:tc>
        <w:tc>
          <w:tcPr>
            <w:tcW w:w="737" w:type="dxa"/>
            <w:shd w:val="clear" w:color="auto" w:fill="auto"/>
            <w:noWrap/>
            <w:hideMark/>
          </w:tcPr>
          <w:p w:rsidR="007717CC" w:rsidRPr="005F776F" w:rsidRDefault="007717CC" w:rsidP="00254BE7">
            <w:pPr>
              <w:widowControl/>
              <w:jc w:val="right"/>
              <w:rPr>
                <w:rFonts w:eastAsia="Arial Unicode MS" w:cs="Arial"/>
                <w:b/>
                <w:kern w:val="0"/>
                <w:sz w:val="22"/>
                <w:rPrChange w:id="719" w:author="Gsc" w:date="2013-06-29T20:45:00Z">
                  <w:rPr>
                    <w:rFonts w:eastAsia="Arial Unicode MS" w:cs="Arial"/>
                    <w:color w:val="FF0000"/>
                    <w:kern w:val="0"/>
                    <w:sz w:val="22"/>
                  </w:rPr>
                </w:rPrChange>
              </w:rPr>
            </w:pPr>
            <w:r w:rsidRPr="005F776F">
              <w:rPr>
                <w:rFonts w:eastAsia="Arial Unicode MS" w:cs="Arial"/>
                <w:b/>
                <w:kern w:val="0"/>
                <w:sz w:val="22"/>
                <w:rPrChange w:id="720" w:author="Gsc" w:date="2013-06-29T20:45:00Z">
                  <w:rPr>
                    <w:rFonts w:eastAsia="Arial Unicode MS" w:cs="Arial"/>
                    <w:color w:val="FF0000"/>
                    <w:kern w:val="0"/>
                    <w:sz w:val="22"/>
                  </w:rPr>
                </w:rPrChange>
              </w:rPr>
              <w:t>3</w:t>
            </w:r>
          </w:p>
        </w:tc>
        <w:tc>
          <w:tcPr>
            <w:tcW w:w="1080" w:type="dxa"/>
            <w:shd w:val="clear" w:color="auto" w:fill="auto"/>
            <w:noWrap/>
            <w:hideMark/>
          </w:tcPr>
          <w:p w:rsidR="007717CC" w:rsidRPr="005F776F" w:rsidRDefault="007717CC" w:rsidP="00254BE7">
            <w:pPr>
              <w:jc w:val="right"/>
              <w:rPr>
                <w:b/>
                <w:rPrChange w:id="721" w:author="Gsc" w:date="2013-06-29T20:45:00Z">
                  <w:rPr>
                    <w:color w:val="FF0000"/>
                  </w:rPr>
                </w:rPrChange>
              </w:rPr>
            </w:pPr>
            <w:r w:rsidRPr="005F776F">
              <w:rPr>
                <w:rFonts w:hint="eastAsia"/>
                <w:b/>
                <w:rPrChange w:id="722" w:author="Gsc" w:date="2013-06-29T20:45:00Z">
                  <w:rPr>
                    <w:rFonts w:hint="eastAsia"/>
                    <w:color w:val="FF0000"/>
                  </w:rPr>
                </w:rPrChange>
              </w:rPr>
              <w:t>0.91</w:t>
            </w:r>
          </w:p>
        </w:tc>
        <w:tc>
          <w:tcPr>
            <w:tcW w:w="1182" w:type="dxa"/>
            <w:shd w:val="clear" w:color="auto" w:fill="auto"/>
            <w:noWrap/>
            <w:hideMark/>
          </w:tcPr>
          <w:p w:rsidR="007717CC" w:rsidRPr="005F776F" w:rsidRDefault="007717CC" w:rsidP="00254BE7">
            <w:pPr>
              <w:jc w:val="right"/>
              <w:rPr>
                <w:b/>
                <w:rPrChange w:id="723" w:author="Gsc" w:date="2013-06-29T20:45:00Z">
                  <w:rPr>
                    <w:color w:val="FF0000"/>
                  </w:rPr>
                </w:rPrChange>
              </w:rPr>
            </w:pPr>
            <w:r w:rsidRPr="005F776F">
              <w:rPr>
                <w:b/>
                <w:rPrChange w:id="724" w:author="Gsc" w:date="2013-06-29T20:45:00Z">
                  <w:rPr>
                    <w:color w:val="FF0000"/>
                  </w:rPr>
                </w:rPrChange>
              </w:rPr>
              <w:t>0.57-1.41</w:t>
            </w:r>
          </w:p>
        </w:tc>
        <w:tc>
          <w:tcPr>
            <w:tcW w:w="1080" w:type="dxa"/>
            <w:shd w:val="clear" w:color="auto" w:fill="auto"/>
            <w:noWrap/>
            <w:hideMark/>
          </w:tcPr>
          <w:p w:rsidR="007717CC" w:rsidRPr="005F776F" w:rsidRDefault="007717CC" w:rsidP="00254BE7">
            <w:pPr>
              <w:jc w:val="right"/>
              <w:rPr>
                <w:b/>
                <w:rPrChange w:id="725" w:author="Gsc" w:date="2013-06-29T20:45:00Z">
                  <w:rPr>
                    <w:color w:val="FF0000"/>
                  </w:rPr>
                </w:rPrChange>
              </w:rPr>
            </w:pPr>
            <w:r w:rsidRPr="005F776F">
              <w:rPr>
                <w:b/>
                <w:rPrChange w:id="726" w:author="Gsc" w:date="2013-06-29T20:45:00Z">
                  <w:rPr>
                    <w:color w:val="FF0000"/>
                  </w:rPr>
                </w:rPrChange>
              </w:rPr>
              <w:t>2.21</w:t>
            </w:r>
          </w:p>
        </w:tc>
        <w:tc>
          <w:tcPr>
            <w:tcW w:w="1210" w:type="dxa"/>
            <w:shd w:val="clear" w:color="auto" w:fill="auto"/>
            <w:noWrap/>
            <w:hideMark/>
          </w:tcPr>
          <w:p w:rsidR="007717CC" w:rsidRPr="005F776F" w:rsidRDefault="007717CC" w:rsidP="00254BE7">
            <w:pPr>
              <w:jc w:val="right"/>
              <w:rPr>
                <w:b/>
                <w:rPrChange w:id="727" w:author="Gsc" w:date="2013-06-29T20:45:00Z">
                  <w:rPr>
                    <w:color w:val="FF0000"/>
                  </w:rPr>
                </w:rPrChange>
              </w:rPr>
            </w:pPr>
            <w:r w:rsidRPr="005F776F">
              <w:rPr>
                <w:b/>
                <w:rPrChange w:id="728" w:author="Gsc" w:date="2013-06-29T20:45:00Z">
                  <w:rPr>
                    <w:color w:val="FF0000"/>
                  </w:rPr>
                </w:rPrChange>
              </w:rPr>
              <w:t>9.4%</w:t>
            </w:r>
          </w:p>
        </w:tc>
        <w:tc>
          <w:tcPr>
            <w:tcW w:w="1080" w:type="dxa"/>
            <w:shd w:val="clear" w:color="auto" w:fill="auto"/>
            <w:noWrap/>
            <w:hideMark/>
          </w:tcPr>
          <w:p w:rsidR="007717CC" w:rsidRPr="00254BE7" w:rsidRDefault="00015E17" w:rsidP="00254BE7">
            <w:pPr>
              <w:widowControl/>
              <w:jc w:val="right"/>
              <w:rPr>
                <w:rFonts w:eastAsia="Arial Unicode MS" w:cs="Arial"/>
                <w:color w:val="FF0000"/>
                <w:kern w:val="0"/>
                <w:sz w:val="22"/>
              </w:rPr>
            </w:pPr>
            <w:r w:rsidRPr="00254BE7">
              <w:rPr>
                <w:rFonts w:eastAsia="Arial Unicode MS" w:cs="Arial"/>
                <w:color w:val="FF0000"/>
                <w:kern w:val="0"/>
                <w:sz w:val="22"/>
              </w:rPr>
              <w:t>&lt;0.0001</w:t>
            </w:r>
          </w:p>
        </w:tc>
      </w:tr>
      <w:tr w:rsidR="00BC10AD" w:rsidRPr="00254BE7" w:rsidTr="00254BE7">
        <w:trPr>
          <w:trHeight w:val="330"/>
        </w:trPr>
        <w:tc>
          <w:tcPr>
            <w:tcW w:w="2140" w:type="dxa"/>
            <w:shd w:val="clear" w:color="auto" w:fill="auto"/>
            <w:noWrap/>
            <w:hideMark/>
          </w:tcPr>
          <w:p w:rsidR="00BC10AD" w:rsidRPr="00254BE7" w:rsidRDefault="005D4F7A" w:rsidP="00254BE7">
            <w:pPr>
              <w:jc w:val="right"/>
            </w:pPr>
            <w:r w:rsidRPr="00254BE7">
              <w:t>Stage I&gt;</w:t>
            </w:r>
            <w:r w:rsidR="00BC10AD" w:rsidRPr="00254BE7">
              <w:t>49.45%</w:t>
            </w:r>
          </w:p>
        </w:tc>
        <w:tc>
          <w:tcPr>
            <w:tcW w:w="737" w:type="dxa"/>
            <w:shd w:val="clear" w:color="auto" w:fill="auto"/>
            <w:noWrap/>
            <w:hideMark/>
          </w:tcPr>
          <w:p w:rsidR="00BC10AD" w:rsidRPr="00254BE7" w:rsidRDefault="00BC10AD" w:rsidP="00254BE7">
            <w:pPr>
              <w:jc w:val="right"/>
            </w:pPr>
            <w:r w:rsidRPr="00254BE7">
              <w:t>5</w:t>
            </w:r>
          </w:p>
        </w:tc>
        <w:tc>
          <w:tcPr>
            <w:tcW w:w="1080" w:type="dxa"/>
            <w:shd w:val="clear" w:color="auto" w:fill="auto"/>
            <w:noWrap/>
            <w:hideMark/>
          </w:tcPr>
          <w:p w:rsidR="00BC10AD" w:rsidRPr="00254BE7" w:rsidRDefault="00BC10AD" w:rsidP="00254BE7">
            <w:pPr>
              <w:jc w:val="right"/>
            </w:pPr>
            <w:r w:rsidRPr="00254BE7">
              <w:t>4.11</w:t>
            </w:r>
          </w:p>
        </w:tc>
        <w:tc>
          <w:tcPr>
            <w:tcW w:w="1182" w:type="dxa"/>
            <w:shd w:val="clear" w:color="auto" w:fill="auto"/>
            <w:noWrap/>
            <w:hideMark/>
          </w:tcPr>
          <w:p w:rsidR="00BC10AD" w:rsidRPr="00254BE7" w:rsidRDefault="00BC10AD" w:rsidP="00254BE7">
            <w:pPr>
              <w:jc w:val="right"/>
            </w:pPr>
            <w:r w:rsidRPr="00254BE7">
              <w:t>1.90-8.91</w:t>
            </w:r>
          </w:p>
        </w:tc>
        <w:tc>
          <w:tcPr>
            <w:tcW w:w="1080" w:type="dxa"/>
            <w:shd w:val="clear" w:color="auto" w:fill="auto"/>
            <w:noWrap/>
            <w:hideMark/>
          </w:tcPr>
          <w:p w:rsidR="00BC10AD" w:rsidRPr="00254BE7" w:rsidRDefault="00BC10AD" w:rsidP="00254BE7">
            <w:pPr>
              <w:jc w:val="right"/>
            </w:pPr>
            <w:r w:rsidRPr="00254BE7">
              <w:t>12.76</w:t>
            </w:r>
          </w:p>
        </w:tc>
        <w:tc>
          <w:tcPr>
            <w:tcW w:w="1210" w:type="dxa"/>
            <w:shd w:val="clear" w:color="auto" w:fill="auto"/>
            <w:noWrap/>
            <w:hideMark/>
          </w:tcPr>
          <w:p w:rsidR="00BC10AD" w:rsidRPr="00254BE7" w:rsidRDefault="00BC10AD" w:rsidP="00254BE7">
            <w:pPr>
              <w:jc w:val="right"/>
            </w:pPr>
            <w:r w:rsidRPr="00254BE7">
              <w:t>68.60%</w:t>
            </w:r>
          </w:p>
        </w:tc>
        <w:tc>
          <w:tcPr>
            <w:tcW w:w="1080" w:type="dxa"/>
            <w:shd w:val="clear" w:color="auto" w:fill="auto"/>
            <w:noWrap/>
            <w:hideMark/>
          </w:tcPr>
          <w:p w:rsidR="00BC10AD" w:rsidRPr="00254BE7" w:rsidRDefault="00BC10AD" w:rsidP="00254BE7">
            <w:pPr>
              <w:jc w:val="right"/>
            </w:pPr>
          </w:p>
        </w:tc>
      </w:tr>
      <w:tr w:rsidR="000015E1" w:rsidRPr="00254BE7" w:rsidTr="00254BE7">
        <w:trPr>
          <w:trHeight w:val="330"/>
        </w:trPr>
        <w:tc>
          <w:tcPr>
            <w:tcW w:w="2140" w:type="dxa"/>
            <w:shd w:val="clear" w:color="auto" w:fill="auto"/>
            <w:noWrap/>
            <w:hideMark/>
          </w:tcPr>
          <w:p w:rsidR="000015E1" w:rsidRPr="00254BE7" w:rsidRDefault="0045133F" w:rsidP="00254BE7">
            <w:pPr>
              <w:jc w:val="right"/>
            </w:pPr>
            <w:r w:rsidRPr="00254BE7">
              <w:t>Stage I</w:t>
            </w:r>
            <w:r w:rsidR="005D4F7A" w:rsidRPr="00254BE7">
              <w:t xml:space="preserve">≤ </w:t>
            </w:r>
            <w:r w:rsidRPr="00254BE7">
              <w:t>49.45%</w:t>
            </w:r>
          </w:p>
        </w:tc>
        <w:tc>
          <w:tcPr>
            <w:tcW w:w="737" w:type="dxa"/>
            <w:shd w:val="clear" w:color="auto" w:fill="auto"/>
            <w:noWrap/>
            <w:hideMark/>
          </w:tcPr>
          <w:p w:rsidR="000015E1" w:rsidRPr="00254BE7" w:rsidRDefault="000015E1" w:rsidP="00254BE7">
            <w:pPr>
              <w:jc w:val="right"/>
            </w:pPr>
            <w:r w:rsidRPr="00254BE7">
              <w:t>4</w:t>
            </w:r>
          </w:p>
        </w:tc>
        <w:tc>
          <w:tcPr>
            <w:tcW w:w="1080" w:type="dxa"/>
            <w:shd w:val="clear" w:color="auto" w:fill="auto"/>
            <w:noWrap/>
            <w:hideMark/>
          </w:tcPr>
          <w:p w:rsidR="000015E1" w:rsidRPr="00254BE7" w:rsidRDefault="000015E1" w:rsidP="00254BE7">
            <w:pPr>
              <w:jc w:val="right"/>
            </w:pPr>
            <w:r w:rsidRPr="00254BE7">
              <w:t>2.81</w:t>
            </w:r>
          </w:p>
        </w:tc>
        <w:tc>
          <w:tcPr>
            <w:tcW w:w="1182" w:type="dxa"/>
            <w:shd w:val="clear" w:color="auto" w:fill="auto"/>
            <w:noWrap/>
            <w:hideMark/>
          </w:tcPr>
          <w:p w:rsidR="000015E1" w:rsidRPr="00254BE7" w:rsidRDefault="000015E1" w:rsidP="00254BE7">
            <w:pPr>
              <w:jc w:val="right"/>
            </w:pPr>
            <w:r w:rsidRPr="00254BE7">
              <w:t>0.87-9.09</w:t>
            </w:r>
          </w:p>
        </w:tc>
        <w:tc>
          <w:tcPr>
            <w:tcW w:w="1080" w:type="dxa"/>
            <w:shd w:val="clear" w:color="auto" w:fill="auto"/>
            <w:noWrap/>
            <w:hideMark/>
          </w:tcPr>
          <w:p w:rsidR="000015E1" w:rsidRPr="00254BE7" w:rsidRDefault="000015E1" w:rsidP="00254BE7">
            <w:pPr>
              <w:jc w:val="right"/>
            </w:pPr>
            <w:r w:rsidRPr="00254BE7">
              <w:t>19.42</w:t>
            </w:r>
          </w:p>
        </w:tc>
        <w:tc>
          <w:tcPr>
            <w:tcW w:w="1210" w:type="dxa"/>
            <w:shd w:val="clear" w:color="auto" w:fill="auto"/>
            <w:noWrap/>
            <w:hideMark/>
          </w:tcPr>
          <w:p w:rsidR="000015E1" w:rsidRPr="00254BE7" w:rsidRDefault="000015E1" w:rsidP="00254BE7">
            <w:pPr>
              <w:jc w:val="right"/>
            </w:pPr>
            <w:r w:rsidRPr="00254BE7">
              <w:t>84.60%</w:t>
            </w:r>
          </w:p>
        </w:tc>
        <w:tc>
          <w:tcPr>
            <w:tcW w:w="1080" w:type="dxa"/>
            <w:shd w:val="clear" w:color="auto" w:fill="auto"/>
            <w:noWrap/>
            <w:hideMark/>
          </w:tcPr>
          <w:p w:rsidR="000015E1" w:rsidRPr="00254BE7" w:rsidRDefault="000015E1" w:rsidP="00254BE7">
            <w:pPr>
              <w:jc w:val="right"/>
            </w:pPr>
            <w:r w:rsidRPr="00254BE7">
              <w:t>0.5944</w:t>
            </w:r>
          </w:p>
        </w:tc>
      </w:tr>
      <w:tr w:rsidR="000015E1" w:rsidRPr="00254BE7" w:rsidTr="00254BE7">
        <w:trPr>
          <w:trHeight w:val="330"/>
        </w:trPr>
        <w:tc>
          <w:tcPr>
            <w:tcW w:w="214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M2F≤ 69.1%</w:t>
            </w:r>
          </w:p>
        </w:tc>
        <w:tc>
          <w:tcPr>
            <w:tcW w:w="737"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6</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5.98</w:t>
            </w:r>
          </w:p>
        </w:tc>
        <w:tc>
          <w:tcPr>
            <w:tcW w:w="1182"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2.04-17.53</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16.66</w:t>
            </w:r>
          </w:p>
        </w:tc>
        <w:tc>
          <w:tcPr>
            <w:tcW w:w="121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70%</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p>
        </w:tc>
      </w:tr>
      <w:tr w:rsidR="000015E1" w:rsidRPr="00254BE7" w:rsidTr="00254BE7">
        <w:trPr>
          <w:trHeight w:val="330"/>
        </w:trPr>
        <w:tc>
          <w:tcPr>
            <w:tcW w:w="2140" w:type="dxa"/>
            <w:shd w:val="clear" w:color="auto" w:fill="auto"/>
            <w:noWrap/>
            <w:hideMark/>
          </w:tcPr>
          <w:p w:rsidR="000015E1" w:rsidRPr="00254BE7" w:rsidRDefault="00875B09" w:rsidP="00254BE7">
            <w:pPr>
              <w:widowControl/>
              <w:jc w:val="right"/>
              <w:rPr>
                <w:rFonts w:eastAsia="Arial Unicode MS" w:cs="Arial"/>
                <w:color w:val="000000"/>
                <w:kern w:val="0"/>
                <w:sz w:val="22"/>
              </w:rPr>
            </w:pPr>
            <w:r w:rsidRPr="00254BE7">
              <w:rPr>
                <w:rFonts w:eastAsia="Arial Unicode MS" w:cs="Arial"/>
                <w:color w:val="000000"/>
                <w:kern w:val="0"/>
                <w:sz w:val="22"/>
              </w:rPr>
              <w:t>M2F</w:t>
            </w:r>
            <w:r w:rsidRPr="00254BE7">
              <w:rPr>
                <w:rFonts w:eastAsia="Arial Unicode MS" w:cs="Arial" w:hint="eastAsia"/>
                <w:color w:val="000000"/>
                <w:kern w:val="0"/>
                <w:sz w:val="22"/>
              </w:rPr>
              <w:t>&gt;</w:t>
            </w:r>
            <w:r w:rsidRPr="00254BE7">
              <w:rPr>
                <w:rFonts w:eastAsia="Arial Unicode MS" w:cs="Arial"/>
                <w:color w:val="000000"/>
                <w:kern w:val="0"/>
                <w:sz w:val="22"/>
              </w:rPr>
              <w:t xml:space="preserve"> 69.1%</w:t>
            </w:r>
          </w:p>
        </w:tc>
        <w:tc>
          <w:tcPr>
            <w:tcW w:w="737"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6</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2.13</w:t>
            </w:r>
          </w:p>
        </w:tc>
        <w:tc>
          <w:tcPr>
            <w:tcW w:w="1182"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0.99-4.55</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29.05</w:t>
            </w:r>
          </w:p>
        </w:tc>
        <w:tc>
          <w:tcPr>
            <w:tcW w:w="121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82.80%</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0.1246</w:t>
            </w:r>
          </w:p>
        </w:tc>
      </w:tr>
      <w:tr w:rsidR="000015E1" w:rsidRPr="00254BE7" w:rsidTr="00254BE7">
        <w:trPr>
          <w:trHeight w:val="330"/>
        </w:trPr>
        <w:tc>
          <w:tcPr>
            <w:tcW w:w="214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MSP</w:t>
            </w:r>
          </w:p>
        </w:tc>
        <w:tc>
          <w:tcPr>
            <w:tcW w:w="737"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8</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5.16</w:t>
            </w:r>
          </w:p>
        </w:tc>
        <w:tc>
          <w:tcPr>
            <w:tcW w:w="1182"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2.01-13.26</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44.61</w:t>
            </w:r>
          </w:p>
        </w:tc>
        <w:tc>
          <w:tcPr>
            <w:tcW w:w="121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84.30%</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p>
        </w:tc>
      </w:tr>
      <w:tr w:rsidR="000015E1" w:rsidRPr="00254BE7" w:rsidTr="00254BE7">
        <w:trPr>
          <w:trHeight w:val="330"/>
        </w:trPr>
        <w:tc>
          <w:tcPr>
            <w:tcW w:w="214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qMSP</w:t>
            </w:r>
          </w:p>
        </w:tc>
        <w:tc>
          <w:tcPr>
            <w:tcW w:w="737"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10</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4.32</w:t>
            </w:r>
          </w:p>
        </w:tc>
        <w:tc>
          <w:tcPr>
            <w:tcW w:w="1182"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2.08-8.94</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29.28</w:t>
            </w:r>
          </w:p>
        </w:tc>
        <w:tc>
          <w:tcPr>
            <w:tcW w:w="121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69.30%</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0.7685</w:t>
            </w:r>
          </w:p>
        </w:tc>
      </w:tr>
      <w:tr w:rsidR="000015E1" w:rsidRPr="00254BE7" w:rsidTr="00254BE7">
        <w:trPr>
          <w:trHeight w:val="330"/>
        </w:trPr>
        <w:tc>
          <w:tcPr>
            <w:tcW w:w="214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Diagnose</w:t>
            </w:r>
          </w:p>
        </w:tc>
        <w:tc>
          <w:tcPr>
            <w:tcW w:w="737"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13</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6.79</w:t>
            </w:r>
          </w:p>
        </w:tc>
        <w:tc>
          <w:tcPr>
            <w:tcW w:w="1182"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2.99-15.44</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59.54</w:t>
            </w:r>
          </w:p>
        </w:tc>
        <w:tc>
          <w:tcPr>
            <w:tcW w:w="121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79.80%</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p>
        </w:tc>
      </w:tr>
      <w:tr w:rsidR="000015E1" w:rsidRPr="00254BE7" w:rsidTr="00254BE7">
        <w:trPr>
          <w:trHeight w:val="330"/>
        </w:trPr>
        <w:tc>
          <w:tcPr>
            <w:tcW w:w="214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 xml:space="preserve">Non-diagnose </w:t>
            </w:r>
          </w:p>
        </w:tc>
        <w:tc>
          <w:tcPr>
            <w:tcW w:w="737"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5</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2.59</w:t>
            </w:r>
          </w:p>
        </w:tc>
        <w:tc>
          <w:tcPr>
            <w:tcW w:w="1182"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1.33-5.05</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11.56</w:t>
            </w:r>
          </w:p>
        </w:tc>
        <w:tc>
          <w:tcPr>
            <w:tcW w:w="121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65.40%</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0.0745</w:t>
            </w:r>
          </w:p>
        </w:tc>
      </w:tr>
      <w:tr w:rsidR="000015E1" w:rsidRPr="00254BE7" w:rsidTr="00254BE7">
        <w:trPr>
          <w:trHeight w:val="330"/>
        </w:trPr>
        <w:tc>
          <w:tcPr>
            <w:tcW w:w="2140" w:type="dxa"/>
            <w:shd w:val="clear" w:color="auto" w:fill="auto"/>
            <w:noWrap/>
            <w:hideMark/>
          </w:tcPr>
          <w:p w:rsidR="000015E1" w:rsidRPr="00254BE7" w:rsidRDefault="000015E1" w:rsidP="00254BE7">
            <w:pPr>
              <w:widowControl/>
              <w:wordWrap w:val="0"/>
              <w:jc w:val="right"/>
              <w:rPr>
                <w:rFonts w:eastAsia="Arial Unicode MS" w:cs="Arial"/>
                <w:color w:val="000000"/>
                <w:kern w:val="0"/>
                <w:sz w:val="22"/>
              </w:rPr>
            </w:pPr>
            <w:r w:rsidRPr="00254BE7">
              <w:rPr>
                <w:rFonts w:eastAsia="Arial Unicode MS" w:cs="Arial"/>
                <w:color w:val="000000"/>
                <w:kern w:val="0"/>
                <w:sz w:val="22"/>
              </w:rPr>
              <w:t>Multiple</w:t>
            </w:r>
            <w:r w:rsidR="00DE2B68" w:rsidRPr="00254BE7">
              <w:rPr>
                <w:rFonts w:eastAsia="Arial Unicode MS" w:cs="Arial" w:hint="eastAsia"/>
                <w:color w:val="000000"/>
                <w:kern w:val="0"/>
                <w:sz w:val="22"/>
              </w:rPr>
              <w:t xml:space="preserve"> targets</w:t>
            </w:r>
          </w:p>
        </w:tc>
        <w:tc>
          <w:tcPr>
            <w:tcW w:w="737"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15</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4.08</w:t>
            </w:r>
          </w:p>
        </w:tc>
        <w:tc>
          <w:tcPr>
            <w:tcW w:w="1182"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2.28-7.34</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62.99</w:t>
            </w:r>
          </w:p>
        </w:tc>
        <w:tc>
          <w:tcPr>
            <w:tcW w:w="121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77.80%</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p>
        </w:tc>
      </w:tr>
      <w:tr w:rsidR="000015E1" w:rsidRPr="00254BE7" w:rsidTr="00254BE7">
        <w:trPr>
          <w:trHeight w:val="330"/>
        </w:trPr>
        <w:tc>
          <w:tcPr>
            <w:tcW w:w="2140" w:type="dxa"/>
            <w:shd w:val="clear" w:color="auto" w:fill="auto"/>
            <w:noWrap/>
            <w:hideMark/>
          </w:tcPr>
          <w:p w:rsidR="000015E1" w:rsidRPr="00254BE7" w:rsidRDefault="000015E1" w:rsidP="00254BE7">
            <w:pPr>
              <w:widowControl/>
              <w:wordWrap w:val="0"/>
              <w:jc w:val="right"/>
              <w:rPr>
                <w:rFonts w:eastAsia="Arial Unicode MS" w:cs="Arial"/>
                <w:color w:val="000000"/>
                <w:kern w:val="0"/>
                <w:sz w:val="22"/>
              </w:rPr>
            </w:pPr>
            <w:r w:rsidRPr="00254BE7">
              <w:rPr>
                <w:rFonts w:eastAsia="Arial Unicode MS" w:cs="Arial"/>
                <w:color w:val="000000"/>
                <w:kern w:val="0"/>
                <w:sz w:val="22"/>
              </w:rPr>
              <w:t>Single</w:t>
            </w:r>
            <w:r w:rsidR="00DE2B68" w:rsidRPr="00254BE7">
              <w:rPr>
                <w:rFonts w:eastAsia="Arial Unicode MS" w:cs="Arial" w:hint="eastAsia"/>
                <w:color w:val="000000"/>
                <w:kern w:val="0"/>
                <w:sz w:val="22"/>
              </w:rPr>
              <w:t xml:space="preserve"> target</w:t>
            </w:r>
          </w:p>
        </w:tc>
        <w:tc>
          <w:tcPr>
            <w:tcW w:w="737"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3</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18.72</w:t>
            </w:r>
          </w:p>
        </w:tc>
        <w:tc>
          <w:tcPr>
            <w:tcW w:w="1182"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1.23-283</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9.03</w:t>
            </w:r>
          </w:p>
        </w:tc>
        <w:tc>
          <w:tcPr>
            <w:tcW w:w="121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77.80%</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0.2836</w:t>
            </w:r>
          </w:p>
        </w:tc>
      </w:tr>
      <w:tr w:rsidR="000015E1" w:rsidRPr="00254BE7" w:rsidTr="00254BE7">
        <w:trPr>
          <w:trHeight w:val="330"/>
        </w:trPr>
        <w:tc>
          <w:tcPr>
            <w:tcW w:w="2140" w:type="dxa"/>
            <w:shd w:val="clear" w:color="auto" w:fill="auto"/>
            <w:noWrap/>
            <w:hideMark/>
          </w:tcPr>
          <w:p w:rsidR="000015E1" w:rsidRPr="005F776F" w:rsidRDefault="000015E1" w:rsidP="00254BE7">
            <w:pPr>
              <w:widowControl/>
              <w:jc w:val="right"/>
              <w:rPr>
                <w:rFonts w:eastAsia="Arial Unicode MS" w:cs="Arial"/>
                <w:b/>
                <w:kern w:val="0"/>
                <w:sz w:val="22"/>
                <w:rPrChange w:id="729" w:author="Gsc" w:date="2013-06-29T20:45:00Z">
                  <w:rPr>
                    <w:rFonts w:eastAsia="Arial Unicode MS" w:cs="Arial"/>
                    <w:b/>
                    <w:color w:val="FF0000"/>
                    <w:kern w:val="0"/>
                    <w:sz w:val="22"/>
                  </w:rPr>
                </w:rPrChange>
              </w:rPr>
            </w:pPr>
            <w:r w:rsidRPr="005F776F">
              <w:rPr>
                <w:rFonts w:eastAsia="Arial Unicode MS" w:cs="Arial"/>
                <w:b/>
                <w:kern w:val="0"/>
                <w:sz w:val="22"/>
                <w:rPrChange w:id="730" w:author="Gsc" w:date="2013-06-29T20:45:00Z">
                  <w:rPr>
                    <w:rFonts w:eastAsia="Arial Unicode MS" w:cs="Arial"/>
                    <w:b/>
                    <w:color w:val="FF0000"/>
                    <w:kern w:val="0"/>
                    <w:sz w:val="22"/>
                  </w:rPr>
                </w:rPrChange>
              </w:rPr>
              <w:t>heterogeneous</w:t>
            </w:r>
          </w:p>
        </w:tc>
        <w:tc>
          <w:tcPr>
            <w:tcW w:w="737" w:type="dxa"/>
            <w:shd w:val="clear" w:color="auto" w:fill="auto"/>
            <w:noWrap/>
            <w:hideMark/>
          </w:tcPr>
          <w:p w:rsidR="000015E1" w:rsidRPr="005F776F" w:rsidRDefault="000015E1" w:rsidP="00254BE7">
            <w:pPr>
              <w:widowControl/>
              <w:jc w:val="right"/>
              <w:rPr>
                <w:rFonts w:eastAsia="Arial Unicode MS" w:cs="Arial"/>
                <w:b/>
                <w:kern w:val="0"/>
                <w:sz w:val="22"/>
                <w:rPrChange w:id="731" w:author="Gsc" w:date="2013-06-29T20:45:00Z">
                  <w:rPr>
                    <w:rFonts w:eastAsia="Arial Unicode MS" w:cs="Arial"/>
                    <w:b/>
                    <w:color w:val="FF0000"/>
                    <w:kern w:val="0"/>
                    <w:sz w:val="22"/>
                  </w:rPr>
                </w:rPrChange>
              </w:rPr>
            </w:pPr>
            <w:r w:rsidRPr="005F776F">
              <w:rPr>
                <w:rFonts w:eastAsia="Arial Unicode MS" w:cs="Arial"/>
                <w:b/>
                <w:kern w:val="0"/>
                <w:sz w:val="22"/>
                <w:rPrChange w:id="732" w:author="Gsc" w:date="2013-06-29T20:45:00Z">
                  <w:rPr>
                    <w:rFonts w:eastAsia="Arial Unicode MS" w:cs="Arial"/>
                    <w:b/>
                    <w:color w:val="FF0000"/>
                    <w:kern w:val="0"/>
                    <w:sz w:val="22"/>
                  </w:rPr>
                </w:rPrChange>
              </w:rPr>
              <w:t>12</w:t>
            </w:r>
          </w:p>
        </w:tc>
        <w:tc>
          <w:tcPr>
            <w:tcW w:w="1080" w:type="dxa"/>
            <w:shd w:val="clear" w:color="auto" w:fill="auto"/>
            <w:noWrap/>
            <w:hideMark/>
          </w:tcPr>
          <w:p w:rsidR="000015E1" w:rsidRPr="005F776F" w:rsidRDefault="000015E1" w:rsidP="00254BE7">
            <w:pPr>
              <w:widowControl/>
              <w:jc w:val="right"/>
              <w:rPr>
                <w:rFonts w:eastAsia="Arial Unicode MS" w:cs="Arial"/>
                <w:b/>
                <w:kern w:val="0"/>
                <w:sz w:val="22"/>
                <w:rPrChange w:id="733" w:author="Gsc" w:date="2013-06-29T20:45:00Z">
                  <w:rPr>
                    <w:rFonts w:eastAsia="Arial Unicode MS" w:cs="Arial"/>
                    <w:b/>
                    <w:color w:val="FF0000"/>
                    <w:kern w:val="0"/>
                    <w:sz w:val="22"/>
                  </w:rPr>
                </w:rPrChange>
              </w:rPr>
            </w:pPr>
            <w:r w:rsidRPr="005F776F">
              <w:rPr>
                <w:rFonts w:eastAsia="Arial Unicode MS" w:cs="Arial"/>
                <w:b/>
                <w:kern w:val="0"/>
                <w:sz w:val="22"/>
                <w:rPrChange w:id="734" w:author="Gsc" w:date="2013-06-29T20:45:00Z">
                  <w:rPr>
                    <w:rFonts w:eastAsia="Arial Unicode MS" w:cs="Arial"/>
                    <w:b/>
                    <w:color w:val="FF0000"/>
                    <w:kern w:val="0"/>
                    <w:sz w:val="22"/>
                  </w:rPr>
                </w:rPrChange>
              </w:rPr>
              <w:t>8.33</w:t>
            </w:r>
          </w:p>
        </w:tc>
        <w:tc>
          <w:tcPr>
            <w:tcW w:w="1182" w:type="dxa"/>
            <w:shd w:val="clear" w:color="auto" w:fill="auto"/>
            <w:noWrap/>
            <w:hideMark/>
          </w:tcPr>
          <w:p w:rsidR="000015E1" w:rsidRPr="005F776F" w:rsidRDefault="000015E1" w:rsidP="00254BE7">
            <w:pPr>
              <w:widowControl/>
              <w:jc w:val="right"/>
              <w:rPr>
                <w:rFonts w:eastAsia="Arial Unicode MS" w:cs="Arial"/>
                <w:b/>
                <w:kern w:val="0"/>
                <w:sz w:val="22"/>
                <w:rPrChange w:id="735" w:author="Gsc" w:date="2013-06-29T20:45:00Z">
                  <w:rPr>
                    <w:rFonts w:eastAsia="Arial Unicode MS" w:cs="Arial"/>
                    <w:b/>
                    <w:color w:val="FF0000"/>
                    <w:kern w:val="0"/>
                    <w:sz w:val="22"/>
                  </w:rPr>
                </w:rPrChange>
              </w:rPr>
            </w:pPr>
            <w:r w:rsidRPr="005F776F">
              <w:rPr>
                <w:rFonts w:eastAsia="Arial Unicode MS" w:cs="Arial"/>
                <w:b/>
                <w:kern w:val="0"/>
                <w:sz w:val="22"/>
                <w:rPrChange w:id="736" w:author="Gsc" w:date="2013-06-29T20:45:00Z">
                  <w:rPr>
                    <w:rFonts w:eastAsia="Arial Unicode MS" w:cs="Arial"/>
                    <w:b/>
                    <w:color w:val="FF0000"/>
                    <w:kern w:val="0"/>
                    <w:sz w:val="22"/>
                  </w:rPr>
                </w:rPrChange>
              </w:rPr>
              <w:t>3.77-18.39</w:t>
            </w:r>
          </w:p>
        </w:tc>
        <w:tc>
          <w:tcPr>
            <w:tcW w:w="1080" w:type="dxa"/>
            <w:shd w:val="clear" w:color="auto" w:fill="auto"/>
            <w:noWrap/>
            <w:hideMark/>
          </w:tcPr>
          <w:p w:rsidR="000015E1" w:rsidRPr="005F776F" w:rsidRDefault="000015E1" w:rsidP="00254BE7">
            <w:pPr>
              <w:widowControl/>
              <w:jc w:val="right"/>
              <w:rPr>
                <w:rFonts w:eastAsia="Arial Unicode MS" w:cs="Arial"/>
                <w:b/>
                <w:kern w:val="0"/>
                <w:sz w:val="22"/>
                <w:rPrChange w:id="737" w:author="Gsc" w:date="2013-06-29T20:45:00Z">
                  <w:rPr>
                    <w:rFonts w:eastAsia="Arial Unicode MS" w:cs="Arial"/>
                    <w:b/>
                    <w:color w:val="FF0000"/>
                    <w:kern w:val="0"/>
                    <w:sz w:val="22"/>
                  </w:rPr>
                </w:rPrChange>
              </w:rPr>
            </w:pPr>
            <w:r w:rsidRPr="005F776F">
              <w:rPr>
                <w:rFonts w:eastAsia="Arial Unicode MS" w:cs="Arial"/>
                <w:b/>
                <w:kern w:val="0"/>
                <w:sz w:val="22"/>
                <w:rPrChange w:id="738" w:author="Gsc" w:date="2013-06-29T20:45:00Z">
                  <w:rPr>
                    <w:rFonts w:eastAsia="Arial Unicode MS" w:cs="Arial"/>
                    <w:b/>
                    <w:color w:val="FF0000"/>
                    <w:kern w:val="0"/>
                    <w:sz w:val="22"/>
                  </w:rPr>
                </w:rPrChange>
              </w:rPr>
              <w:t>35.71</w:t>
            </w:r>
          </w:p>
        </w:tc>
        <w:tc>
          <w:tcPr>
            <w:tcW w:w="1210" w:type="dxa"/>
            <w:shd w:val="clear" w:color="auto" w:fill="auto"/>
            <w:noWrap/>
            <w:hideMark/>
          </w:tcPr>
          <w:p w:rsidR="000015E1" w:rsidRPr="005F776F" w:rsidRDefault="000015E1" w:rsidP="00254BE7">
            <w:pPr>
              <w:widowControl/>
              <w:jc w:val="right"/>
              <w:rPr>
                <w:rFonts w:eastAsia="Arial Unicode MS" w:cs="Arial"/>
                <w:b/>
                <w:kern w:val="0"/>
                <w:sz w:val="22"/>
                <w:rPrChange w:id="739" w:author="Gsc" w:date="2013-06-29T20:45:00Z">
                  <w:rPr>
                    <w:rFonts w:eastAsia="Arial Unicode MS" w:cs="Arial"/>
                    <w:b/>
                    <w:color w:val="FF0000"/>
                    <w:kern w:val="0"/>
                    <w:sz w:val="22"/>
                  </w:rPr>
                </w:rPrChange>
              </w:rPr>
            </w:pPr>
            <w:r w:rsidRPr="005F776F">
              <w:rPr>
                <w:rFonts w:eastAsia="Arial Unicode MS" w:cs="Arial"/>
                <w:b/>
                <w:kern w:val="0"/>
                <w:sz w:val="22"/>
                <w:rPrChange w:id="740" w:author="Gsc" w:date="2013-06-29T20:45:00Z">
                  <w:rPr>
                    <w:rFonts w:eastAsia="Arial Unicode MS" w:cs="Arial"/>
                    <w:b/>
                    <w:color w:val="FF0000"/>
                    <w:kern w:val="0"/>
                    <w:sz w:val="22"/>
                  </w:rPr>
                </w:rPrChange>
              </w:rPr>
              <w:t>69.2%</w:t>
            </w:r>
          </w:p>
        </w:tc>
        <w:tc>
          <w:tcPr>
            <w:tcW w:w="1080" w:type="dxa"/>
            <w:shd w:val="clear" w:color="auto" w:fill="auto"/>
            <w:noWrap/>
            <w:hideMark/>
          </w:tcPr>
          <w:p w:rsidR="000015E1" w:rsidRPr="00254BE7" w:rsidRDefault="000015E1" w:rsidP="00254BE7">
            <w:pPr>
              <w:widowControl/>
              <w:jc w:val="right"/>
              <w:rPr>
                <w:rFonts w:eastAsia="Arial Unicode MS" w:cs="Arial"/>
                <w:b/>
                <w:color w:val="FF0000"/>
                <w:kern w:val="0"/>
                <w:sz w:val="22"/>
              </w:rPr>
            </w:pPr>
          </w:p>
        </w:tc>
      </w:tr>
      <w:tr w:rsidR="000015E1" w:rsidRPr="00254BE7" w:rsidTr="00254BE7">
        <w:trPr>
          <w:trHeight w:val="330"/>
        </w:trPr>
        <w:tc>
          <w:tcPr>
            <w:tcW w:w="2140" w:type="dxa"/>
            <w:shd w:val="clear" w:color="auto" w:fill="auto"/>
            <w:noWrap/>
            <w:hideMark/>
          </w:tcPr>
          <w:p w:rsidR="000015E1" w:rsidRPr="005F776F" w:rsidRDefault="000015E1" w:rsidP="00254BE7">
            <w:pPr>
              <w:widowControl/>
              <w:jc w:val="right"/>
              <w:rPr>
                <w:rFonts w:eastAsia="Arial Unicode MS" w:cs="Arial"/>
                <w:b/>
                <w:kern w:val="0"/>
                <w:sz w:val="22"/>
                <w:rPrChange w:id="741" w:author="Gsc" w:date="2013-06-29T20:45:00Z">
                  <w:rPr>
                    <w:rFonts w:eastAsia="Arial Unicode MS" w:cs="Arial"/>
                    <w:b/>
                    <w:color w:val="FF0000"/>
                    <w:kern w:val="0"/>
                    <w:sz w:val="22"/>
                  </w:rPr>
                </w:rPrChange>
              </w:rPr>
            </w:pPr>
            <w:r w:rsidRPr="005F776F">
              <w:rPr>
                <w:rFonts w:eastAsia="Arial Unicode MS" w:cs="Arial"/>
                <w:b/>
                <w:kern w:val="0"/>
                <w:sz w:val="22"/>
                <w:rPrChange w:id="742" w:author="Gsc" w:date="2013-06-29T20:45:00Z">
                  <w:rPr>
                    <w:rFonts w:eastAsia="Arial Unicode MS" w:cs="Arial"/>
                    <w:b/>
                    <w:color w:val="FF0000"/>
                    <w:kern w:val="0"/>
                    <w:sz w:val="22"/>
                  </w:rPr>
                </w:rPrChange>
              </w:rPr>
              <w:t>autogenous</w:t>
            </w:r>
          </w:p>
        </w:tc>
        <w:tc>
          <w:tcPr>
            <w:tcW w:w="737" w:type="dxa"/>
            <w:shd w:val="clear" w:color="auto" w:fill="auto"/>
            <w:noWrap/>
            <w:hideMark/>
          </w:tcPr>
          <w:p w:rsidR="000015E1" w:rsidRPr="005F776F" w:rsidRDefault="000015E1" w:rsidP="00254BE7">
            <w:pPr>
              <w:widowControl/>
              <w:jc w:val="right"/>
              <w:rPr>
                <w:rFonts w:eastAsia="Arial Unicode MS" w:cs="Arial"/>
                <w:b/>
                <w:kern w:val="0"/>
                <w:sz w:val="22"/>
                <w:rPrChange w:id="743" w:author="Gsc" w:date="2013-06-29T20:45:00Z">
                  <w:rPr>
                    <w:rFonts w:eastAsia="Arial Unicode MS" w:cs="Arial"/>
                    <w:b/>
                    <w:color w:val="FF0000"/>
                    <w:kern w:val="0"/>
                    <w:sz w:val="22"/>
                  </w:rPr>
                </w:rPrChange>
              </w:rPr>
            </w:pPr>
            <w:r w:rsidRPr="005F776F">
              <w:rPr>
                <w:rFonts w:eastAsia="Arial Unicode MS" w:cs="Arial"/>
                <w:b/>
                <w:kern w:val="0"/>
                <w:sz w:val="22"/>
                <w:rPrChange w:id="744" w:author="Gsc" w:date="2013-06-29T20:45:00Z">
                  <w:rPr>
                    <w:rFonts w:eastAsia="Arial Unicode MS" w:cs="Arial"/>
                    <w:b/>
                    <w:color w:val="FF0000"/>
                    <w:kern w:val="0"/>
                    <w:sz w:val="22"/>
                  </w:rPr>
                </w:rPrChange>
              </w:rPr>
              <w:t>6</w:t>
            </w:r>
          </w:p>
        </w:tc>
        <w:tc>
          <w:tcPr>
            <w:tcW w:w="1080" w:type="dxa"/>
            <w:shd w:val="clear" w:color="auto" w:fill="auto"/>
            <w:noWrap/>
            <w:hideMark/>
          </w:tcPr>
          <w:p w:rsidR="000015E1" w:rsidRPr="005F776F" w:rsidRDefault="000015E1" w:rsidP="00254BE7">
            <w:pPr>
              <w:widowControl/>
              <w:jc w:val="right"/>
              <w:rPr>
                <w:rFonts w:eastAsia="Arial Unicode MS" w:cs="Arial"/>
                <w:b/>
                <w:kern w:val="0"/>
                <w:sz w:val="22"/>
                <w:rPrChange w:id="745" w:author="Gsc" w:date="2013-06-29T20:45:00Z">
                  <w:rPr>
                    <w:rFonts w:eastAsia="Arial Unicode MS" w:cs="Arial"/>
                    <w:b/>
                    <w:color w:val="FF0000"/>
                    <w:kern w:val="0"/>
                    <w:sz w:val="22"/>
                  </w:rPr>
                </w:rPrChange>
              </w:rPr>
            </w:pPr>
            <w:r w:rsidRPr="005F776F">
              <w:rPr>
                <w:rFonts w:eastAsia="Arial Unicode MS" w:cs="Arial"/>
                <w:b/>
                <w:kern w:val="0"/>
                <w:sz w:val="22"/>
                <w:rPrChange w:id="746" w:author="Gsc" w:date="2013-06-29T20:45:00Z">
                  <w:rPr>
                    <w:rFonts w:eastAsia="Arial Unicode MS" w:cs="Arial"/>
                    <w:b/>
                    <w:color w:val="FF0000"/>
                    <w:kern w:val="0"/>
                    <w:sz w:val="22"/>
                  </w:rPr>
                </w:rPrChange>
              </w:rPr>
              <w:t>2.25</w:t>
            </w:r>
          </w:p>
        </w:tc>
        <w:tc>
          <w:tcPr>
            <w:tcW w:w="1182" w:type="dxa"/>
            <w:shd w:val="clear" w:color="auto" w:fill="auto"/>
            <w:noWrap/>
            <w:hideMark/>
          </w:tcPr>
          <w:p w:rsidR="000015E1" w:rsidRPr="005F776F" w:rsidRDefault="000015E1" w:rsidP="00254BE7">
            <w:pPr>
              <w:widowControl/>
              <w:jc w:val="right"/>
              <w:rPr>
                <w:rFonts w:eastAsia="Arial Unicode MS" w:cs="Arial"/>
                <w:b/>
                <w:kern w:val="0"/>
                <w:sz w:val="22"/>
                <w:rPrChange w:id="747" w:author="Gsc" w:date="2013-06-29T20:45:00Z">
                  <w:rPr>
                    <w:rFonts w:eastAsia="Arial Unicode MS" w:cs="Arial"/>
                    <w:b/>
                    <w:color w:val="FF0000"/>
                    <w:kern w:val="0"/>
                    <w:sz w:val="22"/>
                  </w:rPr>
                </w:rPrChange>
              </w:rPr>
            </w:pPr>
            <w:r w:rsidRPr="005F776F">
              <w:rPr>
                <w:rFonts w:eastAsia="Arial Unicode MS" w:cs="Arial"/>
                <w:b/>
                <w:kern w:val="0"/>
                <w:sz w:val="22"/>
                <w:rPrChange w:id="748" w:author="Gsc" w:date="2013-06-29T20:45:00Z">
                  <w:rPr>
                    <w:rFonts w:eastAsia="Arial Unicode MS" w:cs="Arial"/>
                    <w:b/>
                    <w:color w:val="FF0000"/>
                    <w:kern w:val="0"/>
                    <w:sz w:val="22"/>
                  </w:rPr>
                </w:rPrChange>
              </w:rPr>
              <w:t>1.06-4.77</w:t>
            </w:r>
          </w:p>
        </w:tc>
        <w:tc>
          <w:tcPr>
            <w:tcW w:w="1080" w:type="dxa"/>
            <w:shd w:val="clear" w:color="auto" w:fill="auto"/>
            <w:noWrap/>
            <w:hideMark/>
          </w:tcPr>
          <w:p w:rsidR="000015E1" w:rsidRPr="005F776F" w:rsidRDefault="000015E1" w:rsidP="00254BE7">
            <w:pPr>
              <w:widowControl/>
              <w:jc w:val="right"/>
              <w:rPr>
                <w:rFonts w:eastAsia="Arial Unicode MS" w:cs="Arial"/>
                <w:b/>
                <w:kern w:val="0"/>
                <w:sz w:val="22"/>
                <w:rPrChange w:id="749" w:author="Gsc" w:date="2013-06-29T20:45:00Z">
                  <w:rPr>
                    <w:rFonts w:eastAsia="Arial Unicode MS" w:cs="Arial"/>
                    <w:b/>
                    <w:color w:val="FF0000"/>
                    <w:kern w:val="0"/>
                    <w:sz w:val="22"/>
                  </w:rPr>
                </w:rPrChange>
              </w:rPr>
            </w:pPr>
            <w:r w:rsidRPr="005F776F">
              <w:rPr>
                <w:rFonts w:eastAsia="Arial Unicode MS" w:cs="Arial"/>
                <w:b/>
                <w:kern w:val="0"/>
                <w:sz w:val="22"/>
                <w:rPrChange w:id="750" w:author="Gsc" w:date="2013-06-29T20:45:00Z">
                  <w:rPr>
                    <w:rFonts w:eastAsia="Arial Unicode MS" w:cs="Arial"/>
                    <w:b/>
                    <w:color w:val="FF0000"/>
                    <w:kern w:val="0"/>
                    <w:sz w:val="22"/>
                  </w:rPr>
                </w:rPrChange>
              </w:rPr>
              <w:t>27.19</w:t>
            </w:r>
          </w:p>
        </w:tc>
        <w:tc>
          <w:tcPr>
            <w:tcW w:w="1210" w:type="dxa"/>
            <w:shd w:val="clear" w:color="auto" w:fill="auto"/>
            <w:noWrap/>
            <w:hideMark/>
          </w:tcPr>
          <w:p w:rsidR="000015E1" w:rsidRPr="005F776F" w:rsidRDefault="000015E1" w:rsidP="00254BE7">
            <w:pPr>
              <w:widowControl/>
              <w:jc w:val="right"/>
              <w:rPr>
                <w:rFonts w:eastAsia="Arial Unicode MS" w:cs="Arial"/>
                <w:b/>
                <w:kern w:val="0"/>
                <w:sz w:val="22"/>
                <w:rPrChange w:id="751" w:author="Gsc" w:date="2013-06-29T20:45:00Z">
                  <w:rPr>
                    <w:rFonts w:eastAsia="Arial Unicode MS" w:cs="Arial"/>
                    <w:b/>
                    <w:color w:val="FF0000"/>
                    <w:kern w:val="0"/>
                    <w:sz w:val="22"/>
                  </w:rPr>
                </w:rPrChange>
              </w:rPr>
            </w:pPr>
            <w:r w:rsidRPr="005F776F">
              <w:rPr>
                <w:rFonts w:eastAsia="Arial Unicode MS" w:cs="Arial"/>
                <w:b/>
                <w:kern w:val="0"/>
                <w:sz w:val="22"/>
                <w:rPrChange w:id="752" w:author="Gsc" w:date="2013-06-29T20:45:00Z">
                  <w:rPr>
                    <w:rFonts w:eastAsia="Arial Unicode MS" w:cs="Arial"/>
                    <w:b/>
                    <w:color w:val="FF0000"/>
                    <w:kern w:val="0"/>
                    <w:sz w:val="22"/>
                  </w:rPr>
                </w:rPrChange>
              </w:rPr>
              <w:t>81.6%</w:t>
            </w:r>
          </w:p>
        </w:tc>
        <w:tc>
          <w:tcPr>
            <w:tcW w:w="1080" w:type="dxa"/>
            <w:shd w:val="clear" w:color="auto" w:fill="auto"/>
            <w:noWrap/>
            <w:hideMark/>
          </w:tcPr>
          <w:p w:rsidR="000015E1" w:rsidRPr="00254BE7" w:rsidRDefault="000015E1" w:rsidP="00254BE7">
            <w:pPr>
              <w:widowControl/>
              <w:jc w:val="right"/>
              <w:rPr>
                <w:rFonts w:eastAsia="Arial Unicode MS" w:cs="Arial"/>
                <w:b/>
                <w:color w:val="FF0000"/>
                <w:kern w:val="0"/>
                <w:sz w:val="22"/>
              </w:rPr>
            </w:pPr>
            <w:r w:rsidRPr="00254BE7">
              <w:rPr>
                <w:rFonts w:eastAsia="Arial Unicode MS" w:cs="Arial"/>
                <w:b/>
                <w:color w:val="FF0000"/>
                <w:kern w:val="0"/>
                <w:sz w:val="22"/>
              </w:rPr>
              <w:t>0.0187</w:t>
            </w:r>
          </w:p>
        </w:tc>
      </w:tr>
      <w:tr w:rsidR="000015E1" w:rsidRPr="00254BE7" w:rsidTr="00254BE7">
        <w:trPr>
          <w:trHeight w:val="330"/>
        </w:trPr>
        <w:tc>
          <w:tcPr>
            <w:tcW w:w="214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Serum</w:t>
            </w:r>
          </w:p>
        </w:tc>
        <w:tc>
          <w:tcPr>
            <w:tcW w:w="737"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5</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11.54</w:t>
            </w:r>
          </w:p>
        </w:tc>
        <w:tc>
          <w:tcPr>
            <w:tcW w:w="1182"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2.87-46.40</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10.4</w:t>
            </w:r>
          </w:p>
        </w:tc>
        <w:tc>
          <w:tcPr>
            <w:tcW w:w="121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61.50%</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p>
        </w:tc>
      </w:tr>
      <w:tr w:rsidR="000015E1" w:rsidRPr="00254BE7" w:rsidTr="00254BE7">
        <w:trPr>
          <w:trHeight w:val="330"/>
        </w:trPr>
        <w:tc>
          <w:tcPr>
            <w:tcW w:w="214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Tissue</w:t>
            </w:r>
          </w:p>
        </w:tc>
        <w:tc>
          <w:tcPr>
            <w:tcW w:w="737"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13</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3.72</w:t>
            </w:r>
          </w:p>
        </w:tc>
        <w:tc>
          <w:tcPr>
            <w:tcW w:w="1182"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2.03-6.78</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55.18</w:t>
            </w:r>
          </w:p>
        </w:tc>
        <w:tc>
          <w:tcPr>
            <w:tcW w:w="121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78.30%</w:t>
            </w:r>
          </w:p>
        </w:tc>
        <w:tc>
          <w:tcPr>
            <w:tcW w:w="1080" w:type="dxa"/>
            <w:shd w:val="clear" w:color="auto" w:fill="auto"/>
            <w:noWrap/>
            <w:hideMark/>
          </w:tcPr>
          <w:p w:rsidR="000015E1" w:rsidRPr="00254BE7" w:rsidRDefault="000015E1" w:rsidP="00254BE7">
            <w:pPr>
              <w:widowControl/>
              <w:jc w:val="right"/>
              <w:rPr>
                <w:rFonts w:eastAsia="Arial Unicode MS" w:cs="Arial"/>
                <w:color w:val="000000"/>
                <w:kern w:val="0"/>
                <w:sz w:val="22"/>
              </w:rPr>
            </w:pPr>
            <w:r w:rsidRPr="00254BE7">
              <w:rPr>
                <w:rFonts w:eastAsia="Arial Unicode MS" w:cs="Arial"/>
                <w:color w:val="000000"/>
                <w:kern w:val="0"/>
                <w:sz w:val="22"/>
              </w:rPr>
              <w:t>0.14</w:t>
            </w:r>
          </w:p>
        </w:tc>
      </w:tr>
      <w:tr w:rsidR="009811BB" w:rsidRPr="00254BE7" w:rsidTr="00254BE7">
        <w:trPr>
          <w:trHeight w:val="330"/>
        </w:trPr>
        <w:tc>
          <w:tcPr>
            <w:tcW w:w="2140" w:type="dxa"/>
            <w:shd w:val="clear" w:color="auto" w:fill="auto"/>
            <w:noWrap/>
          </w:tcPr>
          <w:p w:rsidR="009811BB" w:rsidRPr="005F776F" w:rsidRDefault="009811BB" w:rsidP="00254BE7">
            <w:pPr>
              <w:widowControl/>
              <w:jc w:val="right"/>
              <w:rPr>
                <w:rFonts w:eastAsia="Arial Unicode MS" w:cs="Arial"/>
                <w:b/>
                <w:kern w:val="0"/>
                <w:sz w:val="22"/>
                <w:rPrChange w:id="753" w:author="Gsc" w:date="2013-06-29T20:44:00Z">
                  <w:rPr>
                    <w:rFonts w:eastAsia="Arial Unicode MS" w:cs="Arial"/>
                    <w:color w:val="000000"/>
                    <w:kern w:val="0"/>
                    <w:sz w:val="22"/>
                  </w:rPr>
                </w:rPrChange>
              </w:rPr>
            </w:pPr>
            <w:r w:rsidRPr="005F776F">
              <w:rPr>
                <w:rFonts w:eastAsia="Arial Unicode MS" w:cs="Arial"/>
                <w:b/>
                <w:kern w:val="0"/>
                <w:sz w:val="22"/>
                <w:rPrChange w:id="754" w:author="Gsc" w:date="2013-06-29T20:44:00Z">
                  <w:rPr>
                    <w:rFonts w:eastAsia="Arial Unicode MS" w:cs="Arial"/>
                    <w:color w:val="000000"/>
                    <w:kern w:val="0"/>
                    <w:sz w:val="22"/>
                  </w:rPr>
                </w:rPrChange>
              </w:rPr>
              <w:t xml:space="preserve">Ad2Sc &lt; </w:t>
            </w:r>
            <w:r w:rsidR="00B66528" w:rsidRPr="005F776F">
              <w:rPr>
                <w:rFonts w:eastAsia="Arial Unicode MS" w:cs="Arial"/>
                <w:b/>
                <w:kern w:val="0"/>
                <w:sz w:val="22"/>
                <w:rPrChange w:id="755" w:author="Gsc" w:date="2013-06-29T20:44:00Z">
                  <w:rPr>
                    <w:rFonts w:eastAsia="Arial Unicode MS" w:cs="Arial"/>
                    <w:color w:val="000000"/>
                    <w:kern w:val="0"/>
                    <w:sz w:val="22"/>
                  </w:rPr>
                </w:rPrChange>
              </w:rPr>
              <w:t>2</w:t>
            </w:r>
          </w:p>
        </w:tc>
        <w:tc>
          <w:tcPr>
            <w:tcW w:w="737" w:type="dxa"/>
            <w:shd w:val="clear" w:color="auto" w:fill="auto"/>
            <w:noWrap/>
          </w:tcPr>
          <w:p w:rsidR="009811BB" w:rsidRPr="005F776F" w:rsidRDefault="005666A8" w:rsidP="00254BE7">
            <w:pPr>
              <w:widowControl/>
              <w:jc w:val="right"/>
              <w:rPr>
                <w:rFonts w:eastAsia="Arial Unicode MS" w:cs="Arial"/>
                <w:b/>
                <w:kern w:val="0"/>
                <w:sz w:val="22"/>
                <w:rPrChange w:id="756" w:author="Gsc" w:date="2013-06-29T20:44:00Z">
                  <w:rPr>
                    <w:rFonts w:eastAsia="Arial Unicode MS" w:cs="Arial"/>
                    <w:color w:val="000000"/>
                    <w:kern w:val="0"/>
                    <w:sz w:val="22"/>
                  </w:rPr>
                </w:rPrChange>
              </w:rPr>
            </w:pPr>
            <w:r w:rsidRPr="005F776F">
              <w:rPr>
                <w:rFonts w:eastAsia="Arial Unicode MS" w:cs="Arial"/>
                <w:b/>
                <w:kern w:val="0"/>
                <w:sz w:val="22"/>
                <w:rPrChange w:id="757" w:author="Gsc" w:date="2013-06-29T20:44:00Z">
                  <w:rPr>
                    <w:rFonts w:eastAsia="Arial Unicode MS" w:cs="Arial"/>
                    <w:color w:val="000000"/>
                    <w:kern w:val="0"/>
                    <w:sz w:val="22"/>
                  </w:rPr>
                </w:rPrChange>
              </w:rPr>
              <w:t>9</w:t>
            </w:r>
          </w:p>
        </w:tc>
        <w:tc>
          <w:tcPr>
            <w:tcW w:w="1080" w:type="dxa"/>
            <w:shd w:val="clear" w:color="auto" w:fill="auto"/>
            <w:noWrap/>
          </w:tcPr>
          <w:p w:rsidR="009811BB" w:rsidRPr="005F776F" w:rsidRDefault="00EE5AB7" w:rsidP="00254BE7">
            <w:pPr>
              <w:widowControl/>
              <w:jc w:val="right"/>
              <w:rPr>
                <w:rFonts w:eastAsia="Arial Unicode MS" w:cs="Arial"/>
                <w:b/>
                <w:kern w:val="0"/>
                <w:sz w:val="22"/>
                <w:rPrChange w:id="758" w:author="Gsc" w:date="2013-06-29T20:44:00Z">
                  <w:rPr>
                    <w:rFonts w:eastAsia="Arial Unicode MS" w:cs="Arial"/>
                    <w:color w:val="000000"/>
                    <w:kern w:val="0"/>
                    <w:sz w:val="22"/>
                  </w:rPr>
                </w:rPrChange>
              </w:rPr>
            </w:pPr>
            <w:r w:rsidRPr="005F776F">
              <w:rPr>
                <w:rFonts w:eastAsia="Arial Unicode MS" w:cs="Arial"/>
                <w:b/>
                <w:kern w:val="0"/>
                <w:sz w:val="22"/>
                <w:rPrChange w:id="759" w:author="Gsc" w:date="2013-06-29T20:44:00Z">
                  <w:rPr>
                    <w:rFonts w:eastAsia="Arial Unicode MS" w:cs="Arial"/>
                    <w:color w:val="000000"/>
                    <w:kern w:val="0"/>
                    <w:sz w:val="22"/>
                  </w:rPr>
                </w:rPrChange>
              </w:rPr>
              <w:t>2.46</w:t>
            </w:r>
          </w:p>
        </w:tc>
        <w:tc>
          <w:tcPr>
            <w:tcW w:w="1182" w:type="dxa"/>
            <w:shd w:val="clear" w:color="auto" w:fill="auto"/>
            <w:noWrap/>
          </w:tcPr>
          <w:p w:rsidR="009811BB" w:rsidRPr="005F776F" w:rsidRDefault="009811BB" w:rsidP="00254BE7">
            <w:pPr>
              <w:widowControl/>
              <w:jc w:val="right"/>
              <w:rPr>
                <w:rFonts w:eastAsia="Arial Unicode MS" w:cs="Arial"/>
                <w:b/>
                <w:kern w:val="0"/>
                <w:sz w:val="22"/>
                <w:rPrChange w:id="760" w:author="Gsc" w:date="2013-06-29T20:44:00Z">
                  <w:rPr>
                    <w:rFonts w:eastAsia="Arial Unicode MS" w:cs="Arial"/>
                    <w:color w:val="000000"/>
                    <w:kern w:val="0"/>
                    <w:sz w:val="22"/>
                  </w:rPr>
                </w:rPrChange>
              </w:rPr>
            </w:pPr>
            <w:r w:rsidRPr="005F776F">
              <w:rPr>
                <w:rFonts w:eastAsia="Arial Unicode MS" w:cs="Arial"/>
                <w:b/>
                <w:kern w:val="0"/>
                <w:sz w:val="22"/>
                <w:rPrChange w:id="761" w:author="Gsc" w:date="2013-06-29T20:44:00Z">
                  <w:rPr>
                    <w:rFonts w:eastAsia="Arial Unicode MS" w:cs="Arial"/>
                    <w:color w:val="000000"/>
                    <w:kern w:val="0"/>
                    <w:sz w:val="22"/>
                  </w:rPr>
                </w:rPrChange>
              </w:rPr>
              <w:t>1.</w:t>
            </w:r>
            <w:r w:rsidR="00EE5AB7" w:rsidRPr="005F776F">
              <w:rPr>
                <w:rFonts w:eastAsia="Arial Unicode MS" w:cs="Arial"/>
                <w:b/>
                <w:kern w:val="0"/>
                <w:sz w:val="22"/>
                <w:rPrChange w:id="762" w:author="Gsc" w:date="2013-06-29T20:44:00Z">
                  <w:rPr>
                    <w:rFonts w:eastAsia="Arial Unicode MS" w:cs="Arial"/>
                    <w:color w:val="000000"/>
                    <w:kern w:val="0"/>
                    <w:sz w:val="22"/>
                  </w:rPr>
                </w:rPrChange>
              </w:rPr>
              <w:t>35</w:t>
            </w:r>
            <w:r w:rsidRPr="005F776F">
              <w:rPr>
                <w:rFonts w:eastAsia="Arial Unicode MS" w:cs="Arial" w:hint="eastAsia"/>
                <w:b/>
                <w:kern w:val="0"/>
                <w:sz w:val="22"/>
                <w:rPrChange w:id="763" w:author="Gsc" w:date="2013-06-29T20:44:00Z">
                  <w:rPr>
                    <w:rFonts w:eastAsia="Arial Unicode MS" w:cs="Arial" w:hint="eastAsia"/>
                    <w:color w:val="000000"/>
                    <w:kern w:val="0"/>
                    <w:sz w:val="22"/>
                  </w:rPr>
                </w:rPrChange>
              </w:rPr>
              <w:t>-</w:t>
            </w:r>
            <w:r w:rsidR="00EE5AB7" w:rsidRPr="005F776F">
              <w:rPr>
                <w:rFonts w:eastAsia="Arial Unicode MS" w:cs="Arial"/>
                <w:b/>
                <w:kern w:val="0"/>
                <w:sz w:val="22"/>
                <w:rPrChange w:id="764" w:author="Gsc" w:date="2013-06-29T20:44:00Z">
                  <w:rPr>
                    <w:rFonts w:eastAsia="Arial Unicode MS" w:cs="Arial"/>
                    <w:color w:val="000000"/>
                    <w:kern w:val="0"/>
                    <w:sz w:val="22"/>
                  </w:rPr>
                </w:rPrChange>
              </w:rPr>
              <w:t>4.48</w:t>
            </w:r>
          </w:p>
        </w:tc>
        <w:tc>
          <w:tcPr>
            <w:tcW w:w="1080" w:type="dxa"/>
            <w:shd w:val="clear" w:color="auto" w:fill="auto"/>
            <w:noWrap/>
          </w:tcPr>
          <w:p w:rsidR="009811BB" w:rsidRPr="005F776F" w:rsidRDefault="00911788" w:rsidP="00254BE7">
            <w:pPr>
              <w:widowControl/>
              <w:jc w:val="right"/>
              <w:rPr>
                <w:rFonts w:eastAsia="Arial Unicode MS" w:cs="Arial"/>
                <w:b/>
                <w:kern w:val="0"/>
                <w:sz w:val="22"/>
                <w:rPrChange w:id="765" w:author="Gsc" w:date="2013-06-29T20:44:00Z">
                  <w:rPr>
                    <w:rFonts w:eastAsia="Arial Unicode MS" w:cs="Arial"/>
                    <w:color w:val="000000"/>
                    <w:kern w:val="0"/>
                    <w:sz w:val="22"/>
                  </w:rPr>
                </w:rPrChange>
              </w:rPr>
            </w:pPr>
            <w:r w:rsidRPr="005F776F">
              <w:rPr>
                <w:rFonts w:eastAsia="Arial Unicode MS" w:cs="Arial"/>
                <w:b/>
                <w:kern w:val="0"/>
                <w:sz w:val="22"/>
                <w:rPrChange w:id="766" w:author="Gsc" w:date="2013-06-29T20:44:00Z">
                  <w:rPr>
                    <w:rFonts w:eastAsia="Arial Unicode MS" w:cs="Arial"/>
                    <w:color w:val="000000"/>
                    <w:kern w:val="0"/>
                    <w:sz w:val="22"/>
                  </w:rPr>
                </w:rPrChange>
              </w:rPr>
              <w:t>35.79</w:t>
            </w:r>
          </w:p>
        </w:tc>
        <w:tc>
          <w:tcPr>
            <w:tcW w:w="1210" w:type="dxa"/>
            <w:shd w:val="clear" w:color="auto" w:fill="auto"/>
            <w:noWrap/>
          </w:tcPr>
          <w:p w:rsidR="009811BB" w:rsidRPr="005F776F" w:rsidRDefault="00EE5AB7" w:rsidP="00254BE7">
            <w:pPr>
              <w:widowControl/>
              <w:jc w:val="right"/>
              <w:rPr>
                <w:rFonts w:eastAsia="Arial Unicode MS" w:cs="Arial"/>
                <w:b/>
                <w:kern w:val="0"/>
                <w:sz w:val="22"/>
                <w:rPrChange w:id="767" w:author="Gsc" w:date="2013-06-29T20:44:00Z">
                  <w:rPr>
                    <w:rFonts w:eastAsia="Arial Unicode MS" w:cs="Arial"/>
                    <w:color w:val="000000"/>
                    <w:kern w:val="0"/>
                    <w:sz w:val="22"/>
                  </w:rPr>
                </w:rPrChange>
              </w:rPr>
            </w:pPr>
            <w:r w:rsidRPr="005F776F">
              <w:rPr>
                <w:rFonts w:eastAsia="Arial Unicode MS" w:cs="Arial"/>
                <w:b/>
                <w:kern w:val="0"/>
                <w:sz w:val="22"/>
                <w:rPrChange w:id="768" w:author="Gsc" w:date="2013-06-29T20:44:00Z">
                  <w:rPr>
                    <w:rFonts w:eastAsia="Arial Unicode MS" w:cs="Arial"/>
                    <w:color w:val="000000"/>
                    <w:kern w:val="0"/>
                    <w:sz w:val="22"/>
                  </w:rPr>
                </w:rPrChange>
              </w:rPr>
              <w:t>77.0</w:t>
            </w:r>
            <w:r w:rsidR="00BD59BB" w:rsidRPr="005F776F">
              <w:rPr>
                <w:rFonts w:eastAsia="Arial Unicode MS" w:cs="Arial"/>
                <w:b/>
                <w:kern w:val="0"/>
                <w:sz w:val="22"/>
                <w:rPrChange w:id="769" w:author="Gsc" w:date="2013-06-29T20:44:00Z">
                  <w:rPr>
                    <w:rFonts w:eastAsia="Arial Unicode MS" w:cs="Arial"/>
                    <w:color w:val="000000"/>
                    <w:kern w:val="0"/>
                    <w:sz w:val="22"/>
                  </w:rPr>
                </w:rPrChange>
              </w:rPr>
              <w:t>%</w:t>
            </w:r>
          </w:p>
        </w:tc>
        <w:tc>
          <w:tcPr>
            <w:tcW w:w="1080" w:type="dxa"/>
            <w:shd w:val="clear" w:color="auto" w:fill="auto"/>
            <w:noWrap/>
          </w:tcPr>
          <w:p w:rsidR="009811BB" w:rsidRPr="005F776F" w:rsidRDefault="009811BB" w:rsidP="00254BE7">
            <w:pPr>
              <w:widowControl/>
              <w:jc w:val="right"/>
              <w:rPr>
                <w:rFonts w:eastAsia="Arial Unicode MS" w:cs="Arial"/>
                <w:b/>
                <w:color w:val="FF0000"/>
                <w:kern w:val="0"/>
                <w:sz w:val="22"/>
                <w:rPrChange w:id="770" w:author="Gsc" w:date="2013-06-29T20:44:00Z">
                  <w:rPr>
                    <w:rFonts w:eastAsia="Arial Unicode MS" w:cs="Arial"/>
                    <w:color w:val="000000"/>
                    <w:kern w:val="0"/>
                    <w:sz w:val="22"/>
                  </w:rPr>
                </w:rPrChange>
              </w:rPr>
            </w:pPr>
          </w:p>
        </w:tc>
      </w:tr>
      <w:tr w:rsidR="009811BB" w:rsidRPr="00254BE7" w:rsidTr="00254BE7">
        <w:trPr>
          <w:trHeight w:val="330"/>
        </w:trPr>
        <w:tc>
          <w:tcPr>
            <w:tcW w:w="2140" w:type="dxa"/>
            <w:shd w:val="clear" w:color="auto" w:fill="auto"/>
            <w:noWrap/>
          </w:tcPr>
          <w:p w:rsidR="009811BB" w:rsidRPr="005F776F" w:rsidRDefault="009811BB" w:rsidP="00254BE7">
            <w:pPr>
              <w:widowControl/>
              <w:jc w:val="right"/>
              <w:rPr>
                <w:rFonts w:eastAsia="Arial Unicode MS" w:cs="Arial"/>
                <w:b/>
                <w:kern w:val="0"/>
                <w:sz w:val="22"/>
                <w:rPrChange w:id="771" w:author="Gsc" w:date="2013-06-29T20:44:00Z">
                  <w:rPr>
                    <w:rFonts w:eastAsia="Arial Unicode MS" w:cs="Arial"/>
                    <w:color w:val="000000"/>
                    <w:kern w:val="0"/>
                    <w:sz w:val="22"/>
                  </w:rPr>
                </w:rPrChange>
              </w:rPr>
            </w:pPr>
            <w:r w:rsidRPr="005F776F">
              <w:rPr>
                <w:rFonts w:eastAsia="Arial Unicode MS" w:cs="Arial"/>
                <w:b/>
                <w:kern w:val="0"/>
                <w:sz w:val="22"/>
                <w:rPrChange w:id="772" w:author="Gsc" w:date="2013-06-29T20:44:00Z">
                  <w:rPr>
                    <w:rFonts w:eastAsia="Arial Unicode MS" w:cs="Arial"/>
                    <w:color w:val="000000"/>
                    <w:kern w:val="0"/>
                    <w:sz w:val="22"/>
                  </w:rPr>
                </w:rPrChange>
              </w:rPr>
              <w:t>Ad2Sc &gt;</w:t>
            </w:r>
            <w:r w:rsidR="001D1128" w:rsidRPr="005F776F">
              <w:rPr>
                <w:rFonts w:eastAsia="Arial Unicode MS" w:cs="Arial"/>
                <w:b/>
                <w:kern w:val="0"/>
                <w:sz w:val="22"/>
                <w:rPrChange w:id="773" w:author="Gsc" w:date="2013-06-29T20:44:00Z">
                  <w:rPr>
                    <w:rFonts w:eastAsia="Arial Unicode MS" w:cs="Arial"/>
                    <w:color w:val="000000"/>
                    <w:kern w:val="0"/>
                    <w:sz w:val="22"/>
                  </w:rPr>
                </w:rPrChange>
              </w:rPr>
              <w:t>=</w:t>
            </w:r>
            <w:r w:rsidRPr="005F776F">
              <w:rPr>
                <w:rFonts w:eastAsia="Arial Unicode MS" w:cs="Arial"/>
                <w:b/>
                <w:kern w:val="0"/>
                <w:sz w:val="22"/>
                <w:rPrChange w:id="774" w:author="Gsc" w:date="2013-06-29T20:44:00Z">
                  <w:rPr>
                    <w:rFonts w:eastAsia="Arial Unicode MS" w:cs="Arial"/>
                    <w:color w:val="000000"/>
                    <w:kern w:val="0"/>
                    <w:sz w:val="22"/>
                  </w:rPr>
                </w:rPrChange>
              </w:rPr>
              <w:t xml:space="preserve"> </w:t>
            </w:r>
            <w:r w:rsidR="00B66528" w:rsidRPr="005F776F">
              <w:rPr>
                <w:rFonts w:eastAsia="Arial Unicode MS" w:cs="Arial"/>
                <w:b/>
                <w:kern w:val="0"/>
                <w:sz w:val="22"/>
                <w:rPrChange w:id="775" w:author="Gsc" w:date="2013-06-29T20:44:00Z">
                  <w:rPr>
                    <w:rFonts w:eastAsia="Arial Unicode MS" w:cs="Arial"/>
                    <w:color w:val="000000"/>
                    <w:kern w:val="0"/>
                    <w:sz w:val="22"/>
                  </w:rPr>
                </w:rPrChange>
              </w:rPr>
              <w:t>2</w:t>
            </w:r>
          </w:p>
        </w:tc>
        <w:tc>
          <w:tcPr>
            <w:tcW w:w="737" w:type="dxa"/>
            <w:shd w:val="clear" w:color="auto" w:fill="auto"/>
            <w:noWrap/>
          </w:tcPr>
          <w:p w:rsidR="009811BB" w:rsidRPr="005F776F" w:rsidRDefault="005666A8" w:rsidP="00254BE7">
            <w:pPr>
              <w:widowControl/>
              <w:jc w:val="right"/>
              <w:rPr>
                <w:rFonts w:eastAsia="Arial Unicode MS" w:cs="Arial"/>
                <w:b/>
                <w:kern w:val="0"/>
                <w:sz w:val="22"/>
                <w:rPrChange w:id="776" w:author="Gsc" w:date="2013-06-29T20:44:00Z">
                  <w:rPr>
                    <w:rFonts w:eastAsia="Arial Unicode MS" w:cs="Arial"/>
                    <w:color w:val="000000"/>
                    <w:kern w:val="0"/>
                    <w:sz w:val="22"/>
                  </w:rPr>
                </w:rPrChange>
              </w:rPr>
            </w:pPr>
            <w:r w:rsidRPr="005F776F">
              <w:rPr>
                <w:rFonts w:eastAsia="Arial Unicode MS" w:cs="Arial"/>
                <w:b/>
                <w:kern w:val="0"/>
                <w:sz w:val="22"/>
                <w:rPrChange w:id="777" w:author="Gsc" w:date="2013-06-29T20:44:00Z">
                  <w:rPr>
                    <w:rFonts w:eastAsia="Arial Unicode MS" w:cs="Arial"/>
                    <w:color w:val="000000"/>
                    <w:kern w:val="0"/>
                    <w:sz w:val="22"/>
                  </w:rPr>
                </w:rPrChange>
              </w:rPr>
              <w:t>2</w:t>
            </w:r>
          </w:p>
        </w:tc>
        <w:tc>
          <w:tcPr>
            <w:tcW w:w="1080" w:type="dxa"/>
            <w:shd w:val="clear" w:color="auto" w:fill="auto"/>
            <w:noWrap/>
          </w:tcPr>
          <w:p w:rsidR="009811BB" w:rsidRPr="005F776F" w:rsidRDefault="00EE5AB7" w:rsidP="00254BE7">
            <w:pPr>
              <w:widowControl/>
              <w:jc w:val="right"/>
              <w:rPr>
                <w:rFonts w:eastAsia="Arial Unicode MS" w:cs="Arial"/>
                <w:b/>
                <w:kern w:val="0"/>
                <w:sz w:val="22"/>
                <w:rPrChange w:id="778" w:author="Gsc" w:date="2013-06-29T20:44:00Z">
                  <w:rPr>
                    <w:rFonts w:eastAsia="Arial Unicode MS" w:cs="Arial"/>
                    <w:color w:val="000000"/>
                    <w:kern w:val="0"/>
                    <w:sz w:val="22"/>
                  </w:rPr>
                </w:rPrChange>
              </w:rPr>
            </w:pPr>
            <w:r w:rsidRPr="005F776F">
              <w:rPr>
                <w:rFonts w:eastAsia="Arial Unicode MS" w:cs="Arial"/>
                <w:b/>
                <w:kern w:val="0"/>
                <w:sz w:val="22"/>
                <w:rPrChange w:id="779" w:author="Gsc" w:date="2013-06-29T20:44:00Z">
                  <w:rPr>
                    <w:rFonts w:eastAsia="Arial Unicode MS" w:cs="Arial"/>
                    <w:color w:val="000000"/>
                    <w:kern w:val="0"/>
                    <w:sz w:val="22"/>
                  </w:rPr>
                </w:rPrChange>
              </w:rPr>
              <w:t>17.1</w:t>
            </w:r>
          </w:p>
        </w:tc>
        <w:tc>
          <w:tcPr>
            <w:tcW w:w="1182" w:type="dxa"/>
            <w:shd w:val="clear" w:color="auto" w:fill="auto"/>
            <w:noWrap/>
          </w:tcPr>
          <w:p w:rsidR="009811BB" w:rsidRPr="005F776F" w:rsidRDefault="00EE5AB7" w:rsidP="00254BE7">
            <w:pPr>
              <w:widowControl/>
              <w:jc w:val="right"/>
              <w:rPr>
                <w:rFonts w:eastAsia="Arial Unicode MS" w:cs="Arial"/>
                <w:b/>
                <w:kern w:val="0"/>
                <w:sz w:val="22"/>
                <w:rPrChange w:id="780" w:author="Gsc" w:date="2013-06-29T20:44:00Z">
                  <w:rPr>
                    <w:rFonts w:eastAsia="Arial Unicode MS" w:cs="Arial"/>
                    <w:color w:val="000000"/>
                    <w:kern w:val="0"/>
                    <w:sz w:val="22"/>
                  </w:rPr>
                </w:rPrChange>
              </w:rPr>
            </w:pPr>
            <w:r w:rsidRPr="005F776F">
              <w:rPr>
                <w:rFonts w:eastAsia="Arial Unicode MS" w:cs="Arial"/>
                <w:b/>
                <w:kern w:val="0"/>
                <w:sz w:val="22"/>
                <w:rPrChange w:id="781" w:author="Gsc" w:date="2013-06-29T20:44:00Z">
                  <w:rPr>
                    <w:rFonts w:eastAsia="Arial Unicode MS" w:cs="Arial"/>
                    <w:color w:val="000000"/>
                    <w:kern w:val="0"/>
                    <w:sz w:val="22"/>
                  </w:rPr>
                </w:rPrChange>
              </w:rPr>
              <w:t>4.68</w:t>
            </w:r>
            <w:r w:rsidR="009811BB" w:rsidRPr="005F776F">
              <w:rPr>
                <w:rFonts w:eastAsia="Arial Unicode MS" w:cs="Arial" w:hint="eastAsia"/>
                <w:b/>
                <w:kern w:val="0"/>
                <w:sz w:val="22"/>
                <w:rPrChange w:id="782" w:author="Gsc" w:date="2013-06-29T20:44:00Z">
                  <w:rPr>
                    <w:rFonts w:eastAsia="Arial Unicode MS" w:cs="Arial" w:hint="eastAsia"/>
                    <w:color w:val="000000"/>
                    <w:kern w:val="0"/>
                    <w:sz w:val="22"/>
                  </w:rPr>
                </w:rPrChange>
              </w:rPr>
              <w:t>-</w:t>
            </w:r>
            <w:r w:rsidRPr="005F776F">
              <w:rPr>
                <w:rFonts w:eastAsia="Arial Unicode MS" w:cs="Arial"/>
                <w:b/>
                <w:kern w:val="0"/>
                <w:sz w:val="22"/>
                <w:rPrChange w:id="783" w:author="Gsc" w:date="2013-06-29T20:44:00Z">
                  <w:rPr>
                    <w:rFonts w:eastAsia="Arial Unicode MS" w:cs="Arial"/>
                    <w:color w:val="000000"/>
                    <w:kern w:val="0"/>
                    <w:sz w:val="22"/>
                  </w:rPr>
                </w:rPrChange>
              </w:rPr>
              <w:t>62.7</w:t>
            </w:r>
          </w:p>
        </w:tc>
        <w:tc>
          <w:tcPr>
            <w:tcW w:w="1080" w:type="dxa"/>
            <w:shd w:val="clear" w:color="auto" w:fill="auto"/>
            <w:noWrap/>
          </w:tcPr>
          <w:p w:rsidR="009811BB" w:rsidRPr="005F776F" w:rsidRDefault="00911788" w:rsidP="00254BE7">
            <w:pPr>
              <w:widowControl/>
              <w:jc w:val="right"/>
              <w:rPr>
                <w:rFonts w:eastAsia="Arial Unicode MS" w:cs="Arial"/>
                <w:b/>
                <w:kern w:val="0"/>
                <w:sz w:val="22"/>
                <w:rPrChange w:id="784" w:author="Gsc" w:date="2013-06-29T20:44:00Z">
                  <w:rPr>
                    <w:rFonts w:eastAsia="Arial Unicode MS" w:cs="Arial"/>
                    <w:color w:val="000000"/>
                    <w:kern w:val="0"/>
                    <w:sz w:val="22"/>
                  </w:rPr>
                </w:rPrChange>
              </w:rPr>
            </w:pPr>
            <w:r w:rsidRPr="005F776F">
              <w:rPr>
                <w:rFonts w:eastAsia="Arial Unicode MS" w:cs="Arial"/>
                <w:b/>
                <w:kern w:val="0"/>
                <w:sz w:val="22"/>
                <w:rPrChange w:id="785" w:author="Gsc" w:date="2013-06-29T20:44:00Z">
                  <w:rPr>
                    <w:rFonts w:eastAsia="Arial Unicode MS" w:cs="Arial"/>
                    <w:color w:val="000000"/>
                    <w:kern w:val="0"/>
                    <w:sz w:val="22"/>
                  </w:rPr>
                </w:rPrChange>
              </w:rPr>
              <w:t>0.11</w:t>
            </w:r>
          </w:p>
        </w:tc>
        <w:tc>
          <w:tcPr>
            <w:tcW w:w="1210" w:type="dxa"/>
            <w:shd w:val="clear" w:color="auto" w:fill="auto"/>
            <w:noWrap/>
          </w:tcPr>
          <w:p w:rsidR="009811BB" w:rsidRPr="005F776F" w:rsidRDefault="00BD59BB" w:rsidP="00254BE7">
            <w:pPr>
              <w:widowControl/>
              <w:jc w:val="right"/>
              <w:rPr>
                <w:rFonts w:eastAsia="Arial Unicode MS" w:cs="Arial"/>
                <w:b/>
                <w:kern w:val="0"/>
                <w:sz w:val="22"/>
                <w:rPrChange w:id="786" w:author="Gsc" w:date="2013-06-29T20:44:00Z">
                  <w:rPr>
                    <w:rFonts w:eastAsia="Arial Unicode MS" w:cs="Arial"/>
                    <w:color w:val="000000"/>
                    <w:kern w:val="0"/>
                    <w:sz w:val="22"/>
                  </w:rPr>
                </w:rPrChange>
              </w:rPr>
            </w:pPr>
            <w:r w:rsidRPr="005F776F">
              <w:rPr>
                <w:rFonts w:eastAsia="Arial Unicode MS" w:cs="Arial"/>
                <w:b/>
                <w:kern w:val="0"/>
                <w:sz w:val="22"/>
                <w:rPrChange w:id="787" w:author="Gsc" w:date="2013-06-29T20:44:00Z">
                  <w:rPr>
                    <w:rFonts w:eastAsia="Arial Unicode MS" w:cs="Arial"/>
                    <w:color w:val="000000"/>
                    <w:kern w:val="0"/>
                    <w:sz w:val="22"/>
                  </w:rPr>
                </w:rPrChange>
              </w:rPr>
              <w:t>0%</w:t>
            </w:r>
          </w:p>
        </w:tc>
        <w:tc>
          <w:tcPr>
            <w:tcW w:w="1080" w:type="dxa"/>
            <w:shd w:val="clear" w:color="auto" w:fill="auto"/>
            <w:noWrap/>
          </w:tcPr>
          <w:p w:rsidR="009811BB" w:rsidRPr="005F776F" w:rsidRDefault="00EE5AB7" w:rsidP="00254BE7">
            <w:pPr>
              <w:widowControl/>
              <w:jc w:val="right"/>
              <w:rPr>
                <w:rFonts w:eastAsia="Arial Unicode MS" w:cs="Arial"/>
                <w:b/>
                <w:color w:val="FF0000"/>
                <w:kern w:val="0"/>
                <w:sz w:val="22"/>
                <w:rPrChange w:id="788" w:author="Gsc" w:date="2013-06-29T20:44:00Z">
                  <w:rPr>
                    <w:rFonts w:eastAsia="Arial Unicode MS" w:cs="Arial"/>
                    <w:color w:val="000000"/>
                    <w:kern w:val="0"/>
                    <w:sz w:val="22"/>
                  </w:rPr>
                </w:rPrChange>
              </w:rPr>
            </w:pPr>
            <w:r w:rsidRPr="005F776F">
              <w:rPr>
                <w:rFonts w:eastAsia="Arial Unicode MS" w:cs="Arial"/>
                <w:b/>
                <w:color w:val="FF0000"/>
                <w:kern w:val="0"/>
                <w:sz w:val="22"/>
                <w:rPrChange w:id="789" w:author="Gsc" w:date="2013-06-29T20:44:00Z">
                  <w:rPr>
                    <w:rFonts w:eastAsia="Arial Unicode MS" w:cs="Arial"/>
                    <w:color w:val="000000"/>
                    <w:kern w:val="0"/>
                    <w:sz w:val="22"/>
                  </w:rPr>
                </w:rPrChange>
              </w:rPr>
              <w:t>0.0077</w:t>
            </w:r>
          </w:p>
        </w:tc>
      </w:tr>
      <w:tr w:rsidR="004313D6" w:rsidRPr="00254BE7" w:rsidTr="00254BE7">
        <w:trPr>
          <w:trHeight w:val="330"/>
        </w:trPr>
        <w:tc>
          <w:tcPr>
            <w:tcW w:w="2140" w:type="dxa"/>
            <w:shd w:val="clear" w:color="auto" w:fill="auto"/>
            <w:noWrap/>
          </w:tcPr>
          <w:p w:rsidR="004313D6" w:rsidRPr="00254BE7" w:rsidRDefault="004313D6" w:rsidP="00254BE7">
            <w:pPr>
              <w:widowControl/>
              <w:wordWrap w:val="0"/>
              <w:jc w:val="right"/>
              <w:rPr>
                <w:rFonts w:eastAsia="Arial Unicode MS" w:cs="Arial"/>
                <w:b/>
                <w:color w:val="000000"/>
                <w:kern w:val="0"/>
                <w:sz w:val="22"/>
              </w:rPr>
            </w:pPr>
            <w:r w:rsidRPr="00254BE7">
              <w:rPr>
                <w:rFonts w:eastAsia="Arial Unicode MS" w:cs="Arial"/>
                <w:b/>
                <w:color w:val="000000"/>
                <w:kern w:val="0"/>
                <w:sz w:val="22"/>
              </w:rPr>
              <w:t>P</w:t>
            </w:r>
            <w:r w:rsidRPr="00254BE7">
              <w:rPr>
                <w:rFonts w:eastAsia="Arial Unicode MS" w:cs="Arial" w:hint="eastAsia"/>
                <w:b/>
                <w:color w:val="000000"/>
                <w:kern w:val="0"/>
                <w:sz w:val="22"/>
              </w:rPr>
              <w:t xml:space="preserve">rimer </w:t>
            </w:r>
            <w:r w:rsidR="00DE2B68" w:rsidRPr="00254BE7">
              <w:rPr>
                <w:rFonts w:eastAsia="Arial Unicode MS" w:cs="Arial" w:hint="eastAsia"/>
                <w:b/>
                <w:color w:val="000000"/>
                <w:kern w:val="0"/>
                <w:sz w:val="22"/>
              </w:rPr>
              <w:t>Set I</w:t>
            </w:r>
          </w:p>
        </w:tc>
        <w:tc>
          <w:tcPr>
            <w:tcW w:w="737" w:type="dxa"/>
            <w:shd w:val="clear" w:color="auto" w:fill="auto"/>
            <w:noWrap/>
          </w:tcPr>
          <w:p w:rsidR="004313D6" w:rsidRPr="00254BE7" w:rsidRDefault="004313D6" w:rsidP="00254BE7">
            <w:pPr>
              <w:widowControl/>
              <w:jc w:val="right"/>
              <w:rPr>
                <w:rFonts w:eastAsia="Arial Unicode MS" w:cs="Arial"/>
                <w:b/>
                <w:color w:val="000000"/>
                <w:kern w:val="0"/>
                <w:sz w:val="22"/>
              </w:rPr>
            </w:pPr>
            <w:r w:rsidRPr="00254BE7">
              <w:rPr>
                <w:rFonts w:eastAsia="Arial Unicode MS" w:cs="Arial"/>
                <w:b/>
                <w:color w:val="000000"/>
                <w:kern w:val="0"/>
                <w:sz w:val="22"/>
              </w:rPr>
              <w:t>5</w:t>
            </w:r>
          </w:p>
        </w:tc>
        <w:tc>
          <w:tcPr>
            <w:tcW w:w="1080" w:type="dxa"/>
            <w:shd w:val="clear" w:color="auto" w:fill="auto"/>
            <w:noWrap/>
          </w:tcPr>
          <w:p w:rsidR="004313D6" w:rsidRPr="00254BE7" w:rsidRDefault="004313D6" w:rsidP="00254BE7">
            <w:pPr>
              <w:widowControl/>
              <w:jc w:val="right"/>
              <w:rPr>
                <w:rFonts w:eastAsia="Arial Unicode MS" w:cs="Arial"/>
                <w:b/>
                <w:color w:val="000000"/>
                <w:kern w:val="0"/>
                <w:sz w:val="22"/>
              </w:rPr>
            </w:pPr>
            <w:r w:rsidRPr="00254BE7">
              <w:rPr>
                <w:rFonts w:eastAsia="Arial Unicode MS" w:cs="Arial"/>
                <w:b/>
                <w:color w:val="000000"/>
                <w:kern w:val="0"/>
                <w:sz w:val="22"/>
              </w:rPr>
              <w:t>5.41</w:t>
            </w:r>
          </w:p>
        </w:tc>
        <w:tc>
          <w:tcPr>
            <w:tcW w:w="1182" w:type="dxa"/>
            <w:shd w:val="clear" w:color="auto" w:fill="auto"/>
            <w:noWrap/>
          </w:tcPr>
          <w:p w:rsidR="004313D6" w:rsidRPr="00254BE7" w:rsidRDefault="004313D6" w:rsidP="00254BE7">
            <w:pPr>
              <w:widowControl/>
              <w:jc w:val="right"/>
              <w:rPr>
                <w:rFonts w:eastAsia="Arial Unicode MS" w:cs="Arial"/>
                <w:b/>
                <w:color w:val="000000"/>
                <w:kern w:val="0"/>
                <w:sz w:val="22"/>
              </w:rPr>
            </w:pPr>
            <w:r w:rsidRPr="00254BE7">
              <w:rPr>
                <w:rFonts w:eastAsia="Arial Unicode MS" w:cs="Arial"/>
                <w:b/>
                <w:color w:val="000000"/>
                <w:kern w:val="0"/>
                <w:sz w:val="22"/>
              </w:rPr>
              <w:t>2.43</w:t>
            </w:r>
            <w:r w:rsidRPr="00254BE7">
              <w:rPr>
                <w:rFonts w:eastAsia="Arial Unicode MS" w:cs="Arial" w:hint="eastAsia"/>
                <w:b/>
                <w:color w:val="000000"/>
                <w:kern w:val="0"/>
                <w:sz w:val="22"/>
              </w:rPr>
              <w:t>-</w:t>
            </w:r>
            <w:r w:rsidRPr="00254BE7">
              <w:rPr>
                <w:rFonts w:eastAsia="Arial Unicode MS" w:cs="Arial"/>
                <w:b/>
                <w:color w:val="000000"/>
                <w:kern w:val="0"/>
                <w:sz w:val="22"/>
              </w:rPr>
              <w:t>12.04</w:t>
            </w:r>
          </w:p>
        </w:tc>
        <w:tc>
          <w:tcPr>
            <w:tcW w:w="1080" w:type="dxa"/>
            <w:shd w:val="clear" w:color="auto" w:fill="auto"/>
            <w:noWrap/>
          </w:tcPr>
          <w:p w:rsidR="004313D6" w:rsidRPr="00254BE7" w:rsidRDefault="004313D6" w:rsidP="00254BE7">
            <w:pPr>
              <w:widowControl/>
              <w:jc w:val="right"/>
              <w:rPr>
                <w:rFonts w:eastAsia="Arial Unicode MS" w:cs="Arial"/>
                <w:b/>
                <w:color w:val="000000"/>
                <w:kern w:val="0"/>
                <w:sz w:val="22"/>
              </w:rPr>
            </w:pPr>
            <w:r w:rsidRPr="00254BE7">
              <w:rPr>
                <w:rFonts w:eastAsia="Arial Unicode MS" w:cs="Arial"/>
                <w:b/>
                <w:color w:val="000000"/>
                <w:kern w:val="0"/>
                <w:sz w:val="22"/>
              </w:rPr>
              <w:t>13.71</w:t>
            </w:r>
          </w:p>
        </w:tc>
        <w:tc>
          <w:tcPr>
            <w:tcW w:w="1210" w:type="dxa"/>
            <w:shd w:val="clear" w:color="auto" w:fill="auto"/>
            <w:noWrap/>
          </w:tcPr>
          <w:p w:rsidR="004313D6" w:rsidRPr="00254BE7" w:rsidRDefault="008C48A6" w:rsidP="00254BE7">
            <w:pPr>
              <w:widowControl/>
              <w:jc w:val="right"/>
              <w:rPr>
                <w:rFonts w:eastAsia="Arial Unicode MS" w:cs="Arial"/>
                <w:b/>
                <w:color w:val="000000"/>
                <w:kern w:val="0"/>
                <w:sz w:val="22"/>
              </w:rPr>
            </w:pPr>
            <w:r w:rsidRPr="00254BE7">
              <w:rPr>
                <w:rFonts w:eastAsia="Arial Unicode MS" w:cs="Arial"/>
                <w:b/>
                <w:color w:val="000000"/>
                <w:kern w:val="0"/>
                <w:sz w:val="22"/>
              </w:rPr>
              <w:t>70.8%</w:t>
            </w:r>
          </w:p>
        </w:tc>
        <w:tc>
          <w:tcPr>
            <w:tcW w:w="1080" w:type="dxa"/>
            <w:shd w:val="clear" w:color="auto" w:fill="auto"/>
            <w:noWrap/>
          </w:tcPr>
          <w:p w:rsidR="004313D6" w:rsidRPr="00254BE7" w:rsidRDefault="004313D6" w:rsidP="00254BE7">
            <w:pPr>
              <w:widowControl/>
              <w:jc w:val="right"/>
              <w:rPr>
                <w:rFonts w:eastAsia="Arial Unicode MS" w:cs="Arial"/>
                <w:b/>
                <w:color w:val="000000"/>
                <w:kern w:val="0"/>
                <w:sz w:val="22"/>
              </w:rPr>
            </w:pPr>
          </w:p>
        </w:tc>
      </w:tr>
      <w:tr w:rsidR="008C48A6" w:rsidRPr="00254BE7" w:rsidTr="00254BE7">
        <w:trPr>
          <w:trHeight w:val="330"/>
        </w:trPr>
        <w:tc>
          <w:tcPr>
            <w:tcW w:w="2140" w:type="dxa"/>
            <w:shd w:val="clear" w:color="auto" w:fill="auto"/>
            <w:noWrap/>
          </w:tcPr>
          <w:p w:rsidR="008C48A6" w:rsidRPr="00254BE7" w:rsidRDefault="008C48A6" w:rsidP="00254BE7">
            <w:pPr>
              <w:widowControl/>
              <w:wordWrap w:val="0"/>
              <w:jc w:val="right"/>
              <w:rPr>
                <w:rFonts w:eastAsia="Arial Unicode MS" w:cs="Arial"/>
                <w:b/>
                <w:color w:val="000000"/>
                <w:kern w:val="0"/>
                <w:sz w:val="22"/>
              </w:rPr>
            </w:pPr>
            <w:r w:rsidRPr="00254BE7">
              <w:rPr>
                <w:rFonts w:eastAsia="Arial Unicode MS" w:cs="Arial"/>
                <w:b/>
                <w:color w:val="000000"/>
                <w:kern w:val="0"/>
                <w:sz w:val="22"/>
              </w:rPr>
              <w:t>P</w:t>
            </w:r>
            <w:r w:rsidRPr="00254BE7">
              <w:rPr>
                <w:rFonts w:eastAsia="Arial Unicode MS" w:cs="Arial" w:hint="eastAsia"/>
                <w:b/>
                <w:color w:val="000000"/>
                <w:kern w:val="0"/>
                <w:sz w:val="22"/>
              </w:rPr>
              <w:t>rimer Set II</w:t>
            </w:r>
          </w:p>
        </w:tc>
        <w:tc>
          <w:tcPr>
            <w:tcW w:w="737" w:type="dxa"/>
            <w:shd w:val="clear" w:color="auto" w:fill="auto"/>
            <w:noWrap/>
          </w:tcPr>
          <w:p w:rsidR="008C48A6" w:rsidRPr="00254BE7" w:rsidRDefault="008C48A6" w:rsidP="00254BE7">
            <w:pPr>
              <w:widowControl/>
              <w:jc w:val="right"/>
              <w:rPr>
                <w:rFonts w:eastAsia="Arial Unicode MS" w:cs="Arial"/>
                <w:b/>
                <w:color w:val="000000"/>
                <w:kern w:val="0"/>
                <w:sz w:val="22"/>
              </w:rPr>
            </w:pPr>
            <w:r w:rsidRPr="00254BE7">
              <w:rPr>
                <w:rFonts w:eastAsia="Arial Unicode MS" w:cs="Arial"/>
                <w:b/>
                <w:color w:val="000000"/>
                <w:kern w:val="0"/>
                <w:sz w:val="22"/>
              </w:rPr>
              <w:t>4</w:t>
            </w:r>
          </w:p>
        </w:tc>
        <w:tc>
          <w:tcPr>
            <w:tcW w:w="1080" w:type="dxa"/>
            <w:shd w:val="clear" w:color="auto" w:fill="auto"/>
            <w:noWrap/>
          </w:tcPr>
          <w:p w:rsidR="008C48A6" w:rsidRPr="00254BE7" w:rsidRDefault="008C48A6" w:rsidP="00254BE7">
            <w:pPr>
              <w:widowControl/>
              <w:jc w:val="right"/>
              <w:rPr>
                <w:rFonts w:eastAsia="Arial Unicode MS" w:cs="Arial"/>
                <w:b/>
                <w:color w:val="000000"/>
                <w:kern w:val="0"/>
                <w:sz w:val="22"/>
              </w:rPr>
            </w:pPr>
            <w:r w:rsidRPr="00254BE7">
              <w:rPr>
                <w:rFonts w:eastAsia="Arial Unicode MS" w:cs="Arial"/>
                <w:b/>
                <w:color w:val="000000"/>
                <w:kern w:val="0"/>
                <w:sz w:val="22"/>
              </w:rPr>
              <w:t>1.8</w:t>
            </w:r>
            <w:r w:rsidR="00303C43" w:rsidRPr="00254BE7">
              <w:rPr>
                <w:rFonts w:eastAsia="Arial Unicode MS" w:cs="Arial"/>
                <w:b/>
                <w:color w:val="000000"/>
                <w:kern w:val="0"/>
                <w:sz w:val="22"/>
              </w:rPr>
              <w:t>2</w:t>
            </w:r>
          </w:p>
        </w:tc>
        <w:tc>
          <w:tcPr>
            <w:tcW w:w="1182" w:type="dxa"/>
            <w:shd w:val="clear" w:color="auto" w:fill="auto"/>
            <w:noWrap/>
          </w:tcPr>
          <w:p w:rsidR="008C48A6" w:rsidRPr="00254BE7" w:rsidRDefault="008C48A6" w:rsidP="00254BE7">
            <w:pPr>
              <w:widowControl/>
              <w:jc w:val="right"/>
              <w:rPr>
                <w:rFonts w:eastAsia="Arial Unicode MS" w:cs="Arial"/>
                <w:b/>
                <w:color w:val="000000"/>
                <w:kern w:val="0"/>
                <w:sz w:val="22"/>
              </w:rPr>
            </w:pPr>
            <w:r w:rsidRPr="00254BE7">
              <w:rPr>
                <w:rFonts w:eastAsia="Arial Unicode MS" w:cs="Arial"/>
                <w:b/>
                <w:color w:val="000000"/>
                <w:kern w:val="0"/>
                <w:sz w:val="22"/>
              </w:rPr>
              <w:t>1.05</w:t>
            </w:r>
            <w:r w:rsidRPr="00254BE7">
              <w:rPr>
                <w:rFonts w:eastAsia="Arial Unicode MS" w:cs="Arial" w:hint="eastAsia"/>
                <w:b/>
                <w:color w:val="000000"/>
                <w:kern w:val="0"/>
                <w:sz w:val="22"/>
              </w:rPr>
              <w:t>-</w:t>
            </w:r>
            <w:r w:rsidRPr="00254BE7">
              <w:rPr>
                <w:rFonts w:eastAsia="Arial Unicode MS" w:cs="Arial"/>
                <w:b/>
                <w:color w:val="000000"/>
                <w:kern w:val="0"/>
                <w:sz w:val="22"/>
              </w:rPr>
              <w:t>3.13</w:t>
            </w:r>
          </w:p>
        </w:tc>
        <w:tc>
          <w:tcPr>
            <w:tcW w:w="1080" w:type="dxa"/>
            <w:shd w:val="clear" w:color="auto" w:fill="auto"/>
            <w:noWrap/>
          </w:tcPr>
          <w:p w:rsidR="008C48A6" w:rsidRPr="00254BE7" w:rsidRDefault="008C48A6" w:rsidP="00254BE7">
            <w:pPr>
              <w:widowControl/>
              <w:jc w:val="right"/>
              <w:rPr>
                <w:rFonts w:eastAsia="Arial Unicode MS" w:cs="Arial"/>
                <w:b/>
                <w:color w:val="000000"/>
                <w:kern w:val="0"/>
                <w:sz w:val="22"/>
              </w:rPr>
            </w:pPr>
            <w:r w:rsidRPr="00254BE7">
              <w:rPr>
                <w:rFonts w:eastAsia="Arial Unicode MS" w:cs="Arial"/>
                <w:b/>
                <w:color w:val="000000"/>
                <w:kern w:val="0"/>
                <w:sz w:val="22"/>
              </w:rPr>
              <w:t>4.57</w:t>
            </w:r>
          </w:p>
        </w:tc>
        <w:tc>
          <w:tcPr>
            <w:tcW w:w="1210" w:type="dxa"/>
            <w:shd w:val="clear" w:color="auto" w:fill="auto"/>
            <w:noWrap/>
          </w:tcPr>
          <w:p w:rsidR="008C48A6" w:rsidRPr="00254BE7" w:rsidRDefault="008C48A6" w:rsidP="00254BE7">
            <w:pPr>
              <w:widowControl/>
              <w:jc w:val="right"/>
              <w:rPr>
                <w:rFonts w:eastAsia="Arial Unicode MS" w:cs="Arial"/>
                <w:b/>
                <w:color w:val="000000"/>
                <w:kern w:val="0"/>
                <w:sz w:val="22"/>
              </w:rPr>
            </w:pPr>
            <w:r w:rsidRPr="00254BE7">
              <w:rPr>
                <w:rFonts w:eastAsia="Arial Unicode MS" w:cs="Arial"/>
                <w:b/>
                <w:color w:val="000000"/>
                <w:kern w:val="0"/>
                <w:sz w:val="22"/>
              </w:rPr>
              <w:t>34.3%</w:t>
            </w:r>
          </w:p>
        </w:tc>
        <w:tc>
          <w:tcPr>
            <w:tcW w:w="1080" w:type="dxa"/>
            <w:shd w:val="clear" w:color="auto" w:fill="auto"/>
            <w:noWrap/>
          </w:tcPr>
          <w:p w:rsidR="008C48A6" w:rsidRPr="00254BE7" w:rsidRDefault="008C48A6" w:rsidP="00254BE7">
            <w:pPr>
              <w:widowControl/>
              <w:jc w:val="right"/>
              <w:rPr>
                <w:rFonts w:eastAsia="Arial Unicode MS" w:cs="Arial"/>
                <w:b/>
                <w:color w:val="000000"/>
                <w:kern w:val="0"/>
                <w:sz w:val="22"/>
              </w:rPr>
            </w:pPr>
            <w:r w:rsidRPr="00254BE7">
              <w:t xml:space="preserve"> </w:t>
            </w:r>
            <w:r w:rsidRPr="00254BE7">
              <w:rPr>
                <w:rFonts w:eastAsia="Arial Unicode MS" w:cs="Arial"/>
                <w:b/>
                <w:color w:val="FF0000"/>
                <w:kern w:val="0"/>
                <w:sz w:val="22"/>
              </w:rPr>
              <w:t>0.0137</w:t>
            </w:r>
            <w:r w:rsidRPr="00254BE7">
              <w:rPr>
                <w:rFonts w:eastAsia="Arial Unicode MS" w:cs="Arial" w:hint="eastAsia"/>
                <w:b/>
                <w:color w:val="FF0000"/>
                <w:kern w:val="0"/>
                <w:sz w:val="22"/>
                <w:vertAlign w:val="superscript"/>
              </w:rPr>
              <w:t>$</w:t>
            </w:r>
          </w:p>
        </w:tc>
      </w:tr>
    </w:tbl>
    <w:p w:rsidR="000015E1" w:rsidRPr="009E58FC" w:rsidRDefault="00416F31" w:rsidP="00F32C53">
      <w:pPr>
        <w:autoSpaceDE w:val="0"/>
        <w:autoSpaceDN w:val="0"/>
        <w:adjustRightInd w:val="0"/>
        <w:jc w:val="left"/>
        <w:rPr>
          <w:rFonts w:cs="Arial"/>
          <w:kern w:val="0"/>
          <w:sz w:val="22"/>
        </w:rPr>
      </w:pPr>
      <w:r w:rsidRPr="00416F31">
        <w:rPr>
          <w:rFonts w:cs="Arial"/>
          <w:kern w:val="0"/>
          <w:sz w:val="22"/>
        </w:rPr>
        <w:t>Study</w:t>
      </w:r>
      <w:r w:rsidR="000015E1" w:rsidRPr="009E58FC">
        <w:rPr>
          <w:rFonts w:cs="Arial"/>
          <w:kern w:val="0"/>
          <w:sz w:val="22"/>
        </w:rPr>
        <w:t xml:space="preserve"> represent the number of the study in each subgroup; </w:t>
      </w:r>
      <w:r w:rsidR="00C5268D" w:rsidRPr="009E58FC">
        <w:rPr>
          <w:rFonts w:cs="Arial"/>
          <w:kern w:val="0"/>
          <w:sz w:val="22"/>
        </w:rPr>
        <w:t>P-value</w:t>
      </w:r>
      <w:r w:rsidR="000015E1" w:rsidRPr="009E58FC">
        <w:rPr>
          <w:rFonts w:cs="Arial"/>
          <w:kern w:val="0"/>
          <w:sz w:val="22"/>
        </w:rPr>
        <w:t xml:space="preserve"> shows the significance of the difference between groups</w:t>
      </w:r>
      <w:r w:rsidR="00322DD0">
        <w:rPr>
          <w:rFonts w:cs="Arial" w:hint="eastAsia"/>
          <w:kern w:val="0"/>
          <w:sz w:val="22"/>
        </w:rPr>
        <w:t xml:space="preserve">; </w:t>
      </w:r>
      <w:r w:rsidR="00575CB0">
        <w:rPr>
          <w:rFonts w:cs="Arial" w:hint="eastAsia"/>
          <w:kern w:val="0"/>
          <w:sz w:val="22"/>
        </w:rPr>
        <w:t>Mean value of age, stage I proportion, M2F are taken as the s</w:t>
      </w:r>
      <w:r w:rsidR="00575CB0">
        <w:rPr>
          <w:rFonts w:cs="Arial"/>
          <w:kern w:val="0"/>
          <w:sz w:val="22"/>
        </w:rPr>
        <w:t>eparate</w:t>
      </w:r>
      <w:r w:rsidR="00322DD0">
        <w:rPr>
          <w:rFonts w:cs="Arial" w:hint="eastAsia"/>
          <w:kern w:val="0"/>
          <w:sz w:val="22"/>
        </w:rPr>
        <w:t xml:space="preserve"> </w:t>
      </w:r>
      <w:r w:rsidR="00575CB0" w:rsidRPr="00575CB0">
        <w:rPr>
          <w:rFonts w:cs="Arial"/>
          <w:kern w:val="0"/>
          <w:sz w:val="22"/>
        </w:rPr>
        <w:t>threshold</w:t>
      </w:r>
      <w:r w:rsidR="00322DD0">
        <w:rPr>
          <w:rFonts w:cs="Arial" w:hint="eastAsia"/>
          <w:kern w:val="0"/>
          <w:sz w:val="22"/>
        </w:rPr>
        <w:t xml:space="preserve">; </w:t>
      </w:r>
      <w:r w:rsidR="00F202CC" w:rsidRPr="00415543">
        <w:rPr>
          <w:rFonts w:cs="Arial" w:hint="eastAsia"/>
          <w:kern w:val="0"/>
          <w:sz w:val="22"/>
          <w:vertAlign w:val="superscript"/>
        </w:rPr>
        <w:t>$</w:t>
      </w:r>
      <w:r w:rsidR="00510E50">
        <w:rPr>
          <w:rFonts w:cs="Arial"/>
          <w:kern w:val="0"/>
          <w:sz w:val="22"/>
        </w:rPr>
        <w:t>A</w:t>
      </w:r>
      <w:r w:rsidR="00510E50">
        <w:rPr>
          <w:rFonts w:cs="Arial" w:hint="eastAsia"/>
          <w:kern w:val="0"/>
          <w:sz w:val="22"/>
        </w:rPr>
        <w:t>ll serum group</w:t>
      </w:r>
      <w:r w:rsidR="00C419D0">
        <w:rPr>
          <w:rFonts w:cs="Arial" w:hint="eastAsia"/>
          <w:kern w:val="0"/>
          <w:sz w:val="22"/>
        </w:rPr>
        <w:t>s</w:t>
      </w:r>
      <w:r w:rsidR="00510E50">
        <w:rPr>
          <w:rFonts w:cs="Arial" w:hint="eastAsia"/>
          <w:kern w:val="0"/>
          <w:sz w:val="22"/>
        </w:rPr>
        <w:t xml:space="preserve"> and the studies whose sample size lower than 50 were remove when conducted primer type subgroup analysis to decrease the bias.</w:t>
      </w:r>
    </w:p>
    <w:p w:rsidR="00936857" w:rsidRPr="009E58FC" w:rsidRDefault="00936857">
      <w:pPr>
        <w:autoSpaceDE w:val="0"/>
        <w:autoSpaceDN w:val="0"/>
        <w:adjustRightInd w:val="0"/>
        <w:jc w:val="left"/>
        <w:rPr>
          <w:rFonts w:eastAsia="华文楷体" w:cs="Arial"/>
          <w:kern w:val="0"/>
          <w:sz w:val="22"/>
        </w:rPr>
      </w:pPr>
    </w:p>
    <w:p w:rsidR="001E00B5" w:rsidRPr="009E58FC" w:rsidRDefault="00CD0B8F">
      <w:pPr>
        <w:autoSpaceDE w:val="0"/>
        <w:autoSpaceDN w:val="0"/>
        <w:adjustRightInd w:val="0"/>
        <w:jc w:val="left"/>
        <w:rPr>
          <w:rFonts w:eastAsia="华文楷体" w:cs="Arial"/>
          <w:kern w:val="0"/>
          <w:sz w:val="22"/>
        </w:rPr>
      </w:pPr>
      <w:r>
        <w:rPr>
          <w:rFonts w:cs="Arial"/>
          <w:kern w:val="0"/>
          <w:sz w:val="22"/>
        </w:rPr>
        <w:t xml:space="preserve">Table </w:t>
      </w:r>
      <w:r>
        <w:rPr>
          <w:rFonts w:cs="Arial" w:hint="eastAsia"/>
          <w:kern w:val="0"/>
          <w:sz w:val="22"/>
        </w:rPr>
        <w:t>3,</w:t>
      </w:r>
      <w:r w:rsidR="009905B5">
        <w:rPr>
          <w:rFonts w:cs="Arial" w:hint="eastAsia"/>
          <w:kern w:val="0"/>
          <w:sz w:val="22"/>
        </w:rPr>
        <w:t xml:space="preserve"> M</w:t>
      </w:r>
      <w:r>
        <w:rPr>
          <w:rFonts w:cs="Arial" w:hint="eastAsia"/>
          <w:kern w:val="0"/>
          <w:sz w:val="22"/>
        </w:rPr>
        <w:t>eta-</w:t>
      </w:r>
      <w:r w:rsidR="007727DA">
        <w:rPr>
          <w:rFonts w:cs="Arial" w:hint="eastAsia"/>
          <w:kern w:val="0"/>
          <w:sz w:val="22"/>
        </w:rPr>
        <w:t xml:space="preserve">regression </w:t>
      </w:r>
      <w:r w:rsidRPr="009E58FC">
        <w:rPr>
          <w:rFonts w:cs="Arial"/>
          <w:kern w:val="0"/>
          <w:sz w:val="22"/>
        </w:rPr>
        <w:t xml:space="preserve">analysis for the main potential interference factors with </w:t>
      </w:r>
      <w:r w:rsidR="00064425">
        <w:rPr>
          <w:rFonts w:cs="Arial" w:hint="eastAsia"/>
          <w:kern w:val="0"/>
          <w:sz w:val="22"/>
        </w:rPr>
        <w:t>random</w:t>
      </w:r>
      <w:r w:rsidR="00814323">
        <w:rPr>
          <w:rFonts w:cs="Arial"/>
          <w:kern w:val="0"/>
          <w:sz w:val="22"/>
        </w:rPr>
        <w:t>-</w:t>
      </w:r>
      <w:r w:rsidR="00814323">
        <w:rPr>
          <w:rFonts w:cs="Arial" w:hint="eastAsia"/>
          <w:kern w:val="0"/>
          <w:sz w:val="22"/>
        </w:rPr>
        <w:t>e</w:t>
      </w:r>
      <w:r w:rsidR="00814323">
        <w:rPr>
          <w:rFonts w:cs="Arial"/>
          <w:kern w:val="0"/>
          <w:sz w:val="22"/>
        </w:rPr>
        <w:t xml:space="preserve">ffects </w:t>
      </w:r>
      <w:r w:rsidR="00814323">
        <w:rPr>
          <w:rFonts w:cs="Arial" w:hint="eastAsia"/>
          <w:kern w:val="0"/>
          <w:sz w:val="22"/>
        </w:rPr>
        <w:t>m</w:t>
      </w:r>
      <w:r w:rsidR="00814323" w:rsidRPr="00814323">
        <w:rPr>
          <w:rFonts w:cs="Arial"/>
          <w:kern w:val="0"/>
          <w:sz w:val="22"/>
        </w:rPr>
        <w:t>odel</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1134"/>
        <w:gridCol w:w="751"/>
        <w:gridCol w:w="809"/>
        <w:gridCol w:w="1275"/>
      </w:tblGrid>
      <w:tr w:rsidR="00E348C0" w:rsidRPr="00254BE7" w:rsidTr="00254BE7">
        <w:trPr>
          <w:trHeight w:val="266"/>
        </w:trPr>
        <w:tc>
          <w:tcPr>
            <w:tcW w:w="2518" w:type="dxa"/>
            <w:shd w:val="clear" w:color="auto" w:fill="auto"/>
            <w:noWrap/>
            <w:hideMark/>
          </w:tcPr>
          <w:p w:rsidR="00E348C0" w:rsidRPr="00254BE7" w:rsidRDefault="00E348C0" w:rsidP="00254BE7">
            <w:pPr>
              <w:widowControl/>
              <w:jc w:val="left"/>
              <w:rPr>
                <w:rFonts w:eastAsia="Arial Unicode MS" w:cs="Arial"/>
                <w:color w:val="000000"/>
                <w:kern w:val="0"/>
                <w:sz w:val="22"/>
              </w:rPr>
            </w:pPr>
          </w:p>
        </w:tc>
        <w:tc>
          <w:tcPr>
            <w:tcW w:w="2126" w:type="dxa"/>
            <w:shd w:val="clear" w:color="auto" w:fill="auto"/>
            <w:noWrap/>
            <w:hideMark/>
          </w:tcPr>
          <w:p w:rsidR="00E348C0" w:rsidRPr="00254BE7" w:rsidRDefault="00E348C0" w:rsidP="00254BE7">
            <w:pPr>
              <w:widowControl/>
              <w:jc w:val="left"/>
              <w:rPr>
                <w:rFonts w:eastAsia="Arial Unicode MS" w:cs="Arial"/>
                <w:color w:val="000000"/>
                <w:kern w:val="0"/>
                <w:sz w:val="22"/>
              </w:rPr>
            </w:pPr>
            <w:r w:rsidRPr="00254BE7">
              <w:rPr>
                <w:rFonts w:eastAsia="Arial Unicode MS" w:cs="Arial" w:hint="eastAsia"/>
                <w:color w:val="000000"/>
                <w:kern w:val="0"/>
                <w:sz w:val="22"/>
              </w:rPr>
              <w:t>Coefficient(95%CI)</w:t>
            </w:r>
          </w:p>
        </w:tc>
        <w:tc>
          <w:tcPr>
            <w:tcW w:w="1134" w:type="dxa"/>
            <w:shd w:val="clear" w:color="auto" w:fill="auto"/>
            <w:noWrap/>
            <w:hideMark/>
          </w:tcPr>
          <w:p w:rsidR="00E348C0" w:rsidRPr="00254BE7" w:rsidRDefault="00C37A5D" w:rsidP="00254BE7">
            <w:pPr>
              <w:widowControl/>
              <w:jc w:val="left"/>
              <w:rPr>
                <w:rFonts w:eastAsia="Arial Unicode MS" w:cs="Arial"/>
                <w:color w:val="000000"/>
                <w:kern w:val="0"/>
                <w:sz w:val="22"/>
              </w:rPr>
            </w:pPr>
            <w:r w:rsidRPr="00254BE7">
              <w:rPr>
                <w:rFonts w:eastAsia="Arial Unicode MS" w:cs="Arial" w:hint="eastAsia"/>
                <w:color w:val="000000"/>
                <w:kern w:val="0"/>
                <w:sz w:val="22"/>
              </w:rPr>
              <w:t>P-</w:t>
            </w:r>
            <w:r w:rsidR="00E348C0" w:rsidRPr="00254BE7">
              <w:rPr>
                <w:rFonts w:eastAsia="Arial Unicode MS" w:cs="Arial" w:hint="eastAsia"/>
                <w:color w:val="000000"/>
                <w:kern w:val="0"/>
                <w:sz w:val="22"/>
              </w:rPr>
              <w:t>value</w:t>
            </w:r>
          </w:p>
        </w:tc>
        <w:tc>
          <w:tcPr>
            <w:tcW w:w="751" w:type="dxa"/>
            <w:shd w:val="clear" w:color="auto" w:fill="auto"/>
            <w:noWrap/>
            <w:hideMark/>
          </w:tcPr>
          <w:p w:rsidR="00E348C0" w:rsidRPr="00254BE7" w:rsidRDefault="00E348C0" w:rsidP="00254BE7">
            <w:pPr>
              <w:widowControl/>
              <w:jc w:val="left"/>
              <w:rPr>
                <w:rFonts w:eastAsia="Arial Unicode MS" w:cs="Arial"/>
                <w:color w:val="000000"/>
                <w:kern w:val="0"/>
                <w:sz w:val="22"/>
              </w:rPr>
            </w:pPr>
            <w:r w:rsidRPr="00254BE7">
              <w:rPr>
                <w:rFonts w:eastAsia="Arial Unicode MS" w:cs="Arial" w:hint="eastAsia"/>
                <w:color w:val="000000"/>
                <w:kern w:val="0"/>
                <w:sz w:val="22"/>
              </w:rPr>
              <w:t>tau</w:t>
            </w:r>
            <w:r w:rsidRPr="00254BE7">
              <w:rPr>
                <w:rFonts w:eastAsia="Arial Unicode MS" w:cs="Arial" w:hint="eastAsia"/>
                <w:color w:val="000000"/>
                <w:kern w:val="0"/>
                <w:sz w:val="22"/>
                <w:vertAlign w:val="superscript"/>
              </w:rPr>
              <w:t>2</w:t>
            </w:r>
          </w:p>
        </w:tc>
        <w:tc>
          <w:tcPr>
            <w:tcW w:w="809" w:type="dxa"/>
            <w:shd w:val="clear" w:color="auto" w:fill="auto"/>
            <w:noWrap/>
            <w:hideMark/>
          </w:tcPr>
          <w:p w:rsidR="00E348C0" w:rsidRPr="00254BE7" w:rsidRDefault="00E348C0" w:rsidP="00254BE7">
            <w:pPr>
              <w:widowControl/>
              <w:jc w:val="left"/>
              <w:rPr>
                <w:rFonts w:eastAsia="Arial Unicode MS" w:cs="Arial"/>
                <w:color w:val="000000"/>
                <w:kern w:val="0"/>
                <w:sz w:val="22"/>
              </w:rPr>
            </w:pPr>
            <w:r w:rsidRPr="00254BE7">
              <w:rPr>
                <w:rFonts w:eastAsia="Arial Unicode MS" w:cs="Arial" w:hint="eastAsia"/>
                <w:color w:val="000000"/>
                <w:kern w:val="0"/>
                <w:sz w:val="22"/>
              </w:rPr>
              <w:t>QE</w:t>
            </w:r>
          </w:p>
        </w:tc>
        <w:tc>
          <w:tcPr>
            <w:tcW w:w="1275" w:type="dxa"/>
            <w:shd w:val="clear" w:color="auto" w:fill="auto"/>
            <w:noWrap/>
            <w:hideMark/>
          </w:tcPr>
          <w:p w:rsidR="00E348C0" w:rsidRPr="00254BE7" w:rsidRDefault="00E348C0" w:rsidP="00254BE7">
            <w:pPr>
              <w:widowControl/>
              <w:jc w:val="left"/>
              <w:rPr>
                <w:rFonts w:eastAsia="Arial Unicode MS" w:cs="Arial"/>
                <w:color w:val="000000"/>
                <w:kern w:val="0"/>
                <w:sz w:val="22"/>
              </w:rPr>
            </w:pPr>
            <w:r w:rsidRPr="00254BE7">
              <w:rPr>
                <w:rFonts w:eastAsia="Arial Unicode MS" w:cs="Arial" w:hint="eastAsia"/>
                <w:color w:val="000000"/>
                <w:kern w:val="0"/>
                <w:sz w:val="22"/>
              </w:rPr>
              <w:t>QE.P-value</w:t>
            </w:r>
          </w:p>
        </w:tc>
      </w:tr>
      <w:tr w:rsidR="00B9367B" w:rsidRPr="00254BE7" w:rsidTr="00254BE7">
        <w:trPr>
          <w:trHeight w:val="266"/>
        </w:trPr>
        <w:tc>
          <w:tcPr>
            <w:tcW w:w="2518" w:type="dxa"/>
            <w:shd w:val="clear" w:color="auto" w:fill="auto"/>
            <w:noWrap/>
            <w:hideMark/>
          </w:tcPr>
          <w:p w:rsidR="00B9367B" w:rsidRPr="00254BE7" w:rsidRDefault="00B9367B" w:rsidP="00254BE7">
            <w:pPr>
              <w:jc w:val="left"/>
            </w:pPr>
            <w:r w:rsidRPr="00254BE7">
              <w:t>Sample type</w:t>
            </w:r>
          </w:p>
        </w:tc>
        <w:tc>
          <w:tcPr>
            <w:tcW w:w="2126" w:type="dxa"/>
            <w:shd w:val="clear" w:color="auto" w:fill="auto"/>
            <w:noWrap/>
            <w:vAlign w:val="center"/>
            <w:hideMark/>
          </w:tcPr>
          <w:p w:rsidR="00B9367B" w:rsidRPr="00254BE7" w:rsidRDefault="00B9367B" w:rsidP="00254BE7">
            <w:pPr>
              <w:jc w:val="left"/>
              <w:rPr>
                <w:rFonts w:cs="宋体"/>
                <w:color w:val="000000"/>
                <w:sz w:val="22"/>
              </w:rPr>
            </w:pPr>
            <w:r w:rsidRPr="00254BE7">
              <w:rPr>
                <w:color w:val="000000"/>
                <w:sz w:val="22"/>
              </w:rPr>
              <w:t>-1.03(-2.4,0.34)</w:t>
            </w:r>
          </w:p>
        </w:tc>
        <w:tc>
          <w:tcPr>
            <w:tcW w:w="1134" w:type="dxa"/>
            <w:shd w:val="clear" w:color="auto" w:fill="auto"/>
            <w:noWrap/>
            <w:hideMark/>
          </w:tcPr>
          <w:p w:rsidR="00B9367B" w:rsidRPr="00254BE7" w:rsidRDefault="00B9367B" w:rsidP="00254BE7">
            <w:pPr>
              <w:jc w:val="left"/>
            </w:pPr>
            <w:r w:rsidRPr="00254BE7">
              <w:t>0.14</w:t>
            </w:r>
          </w:p>
        </w:tc>
        <w:tc>
          <w:tcPr>
            <w:tcW w:w="751" w:type="dxa"/>
            <w:shd w:val="clear" w:color="auto" w:fill="auto"/>
            <w:noWrap/>
            <w:hideMark/>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0.9</w:t>
            </w:r>
          </w:p>
        </w:tc>
        <w:tc>
          <w:tcPr>
            <w:tcW w:w="809" w:type="dxa"/>
            <w:shd w:val="clear" w:color="auto" w:fill="auto"/>
            <w:noWrap/>
            <w:hideMark/>
          </w:tcPr>
          <w:p w:rsidR="00B9367B" w:rsidRPr="00254BE7" w:rsidRDefault="00B9367B" w:rsidP="00254BE7">
            <w:pPr>
              <w:jc w:val="left"/>
            </w:pPr>
            <w:r w:rsidRPr="00254BE7">
              <w:t>65.59</w:t>
            </w:r>
          </w:p>
        </w:tc>
        <w:tc>
          <w:tcPr>
            <w:tcW w:w="1275" w:type="dxa"/>
            <w:shd w:val="clear" w:color="auto" w:fill="auto"/>
            <w:noWrap/>
            <w:hideMark/>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5.84E-08</w:t>
            </w:r>
          </w:p>
        </w:tc>
      </w:tr>
      <w:tr w:rsidR="00B9367B" w:rsidRPr="00254BE7" w:rsidTr="00254BE7">
        <w:trPr>
          <w:trHeight w:val="266"/>
        </w:trPr>
        <w:tc>
          <w:tcPr>
            <w:tcW w:w="2518" w:type="dxa"/>
            <w:shd w:val="clear" w:color="auto" w:fill="auto"/>
            <w:noWrap/>
            <w:hideMark/>
          </w:tcPr>
          <w:p w:rsidR="00B9367B" w:rsidRPr="00254BE7" w:rsidRDefault="00B9367B" w:rsidP="00254BE7">
            <w:pPr>
              <w:jc w:val="left"/>
            </w:pPr>
            <w:r w:rsidRPr="00254BE7">
              <w:t>Age</w:t>
            </w:r>
          </w:p>
        </w:tc>
        <w:tc>
          <w:tcPr>
            <w:tcW w:w="2126" w:type="dxa"/>
            <w:shd w:val="clear" w:color="auto" w:fill="auto"/>
            <w:noWrap/>
            <w:vAlign w:val="center"/>
            <w:hideMark/>
          </w:tcPr>
          <w:p w:rsidR="00B9367B" w:rsidRPr="00254BE7" w:rsidRDefault="00B9367B" w:rsidP="00254BE7">
            <w:pPr>
              <w:jc w:val="left"/>
              <w:rPr>
                <w:rFonts w:cs="宋体"/>
                <w:color w:val="000000"/>
                <w:sz w:val="22"/>
              </w:rPr>
            </w:pPr>
            <w:r w:rsidRPr="00254BE7">
              <w:rPr>
                <w:color w:val="000000"/>
                <w:sz w:val="22"/>
              </w:rPr>
              <w:t>-0.3(-0.44,-0.16)</w:t>
            </w:r>
          </w:p>
        </w:tc>
        <w:tc>
          <w:tcPr>
            <w:tcW w:w="1134" w:type="dxa"/>
            <w:shd w:val="clear" w:color="auto" w:fill="auto"/>
            <w:noWrap/>
            <w:hideMark/>
          </w:tcPr>
          <w:p w:rsidR="00B9367B" w:rsidRPr="00254BE7" w:rsidRDefault="00B9367B" w:rsidP="00254BE7">
            <w:pPr>
              <w:jc w:val="left"/>
              <w:rPr>
                <w:b/>
                <w:color w:val="FF0000"/>
              </w:rPr>
            </w:pPr>
            <w:r w:rsidRPr="00254BE7">
              <w:rPr>
                <w:b/>
                <w:color w:val="FF0000"/>
              </w:rPr>
              <w:t>2.00E-05</w:t>
            </w:r>
          </w:p>
        </w:tc>
        <w:tc>
          <w:tcPr>
            <w:tcW w:w="751" w:type="dxa"/>
            <w:shd w:val="clear" w:color="auto" w:fill="auto"/>
            <w:noWrap/>
            <w:hideMark/>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0.18</w:t>
            </w:r>
          </w:p>
        </w:tc>
        <w:tc>
          <w:tcPr>
            <w:tcW w:w="809" w:type="dxa"/>
            <w:shd w:val="clear" w:color="auto" w:fill="auto"/>
            <w:noWrap/>
            <w:hideMark/>
          </w:tcPr>
          <w:p w:rsidR="00B9367B" w:rsidRPr="00254BE7" w:rsidRDefault="00B9367B" w:rsidP="00254BE7">
            <w:pPr>
              <w:jc w:val="left"/>
            </w:pPr>
            <w:r w:rsidRPr="00254BE7">
              <w:t>17.57</w:t>
            </w:r>
          </w:p>
        </w:tc>
        <w:tc>
          <w:tcPr>
            <w:tcW w:w="1275" w:type="dxa"/>
            <w:shd w:val="clear" w:color="auto" w:fill="auto"/>
            <w:noWrap/>
            <w:hideMark/>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0.062603</w:t>
            </w:r>
          </w:p>
        </w:tc>
      </w:tr>
      <w:tr w:rsidR="00B9367B" w:rsidRPr="00254BE7" w:rsidTr="00254BE7">
        <w:trPr>
          <w:trHeight w:val="266"/>
        </w:trPr>
        <w:tc>
          <w:tcPr>
            <w:tcW w:w="2518" w:type="dxa"/>
            <w:shd w:val="clear" w:color="auto" w:fill="auto"/>
            <w:noWrap/>
            <w:hideMark/>
          </w:tcPr>
          <w:p w:rsidR="00B9367B" w:rsidRPr="00254BE7" w:rsidRDefault="00B9367B" w:rsidP="00254BE7">
            <w:pPr>
              <w:jc w:val="left"/>
            </w:pPr>
            <w:r w:rsidRPr="00254BE7">
              <w:t>Proportion of Stage I</w:t>
            </w:r>
          </w:p>
        </w:tc>
        <w:tc>
          <w:tcPr>
            <w:tcW w:w="2126" w:type="dxa"/>
            <w:shd w:val="clear" w:color="auto" w:fill="auto"/>
            <w:noWrap/>
            <w:vAlign w:val="center"/>
            <w:hideMark/>
          </w:tcPr>
          <w:p w:rsidR="00B9367B" w:rsidRPr="00254BE7" w:rsidRDefault="00B9367B" w:rsidP="00254BE7">
            <w:pPr>
              <w:jc w:val="left"/>
              <w:rPr>
                <w:rFonts w:cs="宋体"/>
                <w:color w:val="000000"/>
                <w:sz w:val="22"/>
              </w:rPr>
            </w:pPr>
            <w:r w:rsidRPr="00254BE7">
              <w:rPr>
                <w:color w:val="000000"/>
                <w:sz w:val="22"/>
              </w:rPr>
              <w:t>-0.01(-0.05,0.03)</w:t>
            </w:r>
          </w:p>
        </w:tc>
        <w:tc>
          <w:tcPr>
            <w:tcW w:w="1134" w:type="dxa"/>
            <w:shd w:val="clear" w:color="auto" w:fill="auto"/>
            <w:noWrap/>
            <w:hideMark/>
          </w:tcPr>
          <w:p w:rsidR="00B9367B" w:rsidRPr="00254BE7" w:rsidRDefault="00B9367B" w:rsidP="00254BE7">
            <w:pPr>
              <w:jc w:val="left"/>
            </w:pPr>
            <w:r w:rsidRPr="00254BE7">
              <w:t>0.608</w:t>
            </w:r>
          </w:p>
        </w:tc>
        <w:tc>
          <w:tcPr>
            <w:tcW w:w="751" w:type="dxa"/>
            <w:shd w:val="clear" w:color="auto" w:fill="auto"/>
            <w:noWrap/>
            <w:hideMark/>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0.79</w:t>
            </w:r>
          </w:p>
        </w:tc>
        <w:tc>
          <w:tcPr>
            <w:tcW w:w="809" w:type="dxa"/>
            <w:shd w:val="clear" w:color="auto" w:fill="auto"/>
            <w:noWrap/>
            <w:hideMark/>
          </w:tcPr>
          <w:p w:rsidR="00B9367B" w:rsidRPr="00254BE7" w:rsidRDefault="00B9367B" w:rsidP="00254BE7">
            <w:pPr>
              <w:jc w:val="left"/>
            </w:pPr>
            <w:r w:rsidRPr="00254BE7">
              <w:t>33.5</w:t>
            </w:r>
          </w:p>
        </w:tc>
        <w:tc>
          <w:tcPr>
            <w:tcW w:w="1275" w:type="dxa"/>
            <w:shd w:val="clear" w:color="auto" w:fill="auto"/>
            <w:noWrap/>
            <w:hideMark/>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2.14E-05</w:t>
            </w:r>
          </w:p>
        </w:tc>
      </w:tr>
      <w:tr w:rsidR="00B9367B" w:rsidRPr="00254BE7" w:rsidTr="00254BE7">
        <w:trPr>
          <w:trHeight w:val="266"/>
        </w:trPr>
        <w:tc>
          <w:tcPr>
            <w:tcW w:w="2518" w:type="dxa"/>
            <w:shd w:val="clear" w:color="auto" w:fill="auto"/>
            <w:noWrap/>
            <w:hideMark/>
          </w:tcPr>
          <w:p w:rsidR="00B9367B" w:rsidRPr="00254BE7" w:rsidRDefault="00B9367B" w:rsidP="00254BE7">
            <w:pPr>
              <w:wordWrap w:val="0"/>
              <w:jc w:val="left"/>
            </w:pPr>
            <w:r w:rsidRPr="00254BE7">
              <w:t>R</w:t>
            </w:r>
            <w:r w:rsidRPr="00254BE7">
              <w:rPr>
                <w:rFonts w:hint="eastAsia"/>
              </w:rPr>
              <w:t xml:space="preserve">atio of </w:t>
            </w:r>
            <w:r w:rsidRPr="00254BE7">
              <w:t>M</w:t>
            </w:r>
            <w:r w:rsidRPr="00254BE7">
              <w:rPr>
                <w:rFonts w:hint="eastAsia"/>
              </w:rPr>
              <w:t>ale vs Female</w:t>
            </w:r>
          </w:p>
        </w:tc>
        <w:tc>
          <w:tcPr>
            <w:tcW w:w="2126" w:type="dxa"/>
            <w:shd w:val="clear" w:color="auto" w:fill="auto"/>
            <w:noWrap/>
            <w:vAlign w:val="center"/>
            <w:hideMark/>
          </w:tcPr>
          <w:p w:rsidR="00B9367B" w:rsidRPr="00254BE7" w:rsidRDefault="00B9367B" w:rsidP="00254BE7">
            <w:pPr>
              <w:jc w:val="left"/>
              <w:rPr>
                <w:rFonts w:cs="宋体"/>
                <w:color w:val="000000"/>
                <w:sz w:val="22"/>
              </w:rPr>
            </w:pPr>
            <w:r w:rsidRPr="00254BE7">
              <w:rPr>
                <w:color w:val="000000"/>
                <w:sz w:val="22"/>
              </w:rPr>
              <w:t>-0.69(-8.1,6.71)</w:t>
            </w:r>
          </w:p>
        </w:tc>
        <w:tc>
          <w:tcPr>
            <w:tcW w:w="1134" w:type="dxa"/>
            <w:shd w:val="clear" w:color="auto" w:fill="auto"/>
            <w:noWrap/>
            <w:hideMark/>
          </w:tcPr>
          <w:p w:rsidR="00B9367B" w:rsidRPr="00254BE7" w:rsidRDefault="00B9367B" w:rsidP="00254BE7">
            <w:pPr>
              <w:jc w:val="left"/>
            </w:pPr>
            <w:r w:rsidRPr="00254BE7">
              <w:t>0.855</w:t>
            </w:r>
          </w:p>
        </w:tc>
        <w:tc>
          <w:tcPr>
            <w:tcW w:w="751" w:type="dxa"/>
            <w:shd w:val="clear" w:color="auto" w:fill="auto"/>
            <w:noWrap/>
            <w:hideMark/>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0.98</w:t>
            </w:r>
          </w:p>
        </w:tc>
        <w:tc>
          <w:tcPr>
            <w:tcW w:w="809" w:type="dxa"/>
            <w:shd w:val="clear" w:color="auto" w:fill="auto"/>
            <w:noWrap/>
            <w:hideMark/>
          </w:tcPr>
          <w:p w:rsidR="00B9367B" w:rsidRPr="00254BE7" w:rsidRDefault="00B9367B" w:rsidP="00254BE7">
            <w:pPr>
              <w:jc w:val="left"/>
            </w:pPr>
            <w:r w:rsidRPr="00254BE7">
              <w:t>50.51</w:t>
            </w:r>
          </w:p>
        </w:tc>
        <w:tc>
          <w:tcPr>
            <w:tcW w:w="1275" w:type="dxa"/>
            <w:shd w:val="clear" w:color="auto" w:fill="auto"/>
            <w:noWrap/>
            <w:hideMark/>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2.15E-07</w:t>
            </w:r>
          </w:p>
        </w:tc>
      </w:tr>
      <w:tr w:rsidR="00B9367B" w:rsidRPr="00254BE7" w:rsidTr="00254BE7">
        <w:trPr>
          <w:trHeight w:val="266"/>
        </w:trPr>
        <w:tc>
          <w:tcPr>
            <w:tcW w:w="2518" w:type="dxa"/>
            <w:shd w:val="clear" w:color="auto" w:fill="auto"/>
            <w:noWrap/>
            <w:hideMark/>
          </w:tcPr>
          <w:p w:rsidR="00B9367B" w:rsidRPr="00254BE7" w:rsidRDefault="00B9367B" w:rsidP="00254BE7">
            <w:pPr>
              <w:wordWrap w:val="0"/>
              <w:jc w:val="left"/>
            </w:pPr>
            <w:r w:rsidRPr="00254BE7">
              <w:rPr>
                <w:rFonts w:hint="eastAsia"/>
              </w:rPr>
              <w:t xml:space="preserve">Detection </w:t>
            </w:r>
            <w:r w:rsidRPr="00254BE7">
              <w:t>Methods</w:t>
            </w:r>
          </w:p>
        </w:tc>
        <w:tc>
          <w:tcPr>
            <w:tcW w:w="2126" w:type="dxa"/>
            <w:shd w:val="clear" w:color="auto" w:fill="auto"/>
            <w:noWrap/>
            <w:vAlign w:val="center"/>
            <w:hideMark/>
          </w:tcPr>
          <w:p w:rsidR="00B9367B" w:rsidRPr="00254BE7" w:rsidRDefault="00B9367B" w:rsidP="00254BE7">
            <w:pPr>
              <w:jc w:val="left"/>
              <w:rPr>
                <w:rFonts w:cs="宋体"/>
                <w:color w:val="000000"/>
                <w:sz w:val="22"/>
              </w:rPr>
            </w:pPr>
            <w:r w:rsidRPr="00254BE7">
              <w:rPr>
                <w:color w:val="000000"/>
                <w:sz w:val="22"/>
              </w:rPr>
              <w:t>-0.09(-1.28,1.1)</w:t>
            </w:r>
          </w:p>
        </w:tc>
        <w:tc>
          <w:tcPr>
            <w:tcW w:w="1134" w:type="dxa"/>
            <w:shd w:val="clear" w:color="auto" w:fill="auto"/>
            <w:noWrap/>
            <w:hideMark/>
          </w:tcPr>
          <w:p w:rsidR="00B9367B" w:rsidRPr="00254BE7" w:rsidRDefault="00B9367B" w:rsidP="00254BE7">
            <w:pPr>
              <w:jc w:val="left"/>
            </w:pPr>
            <w:r w:rsidRPr="00254BE7">
              <w:t>0.88</w:t>
            </w:r>
          </w:p>
        </w:tc>
        <w:tc>
          <w:tcPr>
            <w:tcW w:w="751" w:type="dxa"/>
            <w:shd w:val="clear" w:color="auto" w:fill="auto"/>
            <w:noWrap/>
            <w:hideMark/>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1.11</w:t>
            </w:r>
          </w:p>
        </w:tc>
        <w:tc>
          <w:tcPr>
            <w:tcW w:w="809" w:type="dxa"/>
            <w:shd w:val="clear" w:color="auto" w:fill="auto"/>
            <w:noWrap/>
            <w:hideMark/>
          </w:tcPr>
          <w:p w:rsidR="00B9367B" w:rsidRPr="00254BE7" w:rsidRDefault="00B9367B" w:rsidP="00254BE7">
            <w:pPr>
              <w:jc w:val="left"/>
            </w:pPr>
            <w:r w:rsidRPr="00254BE7">
              <w:t>73.89</w:t>
            </w:r>
          </w:p>
        </w:tc>
        <w:tc>
          <w:tcPr>
            <w:tcW w:w="1275" w:type="dxa"/>
            <w:shd w:val="clear" w:color="auto" w:fill="auto"/>
            <w:noWrap/>
            <w:hideMark/>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2.06E-09</w:t>
            </w:r>
          </w:p>
        </w:tc>
      </w:tr>
      <w:tr w:rsidR="00B9367B" w:rsidRPr="00254BE7" w:rsidTr="00254BE7">
        <w:trPr>
          <w:trHeight w:val="266"/>
        </w:trPr>
        <w:tc>
          <w:tcPr>
            <w:tcW w:w="2518" w:type="dxa"/>
            <w:shd w:val="clear" w:color="auto" w:fill="auto"/>
            <w:noWrap/>
            <w:hideMark/>
          </w:tcPr>
          <w:p w:rsidR="00B9367B" w:rsidRPr="00254BE7" w:rsidRDefault="00B9367B" w:rsidP="00254BE7">
            <w:pPr>
              <w:wordWrap w:val="0"/>
              <w:jc w:val="left"/>
            </w:pPr>
            <w:r w:rsidRPr="00254BE7">
              <w:rPr>
                <w:rFonts w:hint="eastAsia"/>
              </w:rPr>
              <w:t xml:space="preserve">Study </w:t>
            </w:r>
            <w:r w:rsidRPr="00254BE7">
              <w:t>Aim</w:t>
            </w:r>
          </w:p>
        </w:tc>
        <w:tc>
          <w:tcPr>
            <w:tcW w:w="2126" w:type="dxa"/>
            <w:shd w:val="clear" w:color="auto" w:fill="auto"/>
            <w:noWrap/>
            <w:vAlign w:val="center"/>
            <w:hideMark/>
          </w:tcPr>
          <w:p w:rsidR="00B9367B" w:rsidRPr="00254BE7" w:rsidRDefault="00B9367B" w:rsidP="00254BE7">
            <w:pPr>
              <w:jc w:val="left"/>
              <w:rPr>
                <w:rFonts w:cs="宋体"/>
                <w:color w:val="000000"/>
                <w:sz w:val="22"/>
              </w:rPr>
            </w:pPr>
            <w:r w:rsidRPr="00254BE7">
              <w:rPr>
                <w:color w:val="000000"/>
                <w:sz w:val="22"/>
              </w:rPr>
              <w:t>-0.82(-2.05,0.41)</w:t>
            </w:r>
          </w:p>
        </w:tc>
        <w:tc>
          <w:tcPr>
            <w:tcW w:w="1134" w:type="dxa"/>
            <w:shd w:val="clear" w:color="auto" w:fill="auto"/>
            <w:noWrap/>
            <w:hideMark/>
          </w:tcPr>
          <w:p w:rsidR="00B9367B" w:rsidRPr="00254BE7" w:rsidRDefault="00B9367B" w:rsidP="00254BE7">
            <w:pPr>
              <w:jc w:val="left"/>
            </w:pPr>
            <w:r w:rsidRPr="00254BE7">
              <w:t>0.19</w:t>
            </w:r>
          </w:p>
        </w:tc>
        <w:tc>
          <w:tcPr>
            <w:tcW w:w="751" w:type="dxa"/>
            <w:shd w:val="clear" w:color="auto" w:fill="auto"/>
            <w:noWrap/>
            <w:hideMark/>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1.07</w:t>
            </w:r>
          </w:p>
        </w:tc>
        <w:tc>
          <w:tcPr>
            <w:tcW w:w="809" w:type="dxa"/>
            <w:shd w:val="clear" w:color="auto" w:fill="auto"/>
            <w:noWrap/>
            <w:hideMark/>
          </w:tcPr>
          <w:p w:rsidR="00B9367B" w:rsidRPr="00254BE7" w:rsidRDefault="00B9367B" w:rsidP="00254BE7">
            <w:pPr>
              <w:jc w:val="left"/>
            </w:pPr>
            <w:r w:rsidRPr="00254BE7">
              <w:t>71.1</w:t>
            </w:r>
          </w:p>
        </w:tc>
        <w:tc>
          <w:tcPr>
            <w:tcW w:w="1275" w:type="dxa"/>
            <w:shd w:val="clear" w:color="auto" w:fill="auto"/>
            <w:noWrap/>
            <w:hideMark/>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6.40E-09</w:t>
            </w:r>
          </w:p>
        </w:tc>
      </w:tr>
      <w:tr w:rsidR="00B9367B" w:rsidRPr="00254BE7" w:rsidTr="00254BE7">
        <w:trPr>
          <w:trHeight w:val="266"/>
        </w:trPr>
        <w:tc>
          <w:tcPr>
            <w:tcW w:w="2518" w:type="dxa"/>
            <w:shd w:val="clear" w:color="auto" w:fill="auto"/>
            <w:noWrap/>
            <w:hideMark/>
          </w:tcPr>
          <w:p w:rsidR="00B9367B" w:rsidRPr="00254BE7" w:rsidRDefault="00B9367B" w:rsidP="00254BE7">
            <w:pPr>
              <w:jc w:val="left"/>
            </w:pPr>
            <w:r w:rsidRPr="00254BE7">
              <w:t>Mul</w:t>
            </w:r>
            <w:r w:rsidRPr="00254BE7">
              <w:rPr>
                <w:rFonts w:hint="eastAsia"/>
              </w:rPr>
              <w:t>ti</w:t>
            </w:r>
            <w:r w:rsidRPr="00254BE7">
              <w:t>ple</w:t>
            </w:r>
            <w:r w:rsidRPr="00254BE7">
              <w:rPr>
                <w:rFonts w:hint="eastAsia"/>
              </w:rPr>
              <w:t>-</w:t>
            </w:r>
            <w:r w:rsidRPr="00254BE7">
              <w:t>Targets</w:t>
            </w:r>
          </w:p>
        </w:tc>
        <w:tc>
          <w:tcPr>
            <w:tcW w:w="2126" w:type="dxa"/>
            <w:shd w:val="clear" w:color="auto" w:fill="auto"/>
            <w:noWrap/>
            <w:vAlign w:val="center"/>
            <w:hideMark/>
          </w:tcPr>
          <w:p w:rsidR="00B9367B" w:rsidRPr="00254BE7" w:rsidRDefault="00B9367B" w:rsidP="00254BE7">
            <w:pPr>
              <w:jc w:val="left"/>
              <w:rPr>
                <w:rFonts w:cs="宋体"/>
                <w:color w:val="000000"/>
                <w:sz w:val="22"/>
              </w:rPr>
            </w:pPr>
            <w:r w:rsidRPr="00254BE7">
              <w:rPr>
                <w:color w:val="000000"/>
                <w:sz w:val="22"/>
              </w:rPr>
              <w:t>1.05(-0.71,2.81)</w:t>
            </w:r>
          </w:p>
        </w:tc>
        <w:tc>
          <w:tcPr>
            <w:tcW w:w="1134" w:type="dxa"/>
            <w:shd w:val="clear" w:color="auto" w:fill="auto"/>
            <w:noWrap/>
            <w:hideMark/>
          </w:tcPr>
          <w:p w:rsidR="00B9367B" w:rsidRPr="00254BE7" w:rsidRDefault="00B9367B" w:rsidP="00254BE7">
            <w:pPr>
              <w:jc w:val="left"/>
            </w:pPr>
            <w:r w:rsidRPr="00254BE7">
              <w:t>0.243</w:t>
            </w:r>
          </w:p>
        </w:tc>
        <w:tc>
          <w:tcPr>
            <w:tcW w:w="751" w:type="dxa"/>
            <w:shd w:val="clear" w:color="auto" w:fill="auto"/>
            <w:noWrap/>
            <w:hideMark/>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1.01</w:t>
            </w:r>
          </w:p>
        </w:tc>
        <w:tc>
          <w:tcPr>
            <w:tcW w:w="809" w:type="dxa"/>
            <w:shd w:val="clear" w:color="auto" w:fill="auto"/>
            <w:noWrap/>
            <w:hideMark/>
          </w:tcPr>
          <w:p w:rsidR="00B9367B" w:rsidRPr="00254BE7" w:rsidRDefault="00B9367B" w:rsidP="00254BE7">
            <w:pPr>
              <w:jc w:val="left"/>
            </w:pPr>
            <w:r w:rsidRPr="00254BE7">
              <w:t>72.02</w:t>
            </w:r>
          </w:p>
        </w:tc>
        <w:tc>
          <w:tcPr>
            <w:tcW w:w="1275" w:type="dxa"/>
            <w:shd w:val="clear" w:color="auto" w:fill="auto"/>
            <w:noWrap/>
            <w:hideMark/>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4.41E-09</w:t>
            </w:r>
          </w:p>
        </w:tc>
      </w:tr>
      <w:tr w:rsidR="00B9367B" w:rsidRPr="00254BE7" w:rsidTr="00254BE7">
        <w:trPr>
          <w:trHeight w:val="266"/>
        </w:trPr>
        <w:tc>
          <w:tcPr>
            <w:tcW w:w="2518" w:type="dxa"/>
            <w:shd w:val="clear" w:color="auto" w:fill="auto"/>
            <w:noWrap/>
            <w:hideMark/>
          </w:tcPr>
          <w:p w:rsidR="00B9367B" w:rsidRPr="00254BE7" w:rsidRDefault="002C5039" w:rsidP="00254BE7">
            <w:pPr>
              <w:jc w:val="left"/>
              <w:rPr>
                <w:color w:val="FF0000"/>
              </w:rPr>
            </w:pPr>
            <w:r w:rsidRPr="00254BE7">
              <w:rPr>
                <w:color w:val="FF0000"/>
              </w:rPr>
              <w:t>Hetero/auto</w:t>
            </w:r>
            <w:r w:rsidR="00D76518" w:rsidRPr="00254BE7">
              <w:rPr>
                <w:color w:val="FF0000"/>
              </w:rPr>
              <w:t>geous</w:t>
            </w:r>
            <w:r w:rsidRPr="00254BE7">
              <w:rPr>
                <w:color w:val="FF0000"/>
              </w:rPr>
              <w:t xml:space="preserve"> control</w:t>
            </w:r>
          </w:p>
        </w:tc>
        <w:tc>
          <w:tcPr>
            <w:tcW w:w="2126" w:type="dxa"/>
            <w:shd w:val="clear" w:color="auto" w:fill="auto"/>
            <w:noWrap/>
            <w:vAlign w:val="center"/>
            <w:hideMark/>
          </w:tcPr>
          <w:p w:rsidR="00B9367B" w:rsidRPr="00254BE7" w:rsidRDefault="00B9367B" w:rsidP="00254BE7">
            <w:pPr>
              <w:jc w:val="left"/>
              <w:rPr>
                <w:rFonts w:cs="宋体"/>
                <w:color w:val="FF0000"/>
                <w:sz w:val="22"/>
              </w:rPr>
            </w:pPr>
            <w:r w:rsidRPr="00254BE7">
              <w:rPr>
                <w:color w:val="FF0000"/>
                <w:sz w:val="22"/>
              </w:rPr>
              <w:t>-1.25(-2.35,-0.15)</w:t>
            </w:r>
          </w:p>
        </w:tc>
        <w:tc>
          <w:tcPr>
            <w:tcW w:w="1134" w:type="dxa"/>
            <w:shd w:val="clear" w:color="auto" w:fill="auto"/>
            <w:noWrap/>
            <w:hideMark/>
          </w:tcPr>
          <w:p w:rsidR="00B9367B" w:rsidRPr="00254BE7" w:rsidRDefault="00B9367B" w:rsidP="00254BE7">
            <w:pPr>
              <w:jc w:val="left"/>
              <w:rPr>
                <w:b/>
                <w:color w:val="FF0000"/>
              </w:rPr>
            </w:pPr>
            <w:r w:rsidRPr="00254BE7">
              <w:rPr>
                <w:b/>
                <w:color w:val="FF0000"/>
              </w:rPr>
              <w:t>0.026</w:t>
            </w:r>
          </w:p>
        </w:tc>
        <w:tc>
          <w:tcPr>
            <w:tcW w:w="751" w:type="dxa"/>
            <w:shd w:val="clear" w:color="auto" w:fill="auto"/>
            <w:noWrap/>
            <w:hideMark/>
          </w:tcPr>
          <w:p w:rsidR="00B9367B" w:rsidRPr="00254BE7" w:rsidRDefault="00B9367B" w:rsidP="00254BE7">
            <w:pPr>
              <w:widowControl/>
              <w:jc w:val="left"/>
              <w:rPr>
                <w:rFonts w:eastAsia="Arial Unicode MS" w:cs="Arial"/>
                <w:color w:val="FF0000"/>
                <w:kern w:val="0"/>
                <w:sz w:val="22"/>
              </w:rPr>
            </w:pPr>
            <w:r w:rsidRPr="00254BE7">
              <w:rPr>
                <w:rFonts w:eastAsia="Arial Unicode MS" w:cs="Arial"/>
                <w:color w:val="FF0000"/>
                <w:kern w:val="0"/>
                <w:sz w:val="22"/>
              </w:rPr>
              <w:t>0.89</w:t>
            </w:r>
          </w:p>
        </w:tc>
        <w:tc>
          <w:tcPr>
            <w:tcW w:w="809" w:type="dxa"/>
            <w:shd w:val="clear" w:color="auto" w:fill="auto"/>
            <w:noWrap/>
            <w:hideMark/>
          </w:tcPr>
          <w:p w:rsidR="00B9367B" w:rsidRPr="00254BE7" w:rsidRDefault="00B9367B" w:rsidP="00254BE7">
            <w:pPr>
              <w:jc w:val="left"/>
              <w:rPr>
                <w:color w:val="FF0000"/>
              </w:rPr>
            </w:pPr>
            <w:r w:rsidRPr="00254BE7">
              <w:rPr>
                <w:color w:val="FF0000"/>
              </w:rPr>
              <w:t>62.9</w:t>
            </w:r>
          </w:p>
        </w:tc>
        <w:tc>
          <w:tcPr>
            <w:tcW w:w="1275" w:type="dxa"/>
            <w:shd w:val="clear" w:color="auto" w:fill="auto"/>
            <w:noWrap/>
            <w:hideMark/>
          </w:tcPr>
          <w:p w:rsidR="00B9367B" w:rsidRPr="00254BE7" w:rsidRDefault="00B9367B" w:rsidP="00254BE7">
            <w:pPr>
              <w:widowControl/>
              <w:jc w:val="left"/>
              <w:rPr>
                <w:rFonts w:eastAsia="Arial Unicode MS" w:cs="Arial"/>
                <w:color w:val="FF0000"/>
                <w:kern w:val="0"/>
                <w:sz w:val="22"/>
              </w:rPr>
            </w:pPr>
            <w:r w:rsidRPr="00254BE7">
              <w:rPr>
                <w:rFonts w:eastAsia="Arial Unicode MS" w:cs="Arial"/>
                <w:color w:val="FF0000"/>
                <w:kern w:val="0"/>
                <w:sz w:val="22"/>
              </w:rPr>
              <w:t>1.68E-07</w:t>
            </w:r>
          </w:p>
        </w:tc>
      </w:tr>
      <w:tr w:rsidR="00B9367B" w:rsidRPr="00254BE7" w:rsidTr="00254BE7">
        <w:trPr>
          <w:trHeight w:val="266"/>
        </w:trPr>
        <w:tc>
          <w:tcPr>
            <w:tcW w:w="2518" w:type="dxa"/>
            <w:shd w:val="clear" w:color="auto" w:fill="auto"/>
            <w:noWrap/>
          </w:tcPr>
          <w:p w:rsidR="00B9367B" w:rsidRPr="00254BE7" w:rsidRDefault="00B9367B" w:rsidP="00254BE7">
            <w:pPr>
              <w:jc w:val="left"/>
            </w:pPr>
            <w:r w:rsidRPr="00254BE7">
              <w:rPr>
                <w:rFonts w:hint="eastAsia"/>
              </w:rPr>
              <w:t>Ad2Sc</w:t>
            </w:r>
          </w:p>
        </w:tc>
        <w:tc>
          <w:tcPr>
            <w:tcW w:w="2126" w:type="dxa"/>
            <w:shd w:val="clear" w:color="auto" w:fill="auto"/>
            <w:noWrap/>
            <w:vAlign w:val="center"/>
          </w:tcPr>
          <w:p w:rsidR="00B9367B" w:rsidRPr="00254BE7" w:rsidRDefault="00B9367B" w:rsidP="00254BE7">
            <w:pPr>
              <w:jc w:val="left"/>
              <w:rPr>
                <w:color w:val="000000"/>
                <w:sz w:val="22"/>
              </w:rPr>
            </w:pPr>
            <w:r w:rsidRPr="00254BE7">
              <w:rPr>
                <w:color w:val="000000"/>
                <w:sz w:val="22"/>
              </w:rPr>
              <w:t>0.44 (-0.56 , 1.44 )</w:t>
            </w:r>
          </w:p>
        </w:tc>
        <w:tc>
          <w:tcPr>
            <w:tcW w:w="1134" w:type="dxa"/>
            <w:shd w:val="clear" w:color="auto" w:fill="auto"/>
            <w:noWrap/>
          </w:tcPr>
          <w:p w:rsidR="00B9367B" w:rsidRPr="00254BE7" w:rsidRDefault="00B9367B" w:rsidP="00254BE7">
            <w:pPr>
              <w:jc w:val="left"/>
            </w:pPr>
            <w:r w:rsidRPr="00254BE7">
              <w:t>0.387</w:t>
            </w:r>
          </w:p>
        </w:tc>
        <w:tc>
          <w:tcPr>
            <w:tcW w:w="751" w:type="dxa"/>
            <w:shd w:val="clear" w:color="auto" w:fill="auto"/>
            <w:noWrap/>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0.89</w:t>
            </w:r>
          </w:p>
        </w:tc>
        <w:tc>
          <w:tcPr>
            <w:tcW w:w="809" w:type="dxa"/>
            <w:shd w:val="clear" w:color="auto" w:fill="auto"/>
            <w:noWrap/>
          </w:tcPr>
          <w:p w:rsidR="00B9367B" w:rsidRPr="00254BE7" w:rsidRDefault="00B9367B" w:rsidP="00254BE7">
            <w:pPr>
              <w:jc w:val="left"/>
            </w:pPr>
            <w:r w:rsidRPr="00254BE7">
              <w:t>45.78</w:t>
            </w:r>
          </w:p>
        </w:tc>
        <w:tc>
          <w:tcPr>
            <w:tcW w:w="1275" w:type="dxa"/>
            <w:shd w:val="clear" w:color="auto" w:fill="auto"/>
            <w:noWrap/>
          </w:tcPr>
          <w:p w:rsidR="00B9367B" w:rsidRPr="00254BE7" w:rsidRDefault="00B9367B" w:rsidP="00254BE7">
            <w:pPr>
              <w:widowControl/>
              <w:jc w:val="left"/>
              <w:rPr>
                <w:rFonts w:eastAsia="Arial Unicode MS" w:cs="Arial"/>
                <w:color w:val="000000"/>
                <w:kern w:val="0"/>
                <w:sz w:val="22"/>
              </w:rPr>
            </w:pPr>
            <w:r w:rsidRPr="00254BE7">
              <w:rPr>
                <w:rFonts w:eastAsia="Arial Unicode MS" w:cs="Arial" w:hint="eastAsia"/>
                <w:color w:val="000000"/>
                <w:kern w:val="0"/>
                <w:sz w:val="22"/>
              </w:rPr>
              <w:t>6.62E-07</w:t>
            </w:r>
          </w:p>
        </w:tc>
      </w:tr>
    </w:tbl>
    <w:p w:rsidR="001E00B5" w:rsidRPr="008752D2" w:rsidRDefault="003239FD">
      <w:pPr>
        <w:autoSpaceDE w:val="0"/>
        <w:autoSpaceDN w:val="0"/>
        <w:adjustRightInd w:val="0"/>
        <w:jc w:val="left"/>
        <w:rPr>
          <w:rFonts w:eastAsia="华文楷体" w:cs="Arial"/>
          <w:kern w:val="0"/>
          <w:sz w:val="22"/>
        </w:rPr>
      </w:pPr>
      <w:r>
        <w:rPr>
          <w:rFonts w:eastAsia="Arial Unicode MS" w:cs="Arial" w:hint="eastAsia"/>
          <w:color w:val="000000"/>
          <w:kern w:val="0"/>
          <w:sz w:val="22"/>
        </w:rPr>
        <w:t>P-values</w:t>
      </w:r>
      <w:ins w:id="790" w:author="Gsc" w:date="2013-06-30T09:05:00Z">
        <w:r w:rsidR="00DB7148">
          <w:rPr>
            <w:rFonts w:eastAsia="Arial Unicode MS" w:cs="Arial"/>
            <w:color w:val="000000"/>
            <w:kern w:val="0"/>
            <w:sz w:val="22"/>
          </w:rPr>
          <w:t xml:space="preserve"> </w:t>
        </w:r>
      </w:ins>
      <w:r w:rsidR="00437985">
        <w:rPr>
          <w:rFonts w:eastAsia="华文楷体" w:cs="Arial" w:hint="eastAsia"/>
          <w:kern w:val="0"/>
          <w:sz w:val="22"/>
        </w:rPr>
        <w:t xml:space="preserve">represent the significant of the </w:t>
      </w:r>
      <w:r w:rsidR="00437985">
        <w:rPr>
          <w:rFonts w:eastAsia="华文楷体" w:cs="Arial"/>
          <w:kern w:val="0"/>
          <w:sz w:val="22"/>
        </w:rPr>
        <w:t>coefficient</w:t>
      </w:r>
      <w:r w:rsidR="00437985">
        <w:rPr>
          <w:rFonts w:eastAsia="华文楷体" w:cs="Arial" w:hint="eastAsia"/>
          <w:kern w:val="0"/>
          <w:sz w:val="22"/>
        </w:rPr>
        <w:t xml:space="preserve">; </w:t>
      </w:r>
      <w:r w:rsidR="00E348C0" w:rsidRPr="00E348C0">
        <w:rPr>
          <w:rFonts w:eastAsia="华文楷体" w:cs="Arial"/>
          <w:kern w:val="0"/>
          <w:sz w:val="22"/>
        </w:rPr>
        <w:t>tau</w:t>
      </w:r>
      <w:r w:rsidR="00E348C0" w:rsidRPr="00E348C0">
        <w:rPr>
          <w:rFonts w:eastAsia="华文楷体" w:cs="Arial"/>
          <w:kern w:val="0"/>
          <w:sz w:val="22"/>
          <w:vertAlign w:val="superscript"/>
        </w:rPr>
        <w:t>2</w:t>
      </w:r>
      <w:ins w:id="791" w:author="Gsc" w:date="2013-06-30T09:05:00Z">
        <w:r w:rsidR="000A7C6E">
          <w:rPr>
            <w:rFonts w:eastAsia="华文楷体" w:cs="Arial"/>
            <w:kern w:val="0"/>
            <w:sz w:val="22"/>
            <w:vertAlign w:val="superscript"/>
          </w:rPr>
          <w:t xml:space="preserve"> </w:t>
        </w:r>
      </w:ins>
      <w:r w:rsidR="00E348C0">
        <w:rPr>
          <w:rFonts w:eastAsia="华文楷体" w:cs="Arial" w:hint="eastAsia"/>
          <w:kern w:val="0"/>
          <w:sz w:val="22"/>
        </w:rPr>
        <w:t xml:space="preserve">is the </w:t>
      </w:r>
      <w:r w:rsidR="007038A5">
        <w:rPr>
          <w:rFonts w:eastAsia="华文楷体" w:cs="Arial"/>
          <w:kern w:val="0"/>
          <w:sz w:val="22"/>
        </w:rPr>
        <w:t>estimate of residual</w:t>
      </w:r>
      <w:r w:rsidR="007038A5">
        <w:rPr>
          <w:rFonts w:eastAsia="华文楷体" w:cs="Arial" w:hint="eastAsia"/>
          <w:kern w:val="0"/>
          <w:sz w:val="22"/>
        </w:rPr>
        <w:t xml:space="preserve">; </w:t>
      </w:r>
      <w:r w:rsidR="007038A5" w:rsidRPr="00616EC9">
        <w:rPr>
          <w:rFonts w:eastAsia="Arial Unicode MS" w:cs="Arial" w:hint="eastAsia"/>
          <w:color w:val="000000"/>
          <w:kern w:val="0"/>
          <w:sz w:val="22"/>
        </w:rPr>
        <w:t>QE.P-value</w:t>
      </w:r>
      <w:ins w:id="792" w:author="Gsc" w:date="2013-06-30T09:05:00Z">
        <w:r w:rsidR="000A7C6E">
          <w:rPr>
            <w:rFonts w:eastAsia="Arial Unicode MS" w:cs="Arial"/>
            <w:color w:val="000000"/>
            <w:kern w:val="0"/>
            <w:sz w:val="22"/>
          </w:rPr>
          <w:t xml:space="preserve"> </w:t>
        </w:r>
      </w:ins>
      <w:r w:rsidR="007038A5">
        <w:rPr>
          <w:rFonts w:eastAsia="华文楷体" w:cs="Arial" w:hint="eastAsia"/>
          <w:kern w:val="0"/>
          <w:sz w:val="22"/>
        </w:rPr>
        <w:t>represent the significant of the t</w:t>
      </w:r>
      <w:r w:rsidR="007038A5">
        <w:rPr>
          <w:rFonts w:eastAsia="华文楷体" w:cs="Arial"/>
          <w:kern w:val="0"/>
          <w:sz w:val="22"/>
        </w:rPr>
        <w:t xml:space="preserve">est for </w:t>
      </w:r>
      <w:r w:rsidR="007038A5">
        <w:rPr>
          <w:rFonts w:eastAsia="华文楷体" w:cs="Arial" w:hint="eastAsia"/>
          <w:kern w:val="0"/>
          <w:sz w:val="22"/>
        </w:rPr>
        <w:t>r</w:t>
      </w:r>
      <w:r w:rsidR="007038A5" w:rsidRPr="00E348C0">
        <w:rPr>
          <w:rFonts w:eastAsia="华文楷体" w:cs="Arial"/>
          <w:kern w:val="0"/>
          <w:sz w:val="22"/>
        </w:rPr>
        <w:t>esidual Heterogeneity</w:t>
      </w:r>
      <w:r w:rsidR="007038A5">
        <w:rPr>
          <w:rFonts w:eastAsia="华文楷体" w:cs="Arial" w:hint="eastAsia"/>
          <w:kern w:val="0"/>
          <w:sz w:val="22"/>
        </w:rPr>
        <w:t>;</w:t>
      </w:r>
    </w:p>
    <w:p w:rsidR="001E00B5" w:rsidRDefault="001E00B5">
      <w:pPr>
        <w:autoSpaceDE w:val="0"/>
        <w:autoSpaceDN w:val="0"/>
        <w:adjustRightInd w:val="0"/>
        <w:jc w:val="left"/>
        <w:rPr>
          <w:ins w:id="793" w:author="Gsc" w:date="2013-06-30T09:10:00Z"/>
          <w:rFonts w:eastAsia="华文楷体" w:cs="Arial"/>
          <w:kern w:val="0"/>
          <w:sz w:val="22"/>
        </w:rPr>
      </w:pPr>
    </w:p>
    <w:p w:rsidR="009477E6" w:rsidRDefault="009477E6">
      <w:pPr>
        <w:autoSpaceDE w:val="0"/>
        <w:autoSpaceDN w:val="0"/>
        <w:adjustRightInd w:val="0"/>
        <w:jc w:val="left"/>
        <w:rPr>
          <w:ins w:id="794" w:author="Gsc" w:date="2013-06-30T09:10:00Z"/>
          <w:rFonts w:eastAsia="华文楷体" w:cs="Arial"/>
          <w:kern w:val="0"/>
          <w:sz w:val="22"/>
        </w:rPr>
      </w:pPr>
    </w:p>
    <w:p w:rsidR="009477E6" w:rsidRDefault="009477E6">
      <w:pPr>
        <w:autoSpaceDE w:val="0"/>
        <w:autoSpaceDN w:val="0"/>
        <w:adjustRightInd w:val="0"/>
        <w:jc w:val="left"/>
        <w:rPr>
          <w:ins w:id="795" w:author="Gsc" w:date="2013-06-30T09:10:00Z"/>
          <w:rFonts w:eastAsia="华文楷体" w:cs="Arial"/>
          <w:kern w:val="0"/>
          <w:sz w:val="22"/>
        </w:rPr>
      </w:pPr>
    </w:p>
    <w:p w:rsidR="009477E6" w:rsidRDefault="009477E6">
      <w:pPr>
        <w:autoSpaceDE w:val="0"/>
        <w:autoSpaceDN w:val="0"/>
        <w:adjustRightInd w:val="0"/>
        <w:jc w:val="left"/>
        <w:rPr>
          <w:ins w:id="796" w:author="Gsc" w:date="2013-06-30T09:10:00Z"/>
          <w:rFonts w:eastAsia="华文楷体" w:cs="Arial"/>
          <w:kern w:val="0"/>
          <w:sz w:val="22"/>
        </w:rPr>
      </w:pPr>
    </w:p>
    <w:p w:rsidR="009477E6" w:rsidRDefault="009477E6">
      <w:pPr>
        <w:autoSpaceDE w:val="0"/>
        <w:autoSpaceDN w:val="0"/>
        <w:adjustRightInd w:val="0"/>
        <w:jc w:val="left"/>
        <w:rPr>
          <w:ins w:id="797" w:author="Gsc" w:date="2013-06-30T09:10:00Z"/>
          <w:rFonts w:eastAsia="华文楷体" w:cs="Arial"/>
          <w:kern w:val="0"/>
          <w:sz w:val="22"/>
        </w:rPr>
      </w:pPr>
    </w:p>
    <w:p w:rsidR="009477E6" w:rsidRPr="009E58FC" w:rsidRDefault="009477E6">
      <w:pPr>
        <w:autoSpaceDE w:val="0"/>
        <w:autoSpaceDN w:val="0"/>
        <w:adjustRightInd w:val="0"/>
        <w:jc w:val="left"/>
        <w:rPr>
          <w:rFonts w:eastAsia="华文楷体" w:cs="Arial" w:hint="eastAsia"/>
          <w:kern w:val="0"/>
          <w:sz w:val="22"/>
        </w:rPr>
      </w:pPr>
    </w:p>
    <w:p w:rsidR="00B30415" w:rsidRDefault="00C55730" w:rsidP="00B30415">
      <w:r>
        <w:rPr>
          <w:rFonts w:hint="eastAsia"/>
          <w:b/>
        </w:rPr>
        <w:t xml:space="preserve">Table </w:t>
      </w:r>
      <w:r w:rsidR="00B30415" w:rsidRPr="00F62620">
        <w:rPr>
          <w:rFonts w:hint="eastAsia"/>
          <w:b/>
        </w:rPr>
        <w:t>4</w:t>
      </w:r>
      <w:r w:rsidR="00B30415">
        <w:rPr>
          <w:rFonts w:hint="eastAsia"/>
        </w:rPr>
        <w:t xml:space="preserve">, Differential APC methylation status (Beta) between </w:t>
      </w:r>
      <w:r w:rsidR="00B30415" w:rsidRPr="00A01F67">
        <w:t>adenocarcinoma</w:t>
      </w:r>
      <w:r w:rsidR="00B30415">
        <w:rPr>
          <w:rFonts w:hint="eastAsia"/>
        </w:rPr>
        <w:t xml:space="preserve">, </w:t>
      </w:r>
      <w:r w:rsidR="00B30415" w:rsidRPr="008269CB">
        <w:t>squamous cell carcinoma</w:t>
      </w:r>
      <w:r w:rsidR="00B30415">
        <w:rPr>
          <w:rFonts w:hint="eastAsia"/>
        </w:rPr>
        <w:t xml:space="preserve"> and its counterparts based on t-test</w:t>
      </w:r>
    </w:p>
    <w:p w:rsidR="00E760CE" w:rsidDel="009477E6" w:rsidRDefault="00E760CE" w:rsidP="00B30415">
      <w:pPr>
        <w:rPr>
          <w:del w:id="798" w:author="Gsc" w:date="2013-06-30T09:10:00Z"/>
        </w:rPr>
      </w:pPr>
    </w:p>
    <w:p w:rsidR="00E760CE" w:rsidDel="009477E6" w:rsidRDefault="00E760CE" w:rsidP="00B30415">
      <w:pPr>
        <w:rPr>
          <w:del w:id="799" w:author="Gsc" w:date="2013-06-30T09:10:00Z"/>
        </w:rPr>
      </w:pPr>
    </w:p>
    <w:p w:rsidR="00E760CE" w:rsidDel="009477E6" w:rsidRDefault="00E760CE" w:rsidP="00B30415">
      <w:pPr>
        <w:rPr>
          <w:del w:id="800" w:author="Gsc" w:date="2013-06-30T09:10:00Z"/>
        </w:rPr>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324"/>
        <w:gridCol w:w="1355"/>
        <w:gridCol w:w="1134"/>
        <w:gridCol w:w="1030"/>
        <w:gridCol w:w="1324"/>
        <w:gridCol w:w="1217"/>
        <w:gridCol w:w="1018"/>
        <w:gridCol w:w="1023"/>
        <w:tblGridChange w:id="801">
          <w:tblGrid>
            <w:gridCol w:w="1257"/>
            <w:gridCol w:w="1324"/>
            <w:gridCol w:w="1355"/>
            <w:gridCol w:w="1134"/>
            <w:gridCol w:w="1030"/>
            <w:gridCol w:w="1324"/>
            <w:gridCol w:w="1217"/>
            <w:gridCol w:w="1018"/>
            <w:gridCol w:w="1023"/>
          </w:tblGrid>
        </w:tblGridChange>
      </w:tblGrid>
      <w:tr w:rsidR="00AE2576" w:rsidRPr="00254BE7" w:rsidTr="00655ED3">
        <w:trPr>
          <w:trHeight w:val="120"/>
        </w:trPr>
        <w:tc>
          <w:tcPr>
            <w:tcW w:w="1257" w:type="dxa"/>
            <w:shd w:val="clear" w:color="auto" w:fill="auto"/>
            <w:noWrap/>
            <w:hideMark/>
          </w:tcPr>
          <w:p w:rsidR="00B30415" w:rsidRPr="00254BE7" w:rsidRDefault="00B30415" w:rsidP="00254BE7">
            <w:pPr>
              <w:widowControl/>
              <w:jc w:val="left"/>
              <w:rPr>
                <w:rFonts w:ascii="Times New Roman" w:hAnsi="Times New Roman"/>
                <w:color w:val="000000"/>
                <w:kern w:val="0"/>
                <w:szCs w:val="21"/>
              </w:rPr>
            </w:pPr>
          </w:p>
        </w:tc>
        <w:tc>
          <w:tcPr>
            <w:tcW w:w="4843" w:type="dxa"/>
            <w:gridSpan w:val="4"/>
            <w:shd w:val="clear" w:color="auto" w:fill="auto"/>
          </w:tcPr>
          <w:p w:rsidR="00B30415" w:rsidRPr="00254BE7" w:rsidRDefault="00B30415" w:rsidP="00254BE7">
            <w:pPr>
              <w:widowControl/>
              <w:jc w:val="left"/>
              <w:rPr>
                <w:rFonts w:ascii="Times New Roman" w:hAnsi="Times New Roman"/>
                <w:color w:val="000000"/>
                <w:kern w:val="0"/>
                <w:szCs w:val="21"/>
              </w:rPr>
            </w:pPr>
            <w:r w:rsidRPr="00254BE7">
              <w:rPr>
                <w:rFonts w:hint="eastAsia"/>
                <w:szCs w:val="21"/>
              </w:rPr>
              <w:t>A</w:t>
            </w:r>
            <w:r w:rsidRPr="00254BE7">
              <w:rPr>
                <w:szCs w:val="21"/>
              </w:rPr>
              <w:t>denocarcinoma</w:t>
            </w:r>
          </w:p>
        </w:tc>
        <w:tc>
          <w:tcPr>
            <w:tcW w:w="4582" w:type="dxa"/>
            <w:gridSpan w:val="4"/>
            <w:shd w:val="clear" w:color="auto" w:fill="auto"/>
          </w:tcPr>
          <w:p w:rsidR="00B30415" w:rsidRPr="00254BE7" w:rsidRDefault="00B30415" w:rsidP="00254BE7">
            <w:pPr>
              <w:widowControl/>
              <w:jc w:val="left"/>
              <w:rPr>
                <w:szCs w:val="21"/>
              </w:rPr>
            </w:pPr>
            <w:r w:rsidRPr="00254BE7">
              <w:rPr>
                <w:rFonts w:hint="eastAsia"/>
                <w:szCs w:val="21"/>
              </w:rPr>
              <w:t>S</w:t>
            </w:r>
            <w:r w:rsidRPr="00254BE7">
              <w:rPr>
                <w:szCs w:val="21"/>
              </w:rPr>
              <w:t xml:space="preserve">quamous </w:t>
            </w:r>
            <w:r w:rsidRPr="00254BE7">
              <w:rPr>
                <w:rFonts w:hint="eastAsia"/>
                <w:szCs w:val="21"/>
              </w:rPr>
              <w:t>C</w:t>
            </w:r>
            <w:r w:rsidRPr="00254BE7">
              <w:rPr>
                <w:szCs w:val="21"/>
              </w:rPr>
              <w:t xml:space="preserve">ell </w:t>
            </w:r>
            <w:r w:rsidRPr="00254BE7">
              <w:rPr>
                <w:rFonts w:hint="eastAsia"/>
                <w:szCs w:val="21"/>
              </w:rPr>
              <w:t>C</w:t>
            </w:r>
            <w:r w:rsidRPr="00254BE7">
              <w:rPr>
                <w:szCs w:val="21"/>
              </w:rPr>
              <w:t>arcinoma</w:t>
            </w:r>
          </w:p>
        </w:tc>
      </w:tr>
      <w:tr w:rsidR="005E7E43" w:rsidRPr="00254BE7" w:rsidTr="00655ED3">
        <w:trPr>
          <w:trHeight w:val="120"/>
        </w:trPr>
        <w:tc>
          <w:tcPr>
            <w:tcW w:w="1257" w:type="dxa"/>
            <w:shd w:val="clear" w:color="auto" w:fill="auto"/>
            <w:noWrap/>
          </w:tcPr>
          <w:p w:rsidR="00B30415" w:rsidRPr="00254BE7" w:rsidRDefault="00B30415"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CpG Site</w:t>
            </w:r>
          </w:p>
        </w:tc>
        <w:tc>
          <w:tcPr>
            <w:tcW w:w="1324" w:type="dxa"/>
            <w:shd w:val="clear" w:color="auto" w:fill="auto"/>
          </w:tcPr>
          <w:p w:rsidR="00B30415" w:rsidRPr="00254BE7" w:rsidRDefault="00B30415"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MC</w:t>
            </w:r>
            <w:r w:rsidR="006558B7" w:rsidRPr="00254BE7">
              <w:rPr>
                <w:rFonts w:ascii="Times New Roman" w:hAnsi="Times New Roman" w:hint="eastAsia"/>
                <w:color w:val="000000"/>
                <w:kern w:val="0"/>
                <w:szCs w:val="21"/>
              </w:rPr>
              <w:t>a</w:t>
            </w:r>
            <w:r w:rsidRPr="00254BE7">
              <w:rPr>
                <w:rFonts w:ascii="Times New Roman" w:hAnsi="Times New Roman" w:hint="eastAsia"/>
                <w:color w:val="000000"/>
                <w:kern w:val="0"/>
                <w:szCs w:val="21"/>
              </w:rPr>
              <w:t>M</w:t>
            </w:r>
          </w:p>
          <w:p w:rsidR="00B30415" w:rsidRPr="00254BE7" w:rsidRDefault="00B30415"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 xml:space="preserve"> (N=535)</w:t>
            </w:r>
          </w:p>
        </w:tc>
        <w:tc>
          <w:tcPr>
            <w:tcW w:w="1355" w:type="dxa"/>
            <w:shd w:val="clear" w:color="auto" w:fill="auto"/>
          </w:tcPr>
          <w:p w:rsidR="00B30415" w:rsidRPr="00254BE7" w:rsidRDefault="00B30415"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MCoM</w:t>
            </w:r>
          </w:p>
          <w:p w:rsidR="00B30415" w:rsidRPr="00254BE7" w:rsidRDefault="00B30415"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 xml:space="preserve"> (N=56)</w:t>
            </w:r>
          </w:p>
        </w:tc>
        <w:tc>
          <w:tcPr>
            <w:tcW w:w="1134" w:type="dxa"/>
            <w:shd w:val="clear" w:color="auto" w:fill="auto"/>
            <w:noWrap/>
          </w:tcPr>
          <w:p w:rsidR="00B30415" w:rsidRPr="00254BE7" w:rsidRDefault="00B30415"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P-</w:t>
            </w:r>
            <w:r w:rsidRPr="00254BE7">
              <w:rPr>
                <w:rFonts w:ascii="Times New Roman" w:hAnsi="Times New Roman"/>
                <w:color w:val="000000"/>
                <w:kern w:val="0"/>
                <w:szCs w:val="21"/>
              </w:rPr>
              <w:t>value</w:t>
            </w:r>
          </w:p>
        </w:tc>
        <w:tc>
          <w:tcPr>
            <w:tcW w:w="1030" w:type="dxa"/>
            <w:shd w:val="clear" w:color="auto" w:fill="auto"/>
          </w:tcPr>
          <w:p w:rsidR="00B30415" w:rsidRPr="00254BE7" w:rsidRDefault="00B30415"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FDR</w:t>
            </w:r>
          </w:p>
        </w:tc>
        <w:tc>
          <w:tcPr>
            <w:tcW w:w="1324" w:type="dxa"/>
            <w:shd w:val="clear" w:color="auto" w:fill="auto"/>
          </w:tcPr>
          <w:p w:rsidR="00B30415" w:rsidRPr="00254BE7" w:rsidRDefault="00B30415"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MCaM</w:t>
            </w:r>
          </w:p>
          <w:p w:rsidR="00B30415" w:rsidRPr="00254BE7" w:rsidRDefault="00B30415"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 xml:space="preserve"> (N=386)</w:t>
            </w:r>
          </w:p>
        </w:tc>
        <w:tc>
          <w:tcPr>
            <w:tcW w:w="1217" w:type="dxa"/>
            <w:shd w:val="clear" w:color="auto" w:fill="auto"/>
          </w:tcPr>
          <w:p w:rsidR="00B30415" w:rsidRPr="00254BE7" w:rsidRDefault="00B30415"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MCoM</w:t>
            </w:r>
          </w:p>
          <w:p w:rsidR="00B30415" w:rsidRPr="00254BE7" w:rsidRDefault="00B30415"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 xml:space="preserve"> (N=70)</w:t>
            </w:r>
          </w:p>
        </w:tc>
        <w:tc>
          <w:tcPr>
            <w:tcW w:w="1018" w:type="dxa"/>
            <w:shd w:val="clear" w:color="auto" w:fill="auto"/>
          </w:tcPr>
          <w:p w:rsidR="00B30415" w:rsidRPr="00254BE7" w:rsidRDefault="00B30415"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P-</w:t>
            </w:r>
            <w:r w:rsidRPr="00254BE7">
              <w:rPr>
                <w:rFonts w:ascii="Times New Roman" w:hAnsi="Times New Roman"/>
                <w:color w:val="000000"/>
                <w:kern w:val="0"/>
                <w:szCs w:val="21"/>
              </w:rPr>
              <w:t>value</w:t>
            </w:r>
          </w:p>
        </w:tc>
        <w:tc>
          <w:tcPr>
            <w:tcW w:w="1023" w:type="dxa"/>
            <w:shd w:val="clear" w:color="auto" w:fill="auto"/>
            <w:noWrap/>
          </w:tcPr>
          <w:p w:rsidR="00B30415" w:rsidRPr="00254BE7" w:rsidRDefault="00B30415"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FDR</w:t>
            </w:r>
          </w:p>
        </w:tc>
      </w:tr>
      <w:tr w:rsidR="00655ED3" w:rsidRPr="00254BE7" w:rsidTr="00655ED3">
        <w:tblPrEx>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02" w:author="Gsc" w:date="2013-06-29T21:39: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20"/>
          <w:ins w:id="803" w:author="Gsc" w:date="2013-06-29T21:33:00Z"/>
          <w:trPrChange w:id="804" w:author="Gsc" w:date="2013-06-29T21:39:00Z">
            <w:trPr>
              <w:trHeight w:val="120"/>
            </w:trPr>
          </w:trPrChange>
        </w:trPr>
        <w:tc>
          <w:tcPr>
            <w:tcW w:w="1257" w:type="dxa"/>
            <w:shd w:val="clear" w:color="auto" w:fill="auto"/>
            <w:noWrap/>
            <w:vAlign w:val="center"/>
            <w:tcPrChange w:id="805" w:author="Gsc" w:date="2013-06-29T21:39:00Z">
              <w:tcPr>
                <w:tcW w:w="1257" w:type="dxa"/>
                <w:shd w:val="clear" w:color="auto" w:fill="auto"/>
                <w:noWrap/>
              </w:tcPr>
            </w:tcPrChange>
          </w:tcPr>
          <w:p w:rsidR="00655ED3" w:rsidRPr="00254BE7" w:rsidRDefault="00655ED3" w:rsidP="009229F4">
            <w:pPr>
              <w:widowControl/>
              <w:jc w:val="left"/>
              <w:rPr>
                <w:ins w:id="806" w:author="Gsc" w:date="2013-06-29T21:33:00Z"/>
                <w:rFonts w:ascii="Times New Roman" w:hAnsi="Times New Roman" w:hint="eastAsia"/>
                <w:color w:val="000000"/>
                <w:kern w:val="0"/>
                <w:szCs w:val="21"/>
              </w:rPr>
            </w:pPr>
            <w:ins w:id="807" w:author="Gsc" w:date="2013-06-29T21:39:00Z">
              <w:r w:rsidRPr="00AA04B1">
                <w:rPr>
                  <w:color w:val="000000"/>
                  <w:sz w:val="18"/>
                  <w:szCs w:val="18"/>
                </w:rPr>
                <w:t>cg01240931</w:t>
              </w:r>
            </w:ins>
          </w:p>
        </w:tc>
        <w:tc>
          <w:tcPr>
            <w:tcW w:w="1324" w:type="dxa"/>
            <w:shd w:val="clear" w:color="auto" w:fill="auto"/>
            <w:vAlign w:val="center"/>
            <w:tcPrChange w:id="808" w:author="Gsc" w:date="2013-06-29T21:39:00Z">
              <w:tcPr>
                <w:tcW w:w="1324" w:type="dxa"/>
                <w:shd w:val="clear" w:color="auto" w:fill="auto"/>
              </w:tcPr>
            </w:tcPrChange>
          </w:tcPr>
          <w:p w:rsidR="00655ED3" w:rsidRPr="00254BE7" w:rsidRDefault="00655ED3" w:rsidP="009229F4">
            <w:pPr>
              <w:widowControl/>
              <w:jc w:val="left"/>
              <w:rPr>
                <w:ins w:id="809" w:author="Gsc" w:date="2013-06-29T21:33:00Z"/>
                <w:rFonts w:ascii="Times New Roman" w:hAnsi="Times New Roman" w:hint="eastAsia"/>
                <w:color w:val="000000"/>
                <w:kern w:val="0"/>
                <w:szCs w:val="21"/>
              </w:rPr>
            </w:pPr>
            <w:ins w:id="810" w:author="Gsc" w:date="2013-06-29T21:39:00Z">
              <w:r w:rsidRPr="00AA04B1">
                <w:rPr>
                  <w:color w:val="000000"/>
                  <w:sz w:val="18"/>
                  <w:szCs w:val="18"/>
                </w:rPr>
                <w:t>0.54 (96.4%)</w:t>
              </w:r>
            </w:ins>
          </w:p>
        </w:tc>
        <w:tc>
          <w:tcPr>
            <w:tcW w:w="1355" w:type="dxa"/>
            <w:shd w:val="clear" w:color="auto" w:fill="auto"/>
            <w:vAlign w:val="center"/>
            <w:tcPrChange w:id="811" w:author="Gsc" w:date="2013-06-29T21:39:00Z">
              <w:tcPr>
                <w:tcW w:w="1355" w:type="dxa"/>
                <w:shd w:val="clear" w:color="auto" w:fill="auto"/>
              </w:tcPr>
            </w:tcPrChange>
          </w:tcPr>
          <w:p w:rsidR="00655ED3" w:rsidRPr="00254BE7" w:rsidRDefault="00655ED3" w:rsidP="004F00A9">
            <w:pPr>
              <w:widowControl/>
              <w:jc w:val="left"/>
              <w:rPr>
                <w:ins w:id="812" w:author="Gsc" w:date="2013-06-29T21:33:00Z"/>
                <w:rFonts w:ascii="Times New Roman" w:hAnsi="Times New Roman" w:hint="eastAsia"/>
                <w:color w:val="000000"/>
                <w:kern w:val="0"/>
                <w:szCs w:val="21"/>
              </w:rPr>
            </w:pPr>
            <w:ins w:id="813" w:author="Gsc" w:date="2013-06-29T21:39:00Z">
              <w:r w:rsidRPr="00AA04B1">
                <w:rPr>
                  <w:color w:val="000000"/>
                  <w:sz w:val="18"/>
                  <w:szCs w:val="18"/>
                </w:rPr>
                <w:t>0.47 (100%)</w:t>
              </w:r>
            </w:ins>
          </w:p>
        </w:tc>
        <w:tc>
          <w:tcPr>
            <w:tcW w:w="1134" w:type="dxa"/>
            <w:shd w:val="clear" w:color="auto" w:fill="auto"/>
            <w:noWrap/>
            <w:vAlign w:val="center"/>
            <w:tcPrChange w:id="814" w:author="Gsc" w:date="2013-06-29T21:39:00Z">
              <w:tcPr>
                <w:tcW w:w="1134" w:type="dxa"/>
                <w:shd w:val="clear" w:color="auto" w:fill="auto"/>
                <w:noWrap/>
              </w:tcPr>
            </w:tcPrChange>
          </w:tcPr>
          <w:p w:rsidR="00655ED3" w:rsidRPr="00254BE7" w:rsidRDefault="00655ED3" w:rsidP="009C6FD6">
            <w:pPr>
              <w:widowControl/>
              <w:ind w:firstLineChars="50" w:firstLine="90"/>
              <w:jc w:val="left"/>
              <w:rPr>
                <w:ins w:id="815" w:author="Gsc" w:date="2013-06-29T21:33:00Z"/>
                <w:rFonts w:ascii="Times New Roman" w:hAnsi="Times New Roman" w:hint="eastAsia"/>
                <w:color w:val="000000"/>
                <w:kern w:val="0"/>
                <w:szCs w:val="21"/>
              </w:rPr>
              <w:pPrChange w:id="816" w:author="Gsc" w:date="2013-06-30T08:59:00Z">
                <w:pPr>
                  <w:widowControl/>
                  <w:jc w:val="left"/>
                </w:pPr>
              </w:pPrChange>
            </w:pPr>
            <w:ins w:id="817" w:author="Gsc" w:date="2013-06-29T21:39:00Z">
              <w:r w:rsidRPr="00AA04B1">
                <w:rPr>
                  <w:color w:val="000000"/>
                  <w:sz w:val="18"/>
                  <w:szCs w:val="18"/>
                </w:rPr>
                <w:t>1.9</w:t>
              </w:r>
              <w:r w:rsidRPr="00AA04B1">
                <w:rPr>
                  <w:rFonts w:hint="eastAsia"/>
                  <w:sz w:val="18"/>
                  <w:szCs w:val="18"/>
                </w:rPr>
                <w:t>×</w:t>
              </w:r>
              <w:r w:rsidRPr="00AA04B1">
                <w:rPr>
                  <w:sz w:val="18"/>
                  <w:szCs w:val="18"/>
                </w:rPr>
                <w:t>10</w:t>
              </w:r>
              <w:r w:rsidRPr="00AA04B1">
                <w:rPr>
                  <w:sz w:val="18"/>
                  <w:szCs w:val="18"/>
                  <w:vertAlign w:val="superscript"/>
                </w:rPr>
                <w:t>-10</w:t>
              </w:r>
            </w:ins>
          </w:p>
        </w:tc>
        <w:tc>
          <w:tcPr>
            <w:tcW w:w="1030" w:type="dxa"/>
            <w:shd w:val="clear" w:color="auto" w:fill="auto"/>
            <w:vAlign w:val="center"/>
            <w:tcPrChange w:id="818" w:author="Gsc" w:date="2013-06-29T21:39:00Z">
              <w:tcPr>
                <w:tcW w:w="1030" w:type="dxa"/>
                <w:shd w:val="clear" w:color="auto" w:fill="auto"/>
              </w:tcPr>
            </w:tcPrChange>
          </w:tcPr>
          <w:p w:rsidR="00655ED3" w:rsidRPr="00254BE7" w:rsidRDefault="00655ED3" w:rsidP="005A7E4B">
            <w:pPr>
              <w:widowControl/>
              <w:jc w:val="left"/>
              <w:rPr>
                <w:ins w:id="819" w:author="Gsc" w:date="2013-06-29T21:33:00Z"/>
                <w:rFonts w:ascii="Times New Roman" w:hAnsi="Times New Roman" w:hint="eastAsia"/>
                <w:color w:val="000000"/>
                <w:kern w:val="0"/>
                <w:szCs w:val="21"/>
              </w:rPr>
            </w:pPr>
            <w:ins w:id="820" w:author="Gsc" w:date="2013-06-29T21:39:00Z">
              <w:r w:rsidRPr="00AA04B1">
                <w:rPr>
                  <w:b/>
                  <w:color w:val="FF0000"/>
                  <w:sz w:val="18"/>
                  <w:szCs w:val="18"/>
                </w:rPr>
                <w:t>1.9</w:t>
              </w:r>
              <w:r w:rsidRPr="00AA04B1">
                <w:rPr>
                  <w:rFonts w:hint="eastAsia"/>
                  <w:b/>
                  <w:color w:val="FF0000"/>
                  <w:sz w:val="18"/>
                  <w:szCs w:val="18"/>
                </w:rPr>
                <w:t>×</w:t>
              </w:r>
              <w:r w:rsidRPr="00AA04B1">
                <w:rPr>
                  <w:b/>
                  <w:color w:val="FF0000"/>
                  <w:sz w:val="18"/>
                  <w:szCs w:val="18"/>
                </w:rPr>
                <w:t>10</w:t>
              </w:r>
              <w:r w:rsidRPr="00AA04B1">
                <w:rPr>
                  <w:b/>
                  <w:color w:val="FF0000"/>
                  <w:sz w:val="18"/>
                  <w:szCs w:val="18"/>
                  <w:vertAlign w:val="superscript"/>
                </w:rPr>
                <w:t>-10</w:t>
              </w:r>
            </w:ins>
          </w:p>
        </w:tc>
        <w:tc>
          <w:tcPr>
            <w:tcW w:w="1324" w:type="dxa"/>
            <w:shd w:val="clear" w:color="auto" w:fill="auto"/>
            <w:vAlign w:val="center"/>
            <w:tcPrChange w:id="821" w:author="Gsc" w:date="2013-06-29T21:39:00Z">
              <w:tcPr>
                <w:tcW w:w="1324" w:type="dxa"/>
                <w:shd w:val="clear" w:color="auto" w:fill="auto"/>
              </w:tcPr>
            </w:tcPrChange>
          </w:tcPr>
          <w:p w:rsidR="00655ED3" w:rsidRPr="00254BE7" w:rsidRDefault="00655ED3" w:rsidP="00655ED3">
            <w:pPr>
              <w:widowControl/>
              <w:ind w:firstLineChars="100" w:firstLine="180"/>
              <w:jc w:val="left"/>
              <w:rPr>
                <w:ins w:id="822" w:author="Gsc" w:date="2013-06-29T21:33:00Z"/>
                <w:rFonts w:ascii="Times New Roman" w:hAnsi="Times New Roman" w:hint="eastAsia"/>
                <w:color w:val="000000"/>
                <w:kern w:val="0"/>
                <w:szCs w:val="21"/>
              </w:rPr>
              <w:pPrChange w:id="823" w:author="Gsc" w:date="2013-06-29T21:39:00Z">
                <w:pPr>
                  <w:widowControl/>
                  <w:jc w:val="left"/>
                </w:pPr>
              </w:pPrChange>
            </w:pPr>
            <w:ins w:id="824" w:author="Gsc" w:date="2013-06-29T21:39:00Z">
              <w:r w:rsidRPr="00AA04B1">
                <w:rPr>
                  <w:color w:val="000000"/>
                  <w:sz w:val="18"/>
                  <w:szCs w:val="18"/>
                </w:rPr>
                <w:t>0.4 (75.39%)</w:t>
              </w:r>
            </w:ins>
          </w:p>
        </w:tc>
        <w:tc>
          <w:tcPr>
            <w:tcW w:w="1217" w:type="dxa"/>
            <w:shd w:val="clear" w:color="auto" w:fill="auto"/>
            <w:vAlign w:val="center"/>
            <w:tcPrChange w:id="825" w:author="Gsc" w:date="2013-06-29T21:39:00Z">
              <w:tcPr>
                <w:tcW w:w="1217" w:type="dxa"/>
                <w:shd w:val="clear" w:color="auto" w:fill="auto"/>
              </w:tcPr>
            </w:tcPrChange>
          </w:tcPr>
          <w:p w:rsidR="00655ED3" w:rsidRPr="00254BE7" w:rsidRDefault="00655ED3" w:rsidP="00655ED3">
            <w:pPr>
              <w:widowControl/>
              <w:ind w:firstLineChars="50" w:firstLine="90"/>
              <w:jc w:val="left"/>
              <w:rPr>
                <w:ins w:id="826" w:author="Gsc" w:date="2013-06-29T21:33:00Z"/>
                <w:rFonts w:ascii="Times New Roman" w:hAnsi="Times New Roman" w:hint="eastAsia"/>
                <w:color w:val="000000"/>
                <w:kern w:val="0"/>
                <w:szCs w:val="21"/>
              </w:rPr>
              <w:pPrChange w:id="827" w:author="Gsc" w:date="2013-06-29T21:39:00Z">
                <w:pPr>
                  <w:widowControl/>
                  <w:jc w:val="left"/>
                </w:pPr>
              </w:pPrChange>
            </w:pPr>
            <w:ins w:id="828" w:author="Gsc" w:date="2013-06-29T21:39:00Z">
              <w:r w:rsidRPr="00AA04B1">
                <w:rPr>
                  <w:color w:val="000000"/>
                  <w:sz w:val="18"/>
                  <w:szCs w:val="18"/>
                </w:rPr>
                <w:t>0.44 (100%)</w:t>
              </w:r>
            </w:ins>
          </w:p>
        </w:tc>
        <w:tc>
          <w:tcPr>
            <w:tcW w:w="1018" w:type="dxa"/>
            <w:shd w:val="clear" w:color="auto" w:fill="auto"/>
            <w:vAlign w:val="center"/>
            <w:tcPrChange w:id="829" w:author="Gsc" w:date="2013-06-29T21:39:00Z">
              <w:tcPr>
                <w:tcW w:w="1018" w:type="dxa"/>
                <w:shd w:val="clear" w:color="auto" w:fill="auto"/>
              </w:tcPr>
            </w:tcPrChange>
          </w:tcPr>
          <w:p w:rsidR="00655ED3" w:rsidRPr="00254BE7" w:rsidRDefault="00655ED3" w:rsidP="009229F4">
            <w:pPr>
              <w:widowControl/>
              <w:jc w:val="left"/>
              <w:rPr>
                <w:ins w:id="830" w:author="Gsc" w:date="2013-06-29T21:33:00Z"/>
                <w:rFonts w:ascii="Times New Roman" w:hAnsi="Times New Roman" w:hint="eastAsia"/>
                <w:color w:val="000000"/>
                <w:kern w:val="0"/>
                <w:szCs w:val="21"/>
              </w:rPr>
            </w:pPr>
            <w:ins w:id="831" w:author="Gsc" w:date="2013-06-29T21:39:00Z">
              <w:r w:rsidRPr="00AA04B1">
                <w:rPr>
                  <w:color w:val="000000"/>
                  <w:sz w:val="18"/>
                  <w:szCs w:val="18"/>
                </w:rPr>
                <w:t>0.000178</w:t>
              </w:r>
            </w:ins>
          </w:p>
        </w:tc>
        <w:tc>
          <w:tcPr>
            <w:tcW w:w="1023" w:type="dxa"/>
            <w:shd w:val="clear" w:color="auto" w:fill="auto"/>
            <w:noWrap/>
            <w:vAlign w:val="center"/>
            <w:tcPrChange w:id="832" w:author="Gsc" w:date="2013-06-29T21:39:00Z">
              <w:tcPr>
                <w:tcW w:w="1023" w:type="dxa"/>
                <w:shd w:val="clear" w:color="auto" w:fill="auto"/>
                <w:noWrap/>
              </w:tcPr>
            </w:tcPrChange>
          </w:tcPr>
          <w:p w:rsidR="00655ED3" w:rsidRPr="00254BE7" w:rsidRDefault="00655ED3" w:rsidP="009229F4">
            <w:pPr>
              <w:widowControl/>
              <w:jc w:val="left"/>
              <w:rPr>
                <w:ins w:id="833" w:author="Gsc" w:date="2013-06-29T21:33:00Z"/>
                <w:rFonts w:ascii="Times New Roman" w:hAnsi="Times New Roman" w:hint="eastAsia"/>
                <w:color w:val="000000"/>
                <w:kern w:val="0"/>
                <w:szCs w:val="21"/>
              </w:rPr>
            </w:pPr>
            <w:ins w:id="834" w:author="Gsc" w:date="2013-06-29T21:39:00Z">
              <w:r w:rsidRPr="00AA04B1">
                <w:rPr>
                  <w:b/>
                  <w:color w:val="FF0000"/>
                  <w:sz w:val="18"/>
                  <w:szCs w:val="18"/>
                </w:rPr>
                <w:t>0.000535</w:t>
              </w:r>
            </w:ins>
          </w:p>
        </w:tc>
      </w:tr>
      <w:tr w:rsidR="00655ED3" w:rsidRPr="00254BE7" w:rsidTr="00655ED3">
        <w:trPr>
          <w:trHeight w:val="120"/>
        </w:trPr>
        <w:tc>
          <w:tcPr>
            <w:tcW w:w="1257" w:type="dxa"/>
            <w:shd w:val="clear" w:color="auto" w:fill="auto"/>
            <w:noWrap/>
            <w:vAlign w:val="center"/>
            <w:hideMark/>
          </w:tcPr>
          <w:p w:rsidR="00655ED3" w:rsidRPr="00254BE7" w:rsidRDefault="00655ED3" w:rsidP="00655ED3">
            <w:pPr>
              <w:rPr>
                <w:rFonts w:ascii="宋体" w:hAnsi="宋体" w:cs="宋体"/>
                <w:color w:val="000000"/>
                <w:sz w:val="18"/>
                <w:szCs w:val="18"/>
              </w:rPr>
            </w:pPr>
            <w:r w:rsidRPr="00254BE7">
              <w:rPr>
                <w:color w:val="000000"/>
                <w:sz w:val="18"/>
                <w:szCs w:val="18"/>
              </w:rPr>
              <w:t>cg15020645</w:t>
            </w:r>
          </w:p>
        </w:tc>
        <w:tc>
          <w:tcPr>
            <w:tcW w:w="1324" w:type="dxa"/>
            <w:shd w:val="clear" w:color="auto" w:fill="auto"/>
            <w:vAlign w:val="center"/>
          </w:tcPr>
          <w:p w:rsidR="00655ED3" w:rsidRPr="00254BE7" w:rsidRDefault="00655ED3" w:rsidP="00655ED3">
            <w:pPr>
              <w:jc w:val="left"/>
              <w:rPr>
                <w:rFonts w:ascii="宋体" w:hAnsi="宋体" w:cs="宋体"/>
                <w:color w:val="000000"/>
                <w:sz w:val="18"/>
                <w:szCs w:val="18"/>
              </w:rPr>
            </w:pPr>
            <w:r w:rsidRPr="00254BE7">
              <w:rPr>
                <w:color w:val="000000"/>
                <w:sz w:val="18"/>
                <w:szCs w:val="18"/>
              </w:rPr>
              <w:t>0.26(40.7%)</w:t>
            </w:r>
          </w:p>
        </w:tc>
        <w:tc>
          <w:tcPr>
            <w:tcW w:w="1355" w:type="dxa"/>
            <w:shd w:val="clear" w:color="auto" w:fill="auto"/>
            <w:vAlign w:val="center"/>
          </w:tcPr>
          <w:p w:rsidR="00655ED3" w:rsidRPr="00254BE7" w:rsidRDefault="00655ED3" w:rsidP="00655ED3">
            <w:pPr>
              <w:jc w:val="left"/>
              <w:rPr>
                <w:rFonts w:ascii="宋体" w:hAnsi="宋体" w:cs="宋体"/>
                <w:color w:val="000000"/>
                <w:sz w:val="18"/>
                <w:szCs w:val="18"/>
              </w:rPr>
            </w:pPr>
            <w:r w:rsidRPr="00254BE7">
              <w:rPr>
                <w:color w:val="000000"/>
                <w:sz w:val="18"/>
                <w:szCs w:val="18"/>
              </w:rPr>
              <w:t>0.13(0%)</w:t>
            </w:r>
          </w:p>
        </w:tc>
        <w:tc>
          <w:tcPr>
            <w:tcW w:w="1134" w:type="dxa"/>
            <w:shd w:val="clear" w:color="auto" w:fill="auto"/>
            <w:noWrap/>
            <w:vAlign w:val="center"/>
          </w:tcPr>
          <w:p w:rsidR="00655ED3" w:rsidRPr="00254BE7" w:rsidRDefault="00655ED3" w:rsidP="009C6FD6">
            <w:pPr>
              <w:ind w:right="90"/>
              <w:jc w:val="right"/>
              <w:rPr>
                <w:rFonts w:ascii="宋体" w:hAnsi="宋体" w:cs="宋体"/>
                <w:color w:val="000000"/>
                <w:sz w:val="18"/>
                <w:szCs w:val="18"/>
              </w:rPr>
              <w:pPrChange w:id="835" w:author="Gsc" w:date="2013-06-30T08:59:00Z">
                <w:pPr>
                  <w:jc w:val="right"/>
                </w:pPr>
              </w:pPrChange>
            </w:pPr>
            <w:r w:rsidRPr="00254BE7">
              <w:rPr>
                <w:color w:val="000000"/>
                <w:sz w:val="18"/>
                <w:szCs w:val="18"/>
              </w:rPr>
              <w:t>3.5</w:t>
            </w:r>
            <w:r w:rsidRPr="00254BE7">
              <w:rPr>
                <w:rFonts w:hint="eastAsia"/>
                <w:sz w:val="18"/>
                <w:szCs w:val="18"/>
              </w:rPr>
              <w:t>×</w:t>
            </w:r>
            <w:r w:rsidRPr="00254BE7">
              <w:rPr>
                <w:sz w:val="18"/>
                <w:szCs w:val="18"/>
              </w:rPr>
              <w:t>10</w:t>
            </w:r>
            <w:r w:rsidRPr="00254BE7">
              <w:rPr>
                <w:sz w:val="18"/>
                <w:szCs w:val="18"/>
                <w:vertAlign w:val="superscript"/>
              </w:rPr>
              <w:t>-32</w:t>
            </w:r>
          </w:p>
        </w:tc>
        <w:tc>
          <w:tcPr>
            <w:tcW w:w="1030" w:type="dxa"/>
            <w:shd w:val="clear" w:color="auto" w:fill="auto"/>
            <w:vAlign w:val="center"/>
          </w:tcPr>
          <w:p w:rsidR="00655ED3" w:rsidRPr="00254BE7" w:rsidRDefault="00655ED3" w:rsidP="00655ED3">
            <w:pPr>
              <w:jc w:val="right"/>
              <w:rPr>
                <w:rFonts w:ascii="宋体" w:hAnsi="宋体" w:cs="宋体"/>
                <w:b/>
                <w:color w:val="FF0000"/>
                <w:sz w:val="18"/>
                <w:szCs w:val="18"/>
              </w:rPr>
            </w:pPr>
            <w:r w:rsidRPr="00254BE7">
              <w:rPr>
                <w:b/>
                <w:color w:val="FF0000"/>
                <w:sz w:val="18"/>
                <w:szCs w:val="18"/>
              </w:rPr>
              <w:t>1.0</w:t>
            </w:r>
            <w:r w:rsidRPr="00254BE7">
              <w:rPr>
                <w:rFonts w:hint="eastAsia"/>
                <w:b/>
                <w:color w:val="FF0000"/>
                <w:sz w:val="18"/>
                <w:szCs w:val="18"/>
              </w:rPr>
              <w:t>×</w:t>
            </w:r>
            <w:r w:rsidRPr="00254BE7">
              <w:rPr>
                <w:b/>
                <w:color w:val="FF0000"/>
                <w:sz w:val="18"/>
                <w:szCs w:val="18"/>
              </w:rPr>
              <w:t>10</w:t>
            </w:r>
            <w:r w:rsidRPr="00254BE7">
              <w:rPr>
                <w:b/>
                <w:color w:val="FF0000"/>
                <w:sz w:val="18"/>
                <w:szCs w:val="18"/>
                <w:vertAlign w:val="superscript"/>
              </w:rPr>
              <w:t>-31</w:t>
            </w:r>
          </w:p>
        </w:tc>
        <w:tc>
          <w:tcPr>
            <w:tcW w:w="1324" w:type="dxa"/>
            <w:shd w:val="clear" w:color="auto" w:fill="auto"/>
            <w:vAlign w:val="center"/>
          </w:tcPr>
          <w:p w:rsidR="00655ED3" w:rsidRPr="00254BE7" w:rsidRDefault="00655ED3" w:rsidP="00655ED3">
            <w:pPr>
              <w:jc w:val="right"/>
              <w:rPr>
                <w:rFonts w:ascii="宋体" w:hAnsi="宋体" w:cs="宋体"/>
                <w:color w:val="000000"/>
                <w:sz w:val="18"/>
                <w:szCs w:val="18"/>
              </w:rPr>
            </w:pPr>
            <w:r w:rsidRPr="00254BE7">
              <w:rPr>
                <w:color w:val="000000"/>
                <w:sz w:val="18"/>
                <w:szCs w:val="18"/>
              </w:rPr>
              <w:t>0.13(14.77%)</w:t>
            </w:r>
          </w:p>
        </w:tc>
        <w:tc>
          <w:tcPr>
            <w:tcW w:w="1217" w:type="dxa"/>
            <w:shd w:val="clear" w:color="auto" w:fill="auto"/>
            <w:vAlign w:val="center"/>
          </w:tcPr>
          <w:p w:rsidR="00655ED3" w:rsidRPr="00254BE7" w:rsidRDefault="00655ED3" w:rsidP="00655ED3">
            <w:pPr>
              <w:jc w:val="right"/>
              <w:rPr>
                <w:rFonts w:ascii="宋体" w:hAnsi="宋体" w:cs="宋体"/>
                <w:color w:val="000000"/>
                <w:sz w:val="18"/>
                <w:szCs w:val="18"/>
              </w:rPr>
            </w:pPr>
            <w:r w:rsidRPr="00254BE7">
              <w:rPr>
                <w:color w:val="000000"/>
                <w:sz w:val="18"/>
                <w:szCs w:val="18"/>
              </w:rPr>
              <w:t>0.11(0%)</w:t>
            </w:r>
          </w:p>
        </w:tc>
        <w:tc>
          <w:tcPr>
            <w:tcW w:w="1018" w:type="dxa"/>
            <w:shd w:val="clear" w:color="auto" w:fill="auto"/>
            <w:vAlign w:val="center"/>
          </w:tcPr>
          <w:p w:rsidR="00655ED3" w:rsidRPr="00254BE7" w:rsidRDefault="00655ED3" w:rsidP="009C6FD6">
            <w:pPr>
              <w:ind w:right="90"/>
              <w:jc w:val="right"/>
              <w:rPr>
                <w:rFonts w:ascii="宋体" w:hAnsi="宋体" w:cs="宋体"/>
                <w:color w:val="000000"/>
                <w:sz w:val="18"/>
                <w:szCs w:val="18"/>
              </w:rPr>
              <w:pPrChange w:id="836" w:author="Gsc" w:date="2013-06-30T08:59:00Z">
                <w:pPr>
                  <w:jc w:val="right"/>
                </w:pPr>
              </w:pPrChange>
            </w:pPr>
            <w:r w:rsidRPr="00254BE7">
              <w:rPr>
                <w:color w:val="000000"/>
                <w:sz w:val="18"/>
                <w:szCs w:val="18"/>
              </w:rPr>
              <w:t>0.087466</w:t>
            </w:r>
          </w:p>
        </w:tc>
        <w:tc>
          <w:tcPr>
            <w:tcW w:w="1023" w:type="dxa"/>
            <w:shd w:val="clear" w:color="auto" w:fill="auto"/>
            <w:noWrap/>
            <w:vAlign w:val="center"/>
          </w:tcPr>
          <w:p w:rsidR="00655ED3" w:rsidRPr="00254BE7" w:rsidRDefault="00655ED3" w:rsidP="009C6FD6">
            <w:pPr>
              <w:ind w:right="90"/>
              <w:jc w:val="right"/>
              <w:rPr>
                <w:rFonts w:ascii="宋体" w:hAnsi="宋体" w:cs="宋体"/>
                <w:color w:val="000000"/>
                <w:sz w:val="18"/>
                <w:szCs w:val="18"/>
              </w:rPr>
              <w:pPrChange w:id="837" w:author="Gsc" w:date="2013-06-30T08:59:00Z">
                <w:pPr>
                  <w:jc w:val="right"/>
                </w:pPr>
              </w:pPrChange>
            </w:pPr>
            <w:r w:rsidRPr="00254BE7">
              <w:rPr>
                <w:color w:val="000000"/>
                <w:sz w:val="18"/>
                <w:szCs w:val="18"/>
              </w:rPr>
              <w:t>0.131199</w:t>
            </w:r>
          </w:p>
        </w:tc>
      </w:tr>
      <w:tr w:rsidR="00655ED3" w:rsidRPr="00254BE7" w:rsidTr="00655ED3">
        <w:trPr>
          <w:trHeight w:val="120"/>
        </w:trPr>
        <w:tc>
          <w:tcPr>
            <w:tcW w:w="1257" w:type="dxa"/>
            <w:shd w:val="clear" w:color="auto" w:fill="auto"/>
            <w:noWrap/>
            <w:vAlign w:val="center"/>
            <w:hideMark/>
          </w:tcPr>
          <w:p w:rsidR="00655ED3" w:rsidRPr="00254BE7" w:rsidRDefault="00655ED3" w:rsidP="00655ED3">
            <w:pPr>
              <w:rPr>
                <w:rFonts w:ascii="宋体" w:hAnsi="宋体" w:cs="宋体"/>
                <w:color w:val="000000"/>
                <w:sz w:val="18"/>
                <w:szCs w:val="18"/>
              </w:rPr>
            </w:pPr>
            <w:r w:rsidRPr="00254BE7">
              <w:rPr>
                <w:color w:val="000000"/>
                <w:sz w:val="18"/>
                <w:szCs w:val="18"/>
              </w:rPr>
              <w:t>cg16970232</w:t>
            </w:r>
          </w:p>
        </w:tc>
        <w:tc>
          <w:tcPr>
            <w:tcW w:w="1324" w:type="dxa"/>
            <w:shd w:val="clear" w:color="auto" w:fill="auto"/>
            <w:vAlign w:val="center"/>
          </w:tcPr>
          <w:p w:rsidR="00655ED3" w:rsidRPr="00254BE7" w:rsidRDefault="00655ED3" w:rsidP="00655ED3">
            <w:pPr>
              <w:jc w:val="left"/>
              <w:rPr>
                <w:rFonts w:ascii="宋体" w:hAnsi="宋体" w:cs="宋体"/>
                <w:color w:val="000000"/>
                <w:sz w:val="18"/>
                <w:szCs w:val="18"/>
              </w:rPr>
            </w:pPr>
            <w:r w:rsidRPr="00254BE7">
              <w:rPr>
                <w:color w:val="000000"/>
                <w:sz w:val="18"/>
                <w:szCs w:val="18"/>
              </w:rPr>
              <w:t>0.3(45.2%)</w:t>
            </w:r>
          </w:p>
        </w:tc>
        <w:tc>
          <w:tcPr>
            <w:tcW w:w="1355" w:type="dxa"/>
            <w:shd w:val="clear" w:color="auto" w:fill="auto"/>
            <w:vAlign w:val="center"/>
          </w:tcPr>
          <w:p w:rsidR="00655ED3" w:rsidRPr="00254BE7" w:rsidRDefault="00655ED3" w:rsidP="00655ED3">
            <w:pPr>
              <w:jc w:val="left"/>
              <w:rPr>
                <w:rFonts w:ascii="宋体" w:hAnsi="宋体" w:cs="宋体"/>
                <w:color w:val="000000"/>
                <w:sz w:val="18"/>
                <w:szCs w:val="18"/>
              </w:rPr>
            </w:pPr>
            <w:r w:rsidRPr="00254BE7">
              <w:rPr>
                <w:color w:val="000000"/>
                <w:sz w:val="18"/>
                <w:szCs w:val="18"/>
              </w:rPr>
              <w:t>0.11(0%)</w:t>
            </w:r>
          </w:p>
        </w:tc>
        <w:tc>
          <w:tcPr>
            <w:tcW w:w="1134" w:type="dxa"/>
            <w:shd w:val="clear" w:color="auto" w:fill="auto"/>
            <w:noWrap/>
            <w:vAlign w:val="center"/>
          </w:tcPr>
          <w:p w:rsidR="00655ED3" w:rsidRPr="00254BE7" w:rsidRDefault="00655ED3" w:rsidP="009C6FD6">
            <w:pPr>
              <w:ind w:right="90"/>
              <w:jc w:val="right"/>
              <w:rPr>
                <w:rFonts w:ascii="宋体" w:hAnsi="宋体" w:cs="宋体"/>
                <w:color w:val="000000"/>
                <w:sz w:val="18"/>
                <w:szCs w:val="18"/>
              </w:rPr>
              <w:pPrChange w:id="838" w:author="Gsc" w:date="2013-06-30T08:59:00Z">
                <w:pPr>
                  <w:jc w:val="right"/>
                </w:pPr>
              </w:pPrChange>
            </w:pPr>
            <w:r w:rsidRPr="00254BE7">
              <w:rPr>
                <w:color w:val="000000"/>
                <w:sz w:val="18"/>
                <w:szCs w:val="18"/>
              </w:rPr>
              <w:t>5.0</w:t>
            </w:r>
            <w:r w:rsidRPr="00254BE7">
              <w:rPr>
                <w:rFonts w:hint="eastAsia"/>
                <w:sz w:val="18"/>
                <w:szCs w:val="18"/>
              </w:rPr>
              <w:t>×</w:t>
            </w:r>
            <w:r w:rsidRPr="00254BE7">
              <w:rPr>
                <w:sz w:val="18"/>
                <w:szCs w:val="18"/>
              </w:rPr>
              <w:t>10</w:t>
            </w:r>
            <w:r w:rsidRPr="00254BE7">
              <w:rPr>
                <w:sz w:val="18"/>
                <w:szCs w:val="18"/>
                <w:vertAlign w:val="superscript"/>
              </w:rPr>
              <w:t>-38</w:t>
            </w:r>
          </w:p>
        </w:tc>
        <w:tc>
          <w:tcPr>
            <w:tcW w:w="1030" w:type="dxa"/>
            <w:shd w:val="clear" w:color="auto" w:fill="auto"/>
            <w:vAlign w:val="center"/>
          </w:tcPr>
          <w:p w:rsidR="00655ED3" w:rsidRPr="00254BE7" w:rsidRDefault="00655ED3" w:rsidP="00655ED3">
            <w:pPr>
              <w:jc w:val="right"/>
              <w:rPr>
                <w:rFonts w:ascii="宋体" w:hAnsi="宋体" w:cs="宋体"/>
                <w:b/>
                <w:color w:val="FF0000"/>
                <w:sz w:val="18"/>
                <w:szCs w:val="18"/>
              </w:rPr>
            </w:pPr>
            <w:r w:rsidRPr="00254BE7">
              <w:rPr>
                <w:b/>
                <w:color w:val="FF0000"/>
                <w:sz w:val="18"/>
                <w:szCs w:val="18"/>
              </w:rPr>
              <w:t>3.0</w:t>
            </w:r>
            <w:r w:rsidRPr="00254BE7">
              <w:rPr>
                <w:rFonts w:hint="eastAsia"/>
                <w:b/>
                <w:color w:val="FF0000"/>
                <w:sz w:val="18"/>
                <w:szCs w:val="18"/>
              </w:rPr>
              <w:t>×</w:t>
            </w:r>
            <w:r w:rsidRPr="00254BE7">
              <w:rPr>
                <w:b/>
                <w:color w:val="FF0000"/>
                <w:sz w:val="18"/>
                <w:szCs w:val="18"/>
              </w:rPr>
              <w:t>10</w:t>
            </w:r>
            <w:r w:rsidRPr="00254BE7">
              <w:rPr>
                <w:b/>
                <w:color w:val="FF0000"/>
                <w:sz w:val="18"/>
                <w:szCs w:val="18"/>
                <w:vertAlign w:val="superscript"/>
              </w:rPr>
              <w:t>-37</w:t>
            </w:r>
          </w:p>
        </w:tc>
        <w:tc>
          <w:tcPr>
            <w:tcW w:w="1324" w:type="dxa"/>
            <w:shd w:val="clear" w:color="auto" w:fill="auto"/>
            <w:vAlign w:val="center"/>
          </w:tcPr>
          <w:p w:rsidR="00655ED3" w:rsidRPr="00254BE7" w:rsidRDefault="00655ED3" w:rsidP="00655ED3">
            <w:pPr>
              <w:jc w:val="right"/>
              <w:rPr>
                <w:rFonts w:ascii="宋体" w:hAnsi="宋体" w:cs="宋体"/>
                <w:color w:val="000000"/>
                <w:sz w:val="18"/>
                <w:szCs w:val="18"/>
              </w:rPr>
            </w:pPr>
            <w:r w:rsidRPr="00254BE7">
              <w:rPr>
                <w:color w:val="000000"/>
                <w:sz w:val="18"/>
                <w:szCs w:val="18"/>
              </w:rPr>
              <w:t>0.15(18.91%)</w:t>
            </w:r>
          </w:p>
        </w:tc>
        <w:tc>
          <w:tcPr>
            <w:tcW w:w="1217" w:type="dxa"/>
            <w:shd w:val="clear" w:color="auto" w:fill="auto"/>
            <w:vAlign w:val="center"/>
          </w:tcPr>
          <w:p w:rsidR="00655ED3" w:rsidRPr="00254BE7" w:rsidRDefault="00655ED3" w:rsidP="00655ED3">
            <w:pPr>
              <w:jc w:val="right"/>
              <w:rPr>
                <w:rFonts w:ascii="宋体" w:hAnsi="宋体" w:cs="宋体"/>
                <w:color w:val="000000"/>
                <w:sz w:val="18"/>
                <w:szCs w:val="18"/>
              </w:rPr>
            </w:pPr>
            <w:r w:rsidRPr="00254BE7">
              <w:rPr>
                <w:color w:val="000000"/>
                <w:sz w:val="18"/>
                <w:szCs w:val="18"/>
              </w:rPr>
              <w:t>0.09(0%)</w:t>
            </w:r>
          </w:p>
        </w:tc>
        <w:tc>
          <w:tcPr>
            <w:tcW w:w="1018" w:type="dxa"/>
            <w:shd w:val="clear" w:color="auto" w:fill="auto"/>
            <w:vAlign w:val="center"/>
          </w:tcPr>
          <w:p w:rsidR="00655ED3" w:rsidRPr="00254BE7" w:rsidRDefault="00655ED3" w:rsidP="009C6FD6">
            <w:pPr>
              <w:ind w:right="90"/>
              <w:jc w:val="right"/>
              <w:rPr>
                <w:rFonts w:ascii="宋体" w:hAnsi="宋体" w:cs="宋体"/>
                <w:color w:val="000000"/>
                <w:sz w:val="18"/>
                <w:szCs w:val="18"/>
              </w:rPr>
              <w:pPrChange w:id="839" w:author="Gsc" w:date="2013-06-30T08:59:00Z">
                <w:pPr>
                  <w:jc w:val="right"/>
                </w:pPr>
              </w:pPrChange>
            </w:pPr>
            <w:r w:rsidRPr="00254BE7">
              <w:rPr>
                <w:color w:val="000000"/>
                <w:sz w:val="18"/>
                <w:szCs w:val="18"/>
              </w:rPr>
              <w:t>2.7</w:t>
            </w:r>
            <w:r w:rsidRPr="00254BE7">
              <w:rPr>
                <w:rFonts w:hint="eastAsia"/>
                <w:sz w:val="18"/>
                <w:szCs w:val="18"/>
              </w:rPr>
              <w:t>×</w:t>
            </w:r>
            <w:r w:rsidRPr="00254BE7">
              <w:rPr>
                <w:sz w:val="18"/>
                <w:szCs w:val="18"/>
              </w:rPr>
              <w:t>10</w:t>
            </w:r>
            <w:r w:rsidRPr="00254BE7">
              <w:rPr>
                <w:sz w:val="18"/>
                <w:szCs w:val="18"/>
                <w:vertAlign w:val="superscript"/>
              </w:rPr>
              <w:t>-7</w:t>
            </w:r>
          </w:p>
        </w:tc>
        <w:tc>
          <w:tcPr>
            <w:tcW w:w="1023" w:type="dxa"/>
            <w:shd w:val="clear" w:color="auto" w:fill="auto"/>
            <w:noWrap/>
            <w:vAlign w:val="center"/>
          </w:tcPr>
          <w:p w:rsidR="00655ED3" w:rsidRPr="00254BE7" w:rsidRDefault="00655ED3" w:rsidP="009C6FD6">
            <w:pPr>
              <w:ind w:right="90"/>
              <w:jc w:val="right"/>
              <w:rPr>
                <w:rFonts w:ascii="宋体" w:hAnsi="宋体" w:cs="宋体"/>
                <w:b/>
                <w:color w:val="FF0000"/>
                <w:sz w:val="18"/>
                <w:szCs w:val="18"/>
              </w:rPr>
              <w:pPrChange w:id="840" w:author="Gsc" w:date="2013-06-30T08:59:00Z">
                <w:pPr>
                  <w:jc w:val="right"/>
                </w:pPr>
              </w:pPrChange>
            </w:pPr>
            <w:r w:rsidRPr="00254BE7">
              <w:rPr>
                <w:b/>
                <w:color w:val="FF0000"/>
                <w:sz w:val="18"/>
                <w:szCs w:val="18"/>
              </w:rPr>
              <w:t>1.6</w:t>
            </w:r>
            <w:r w:rsidRPr="00254BE7">
              <w:rPr>
                <w:rFonts w:hint="eastAsia"/>
                <w:b/>
                <w:color w:val="FF0000"/>
                <w:sz w:val="18"/>
                <w:szCs w:val="18"/>
              </w:rPr>
              <w:t>×</w:t>
            </w:r>
            <w:r w:rsidRPr="00254BE7">
              <w:rPr>
                <w:b/>
                <w:color w:val="FF0000"/>
                <w:sz w:val="18"/>
                <w:szCs w:val="18"/>
              </w:rPr>
              <w:t>10</w:t>
            </w:r>
            <w:r w:rsidRPr="00254BE7">
              <w:rPr>
                <w:b/>
                <w:color w:val="FF0000"/>
                <w:sz w:val="18"/>
                <w:szCs w:val="18"/>
                <w:vertAlign w:val="superscript"/>
              </w:rPr>
              <w:t>-6</w:t>
            </w:r>
          </w:p>
        </w:tc>
      </w:tr>
      <w:tr w:rsidR="00655ED3" w:rsidRPr="00254BE7" w:rsidTr="00655ED3">
        <w:trPr>
          <w:trHeight w:val="120"/>
        </w:trPr>
        <w:tc>
          <w:tcPr>
            <w:tcW w:w="1257" w:type="dxa"/>
            <w:shd w:val="clear" w:color="auto" w:fill="auto"/>
            <w:noWrap/>
            <w:vAlign w:val="center"/>
            <w:hideMark/>
          </w:tcPr>
          <w:p w:rsidR="00655ED3" w:rsidRPr="00254BE7" w:rsidRDefault="00655ED3" w:rsidP="00655ED3">
            <w:pPr>
              <w:rPr>
                <w:rFonts w:ascii="宋体" w:hAnsi="宋体" w:cs="宋体"/>
                <w:color w:val="000000"/>
                <w:sz w:val="18"/>
                <w:szCs w:val="18"/>
              </w:rPr>
            </w:pPr>
            <w:r w:rsidRPr="00254BE7">
              <w:rPr>
                <w:color w:val="000000"/>
                <w:sz w:val="18"/>
                <w:szCs w:val="18"/>
              </w:rPr>
              <w:t>cg20311501</w:t>
            </w:r>
          </w:p>
        </w:tc>
        <w:tc>
          <w:tcPr>
            <w:tcW w:w="1324" w:type="dxa"/>
            <w:shd w:val="clear" w:color="auto" w:fill="auto"/>
            <w:vAlign w:val="center"/>
          </w:tcPr>
          <w:p w:rsidR="00655ED3" w:rsidRPr="00254BE7" w:rsidRDefault="00655ED3" w:rsidP="00655ED3">
            <w:pPr>
              <w:jc w:val="left"/>
              <w:rPr>
                <w:rFonts w:ascii="宋体" w:hAnsi="宋体" w:cs="宋体"/>
                <w:color w:val="000000"/>
                <w:sz w:val="18"/>
                <w:szCs w:val="18"/>
              </w:rPr>
            </w:pPr>
            <w:r w:rsidRPr="00254BE7">
              <w:rPr>
                <w:color w:val="000000"/>
                <w:sz w:val="18"/>
                <w:szCs w:val="18"/>
              </w:rPr>
              <w:t>0.33(48.4%)</w:t>
            </w:r>
          </w:p>
        </w:tc>
        <w:tc>
          <w:tcPr>
            <w:tcW w:w="1355" w:type="dxa"/>
            <w:shd w:val="clear" w:color="auto" w:fill="auto"/>
            <w:vAlign w:val="center"/>
          </w:tcPr>
          <w:p w:rsidR="00655ED3" w:rsidRPr="00254BE7" w:rsidRDefault="00655ED3" w:rsidP="00655ED3">
            <w:pPr>
              <w:jc w:val="left"/>
              <w:rPr>
                <w:rFonts w:ascii="宋体" w:hAnsi="宋体" w:cs="宋体"/>
                <w:color w:val="000000"/>
                <w:sz w:val="18"/>
                <w:szCs w:val="18"/>
              </w:rPr>
            </w:pPr>
            <w:r w:rsidRPr="00254BE7">
              <w:rPr>
                <w:color w:val="000000"/>
                <w:sz w:val="18"/>
                <w:szCs w:val="18"/>
              </w:rPr>
              <w:t>0.16(5.3%)</w:t>
            </w:r>
          </w:p>
        </w:tc>
        <w:tc>
          <w:tcPr>
            <w:tcW w:w="1134" w:type="dxa"/>
            <w:shd w:val="clear" w:color="auto" w:fill="auto"/>
            <w:noWrap/>
            <w:vAlign w:val="center"/>
          </w:tcPr>
          <w:p w:rsidR="00655ED3" w:rsidRPr="00254BE7" w:rsidRDefault="00655ED3" w:rsidP="009C6FD6">
            <w:pPr>
              <w:ind w:right="90"/>
              <w:jc w:val="right"/>
              <w:rPr>
                <w:rFonts w:ascii="宋体" w:hAnsi="宋体" w:cs="宋体"/>
                <w:color w:val="000000"/>
                <w:sz w:val="18"/>
                <w:szCs w:val="18"/>
              </w:rPr>
              <w:pPrChange w:id="841" w:author="Gsc" w:date="2013-06-30T08:59:00Z">
                <w:pPr>
                  <w:jc w:val="right"/>
                </w:pPr>
              </w:pPrChange>
            </w:pPr>
            <w:r w:rsidRPr="00254BE7">
              <w:rPr>
                <w:color w:val="000000"/>
                <w:sz w:val="18"/>
                <w:szCs w:val="18"/>
              </w:rPr>
              <w:t>1.4</w:t>
            </w:r>
            <w:r w:rsidRPr="00254BE7">
              <w:rPr>
                <w:rFonts w:hint="eastAsia"/>
                <w:sz w:val="18"/>
                <w:szCs w:val="18"/>
              </w:rPr>
              <w:t>×</w:t>
            </w:r>
            <w:r w:rsidRPr="00254BE7">
              <w:rPr>
                <w:sz w:val="18"/>
                <w:szCs w:val="18"/>
              </w:rPr>
              <w:t>10</w:t>
            </w:r>
            <w:r w:rsidRPr="00254BE7">
              <w:rPr>
                <w:sz w:val="18"/>
                <w:szCs w:val="18"/>
                <w:vertAlign w:val="superscript"/>
              </w:rPr>
              <w:t>-22</w:t>
            </w:r>
          </w:p>
        </w:tc>
        <w:tc>
          <w:tcPr>
            <w:tcW w:w="1030" w:type="dxa"/>
            <w:shd w:val="clear" w:color="auto" w:fill="auto"/>
            <w:vAlign w:val="center"/>
          </w:tcPr>
          <w:p w:rsidR="00655ED3" w:rsidRPr="00254BE7" w:rsidRDefault="00655ED3" w:rsidP="00655ED3">
            <w:pPr>
              <w:jc w:val="right"/>
              <w:rPr>
                <w:rFonts w:ascii="宋体" w:hAnsi="宋体" w:cs="宋体"/>
                <w:b/>
                <w:color w:val="FF0000"/>
                <w:sz w:val="18"/>
                <w:szCs w:val="18"/>
              </w:rPr>
            </w:pPr>
            <w:r w:rsidRPr="00254BE7">
              <w:rPr>
                <w:b/>
                <w:color w:val="FF0000"/>
                <w:sz w:val="18"/>
                <w:szCs w:val="18"/>
              </w:rPr>
              <w:t>2.1</w:t>
            </w:r>
            <w:r w:rsidRPr="00254BE7">
              <w:rPr>
                <w:rFonts w:hint="eastAsia"/>
                <w:b/>
                <w:color w:val="FF0000"/>
                <w:sz w:val="18"/>
                <w:szCs w:val="18"/>
              </w:rPr>
              <w:t>×</w:t>
            </w:r>
            <w:r w:rsidRPr="00254BE7">
              <w:rPr>
                <w:b/>
                <w:color w:val="FF0000"/>
                <w:sz w:val="18"/>
                <w:szCs w:val="18"/>
              </w:rPr>
              <w:t>10</w:t>
            </w:r>
            <w:r w:rsidRPr="00254BE7">
              <w:rPr>
                <w:b/>
                <w:color w:val="FF0000"/>
                <w:sz w:val="18"/>
                <w:szCs w:val="18"/>
                <w:vertAlign w:val="superscript"/>
              </w:rPr>
              <w:t>-22</w:t>
            </w:r>
          </w:p>
        </w:tc>
        <w:tc>
          <w:tcPr>
            <w:tcW w:w="1324" w:type="dxa"/>
            <w:shd w:val="clear" w:color="auto" w:fill="auto"/>
            <w:vAlign w:val="center"/>
          </w:tcPr>
          <w:p w:rsidR="00655ED3" w:rsidRPr="00254BE7" w:rsidRDefault="00655ED3" w:rsidP="00655ED3">
            <w:pPr>
              <w:jc w:val="right"/>
              <w:rPr>
                <w:rFonts w:ascii="宋体" w:hAnsi="宋体" w:cs="宋体"/>
                <w:color w:val="000000"/>
                <w:sz w:val="18"/>
                <w:szCs w:val="18"/>
              </w:rPr>
            </w:pPr>
            <w:r w:rsidRPr="00254BE7">
              <w:rPr>
                <w:color w:val="000000"/>
                <w:sz w:val="18"/>
                <w:szCs w:val="18"/>
              </w:rPr>
              <w:t>0.18(19.95%)</w:t>
            </w:r>
          </w:p>
        </w:tc>
        <w:tc>
          <w:tcPr>
            <w:tcW w:w="1217" w:type="dxa"/>
            <w:shd w:val="clear" w:color="auto" w:fill="auto"/>
            <w:vAlign w:val="center"/>
          </w:tcPr>
          <w:p w:rsidR="00655ED3" w:rsidRPr="00254BE7" w:rsidRDefault="00655ED3" w:rsidP="00655ED3">
            <w:pPr>
              <w:jc w:val="right"/>
              <w:rPr>
                <w:rFonts w:ascii="宋体" w:hAnsi="宋体" w:cs="宋体"/>
                <w:color w:val="000000"/>
                <w:sz w:val="18"/>
                <w:szCs w:val="18"/>
              </w:rPr>
            </w:pPr>
            <w:r w:rsidRPr="00254BE7">
              <w:rPr>
                <w:color w:val="000000"/>
                <w:sz w:val="18"/>
                <w:szCs w:val="18"/>
              </w:rPr>
              <w:t>0.14(0%)</w:t>
            </w:r>
          </w:p>
        </w:tc>
        <w:tc>
          <w:tcPr>
            <w:tcW w:w="1018" w:type="dxa"/>
            <w:shd w:val="clear" w:color="auto" w:fill="auto"/>
            <w:vAlign w:val="center"/>
          </w:tcPr>
          <w:p w:rsidR="00655ED3" w:rsidRPr="00254BE7" w:rsidRDefault="00655ED3" w:rsidP="009C6FD6">
            <w:pPr>
              <w:ind w:right="90"/>
              <w:jc w:val="right"/>
              <w:rPr>
                <w:rFonts w:ascii="宋体" w:hAnsi="宋体" w:cs="宋体"/>
                <w:color w:val="000000"/>
                <w:sz w:val="18"/>
                <w:szCs w:val="18"/>
              </w:rPr>
              <w:pPrChange w:id="842" w:author="Gsc" w:date="2013-06-30T08:59:00Z">
                <w:pPr>
                  <w:jc w:val="right"/>
                </w:pPr>
              </w:pPrChange>
            </w:pPr>
            <w:r w:rsidRPr="00254BE7">
              <w:rPr>
                <w:color w:val="000000"/>
                <w:sz w:val="18"/>
                <w:szCs w:val="18"/>
              </w:rPr>
              <w:t>0.001955</w:t>
            </w:r>
          </w:p>
        </w:tc>
        <w:tc>
          <w:tcPr>
            <w:tcW w:w="1023" w:type="dxa"/>
            <w:shd w:val="clear" w:color="auto" w:fill="auto"/>
            <w:noWrap/>
            <w:vAlign w:val="center"/>
          </w:tcPr>
          <w:p w:rsidR="00655ED3" w:rsidRPr="00254BE7" w:rsidRDefault="00655ED3" w:rsidP="009C6FD6">
            <w:pPr>
              <w:ind w:right="90"/>
              <w:jc w:val="right"/>
              <w:rPr>
                <w:rFonts w:ascii="宋体" w:hAnsi="宋体" w:cs="宋体"/>
                <w:b/>
                <w:color w:val="FF0000"/>
                <w:sz w:val="18"/>
                <w:szCs w:val="18"/>
              </w:rPr>
              <w:pPrChange w:id="843" w:author="Gsc" w:date="2013-06-30T08:59:00Z">
                <w:pPr>
                  <w:jc w:val="right"/>
                </w:pPr>
              </w:pPrChange>
            </w:pPr>
            <w:r w:rsidRPr="00254BE7">
              <w:rPr>
                <w:b/>
                <w:color w:val="FF0000"/>
                <w:sz w:val="18"/>
                <w:szCs w:val="18"/>
              </w:rPr>
              <w:t>0.003909</w:t>
            </w:r>
          </w:p>
        </w:tc>
      </w:tr>
      <w:tr w:rsidR="00655ED3" w:rsidRPr="00254BE7" w:rsidTr="00655ED3">
        <w:trPr>
          <w:trHeight w:val="120"/>
        </w:trPr>
        <w:tc>
          <w:tcPr>
            <w:tcW w:w="1257" w:type="dxa"/>
            <w:shd w:val="clear" w:color="auto" w:fill="auto"/>
            <w:noWrap/>
            <w:vAlign w:val="center"/>
            <w:hideMark/>
          </w:tcPr>
          <w:p w:rsidR="00655ED3" w:rsidRPr="00254BE7" w:rsidRDefault="00655ED3" w:rsidP="00655ED3">
            <w:pPr>
              <w:rPr>
                <w:rFonts w:ascii="宋体" w:hAnsi="宋体" w:cs="宋体"/>
                <w:color w:val="000000"/>
                <w:sz w:val="18"/>
                <w:szCs w:val="18"/>
              </w:rPr>
            </w:pPr>
            <w:r w:rsidRPr="00254BE7">
              <w:rPr>
                <w:color w:val="000000"/>
                <w:sz w:val="18"/>
                <w:szCs w:val="18"/>
              </w:rPr>
              <w:t>cg21634602</w:t>
            </w:r>
          </w:p>
        </w:tc>
        <w:tc>
          <w:tcPr>
            <w:tcW w:w="1324" w:type="dxa"/>
            <w:shd w:val="clear" w:color="auto" w:fill="auto"/>
            <w:vAlign w:val="center"/>
          </w:tcPr>
          <w:p w:rsidR="00655ED3" w:rsidRPr="00254BE7" w:rsidRDefault="00655ED3" w:rsidP="00655ED3">
            <w:pPr>
              <w:jc w:val="left"/>
              <w:rPr>
                <w:rFonts w:ascii="宋体" w:hAnsi="宋体" w:cs="宋体"/>
                <w:color w:val="000000"/>
                <w:sz w:val="18"/>
                <w:szCs w:val="18"/>
              </w:rPr>
            </w:pPr>
            <w:r w:rsidRPr="00254BE7">
              <w:rPr>
                <w:color w:val="000000"/>
                <w:sz w:val="18"/>
                <w:szCs w:val="18"/>
              </w:rPr>
              <w:t>0.33(47.4%)</w:t>
            </w:r>
          </w:p>
        </w:tc>
        <w:tc>
          <w:tcPr>
            <w:tcW w:w="1355" w:type="dxa"/>
            <w:shd w:val="clear" w:color="auto" w:fill="auto"/>
            <w:vAlign w:val="center"/>
          </w:tcPr>
          <w:p w:rsidR="00655ED3" w:rsidRPr="00254BE7" w:rsidRDefault="00655ED3" w:rsidP="00655ED3">
            <w:pPr>
              <w:jc w:val="left"/>
              <w:rPr>
                <w:rFonts w:ascii="宋体" w:hAnsi="宋体" w:cs="宋体"/>
                <w:color w:val="000000"/>
                <w:sz w:val="18"/>
                <w:szCs w:val="18"/>
              </w:rPr>
            </w:pPr>
            <w:r w:rsidRPr="00254BE7">
              <w:rPr>
                <w:color w:val="000000"/>
                <w:sz w:val="18"/>
                <w:szCs w:val="18"/>
              </w:rPr>
              <w:t>0.16(7.1%)</w:t>
            </w:r>
          </w:p>
        </w:tc>
        <w:tc>
          <w:tcPr>
            <w:tcW w:w="1134" w:type="dxa"/>
            <w:shd w:val="clear" w:color="auto" w:fill="auto"/>
            <w:noWrap/>
            <w:vAlign w:val="center"/>
          </w:tcPr>
          <w:p w:rsidR="00655ED3" w:rsidRPr="00254BE7" w:rsidRDefault="00655ED3" w:rsidP="009C6FD6">
            <w:pPr>
              <w:ind w:right="90"/>
              <w:jc w:val="right"/>
              <w:rPr>
                <w:rFonts w:ascii="宋体" w:hAnsi="宋体" w:cs="宋体"/>
                <w:color w:val="000000"/>
                <w:sz w:val="18"/>
                <w:szCs w:val="18"/>
              </w:rPr>
              <w:pPrChange w:id="844" w:author="Gsc" w:date="2013-06-30T08:59:00Z">
                <w:pPr>
                  <w:jc w:val="right"/>
                </w:pPr>
              </w:pPrChange>
            </w:pPr>
            <w:r w:rsidRPr="00254BE7">
              <w:rPr>
                <w:color w:val="000000"/>
                <w:sz w:val="18"/>
                <w:szCs w:val="18"/>
              </w:rPr>
              <w:t>3.6</w:t>
            </w:r>
            <w:r w:rsidRPr="00254BE7">
              <w:rPr>
                <w:rFonts w:hint="eastAsia"/>
                <w:sz w:val="18"/>
                <w:szCs w:val="18"/>
              </w:rPr>
              <w:t>×</w:t>
            </w:r>
            <w:r w:rsidRPr="00254BE7">
              <w:rPr>
                <w:sz w:val="18"/>
                <w:szCs w:val="18"/>
              </w:rPr>
              <w:t>10</w:t>
            </w:r>
            <w:r w:rsidRPr="00254BE7">
              <w:rPr>
                <w:sz w:val="18"/>
                <w:szCs w:val="18"/>
                <w:vertAlign w:val="superscript"/>
              </w:rPr>
              <w:t>-17</w:t>
            </w:r>
          </w:p>
        </w:tc>
        <w:tc>
          <w:tcPr>
            <w:tcW w:w="1030" w:type="dxa"/>
            <w:shd w:val="clear" w:color="auto" w:fill="auto"/>
            <w:vAlign w:val="center"/>
          </w:tcPr>
          <w:p w:rsidR="00655ED3" w:rsidRPr="00254BE7" w:rsidRDefault="00655ED3" w:rsidP="00655ED3">
            <w:pPr>
              <w:jc w:val="right"/>
              <w:rPr>
                <w:rFonts w:ascii="宋体" w:hAnsi="宋体" w:cs="宋体"/>
                <w:b/>
                <w:color w:val="FF0000"/>
                <w:sz w:val="18"/>
                <w:szCs w:val="18"/>
              </w:rPr>
            </w:pPr>
            <w:r w:rsidRPr="00254BE7">
              <w:rPr>
                <w:b/>
                <w:color w:val="FF0000"/>
                <w:sz w:val="18"/>
                <w:szCs w:val="18"/>
              </w:rPr>
              <w:t>4.3</w:t>
            </w:r>
            <w:r w:rsidRPr="00254BE7">
              <w:rPr>
                <w:rFonts w:hint="eastAsia"/>
                <w:b/>
                <w:color w:val="FF0000"/>
                <w:sz w:val="18"/>
                <w:szCs w:val="18"/>
              </w:rPr>
              <w:t>×</w:t>
            </w:r>
            <w:r w:rsidRPr="00254BE7">
              <w:rPr>
                <w:b/>
                <w:color w:val="FF0000"/>
                <w:sz w:val="18"/>
                <w:szCs w:val="18"/>
              </w:rPr>
              <w:t>10</w:t>
            </w:r>
            <w:r w:rsidRPr="00254BE7">
              <w:rPr>
                <w:b/>
                <w:color w:val="FF0000"/>
                <w:sz w:val="18"/>
                <w:szCs w:val="18"/>
                <w:vertAlign w:val="superscript"/>
              </w:rPr>
              <w:t>-17</w:t>
            </w:r>
          </w:p>
        </w:tc>
        <w:tc>
          <w:tcPr>
            <w:tcW w:w="1324" w:type="dxa"/>
            <w:shd w:val="clear" w:color="auto" w:fill="auto"/>
            <w:vAlign w:val="center"/>
          </w:tcPr>
          <w:p w:rsidR="00655ED3" w:rsidRPr="00254BE7" w:rsidRDefault="00655ED3" w:rsidP="00655ED3">
            <w:pPr>
              <w:jc w:val="right"/>
              <w:rPr>
                <w:rFonts w:ascii="宋体" w:hAnsi="宋体" w:cs="宋体"/>
                <w:color w:val="000000"/>
                <w:sz w:val="18"/>
                <w:szCs w:val="18"/>
              </w:rPr>
            </w:pPr>
            <w:r w:rsidRPr="00254BE7">
              <w:rPr>
                <w:color w:val="000000"/>
                <w:sz w:val="18"/>
                <w:szCs w:val="18"/>
              </w:rPr>
              <w:t>0.16(20.47%)</w:t>
            </w:r>
          </w:p>
        </w:tc>
        <w:tc>
          <w:tcPr>
            <w:tcW w:w="1217" w:type="dxa"/>
            <w:shd w:val="clear" w:color="auto" w:fill="auto"/>
            <w:vAlign w:val="center"/>
          </w:tcPr>
          <w:p w:rsidR="00655ED3" w:rsidRPr="00254BE7" w:rsidRDefault="00655ED3" w:rsidP="00655ED3">
            <w:pPr>
              <w:jc w:val="right"/>
              <w:rPr>
                <w:rFonts w:ascii="宋体" w:hAnsi="宋体" w:cs="宋体"/>
                <w:color w:val="000000"/>
                <w:sz w:val="18"/>
                <w:szCs w:val="18"/>
              </w:rPr>
            </w:pPr>
            <w:r w:rsidRPr="00254BE7">
              <w:rPr>
                <w:color w:val="000000"/>
                <w:sz w:val="18"/>
                <w:szCs w:val="18"/>
              </w:rPr>
              <w:t>0.14(7.14%)</w:t>
            </w:r>
          </w:p>
        </w:tc>
        <w:tc>
          <w:tcPr>
            <w:tcW w:w="1018" w:type="dxa"/>
            <w:shd w:val="clear" w:color="auto" w:fill="auto"/>
            <w:vAlign w:val="center"/>
          </w:tcPr>
          <w:p w:rsidR="00655ED3" w:rsidRPr="00254BE7" w:rsidRDefault="00655ED3" w:rsidP="009C6FD6">
            <w:pPr>
              <w:ind w:right="90"/>
              <w:jc w:val="right"/>
              <w:rPr>
                <w:rFonts w:ascii="宋体" w:hAnsi="宋体" w:cs="宋体"/>
                <w:color w:val="000000"/>
                <w:sz w:val="18"/>
                <w:szCs w:val="18"/>
              </w:rPr>
              <w:pPrChange w:id="845" w:author="Gsc" w:date="2013-06-30T08:59:00Z">
                <w:pPr>
                  <w:jc w:val="right"/>
                </w:pPr>
              </w:pPrChange>
            </w:pPr>
            <w:r w:rsidRPr="00254BE7">
              <w:rPr>
                <w:color w:val="000000"/>
                <w:sz w:val="18"/>
                <w:szCs w:val="18"/>
              </w:rPr>
              <w:t>0.222306</w:t>
            </w:r>
          </w:p>
        </w:tc>
        <w:tc>
          <w:tcPr>
            <w:tcW w:w="1023" w:type="dxa"/>
            <w:shd w:val="clear" w:color="auto" w:fill="auto"/>
            <w:noWrap/>
            <w:vAlign w:val="center"/>
          </w:tcPr>
          <w:p w:rsidR="00655ED3" w:rsidRPr="00254BE7" w:rsidRDefault="00655ED3" w:rsidP="009C6FD6">
            <w:pPr>
              <w:ind w:right="90"/>
              <w:jc w:val="right"/>
              <w:rPr>
                <w:rFonts w:ascii="宋体" w:hAnsi="宋体" w:cs="宋体"/>
                <w:color w:val="000000"/>
                <w:sz w:val="18"/>
                <w:szCs w:val="18"/>
              </w:rPr>
              <w:pPrChange w:id="846" w:author="Gsc" w:date="2013-06-30T08:59:00Z">
                <w:pPr>
                  <w:jc w:val="right"/>
                </w:pPr>
              </w:pPrChange>
            </w:pPr>
            <w:r w:rsidRPr="00254BE7">
              <w:rPr>
                <w:color w:val="000000"/>
                <w:sz w:val="18"/>
                <w:szCs w:val="18"/>
              </w:rPr>
              <w:t>0.266767</w:t>
            </w:r>
          </w:p>
        </w:tc>
      </w:tr>
      <w:tr w:rsidR="00655ED3" w:rsidRPr="00254BE7" w:rsidTr="00655ED3">
        <w:trPr>
          <w:trHeight w:val="120"/>
        </w:trPr>
        <w:tc>
          <w:tcPr>
            <w:tcW w:w="1257" w:type="dxa"/>
            <w:shd w:val="clear" w:color="auto" w:fill="auto"/>
            <w:noWrap/>
            <w:vAlign w:val="center"/>
            <w:hideMark/>
          </w:tcPr>
          <w:p w:rsidR="00655ED3" w:rsidRPr="00254BE7" w:rsidRDefault="00655ED3" w:rsidP="00655ED3">
            <w:pPr>
              <w:rPr>
                <w:rFonts w:ascii="宋体" w:hAnsi="宋体" w:cs="宋体"/>
                <w:color w:val="000000"/>
                <w:sz w:val="18"/>
                <w:szCs w:val="18"/>
              </w:rPr>
            </w:pPr>
            <w:r w:rsidRPr="00254BE7">
              <w:rPr>
                <w:color w:val="000000"/>
                <w:sz w:val="18"/>
                <w:szCs w:val="18"/>
              </w:rPr>
              <w:t>cg24332422</w:t>
            </w:r>
          </w:p>
        </w:tc>
        <w:tc>
          <w:tcPr>
            <w:tcW w:w="1324" w:type="dxa"/>
            <w:shd w:val="clear" w:color="auto" w:fill="auto"/>
            <w:vAlign w:val="center"/>
          </w:tcPr>
          <w:p w:rsidR="00655ED3" w:rsidRPr="00254BE7" w:rsidRDefault="00655ED3" w:rsidP="00655ED3">
            <w:pPr>
              <w:jc w:val="left"/>
              <w:rPr>
                <w:rFonts w:ascii="宋体" w:hAnsi="宋体" w:cs="宋体"/>
                <w:color w:val="000000"/>
                <w:sz w:val="18"/>
                <w:szCs w:val="18"/>
              </w:rPr>
            </w:pPr>
            <w:r w:rsidRPr="00254BE7">
              <w:rPr>
                <w:color w:val="000000"/>
                <w:sz w:val="18"/>
                <w:szCs w:val="18"/>
              </w:rPr>
              <w:t>0.26(40.5%)</w:t>
            </w:r>
          </w:p>
        </w:tc>
        <w:tc>
          <w:tcPr>
            <w:tcW w:w="1355" w:type="dxa"/>
            <w:shd w:val="clear" w:color="auto" w:fill="auto"/>
            <w:vAlign w:val="center"/>
          </w:tcPr>
          <w:p w:rsidR="00655ED3" w:rsidRPr="00254BE7" w:rsidRDefault="00655ED3" w:rsidP="00655ED3">
            <w:pPr>
              <w:jc w:val="left"/>
              <w:rPr>
                <w:rFonts w:ascii="宋体" w:hAnsi="宋体" w:cs="宋体"/>
                <w:color w:val="000000"/>
                <w:sz w:val="18"/>
                <w:szCs w:val="18"/>
              </w:rPr>
            </w:pPr>
            <w:r w:rsidRPr="00254BE7">
              <w:rPr>
                <w:color w:val="000000"/>
                <w:sz w:val="18"/>
                <w:szCs w:val="18"/>
              </w:rPr>
              <w:t>0.16(0%)</w:t>
            </w:r>
          </w:p>
        </w:tc>
        <w:tc>
          <w:tcPr>
            <w:tcW w:w="1134" w:type="dxa"/>
            <w:shd w:val="clear" w:color="auto" w:fill="auto"/>
            <w:noWrap/>
            <w:vAlign w:val="center"/>
          </w:tcPr>
          <w:p w:rsidR="00655ED3" w:rsidRPr="00254BE7" w:rsidRDefault="00655ED3" w:rsidP="009C6FD6">
            <w:pPr>
              <w:ind w:right="90"/>
              <w:jc w:val="right"/>
              <w:rPr>
                <w:rFonts w:ascii="宋体" w:hAnsi="宋体" w:cs="宋体"/>
                <w:color w:val="000000"/>
                <w:sz w:val="18"/>
                <w:szCs w:val="18"/>
              </w:rPr>
              <w:pPrChange w:id="847" w:author="Gsc" w:date="2013-06-30T08:59:00Z">
                <w:pPr>
                  <w:jc w:val="right"/>
                </w:pPr>
              </w:pPrChange>
            </w:pPr>
            <w:r w:rsidRPr="00254BE7">
              <w:rPr>
                <w:color w:val="000000"/>
                <w:sz w:val="18"/>
                <w:szCs w:val="18"/>
              </w:rPr>
              <w:t>1.0</w:t>
            </w:r>
            <w:r w:rsidRPr="00254BE7">
              <w:rPr>
                <w:rFonts w:hint="eastAsia"/>
                <w:sz w:val="18"/>
                <w:szCs w:val="18"/>
              </w:rPr>
              <w:t>×</w:t>
            </w:r>
            <w:r w:rsidRPr="00254BE7">
              <w:rPr>
                <w:sz w:val="18"/>
                <w:szCs w:val="18"/>
              </w:rPr>
              <w:t>10</w:t>
            </w:r>
            <w:r w:rsidRPr="00254BE7">
              <w:rPr>
                <w:sz w:val="18"/>
                <w:szCs w:val="18"/>
                <w:vertAlign w:val="superscript"/>
              </w:rPr>
              <w:t>-26</w:t>
            </w:r>
          </w:p>
        </w:tc>
        <w:tc>
          <w:tcPr>
            <w:tcW w:w="1030" w:type="dxa"/>
            <w:shd w:val="clear" w:color="auto" w:fill="auto"/>
            <w:vAlign w:val="center"/>
          </w:tcPr>
          <w:p w:rsidR="00655ED3" w:rsidRPr="00254BE7" w:rsidRDefault="00655ED3" w:rsidP="00655ED3">
            <w:pPr>
              <w:jc w:val="right"/>
              <w:rPr>
                <w:rFonts w:ascii="宋体" w:hAnsi="宋体" w:cs="宋体"/>
                <w:b/>
                <w:color w:val="FF0000"/>
                <w:sz w:val="18"/>
                <w:szCs w:val="18"/>
              </w:rPr>
            </w:pPr>
            <w:r w:rsidRPr="00254BE7">
              <w:rPr>
                <w:b/>
                <w:color w:val="FF0000"/>
                <w:sz w:val="18"/>
                <w:szCs w:val="18"/>
              </w:rPr>
              <w:t>2.0</w:t>
            </w:r>
            <w:r w:rsidRPr="00254BE7">
              <w:rPr>
                <w:rFonts w:hint="eastAsia"/>
                <w:b/>
                <w:color w:val="FF0000"/>
                <w:sz w:val="18"/>
                <w:szCs w:val="18"/>
              </w:rPr>
              <w:t>×</w:t>
            </w:r>
            <w:r w:rsidRPr="00254BE7">
              <w:rPr>
                <w:b/>
                <w:color w:val="FF0000"/>
                <w:sz w:val="18"/>
                <w:szCs w:val="18"/>
              </w:rPr>
              <w:t>10</w:t>
            </w:r>
            <w:r w:rsidRPr="00254BE7">
              <w:rPr>
                <w:b/>
                <w:color w:val="FF0000"/>
                <w:sz w:val="18"/>
                <w:szCs w:val="18"/>
                <w:vertAlign w:val="superscript"/>
              </w:rPr>
              <w:t>-26</w:t>
            </w:r>
          </w:p>
        </w:tc>
        <w:tc>
          <w:tcPr>
            <w:tcW w:w="1324" w:type="dxa"/>
            <w:shd w:val="clear" w:color="auto" w:fill="auto"/>
            <w:vAlign w:val="center"/>
          </w:tcPr>
          <w:p w:rsidR="00655ED3" w:rsidRPr="00254BE7" w:rsidRDefault="00655ED3" w:rsidP="00655ED3">
            <w:pPr>
              <w:jc w:val="right"/>
              <w:rPr>
                <w:rFonts w:ascii="宋体" w:hAnsi="宋体" w:cs="宋体"/>
                <w:color w:val="000000"/>
                <w:sz w:val="18"/>
                <w:szCs w:val="18"/>
              </w:rPr>
            </w:pPr>
            <w:r w:rsidRPr="00254BE7">
              <w:rPr>
                <w:color w:val="000000"/>
                <w:sz w:val="18"/>
                <w:szCs w:val="18"/>
              </w:rPr>
              <w:t>0.16(17.36%)</w:t>
            </w:r>
          </w:p>
        </w:tc>
        <w:tc>
          <w:tcPr>
            <w:tcW w:w="1217" w:type="dxa"/>
            <w:shd w:val="clear" w:color="auto" w:fill="auto"/>
            <w:vAlign w:val="center"/>
          </w:tcPr>
          <w:p w:rsidR="00655ED3" w:rsidRPr="00254BE7" w:rsidRDefault="00655ED3" w:rsidP="00655ED3">
            <w:pPr>
              <w:jc w:val="right"/>
              <w:rPr>
                <w:rFonts w:ascii="宋体" w:hAnsi="宋体" w:cs="宋体"/>
                <w:color w:val="000000"/>
                <w:sz w:val="18"/>
                <w:szCs w:val="18"/>
              </w:rPr>
            </w:pPr>
            <w:r w:rsidRPr="00254BE7">
              <w:rPr>
                <w:color w:val="000000"/>
                <w:sz w:val="18"/>
                <w:szCs w:val="18"/>
              </w:rPr>
              <w:t>0.15(0%)</w:t>
            </w:r>
          </w:p>
        </w:tc>
        <w:tc>
          <w:tcPr>
            <w:tcW w:w="1018" w:type="dxa"/>
            <w:shd w:val="clear" w:color="auto" w:fill="auto"/>
            <w:vAlign w:val="center"/>
          </w:tcPr>
          <w:p w:rsidR="00655ED3" w:rsidRPr="00254BE7" w:rsidRDefault="00655ED3" w:rsidP="009C6FD6">
            <w:pPr>
              <w:ind w:right="90"/>
              <w:jc w:val="right"/>
              <w:rPr>
                <w:rFonts w:ascii="宋体" w:hAnsi="宋体" w:cs="宋体"/>
                <w:color w:val="000000"/>
                <w:sz w:val="18"/>
                <w:szCs w:val="18"/>
              </w:rPr>
              <w:pPrChange w:id="848" w:author="Gsc" w:date="2013-06-30T08:59:00Z">
                <w:pPr>
                  <w:jc w:val="right"/>
                </w:pPr>
              </w:pPrChange>
            </w:pPr>
            <w:r w:rsidRPr="00254BE7">
              <w:rPr>
                <w:color w:val="000000"/>
                <w:sz w:val="18"/>
                <w:szCs w:val="18"/>
              </w:rPr>
              <w:t>0.338755</w:t>
            </w:r>
          </w:p>
        </w:tc>
        <w:tc>
          <w:tcPr>
            <w:tcW w:w="1023" w:type="dxa"/>
            <w:shd w:val="clear" w:color="auto" w:fill="auto"/>
            <w:noWrap/>
            <w:vAlign w:val="center"/>
          </w:tcPr>
          <w:p w:rsidR="00655ED3" w:rsidRPr="00254BE7" w:rsidRDefault="00655ED3" w:rsidP="009C6FD6">
            <w:pPr>
              <w:ind w:right="90"/>
              <w:jc w:val="right"/>
              <w:rPr>
                <w:rFonts w:ascii="宋体" w:hAnsi="宋体" w:cs="宋体"/>
                <w:color w:val="000000"/>
                <w:sz w:val="18"/>
                <w:szCs w:val="18"/>
              </w:rPr>
              <w:pPrChange w:id="849" w:author="Gsc" w:date="2013-06-30T08:59:00Z">
                <w:pPr>
                  <w:jc w:val="right"/>
                </w:pPr>
              </w:pPrChange>
            </w:pPr>
            <w:r w:rsidRPr="00254BE7">
              <w:rPr>
                <w:color w:val="000000"/>
                <w:sz w:val="18"/>
                <w:szCs w:val="18"/>
              </w:rPr>
              <w:t>0.338755</w:t>
            </w:r>
          </w:p>
        </w:tc>
      </w:tr>
    </w:tbl>
    <w:p w:rsidR="00E25EEC" w:rsidRPr="00AE1269" w:rsidRDefault="00B30415" w:rsidP="00B30415">
      <w:r w:rsidRPr="002807D2">
        <w:rPr>
          <w:rFonts w:hint="eastAsia"/>
        </w:rPr>
        <w:t>MCaM, MCoM represent the mean of case methylation</w:t>
      </w:r>
      <w:r>
        <w:rPr>
          <w:rFonts w:hint="eastAsia"/>
        </w:rPr>
        <w:t>(Beta) and</w:t>
      </w:r>
      <w:r w:rsidRPr="002807D2">
        <w:rPr>
          <w:rFonts w:hint="eastAsia"/>
        </w:rPr>
        <w:t xml:space="preserve"> mean of control methylation</w:t>
      </w:r>
      <w:r>
        <w:rPr>
          <w:rFonts w:hint="eastAsia"/>
        </w:rPr>
        <w:t>(Beta)</w:t>
      </w:r>
      <w:r w:rsidRPr="002807D2">
        <w:rPr>
          <w:rFonts w:hint="eastAsia"/>
        </w:rPr>
        <w:t>.</w:t>
      </w:r>
      <w:ins w:id="850" w:author="Gsc" w:date="2013-06-30T08:58:00Z">
        <w:r w:rsidR="00681063">
          <w:t xml:space="preserve"> </w:t>
        </w:r>
      </w:ins>
      <w:r>
        <w:rPr>
          <w:rFonts w:hint="eastAsia"/>
        </w:rPr>
        <w:t>FDR,false discovery rate.</w:t>
      </w:r>
      <w:r>
        <w:t>S</w:t>
      </w:r>
      <w:r>
        <w:rPr>
          <w:rFonts w:hint="eastAsia"/>
        </w:rPr>
        <w:t>ignifican</w:t>
      </w:r>
      <w:r w:rsidR="009F75F6">
        <w:rPr>
          <w:rFonts w:hint="eastAsia"/>
        </w:rPr>
        <w:t xml:space="preserve">t </w:t>
      </w:r>
      <w:r w:rsidR="003239FD">
        <w:rPr>
          <w:rFonts w:hint="eastAsia"/>
        </w:rPr>
        <w:t>P-values</w:t>
      </w:r>
      <w:r w:rsidR="009F75F6">
        <w:rPr>
          <w:rFonts w:hint="eastAsia"/>
        </w:rPr>
        <w:t xml:space="preserve"> after FDR are bolded. </w:t>
      </w:r>
      <w:r>
        <w:t>M</w:t>
      </w:r>
      <w:r>
        <w:rPr>
          <w:rFonts w:hint="eastAsia"/>
        </w:rPr>
        <w:t xml:space="preserve">ethylation level are calculated with traditional </w:t>
      </w:r>
      <w:r w:rsidRPr="00C24FED">
        <w:t>formula</w:t>
      </w:r>
      <w:r>
        <w:rPr>
          <w:rFonts w:hint="eastAsia"/>
        </w:rPr>
        <w:t>: Beta=</w:t>
      </w:r>
      <w:r w:rsidR="00F62620">
        <w:rPr>
          <w:rFonts w:hint="eastAsia"/>
        </w:rPr>
        <w:t>(M/M+</w:t>
      </w:r>
      <w:ins w:id="851" w:author="Gsc" w:date="2013-06-30T08:58:00Z">
        <w:r w:rsidR="00681063">
          <w:t>U</w:t>
        </w:r>
      </w:ins>
      <w:del w:id="852" w:author="Gsc" w:date="2013-06-30T08:58:00Z">
        <w:r w:rsidR="00F62620" w:rsidDel="00681063">
          <w:rPr>
            <w:rFonts w:hint="eastAsia"/>
          </w:rPr>
          <w:delText>U+100</w:delText>
        </w:r>
      </w:del>
      <w:r w:rsidR="00F62620">
        <w:rPr>
          <w:rFonts w:hint="eastAsia"/>
        </w:rPr>
        <w:t>).</w:t>
      </w:r>
    </w:p>
    <w:p w:rsidR="00271A26" w:rsidRDefault="00271A26" w:rsidP="00EC341F">
      <w:pPr>
        <w:rPr>
          <w:b/>
        </w:rPr>
      </w:pPr>
    </w:p>
    <w:p w:rsidR="00EC341F" w:rsidRDefault="00EC341F" w:rsidP="00EC341F">
      <w:r w:rsidRPr="00F62620">
        <w:rPr>
          <w:rFonts w:hint="eastAsia"/>
          <w:b/>
        </w:rPr>
        <w:t>Table 5,</w:t>
      </w:r>
      <w:r>
        <w:rPr>
          <w:rFonts w:hint="eastAsia"/>
        </w:rPr>
        <w:t xml:space="preserve"> significant association between APC methylation with </w:t>
      </w:r>
      <w:r w:rsidRPr="00A01F67">
        <w:t>adenocarcinoma</w:t>
      </w:r>
      <w:r>
        <w:rPr>
          <w:rFonts w:hint="eastAsia"/>
        </w:rPr>
        <w:t xml:space="preserve"> and </w:t>
      </w:r>
      <w:r>
        <w:t>squamous cell carcinom</w:t>
      </w:r>
      <w:r>
        <w:rPr>
          <w:rFonts w:hint="eastAsia"/>
        </w:rPr>
        <w:t xml:space="preserve">a, respectively, based on logistic </w:t>
      </w:r>
      <w:r>
        <w:t>regression</w:t>
      </w:r>
      <w:r w:rsidR="00BB0452">
        <w:rPr>
          <w:rFonts w:hint="eastAsia"/>
        </w:rPr>
        <w:t xml:space="preserve"> adjusted with age, gender.</w:t>
      </w:r>
    </w:p>
    <w:tbl>
      <w:tblPr>
        <w:tblW w:w="10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804"/>
        <w:gridCol w:w="1132"/>
        <w:gridCol w:w="1504"/>
        <w:gridCol w:w="969"/>
        <w:gridCol w:w="851"/>
        <w:gridCol w:w="992"/>
        <w:gridCol w:w="1575"/>
        <w:gridCol w:w="1138"/>
        <w:tblGridChange w:id="853">
          <w:tblGrid>
            <w:gridCol w:w="1256"/>
            <w:gridCol w:w="804"/>
            <w:gridCol w:w="3"/>
            <w:gridCol w:w="1129"/>
            <w:gridCol w:w="6"/>
            <w:gridCol w:w="1498"/>
            <w:gridCol w:w="2"/>
            <w:gridCol w:w="967"/>
            <w:gridCol w:w="851"/>
            <w:gridCol w:w="992"/>
            <w:gridCol w:w="1575"/>
            <w:gridCol w:w="1138"/>
          </w:tblGrid>
        </w:tblGridChange>
      </w:tblGrid>
      <w:tr w:rsidR="00EC341F" w:rsidRPr="00254BE7" w:rsidTr="00B56BFE">
        <w:trPr>
          <w:trHeight w:val="149"/>
        </w:trPr>
        <w:tc>
          <w:tcPr>
            <w:tcW w:w="0" w:type="auto"/>
            <w:shd w:val="clear" w:color="auto" w:fill="auto"/>
            <w:noWrap/>
            <w:hideMark/>
          </w:tcPr>
          <w:p w:rsidR="00EC341F" w:rsidRPr="00254BE7" w:rsidRDefault="00EC341F" w:rsidP="00254BE7">
            <w:pPr>
              <w:widowControl/>
              <w:jc w:val="left"/>
              <w:rPr>
                <w:rFonts w:ascii="Times New Roman" w:hAnsi="Times New Roman"/>
                <w:color w:val="000000"/>
                <w:kern w:val="0"/>
                <w:szCs w:val="21"/>
              </w:rPr>
            </w:pPr>
          </w:p>
        </w:tc>
        <w:tc>
          <w:tcPr>
            <w:tcW w:w="4409" w:type="dxa"/>
            <w:gridSpan w:val="4"/>
            <w:shd w:val="clear" w:color="auto" w:fill="auto"/>
          </w:tcPr>
          <w:p w:rsidR="00EC341F" w:rsidRPr="00254BE7" w:rsidRDefault="00EC341F" w:rsidP="00254BE7">
            <w:pPr>
              <w:widowControl/>
              <w:jc w:val="left"/>
              <w:rPr>
                <w:rFonts w:ascii="Times New Roman" w:hAnsi="Times New Roman"/>
                <w:color w:val="000000"/>
                <w:kern w:val="0"/>
                <w:szCs w:val="21"/>
              </w:rPr>
            </w:pPr>
            <w:r w:rsidRPr="00254BE7">
              <w:rPr>
                <w:rFonts w:hint="eastAsia"/>
                <w:szCs w:val="21"/>
              </w:rPr>
              <w:t>A</w:t>
            </w:r>
            <w:r w:rsidRPr="00254BE7">
              <w:rPr>
                <w:szCs w:val="21"/>
              </w:rPr>
              <w:t>denocarcinoma</w:t>
            </w:r>
          </w:p>
        </w:tc>
        <w:tc>
          <w:tcPr>
            <w:tcW w:w="4556" w:type="dxa"/>
            <w:gridSpan w:val="4"/>
            <w:shd w:val="clear" w:color="auto" w:fill="auto"/>
          </w:tcPr>
          <w:p w:rsidR="00EC341F" w:rsidRPr="00254BE7" w:rsidRDefault="00EC341F" w:rsidP="00254BE7">
            <w:pPr>
              <w:widowControl/>
              <w:jc w:val="left"/>
              <w:rPr>
                <w:szCs w:val="21"/>
              </w:rPr>
            </w:pPr>
            <w:r w:rsidRPr="00254BE7">
              <w:rPr>
                <w:rFonts w:hint="eastAsia"/>
                <w:szCs w:val="21"/>
              </w:rPr>
              <w:t>S</w:t>
            </w:r>
            <w:r w:rsidRPr="00254BE7">
              <w:rPr>
                <w:szCs w:val="21"/>
              </w:rPr>
              <w:t xml:space="preserve">quamous </w:t>
            </w:r>
            <w:r w:rsidRPr="00254BE7">
              <w:rPr>
                <w:rFonts w:hint="eastAsia"/>
                <w:szCs w:val="21"/>
              </w:rPr>
              <w:t>C</w:t>
            </w:r>
            <w:r w:rsidRPr="00254BE7">
              <w:rPr>
                <w:szCs w:val="21"/>
              </w:rPr>
              <w:t xml:space="preserve">ell </w:t>
            </w:r>
            <w:r w:rsidRPr="00254BE7">
              <w:rPr>
                <w:rFonts w:hint="eastAsia"/>
                <w:szCs w:val="21"/>
              </w:rPr>
              <w:t>C</w:t>
            </w:r>
            <w:r w:rsidRPr="00254BE7">
              <w:rPr>
                <w:szCs w:val="21"/>
              </w:rPr>
              <w:t>arcinoma</w:t>
            </w:r>
          </w:p>
        </w:tc>
      </w:tr>
      <w:tr w:rsidR="00EC341F" w:rsidRPr="00254BE7" w:rsidTr="00B56BFE">
        <w:trPr>
          <w:trHeight w:val="149"/>
        </w:trPr>
        <w:tc>
          <w:tcPr>
            <w:tcW w:w="0" w:type="auto"/>
            <w:shd w:val="clear" w:color="auto" w:fill="auto"/>
            <w:noWrap/>
          </w:tcPr>
          <w:p w:rsidR="00EC341F" w:rsidRPr="00254BE7" w:rsidRDefault="00EC341F"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CpG Site</w:t>
            </w:r>
          </w:p>
        </w:tc>
        <w:tc>
          <w:tcPr>
            <w:tcW w:w="0" w:type="auto"/>
            <w:shd w:val="clear" w:color="auto" w:fill="auto"/>
          </w:tcPr>
          <w:p w:rsidR="00EC341F" w:rsidRPr="00254BE7" w:rsidRDefault="00EC341F"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OR</w:t>
            </w:r>
          </w:p>
        </w:tc>
        <w:tc>
          <w:tcPr>
            <w:tcW w:w="0" w:type="auto"/>
            <w:shd w:val="clear" w:color="auto" w:fill="auto"/>
          </w:tcPr>
          <w:p w:rsidR="00EC341F" w:rsidRPr="00254BE7" w:rsidRDefault="00EC341F"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P-value</w:t>
            </w:r>
          </w:p>
        </w:tc>
        <w:tc>
          <w:tcPr>
            <w:tcW w:w="1500" w:type="dxa"/>
            <w:shd w:val="clear" w:color="auto" w:fill="auto"/>
            <w:noWrap/>
          </w:tcPr>
          <w:p w:rsidR="00EC341F" w:rsidRPr="00254BE7" w:rsidRDefault="00EC341F"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95%CI</w:t>
            </w:r>
          </w:p>
        </w:tc>
        <w:tc>
          <w:tcPr>
            <w:tcW w:w="967" w:type="dxa"/>
            <w:shd w:val="clear" w:color="auto" w:fill="auto"/>
          </w:tcPr>
          <w:p w:rsidR="00EC341F" w:rsidRPr="00254BE7" w:rsidRDefault="00EC341F"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AUC</w:t>
            </w:r>
          </w:p>
        </w:tc>
        <w:tc>
          <w:tcPr>
            <w:tcW w:w="851" w:type="dxa"/>
            <w:shd w:val="clear" w:color="auto" w:fill="auto"/>
          </w:tcPr>
          <w:p w:rsidR="00EC341F" w:rsidRPr="00254BE7" w:rsidRDefault="00EC341F"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OR</w:t>
            </w:r>
          </w:p>
        </w:tc>
        <w:tc>
          <w:tcPr>
            <w:tcW w:w="992" w:type="dxa"/>
            <w:shd w:val="clear" w:color="auto" w:fill="auto"/>
          </w:tcPr>
          <w:p w:rsidR="00EC341F" w:rsidRPr="00254BE7" w:rsidRDefault="00EC341F"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P-value</w:t>
            </w:r>
          </w:p>
        </w:tc>
        <w:tc>
          <w:tcPr>
            <w:tcW w:w="1575" w:type="dxa"/>
            <w:shd w:val="clear" w:color="auto" w:fill="auto"/>
          </w:tcPr>
          <w:p w:rsidR="00EC341F" w:rsidRPr="00254BE7" w:rsidRDefault="00EC341F"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95%CI</w:t>
            </w:r>
          </w:p>
        </w:tc>
        <w:tc>
          <w:tcPr>
            <w:tcW w:w="1138" w:type="dxa"/>
            <w:shd w:val="clear" w:color="auto" w:fill="auto"/>
            <w:noWrap/>
          </w:tcPr>
          <w:p w:rsidR="00EC341F" w:rsidRPr="00254BE7" w:rsidRDefault="00EC341F" w:rsidP="00254BE7">
            <w:pPr>
              <w:widowControl/>
              <w:jc w:val="left"/>
              <w:rPr>
                <w:rFonts w:ascii="Times New Roman" w:hAnsi="Times New Roman"/>
                <w:color w:val="000000"/>
                <w:kern w:val="0"/>
                <w:szCs w:val="21"/>
              </w:rPr>
            </w:pPr>
            <w:r w:rsidRPr="00254BE7">
              <w:rPr>
                <w:rFonts w:ascii="Times New Roman" w:hAnsi="Times New Roman" w:hint="eastAsia"/>
                <w:color w:val="000000"/>
                <w:kern w:val="0"/>
                <w:szCs w:val="21"/>
              </w:rPr>
              <w:t>AUC</w:t>
            </w:r>
          </w:p>
        </w:tc>
      </w:tr>
      <w:tr w:rsidR="00B56BFE" w:rsidRPr="00254BE7" w:rsidTr="00B56BFE">
        <w:tblPrEx>
          <w:tblW w:w="10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854" w:author="Gsc" w:date="2013-06-29T21:39:00Z">
            <w:tblPrEx>
              <w:tblW w:w="10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149"/>
          <w:ins w:id="855" w:author="Gsc" w:date="2013-06-29T21:33:00Z"/>
          <w:trPrChange w:id="856" w:author="Gsc" w:date="2013-06-29T21:39:00Z">
            <w:trPr>
              <w:trHeight w:val="149"/>
            </w:trPr>
          </w:trPrChange>
        </w:trPr>
        <w:tc>
          <w:tcPr>
            <w:tcW w:w="0" w:type="auto"/>
            <w:shd w:val="clear" w:color="auto" w:fill="auto"/>
            <w:noWrap/>
            <w:vAlign w:val="center"/>
            <w:tcPrChange w:id="857" w:author="Gsc" w:date="2013-06-29T21:39:00Z">
              <w:tcPr>
                <w:tcW w:w="0" w:type="auto"/>
                <w:shd w:val="clear" w:color="auto" w:fill="auto"/>
                <w:noWrap/>
              </w:tcPr>
            </w:tcPrChange>
          </w:tcPr>
          <w:p w:rsidR="00B56BFE" w:rsidRPr="00254BE7" w:rsidRDefault="00B56BFE" w:rsidP="00B56BFE">
            <w:pPr>
              <w:widowControl/>
              <w:jc w:val="left"/>
              <w:rPr>
                <w:ins w:id="858" w:author="Gsc" w:date="2013-06-29T21:33:00Z"/>
                <w:rFonts w:ascii="Times New Roman" w:hAnsi="Times New Roman" w:hint="eastAsia"/>
                <w:color w:val="000000"/>
                <w:kern w:val="0"/>
                <w:szCs w:val="21"/>
              </w:rPr>
            </w:pPr>
            <w:ins w:id="859" w:author="Gsc" w:date="2013-06-29T21:39:00Z">
              <w:r w:rsidRPr="00565543">
                <w:rPr>
                  <w:color w:val="000000"/>
                  <w:szCs w:val="21"/>
                </w:rPr>
                <w:t>cg01240931</w:t>
              </w:r>
            </w:ins>
          </w:p>
        </w:tc>
        <w:tc>
          <w:tcPr>
            <w:tcW w:w="0" w:type="auto"/>
            <w:shd w:val="clear" w:color="auto" w:fill="auto"/>
            <w:tcPrChange w:id="860" w:author="Gsc" w:date="2013-06-29T21:39:00Z">
              <w:tcPr>
                <w:tcW w:w="0" w:type="auto"/>
                <w:gridSpan w:val="2"/>
                <w:shd w:val="clear" w:color="auto" w:fill="auto"/>
              </w:tcPr>
            </w:tcPrChange>
          </w:tcPr>
          <w:p w:rsidR="00B56BFE" w:rsidRPr="00254BE7" w:rsidRDefault="00B56BFE" w:rsidP="00B56BFE">
            <w:pPr>
              <w:widowControl/>
              <w:jc w:val="left"/>
              <w:rPr>
                <w:ins w:id="861" w:author="Gsc" w:date="2013-06-29T21:33:00Z"/>
                <w:rFonts w:ascii="Times New Roman" w:hAnsi="Times New Roman" w:hint="eastAsia"/>
                <w:color w:val="000000"/>
                <w:kern w:val="0"/>
                <w:szCs w:val="21"/>
              </w:rPr>
            </w:pPr>
            <w:ins w:id="862" w:author="Gsc" w:date="2013-06-29T21:39:00Z">
              <w:r>
                <w:rPr>
                  <w:rFonts w:hint="eastAsia"/>
                  <w:szCs w:val="21"/>
                </w:rPr>
                <w:t>1224.1</w:t>
              </w:r>
            </w:ins>
          </w:p>
        </w:tc>
        <w:tc>
          <w:tcPr>
            <w:tcW w:w="0" w:type="auto"/>
            <w:shd w:val="clear" w:color="auto" w:fill="auto"/>
            <w:tcPrChange w:id="863" w:author="Gsc" w:date="2013-06-29T21:39:00Z">
              <w:tcPr>
                <w:tcW w:w="0" w:type="auto"/>
                <w:gridSpan w:val="2"/>
                <w:shd w:val="clear" w:color="auto" w:fill="auto"/>
              </w:tcPr>
            </w:tcPrChange>
          </w:tcPr>
          <w:p w:rsidR="00B56BFE" w:rsidRPr="00254BE7" w:rsidRDefault="00B56BFE" w:rsidP="00B56BFE">
            <w:pPr>
              <w:widowControl/>
              <w:jc w:val="left"/>
              <w:rPr>
                <w:ins w:id="864" w:author="Gsc" w:date="2013-06-29T21:33:00Z"/>
                <w:rFonts w:ascii="Times New Roman" w:hAnsi="Times New Roman" w:hint="eastAsia"/>
                <w:color w:val="000000"/>
                <w:kern w:val="0"/>
                <w:szCs w:val="21"/>
              </w:rPr>
            </w:pPr>
            <w:ins w:id="865" w:author="Gsc" w:date="2013-06-29T21:39:00Z">
              <w:r w:rsidRPr="008D6A27">
                <w:rPr>
                  <w:b/>
                  <w:color w:val="FF0000"/>
                  <w:szCs w:val="21"/>
                </w:rPr>
                <w:t>4.50</w:t>
              </w:r>
              <w:r w:rsidRPr="008D6A27">
                <w:rPr>
                  <w:rFonts w:hint="eastAsia"/>
                  <w:b/>
                  <w:color w:val="FF0000"/>
                  <w:szCs w:val="21"/>
                </w:rPr>
                <w:t>×</w:t>
              </w:r>
              <w:r w:rsidRPr="008D6A27">
                <w:rPr>
                  <w:rFonts w:hint="eastAsia"/>
                  <w:b/>
                  <w:color w:val="FF0000"/>
                  <w:szCs w:val="21"/>
                </w:rPr>
                <w:t>10</w:t>
              </w:r>
              <w:r w:rsidRPr="008D6A27">
                <w:rPr>
                  <w:b/>
                  <w:color w:val="FF0000"/>
                  <w:szCs w:val="21"/>
                  <w:vertAlign w:val="superscript"/>
                </w:rPr>
                <w:t>-6</w:t>
              </w:r>
            </w:ins>
          </w:p>
        </w:tc>
        <w:tc>
          <w:tcPr>
            <w:tcW w:w="1500" w:type="dxa"/>
            <w:shd w:val="clear" w:color="auto" w:fill="auto"/>
            <w:noWrap/>
            <w:tcPrChange w:id="866" w:author="Gsc" w:date="2013-06-29T21:39:00Z">
              <w:tcPr>
                <w:tcW w:w="1494" w:type="dxa"/>
                <w:gridSpan w:val="2"/>
                <w:shd w:val="clear" w:color="auto" w:fill="auto"/>
                <w:noWrap/>
              </w:tcPr>
            </w:tcPrChange>
          </w:tcPr>
          <w:p w:rsidR="00B56BFE" w:rsidRPr="00254BE7" w:rsidRDefault="00B56BFE" w:rsidP="00B56BFE">
            <w:pPr>
              <w:widowControl/>
              <w:jc w:val="left"/>
              <w:rPr>
                <w:ins w:id="867" w:author="Gsc" w:date="2013-06-29T21:33:00Z"/>
                <w:rFonts w:ascii="Times New Roman" w:hAnsi="Times New Roman" w:hint="eastAsia"/>
                <w:color w:val="000000"/>
                <w:kern w:val="0"/>
                <w:szCs w:val="21"/>
              </w:rPr>
            </w:pPr>
            <w:ins w:id="868" w:author="Gsc" w:date="2013-06-29T21:39:00Z">
              <w:r>
                <w:rPr>
                  <w:rFonts w:hint="eastAsia"/>
                  <w:szCs w:val="21"/>
                </w:rPr>
                <w:t>64.72</w:t>
              </w:r>
              <w:r>
                <w:rPr>
                  <w:szCs w:val="21"/>
                </w:rPr>
                <w:t>-</w:t>
              </w:r>
              <w:r>
                <w:rPr>
                  <w:rFonts w:hint="eastAsia"/>
                  <w:szCs w:val="21"/>
                </w:rPr>
                <w:t>29732</w:t>
              </w:r>
            </w:ins>
          </w:p>
        </w:tc>
        <w:tc>
          <w:tcPr>
            <w:tcW w:w="967" w:type="dxa"/>
            <w:shd w:val="clear" w:color="auto" w:fill="auto"/>
            <w:tcPrChange w:id="869" w:author="Gsc" w:date="2013-06-29T21:39:00Z">
              <w:tcPr>
                <w:tcW w:w="963" w:type="dxa"/>
                <w:shd w:val="clear" w:color="auto" w:fill="auto"/>
              </w:tcPr>
            </w:tcPrChange>
          </w:tcPr>
          <w:p w:rsidR="00B56BFE" w:rsidRPr="00254BE7" w:rsidRDefault="00B56BFE" w:rsidP="00B56BFE">
            <w:pPr>
              <w:widowControl/>
              <w:jc w:val="left"/>
              <w:rPr>
                <w:ins w:id="870" w:author="Gsc" w:date="2013-06-29T21:33:00Z"/>
                <w:rFonts w:ascii="Times New Roman" w:hAnsi="Times New Roman" w:hint="eastAsia"/>
                <w:color w:val="000000"/>
                <w:kern w:val="0"/>
                <w:szCs w:val="21"/>
              </w:rPr>
            </w:pPr>
            <w:ins w:id="871" w:author="Gsc" w:date="2013-06-29T21:39:00Z">
              <w:r w:rsidRPr="00565543">
                <w:rPr>
                  <w:szCs w:val="21"/>
                </w:rPr>
                <w:t>0.75</w:t>
              </w:r>
            </w:ins>
          </w:p>
        </w:tc>
        <w:tc>
          <w:tcPr>
            <w:tcW w:w="851" w:type="dxa"/>
            <w:shd w:val="clear" w:color="auto" w:fill="auto"/>
            <w:tcPrChange w:id="872" w:author="Gsc" w:date="2013-06-29T21:39:00Z">
              <w:tcPr>
                <w:tcW w:w="851" w:type="dxa"/>
                <w:shd w:val="clear" w:color="auto" w:fill="auto"/>
              </w:tcPr>
            </w:tcPrChange>
          </w:tcPr>
          <w:p w:rsidR="00B56BFE" w:rsidRPr="00254BE7" w:rsidRDefault="00B56BFE" w:rsidP="00B56BFE">
            <w:pPr>
              <w:widowControl/>
              <w:jc w:val="left"/>
              <w:rPr>
                <w:ins w:id="873" w:author="Gsc" w:date="2013-06-29T21:33:00Z"/>
                <w:rFonts w:ascii="Times New Roman" w:hAnsi="Times New Roman" w:hint="eastAsia"/>
                <w:color w:val="000000"/>
                <w:kern w:val="0"/>
                <w:szCs w:val="21"/>
              </w:rPr>
            </w:pPr>
            <w:ins w:id="874" w:author="Gsc" w:date="2013-06-29T21:39:00Z">
              <w:r>
                <w:rPr>
                  <w:rFonts w:hint="eastAsia"/>
                  <w:szCs w:val="21"/>
                </w:rPr>
                <w:t>0.148</w:t>
              </w:r>
            </w:ins>
          </w:p>
        </w:tc>
        <w:tc>
          <w:tcPr>
            <w:tcW w:w="992" w:type="dxa"/>
            <w:shd w:val="clear" w:color="auto" w:fill="auto"/>
            <w:tcPrChange w:id="875" w:author="Gsc" w:date="2013-06-29T21:39:00Z">
              <w:tcPr>
                <w:tcW w:w="992" w:type="dxa"/>
                <w:shd w:val="clear" w:color="auto" w:fill="auto"/>
              </w:tcPr>
            </w:tcPrChange>
          </w:tcPr>
          <w:p w:rsidR="00B56BFE" w:rsidRPr="00254BE7" w:rsidRDefault="00B56BFE" w:rsidP="00B56BFE">
            <w:pPr>
              <w:widowControl/>
              <w:jc w:val="left"/>
              <w:rPr>
                <w:ins w:id="876" w:author="Gsc" w:date="2013-06-29T21:33:00Z"/>
                <w:rFonts w:ascii="Times New Roman" w:hAnsi="Times New Roman" w:hint="eastAsia"/>
                <w:color w:val="000000"/>
                <w:kern w:val="0"/>
                <w:szCs w:val="21"/>
              </w:rPr>
            </w:pPr>
            <w:ins w:id="877" w:author="Gsc" w:date="2013-06-29T21:39:00Z">
              <w:r w:rsidRPr="00565543">
                <w:rPr>
                  <w:szCs w:val="21"/>
                </w:rPr>
                <w:t>0.074</w:t>
              </w:r>
            </w:ins>
          </w:p>
        </w:tc>
        <w:tc>
          <w:tcPr>
            <w:tcW w:w="1575" w:type="dxa"/>
            <w:shd w:val="clear" w:color="auto" w:fill="auto"/>
            <w:tcPrChange w:id="878" w:author="Gsc" w:date="2013-06-29T21:39:00Z">
              <w:tcPr>
                <w:tcW w:w="1575" w:type="dxa"/>
                <w:shd w:val="clear" w:color="auto" w:fill="auto"/>
              </w:tcPr>
            </w:tcPrChange>
          </w:tcPr>
          <w:p w:rsidR="00B56BFE" w:rsidRPr="00254BE7" w:rsidRDefault="00B56BFE" w:rsidP="00B56BFE">
            <w:pPr>
              <w:widowControl/>
              <w:jc w:val="left"/>
              <w:rPr>
                <w:ins w:id="879" w:author="Gsc" w:date="2013-06-29T21:33:00Z"/>
                <w:rFonts w:ascii="Times New Roman" w:hAnsi="Times New Roman" w:hint="eastAsia"/>
                <w:color w:val="000000"/>
                <w:kern w:val="0"/>
                <w:szCs w:val="21"/>
              </w:rPr>
            </w:pPr>
            <w:ins w:id="880" w:author="Gsc" w:date="2013-06-29T21:39:00Z">
              <w:r>
                <w:rPr>
                  <w:szCs w:val="21"/>
                </w:rPr>
                <w:t>0.018-</w:t>
              </w:r>
              <w:r>
                <w:rPr>
                  <w:rFonts w:hint="eastAsia"/>
                  <w:szCs w:val="21"/>
                </w:rPr>
                <w:t>1.20</w:t>
              </w:r>
            </w:ins>
          </w:p>
        </w:tc>
        <w:tc>
          <w:tcPr>
            <w:tcW w:w="1138" w:type="dxa"/>
            <w:shd w:val="clear" w:color="auto" w:fill="auto"/>
            <w:noWrap/>
            <w:tcPrChange w:id="881" w:author="Gsc" w:date="2013-06-29T21:39:00Z">
              <w:tcPr>
                <w:tcW w:w="1138" w:type="dxa"/>
                <w:shd w:val="clear" w:color="auto" w:fill="auto"/>
                <w:noWrap/>
              </w:tcPr>
            </w:tcPrChange>
          </w:tcPr>
          <w:p w:rsidR="00B56BFE" w:rsidRPr="00254BE7" w:rsidRDefault="00B56BFE" w:rsidP="00B56BFE">
            <w:pPr>
              <w:widowControl/>
              <w:jc w:val="left"/>
              <w:rPr>
                <w:ins w:id="882" w:author="Gsc" w:date="2013-06-29T21:33:00Z"/>
                <w:rFonts w:ascii="Times New Roman" w:hAnsi="Times New Roman" w:hint="eastAsia"/>
                <w:color w:val="000000"/>
                <w:kern w:val="0"/>
                <w:szCs w:val="21"/>
              </w:rPr>
            </w:pPr>
            <w:ins w:id="883" w:author="Gsc" w:date="2013-06-29T21:39:00Z">
              <w:r w:rsidRPr="00565543">
                <w:rPr>
                  <w:szCs w:val="21"/>
                </w:rPr>
                <w:t>0.58</w:t>
              </w:r>
            </w:ins>
          </w:p>
        </w:tc>
      </w:tr>
      <w:tr w:rsidR="00EC341F" w:rsidRPr="00254BE7" w:rsidTr="00B56BFE">
        <w:trPr>
          <w:trHeight w:val="149"/>
        </w:trPr>
        <w:tc>
          <w:tcPr>
            <w:tcW w:w="0" w:type="auto"/>
            <w:shd w:val="clear" w:color="auto" w:fill="auto"/>
            <w:noWrap/>
            <w:vAlign w:val="center"/>
            <w:hideMark/>
          </w:tcPr>
          <w:p w:rsidR="00EC341F" w:rsidRPr="00254BE7" w:rsidRDefault="00EC341F" w:rsidP="00B361AD">
            <w:pPr>
              <w:rPr>
                <w:color w:val="000000"/>
                <w:szCs w:val="21"/>
              </w:rPr>
            </w:pPr>
            <w:r w:rsidRPr="00254BE7">
              <w:rPr>
                <w:rFonts w:hint="eastAsia"/>
                <w:color w:val="000000"/>
                <w:szCs w:val="21"/>
              </w:rPr>
              <w:t>cg15020645</w:t>
            </w:r>
          </w:p>
        </w:tc>
        <w:tc>
          <w:tcPr>
            <w:tcW w:w="0" w:type="auto"/>
            <w:shd w:val="clear" w:color="auto" w:fill="auto"/>
          </w:tcPr>
          <w:p w:rsidR="00EC341F" w:rsidRPr="00254BE7" w:rsidRDefault="00EC341F" w:rsidP="00B361AD">
            <w:pPr>
              <w:rPr>
                <w:szCs w:val="21"/>
              </w:rPr>
            </w:pPr>
            <w:r w:rsidRPr="00254BE7">
              <w:rPr>
                <w:rFonts w:hint="eastAsia"/>
                <w:szCs w:val="21"/>
              </w:rPr>
              <w:t>190.57</w:t>
            </w:r>
          </w:p>
        </w:tc>
        <w:tc>
          <w:tcPr>
            <w:tcW w:w="0" w:type="auto"/>
            <w:shd w:val="clear" w:color="auto" w:fill="auto"/>
          </w:tcPr>
          <w:p w:rsidR="00EC341F" w:rsidRPr="00254BE7" w:rsidRDefault="00EC341F" w:rsidP="00B361AD">
            <w:pPr>
              <w:rPr>
                <w:b/>
                <w:color w:val="FF0000"/>
                <w:szCs w:val="21"/>
              </w:rPr>
            </w:pPr>
            <w:r w:rsidRPr="00254BE7">
              <w:rPr>
                <w:b/>
                <w:color w:val="FF0000"/>
                <w:szCs w:val="21"/>
              </w:rPr>
              <w:t>7.7</w:t>
            </w:r>
            <w:r w:rsidRPr="00254BE7">
              <w:rPr>
                <w:rFonts w:hint="eastAsia"/>
                <w:b/>
                <w:color w:val="FF0000"/>
                <w:szCs w:val="21"/>
              </w:rPr>
              <w:t>×</w:t>
            </w:r>
            <w:r w:rsidRPr="00254BE7">
              <w:rPr>
                <w:rFonts w:hint="eastAsia"/>
                <w:b/>
                <w:color w:val="FF0000"/>
                <w:szCs w:val="21"/>
              </w:rPr>
              <w:t>10</w:t>
            </w:r>
            <w:r w:rsidRPr="00254BE7">
              <w:rPr>
                <w:b/>
                <w:color w:val="FF0000"/>
                <w:szCs w:val="21"/>
                <w:vertAlign w:val="superscript"/>
              </w:rPr>
              <w:t>-6</w:t>
            </w:r>
          </w:p>
        </w:tc>
        <w:tc>
          <w:tcPr>
            <w:tcW w:w="1500" w:type="dxa"/>
            <w:shd w:val="clear" w:color="auto" w:fill="auto"/>
            <w:noWrap/>
          </w:tcPr>
          <w:p w:rsidR="00EC341F" w:rsidRPr="00254BE7" w:rsidRDefault="00EC341F" w:rsidP="00B361AD">
            <w:pPr>
              <w:rPr>
                <w:szCs w:val="21"/>
              </w:rPr>
            </w:pPr>
            <w:r w:rsidRPr="00254BE7">
              <w:rPr>
                <w:szCs w:val="21"/>
              </w:rPr>
              <w:t>22.65-</w:t>
            </w:r>
            <w:r w:rsidRPr="00254BE7">
              <w:rPr>
                <w:rFonts w:hint="eastAsia"/>
                <w:szCs w:val="21"/>
              </w:rPr>
              <w:t>2321</w:t>
            </w:r>
          </w:p>
        </w:tc>
        <w:tc>
          <w:tcPr>
            <w:tcW w:w="967" w:type="dxa"/>
            <w:shd w:val="clear" w:color="auto" w:fill="auto"/>
          </w:tcPr>
          <w:p w:rsidR="00EC341F" w:rsidRPr="00254BE7" w:rsidRDefault="00EC341F" w:rsidP="00B361AD">
            <w:pPr>
              <w:rPr>
                <w:szCs w:val="21"/>
              </w:rPr>
            </w:pPr>
            <w:r w:rsidRPr="00254BE7">
              <w:rPr>
                <w:szCs w:val="21"/>
              </w:rPr>
              <w:t>0.72</w:t>
            </w:r>
          </w:p>
        </w:tc>
        <w:tc>
          <w:tcPr>
            <w:tcW w:w="851" w:type="dxa"/>
            <w:shd w:val="clear" w:color="auto" w:fill="auto"/>
          </w:tcPr>
          <w:p w:rsidR="00EC341F" w:rsidRPr="00254BE7" w:rsidRDefault="00EC341F" w:rsidP="00B361AD">
            <w:pPr>
              <w:rPr>
                <w:szCs w:val="21"/>
              </w:rPr>
            </w:pPr>
            <w:r w:rsidRPr="00254BE7">
              <w:rPr>
                <w:rFonts w:hint="eastAsia"/>
                <w:szCs w:val="21"/>
              </w:rPr>
              <w:t>3.16</w:t>
            </w:r>
          </w:p>
        </w:tc>
        <w:tc>
          <w:tcPr>
            <w:tcW w:w="992" w:type="dxa"/>
            <w:shd w:val="clear" w:color="auto" w:fill="auto"/>
          </w:tcPr>
          <w:p w:rsidR="00EC341F" w:rsidRPr="00254BE7" w:rsidRDefault="00EC341F" w:rsidP="00B361AD">
            <w:pPr>
              <w:rPr>
                <w:szCs w:val="21"/>
              </w:rPr>
            </w:pPr>
            <w:r w:rsidRPr="00254BE7">
              <w:rPr>
                <w:szCs w:val="21"/>
              </w:rPr>
              <w:t>0.40</w:t>
            </w:r>
            <w:r w:rsidRPr="00254BE7">
              <w:rPr>
                <w:rFonts w:hint="eastAsia"/>
                <w:szCs w:val="21"/>
              </w:rPr>
              <w:t>6</w:t>
            </w:r>
          </w:p>
        </w:tc>
        <w:tc>
          <w:tcPr>
            <w:tcW w:w="1575" w:type="dxa"/>
            <w:shd w:val="clear" w:color="auto" w:fill="auto"/>
          </w:tcPr>
          <w:p w:rsidR="00EC341F" w:rsidRPr="00254BE7" w:rsidRDefault="00EC341F" w:rsidP="00B361AD">
            <w:pPr>
              <w:rPr>
                <w:szCs w:val="21"/>
              </w:rPr>
            </w:pPr>
            <w:r w:rsidRPr="00254BE7">
              <w:rPr>
                <w:rFonts w:hint="eastAsia"/>
                <w:szCs w:val="21"/>
              </w:rPr>
              <w:t>0.28</w:t>
            </w:r>
            <w:r w:rsidRPr="00254BE7">
              <w:rPr>
                <w:szCs w:val="21"/>
              </w:rPr>
              <w:t>-</w:t>
            </w:r>
            <w:r w:rsidRPr="00254BE7">
              <w:rPr>
                <w:rFonts w:hint="eastAsia"/>
                <w:szCs w:val="21"/>
              </w:rPr>
              <w:t>68.72</w:t>
            </w:r>
          </w:p>
        </w:tc>
        <w:tc>
          <w:tcPr>
            <w:tcW w:w="1138" w:type="dxa"/>
            <w:shd w:val="clear" w:color="auto" w:fill="auto"/>
            <w:noWrap/>
          </w:tcPr>
          <w:p w:rsidR="00EC341F" w:rsidRPr="00254BE7" w:rsidRDefault="00EC341F" w:rsidP="00B361AD">
            <w:pPr>
              <w:rPr>
                <w:szCs w:val="21"/>
              </w:rPr>
            </w:pPr>
            <w:r w:rsidRPr="00254BE7">
              <w:rPr>
                <w:szCs w:val="21"/>
              </w:rPr>
              <w:t>0.61</w:t>
            </w:r>
          </w:p>
        </w:tc>
      </w:tr>
      <w:tr w:rsidR="00EC341F" w:rsidRPr="00254BE7" w:rsidTr="00B56BFE">
        <w:trPr>
          <w:trHeight w:val="149"/>
        </w:trPr>
        <w:tc>
          <w:tcPr>
            <w:tcW w:w="0" w:type="auto"/>
            <w:shd w:val="clear" w:color="auto" w:fill="auto"/>
            <w:noWrap/>
            <w:vAlign w:val="center"/>
            <w:hideMark/>
          </w:tcPr>
          <w:p w:rsidR="00EC341F" w:rsidRPr="00254BE7" w:rsidRDefault="00EC341F" w:rsidP="00B361AD">
            <w:pPr>
              <w:rPr>
                <w:rFonts w:ascii="宋体" w:hAnsi="宋体" w:cs="宋体"/>
                <w:color w:val="000000"/>
                <w:szCs w:val="21"/>
              </w:rPr>
            </w:pPr>
            <w:r w:rsidRPr="00254BE7">
              <w:rPr>
                <w:rFonts w:hint="eastAsia"/>
                <w:color w:val="000000"/>
                <w:szCs w:val="21"/>
              </w:rPr>
              <w:t>cg16970232</w:t>
            </w:r>
          </w:p>
        </w:tc>
        <w:tc>
          <w:tcPr>
            <w:tcW w:w="0" w:type="auto"/>
            <w:shd w:val="clear" w:color="auto" w:fill="auto"/>
          </w:tcPr>
          <w:p w:rsidR="00EC341F" w:rsidRPr="00254BE7" w:rsidRDefault="00EC341F" w:rsidP="00B361AD">
            <w:pPr>
              <w:rPr>
                <w:szCs w:val="21"/>
              </w:rPr>
            </w:pPr>
            <w:r w:rsidRPr="00254BE7">
              <w:rPr>
                <w:rFonts w:hint="eastAsia"/>
                <w:szCs w:val="21"/>
              </w:rPr>
              <w:t>108.85</w:t>
            </w:r>
          </w:p>
        </w:tc>
        <w:tc>
          <w:tcPr>
            <w:tcW w:w="0" w:type="auto"/>
            <w:shd w:val="clear" w:color="auto" w:fill="auto"/>
          </w:tcPr>
          <w:p w:rsidR="00EC341F" w:rsidRPr="00254BE7" w:rsidRDefault="00EC341F" w:rsidP="00B361AD">
            <w:pPr>
              <w:rPr>
                <w:b/>
                <w:color w:val="FF0000"/>
                <w:szCs w:val="21"/>
              </w:rPr>
            </w:pPr>
            <w:r w:rsidRPr="00254BE7">
              <w:rPr>
                <w:b/>
                <w:color w:val="FF0000"/>
                <w:szCs w:val="21"/>
              </w:rPr>
              <w:t>5.</w:t>
            </w:r>
            <w:r w:rsidRPr="00254BE7">
              <w:rPr>
                <w:rFonts w:hint="eastAsia"/>
                <w:b/>
                <w:color w:val="FF0000"/>
                <w:szCs w:val="21"/>
              </w:rPr>
              <w:t>1</w:t>
            </w:r>
            <w:r w:rsidRPr="00254BE7">
              <w:rPr>
                <w:rFonts w:hint="eastAsia"/>
                <w:b/>
                <w:color w:val="FF0000"/>
                <w:szCs w:val="21"/>
              </w:rPr>
              <w:t>×</w:t>
            </w:r>
            <w:r w:rsidRPr="00254BE7">
              <w:rPr>
                <w:rFonts w:hint="eastAsia"/>
                <w:b/>
                <w:color w:val="FF0000"/>
                <w:szCs w:val="21"/>
              </w:rPr>
              <w:t>10</w:t>
            </w:r>
            <w:r w:rsidRPr="00254BE7">
              <w:rPr>
                <w:b/>
                <w:color w:val="FF0000"/>
                <w:szCs w:val="21"/>
                <w:vertAlign w:val="superscript"/>
              </w:rPr>
              <w:t>-6</w:t>
            </w:r>
          </w:p>
        </w:tc>
        <w:tc>
          <w:tcPr>
            <w:tcW w:w="1500" w:type="dxa"/>
            <w:shd w:val="clear" w:color="auto" w:fill="auto"/>
            <w:noWrap/>
          </w:tcPr>
          <w:p w:rsidR="00EC341F" w:rsidRPr="00254BE7" w:rsidRDefault="00EC341F" w:rsidP="00B361AD">
            <w:pPr>
              <w:rPr>
                <w:szCs w:val="21"/>
              </w:rPr>
            </w:pPr>
            <w:r w:rsidRPr="00254BE7">
              <w:rPr>
                <w:rFonts w:hint="eastAsia"/>
                <w:szCs w:val="21"/>
              </w:rPr>
              <w:t>1</w:t>
            </w:r>
            <w:r w:rsidRPr="00254BE7">
              <w:rPr>
                <w:szCs w:val="21"/>
              </w:rPr>
              <w:t>7</w:t>
            </w:r>
            <w:r w:rsidRPr="00254BE7">
              <w:rPr>
                <w:rFonts w:hint="eastAsia"/>
                <w:szCs w:val="21"/>
              </w:rPr>
              <w:t>.64</w:t>
            </w:r>
            <w:r w:rsidRPr="00254BE7">
              <w:rPr>
                <w:szCs w:val="21"/>
              </w:rPr>
              <w:t>-</w:t>
            </w:r>
            <w:r w:rsidRPr="00254BE7">
              <w:rPr>
                <w:rFonts w:hint="eastAsia"/>
                <w:szCs w:val="21"/>
              </w:rPr>
              <w:t>1043</w:t>
            </w:r>
          </w:p>
        </w:tc>
        <w:tc>
          <w:tcPr>
            <w:tcW w:w="967" w:type="dxa"/>
            <w:shd w:val="clear" w:color="auto" w:fill="auto"/>
          </w:tcPr>
          <w:p w:rsidR="00EC341F" w:rsidRPr="00254BE7" w:rsidRDefault="00EC341F" w:rsidP="00B361AD">
            <w:pPr>
              <w:rPr>
                <w:szCs w:val="21"/>
              </w:rPr>
            </w:pPr>
            <w:r w:rsidRPr="00254BE7">
              <w:rPr>
                <w:szCs w:val="21"/>
              </w:rPr>
              <w:t>0.73</w:t>
            </w:r>
          </w:p>
        </w:tc>
        <w:tc>
          <w:tcPr>
            <w:tcW w:w="851" w:type="dxa"/>
            <w:shd w:val="clear" w:color="auto" w:fill="auto"/>
          </w:tcPr>
          <w:p w:rsidR="00EC341F" w:rsidRPr="00254BE7" w:rsidRDefault="00EC341F" w:rsidP="00B361AD">
            <w:pPr>
              <w:rPr>
                <w:szCs w:val="21"/>
              </w:rPr>
            </w:pPr>
            <w:r w:rsidRPr="00254BE7">
              <w:rPr>
                <w:rFonts w:hint="eastAsia"/>
                <w:szCs w:val="21"/>
              </w:rPr>
              <w:t>7.54</w:t>
            </w:r>
          </w:p>
        </w:tc>
        <w:tc>
          <w:tcPr>
            <w:tcW w:w="992" w:type="dxa"/>
            <w:shd w:val="clear" w:color="auto" w:fill="auto"/>
          </w:tcPr>
          <w:p w:rsidR="00EC341F" w:rsidRPr="00254BE7" w:rsidRDefault="00EC341F" w:rsidP="00B361AD">
            <w:pPr>
              <w:rPr>
                <w:b/>
                <w:color w:val="FF0000"/>
                <w:szCs w:val="21"/>
              </w:rPr>
            </w:pPr>
            <w:r w:rsidRPr="00254BE7">
              <w:rPr>
                <w:b/>
                <w:color w:val="FF0000"/>
                <w:szCs w:val="21"/>
              </w:rPr>
              <w:t>0.0347</w:t>
            </w:r>
          </w:p>
        </w:tc>
        <w:tc>
          <w:tcPr>
            <w:tcW w:w="1575" w:type="dxa"/>
            <w:shd w:val="clear" w:color="auto" w:fill="auto"/>
          </w:tcPr>
          <w:p w:rsidR="00EC341F" w:rsidRPr="00254BE7" w:rsidRDefault="00EC341F" w:rsidP="00B361AD">
            <w:pPr>
              <w:rPr>
                <w:szCs w:val="21"/>
              </w:rPr>
            </w:pPr>
            <w:r w:rsidRPr="00254BE7">
              <w:rPr>
                <w:rFonts w:hint="eastAsia"/>
                <w:szCs w:val="21"/>
              </w:rPr>
              <w:t>1.39</w:t>
            </w:r>
            <w:r w:rsidRPr="00254BE7">
              <w:rPr>
                <w:szCs w:val="21"/>
              </w:rPr>
              <w:t>-</w:t>
            </w:r>
            <w:r w:rsidRPr="00254BE7">
              <w:rPr>
                <w:rFonts w:hint="eastAsia"/>
                <w:szCs w:val="21"/>
              </w:rPr>
              <w:t>64.07</w:t>
            </w:r>
          </w:p>
        </w:tc>
        <w:tc>
          <w:tcPr>
            <w:tcW w:w="1138" w:type="dxa"/>
            <w:shd w:val="clear" w:color="auto" w:fill="auto"/>
            <w:noWrap/>
          </w:tcPr>
          <w:p w:rsidR="00EC341F" w:rsidRPr="00254BE7" w:rsidRDefault="00EC341F" w:rsidP="00B361AD">
            <w:pPr>
              <w:rPr>
                <w:szCs w:val="21"/>
              </w:rPr>
            </w:pPr>
            <w:r w:rsidRPr="00254BE7">
              <w:rPr>
                <w:szCs w:val="21"/>
              </w:rPr>
              <w:t>0.45</w:t>
            </w:r>
          </w:p>
        </w:tc>
      </w:tr>
      <w:tr w:rsidR="00EC341F" w:rsidRPr="00254BE7" w:rsidTr="00B56BFE">
        <w:trPr>
          <w:trHeight w:val="149"/>
        </w:trPr>
        <w:tc>
          <w:tcPr>
            <w:tcW w:w="0" w:type="auto"/>
            <w:shd w:val="clear" w:color="auto" w:fill="auto"/>
            <w:noWrap/>
            <w:vAlign w:val="center"/>
            <w:hideMark/>
          </w:tcPr>
          <w:p w:rsidR="00EC341F" w:rsidRPr="00254BE7" w:rsidRDefault="00EC341F" w:rsidP="00B361AD">
            <w:pPr>
              <w:rPr>
                <w:rFonts w:ascii="宋体" w:hAnsi="宋体" w:cs="宋体"/>
                <w:color w:val="000000"/>
                <w:szCs w:val="21"/>
              </w:rPr>
            </w:pPr>
            <w:r w:rsidRPr="00254BE7">
              <w:rPr>
                <w:rFonts w:hint="eastAsia"/>
                <w:color w:val="000000"/>
                <w:szCs w:val="21"/>
              </w:rPr>
              <w:t>cg20311501</w:t>
            </w:r>
          </w:p>
        </w:tc>
        <w:tc>
          <w:tcPr>
            <w:tcW w:w="0" w:type="auto"/>
            <w:shd w:val="clear" w:color="auto" w:fill="auto"/>
          </w:tcPr>
          <w:p w:rsidR="00EC341F" w:rsidRPr="00254BE7" w:rsidRDefault="00EC341F" w:rsidP="00B361AD">
            <w:pPr>
              <w:rPr>
                <w:szCs w:val="21"/>
              </w:rPr>
            </w:pPr>
            <w:r w:rsidRPr="00254BE7">
              <w:rPr>
                <w:rFonts w:hint="eastAsia"/>
                <w:szCs w:val="21"/>
              </w:rPr>
              <w:t>61.56</w:t>
            </w:r>
          </w:p>
        </w:tc>
        <w:tc>
          <w:tcPr>
            <w:tcW w:w="0" w:type="auto"/>
            <w:shd w:val="clear" w:color="auto" w:fill="auto"/>
          </w:tcPr>
          <w:p w:rsidR="00EC341F" w:rsidRPr="00254BE7" w:rsidRDefault="00EC341F" w:rsidP="00B361AD">
            <w:pPr>
              <w:rPr>
                <w:b/>
                <w:color w:val="FF0000"/>
                <w:szCs w:val="21"/>
              </w:rPr>
            </w:pPr>
            <w:r w:rsidRPr="00254BE7">
              <w:rPr>
                <w:b/>
                <w:color w:val="FF0000"/>
                <w:szCs w:val="21"/>
              </w:rPr>
              <w:t>4.96</w:t>
            </w:r>
            <w:r w:rsidRPr="00254BE7">
              <w:rPr>
                <w:rFonts w:hint="eastAsia"/>
                <w:b/>
                <w:color w:val="FF0000"/>
                <w:szCs w:val="21"/>
              </w:rPr>
              <w:t>×</w:t>
            </w:r>
            <w:r w:rsidRPr="00254BE7">
              <w:rPr>
                <w:rFonts w:hint="eastAsia"/>
                <w:b/>
                <w:color w:val="FF0000"/>
                <w:szCs w:val="21"/>
              </w:rPr>
              <w:t>10</w:t>
            </w:r>
            <w:r w:rsidRPr="00254BE7">
              <w:rPr>
                <w:b/>
                <w:color w:val="FF0000"/>
                <w:szCs w:val="21"/>
                <w:vertAlign w:val="superscript"/>
              </w:rPr>
              <w:t>-6</w:t>
            </w:r>
          </w:p>
        </w:tc>
        <w:tc>
          <w:tcPr>
            <w:tcW w:w="1500" w:type="dxa"/>
            <w:shd w:val="clear" w:color="auto" w:fill="auto"/>
            <w:noWrap/>
          </w:tcPr>
          <w:p w:rsidR="00EC341F" w:rsidRPr="00254BE7" w:rsidRDefault="00EC341F" w:rsidP="00B361AD">
            <w:pPr>
              <w:rPr>
                <w:szCs w:val="21"/>
              </w:rPr>
            </w:pPr>
            <w:r w:rsidRPr="00254BE7">
              <w:rPr>
                <w:rFonts w:hint="eastAsia"/>
                <w:szCs w:val="21"/>
              </w:rPr>
              <w:t>11.94</w:t>
            </w:r>
            <w:r w:rsidRPr="00254BE7">
              <w:rPr>
                <w:szCs w:val="21"/>
              </w:rPr>
              <w:t>-4</w:t>
            </w:r>
            <w:r w:rsidRPr="00254BE7">
              <w:rPr>
                <w:rFonts w:hint="eastAsia"/>
                <w:szCs w:val="21"/>
              </w:rPr>
              <w:t>20</w:t>
            </w:r>
          </w:p>
        </w:tc>
        <w:tc>
          <w:tcPr>
            <w:tcW w:w="967" w:type="dxa"/>
            <w:shd w:val="clear" w:color="auto" w:fill="auto"/>
          </w:tcPr>
          <w:p w:rsidR="00EC341F" w:rsidRPr="00254BE7" w:rsidRDefault="00EC341F" w:rsidP="00B361AD">
            <w:pPr>
              <w:rPr>
                <w:szCs w:val="21"/>
              </w:rPr>
            </w:pPr>
            <w:r w:rsidRPr="00254BE7">
              <w:rPr>
                <w:szCs w:val="21"/>
              </w:rPr>
              <w:t>0.73</w:t>
            </w:r>
          </w:p>
        </w:tc>
        <w:tc>
          <w:tcPr>
            <w:tcW w:w="851" w:type="dxa"/>
            <w:shd w:val="clear" w:color="auto" w:fill="auto"/>
          </w:tcPr>
          <w:p w:rsidR="00EC341F" w:rsidRPr="00254BE7" w:rsidRDefault="00EC341F" w:rsidP="00B361AD">
            <w:pPr>
              <w:rPr>
                <w:szCs w:val="21"/>
              </w:rPr>
            </w:pPr>
            <w:r w:rsidRPr="00254BE7">
              <w:rPr>
                <w:rFonts w:hint="eastAsia"/>
                <w:szCs w:val="21"/>
              </w:rPr>
              <w:t>2.48</w:t>
            </w:r>
          </w:p>
        </w:tc>
        <w:tc>
          <w:tcPr>
            <w:tcW w:w="992" w:type="dxa"/>
            <w:shd w:val="clear" w:color="auto" w:fill="auto"/>
          </w:tcPr>
          <w:p w:rsidR="00EC341F" w:rsidRPr="00254BE7" w:rsidRDefault="00EC341F" w:rsidP="00B361AD">
            <w:pPr>
              <w:rPr>
                <w:szCs w:val="21"/>
              </w:rPr>
            </w:pPr>
            <w:r w:rsidRPr="00254BE7">
              <w:rPr>
                <w:szCs w:val="21"/>
              </w:rPr>
              <w:t>0.257</w:t>
            </w:r>
          </w:p>
        </w:tc>
        <w:tc>
          <w:tcPr>
            <w:tcW w:w="1575" w:type="dxa"/>
            <w:shd w:val="clear" w:color="auto" w:fill="auto"/>
          </w:tcPr>
          <w:p w:rsidR="00EC341F" w:rsidRPr="00254BE7" w:rsidRDefault="00EC341F" w:rsidP="00B361AD">
            <w:pPr>
              <w:rPr>
                <w:szCs w:val="21"/>
              </w:rPr>
            </w:pPr>
            <w:r w:rsidRPr="00254BE7">
              <w:rPr>
                <w:szCs w:val="21"/>
              </w:rPr>
              <w:t>0.57-</w:t>
            </w:r>
            <w:r w:rsidRPr="00254BE7">
              <w:rPr>
                <w:rFonts w:hint="eastAsia"/>
                <w:szCs w:val="21"/>
              </w:rPr>
              <w:t>13</w:t>
            </w:r>
            <w:r w:rsidRPr="00254BE7">
              <w:rPr>
                <w:szCs w:val="21"/>
              </w:rPr>
              <w:t>.</w:t>
            </w:r>
            <w:r w:rsidRPr="00254BE7">
              <w:rPr>
                <w:rFonts w:hint="eastAsia"/>
                <w:szCs w:val="21"/>
              </w:rPr>
              <w:t>74</w:t>
            </w:r>
          </w:p>
        </w:tc>
        <w:tc>
          <w:tcPr>
            <w:tcW w:w="1138" w:type="dxa"/>
            <w:shd w:val="clear" w:color="auto" w:fill="auto"/>
            <w:noWrap/>
          </w:tcPr>
          <w:p w:rsidR="00EC341F" w:rsidRPr="00254BE7" w:rsidRDefault="00EC341F" w:rsidP="00B361AD">
            <w:pPr>
              <w:rPr>
                <w:szCs w:val="21"/>
              </w:rPr>
            </w:pPr>
            <w:r w:rsidRPr="00254BE7">
              <w:rPr>
                <w:szCs w:val="21"/>
              </w:rPr>
              <w:t>0.49</w:t>
            </w:r>
          </w:p>
        </w:tc>
      </w:tr>
      <w:tr w:rsidR="00EC341F" w:rsidRPr="00254BE7" w:rsidTr="00B56BFE">
        <w:trPr>
          <w:trHeight w:val="149"/>
        </w:trPr>
        <w:tc>
          <w:tcPr>
            <w:tcW w:w="0" w:type="auto"/>
            <w:shd w:val="clear" w:color="auto" w:fill="auto"/>
            <w:noWrap/>
            <w:vAlign w:val="center"/>
            <w:hideMark/>
          </w:tcPr>
          <w:p w:rsidR="00EC341F" w:rsidRPr="00254BE7" w:rsidRDefault="00EC341F" w:rsidP="00B361AD">
            <w:pPr>
              <w:rPr>
                <w:rFonts w:ascii="宋体" w:hAnsi="宋体" w:cs="宋体"/>
                <w:color w:val="000000"/>
                <w:szCs w:val="21"/>
              </w:rPr>
            </w:pPr>
            <w:r w:rsidRPr="00254BE7">
              <w:rPr>
                <w:rFonts w:hint="eastAsia"/>
                <w:color w:val="000000"/>
                <w:szCs w:val="21"/>
              </w:rPr>
              <w:t>cg21634602</w:t>
            </w:r>
          </w:p>
        </w:tc>
        <w:tc>
          <w:tcPr>
            <w:tcW w:w="0" w:type="auto"/>
            <w:shd w:val="clear" w:color="auto" w:fill="auto"/>
          </w:tcPr>
          <w:p w:rsidR="00EC341F" w:rsidRPr="00254BE7" w:rsidRDefault="00EC341F" w:rsidP="00B361AD">
            <w:pPr>
              <w:rPr>
                <w:szCs w:val="21"/>
              </w:rPr>
            </w:pPr>
            <w:r w:rsidRPr="00254BE7">
              <w:rPr>
                <w:rFonts w:hint="eastAsia"/>
                <w:szCs w:val="21"/>
              </w:rPr>
              <w:t>23.34</w:t>
            </w:r>
          </w:p>
        </w:tc>
        <w:tc>
          <w:tcPr>
            <w:tcW w:w="0" w:type="auto"/>
            <w:shd w:val="clear" w:color="auto" w:fill="auto"/>
          </w:tcPr>
          <w:p w:rsidR="00EC341F" w:rsidRPr="00254BE7" w:rsidRDefault="00EC341F" w:rsidP="00B361AD">
            <w:pPr>
              <w:rPr>
                <w:b/>
                <w:color w:val="FF0000"/>
                <w:szCs w:val="21"/>
              </w:rPr>
            </w:pPr>
            <w:r w:rsidRPr="00254BE7">
              <w:rPr>
                <w:b/>
                <w:color w:val="FF0000"/>
                <w:szCs w:val="21"/>
              </w:rPr>
              <w:t>3.6</w:t>
            </w:r>
            <w:r w:rsidRPr="00254BE7">
              <w:rPr>
                <w:rFonts w:hint="eastAsia"/>
                <w:b/>
                <w:color w:val="FF0000"/>
                <w:szCs w:val="21"/>
              </w:rPr>
              <w:t>×</w:t>
            </w:r>
            <w:r w:rsidRPr="00254BE7">
              <w:rPr>
                <w:rFonts w:hint="eastAsia"/>
                <w:b/>
                <w:color w:val="FF0000"/>
                <w:szCs w:val="21"/>
              </w:rPr>
              <w:t>10</w:t>
            </w:r>
            <w:r w:rsidRPr="00254BE7">
              <w:rPr>
                <w:b/>
                <w:color w:val="FF0000"/>
                <w:szCs w:val="21"/>
                <w:vertAlign w:val="superscript"/>
              </w:rPr>
              <w:t>-</w:t>
            </w:r>
            <w:r w:rsidRPr="00254BE7">
              <w:rPr>
                <w:rFonts w:hint="eastAsia"/>
                <w:b/>
                <w:color w:val="FF0000"/>
                <w:szCs w:val="21"/>
                <w:vertAlign w:val="superscript"/>
              </w:rPr>
              <w:t>5</w:t>
            </w:r>
          </w:p>
        </w:tc>
        <w:tc>
          <w:tcPr>
            <w:tcW w:w="1500" w:type="dxa"/>
            <w:shd w:val="clear" w:color="auto" w:fill="auto"/>
            <w:noWrap/>
          </w:tcPr>
          <w:p w:rsidR="00EC341F" w:rsidRPr="00254BE7" w:rsidRDefault="00EC341F" w:rsidP="00B361AD">
            <w:pPr>
              <w:rPr>
                <w:szCs w:val="21"/>
              </w:rPr>
            </w:pPr>
            <w:r w:rsidRPr="00254BE7">
              <w:rPr>
                <w:rFonts w:hint="eastAsia"/>
                <w:szCs w:val="21"/>
              </w:rPr>
              <w:t>5</w:t>
            </w:r>
            <w:r w:rsidRPr="00254BE7">
              <w:rPr>
                <w:szCs w:val="21"/>
              </w:rPr>
              <w:t>.75-</w:t>
            </w:r>
            <w:r w:rsidRPr="00254BE7">
              <w:rPr>
                <w:rFonts w:hint="eastAsia"/>
                <w:szCs w:val="21"/>
              </w:rPr>
              <w:t>116</w:t>
            </w:r>
            <w:r w:rsidRPr="00254BE7">
              <w:rPr>
                <w:szCs w:val="21"/>
              </w:rPr>
              <w:t>.</w:t>
            </w:r>
          </w:p>
        </w:tc>
        <w:tc>
          <w:tcPr>
            <w:tcW w:w="967" w:type="dxa"/>
            <w:shd w:val="clear" w:color="auto" w:fill="auto"/>
          </w:tcPr>
          <w:p w:rsidR="00EC341F" w:rsidRPr="00254BE7" w:rsidRDefault="00EC341F" w:rsidP="00B361AD">
            <w:pPr>
              <w:rPr>
                <w:szCs w:val="21"/>
              </w:rPr>
            </w:pPr>
            <w:r w:rsidRPr="00254BE7">
              <w:rPr>
                <w:szCs w:val="21"/>
              </w:rPr>
              <w:t>0.71</w:t>
            </w:r>
          </w:p>
        </w:tc>
        <w:tc>
          <w:tcPr>
            <w:tcW w:w="851" w:type="dxa"/>
            <w:shd w:val="clear" w:color="auto" w:fill="auto"/>
          </w:tcPr>
          <w:p w:rsidR="00EC341F" w:rsidRPr="00254BE7" w:rsidRDefault="00EC341F" w:rsidP="00B361AD">
            <w:pPr>
              <w:rPr>
                <w:szCs w:val="21"/>
              </w:rPr>
            </w:pPr>
            <w:r w:rsidRPr="00254BE7">
              <w:rPr>
                <w:rFonts w:hint="eastAsia"/>
                <w:szCs w:val="21"/>
              </w:rPr>
              <w:t>1.27</w:t>
            </w:r>
          </w:p>
        </w:tc>
        <w:tc>
          <w:tcPr>
            <w:tcW w:w="992" w:type="dxa"/>
            <w:shd w:val="clear" w:color="auto" w:fill="auto"/>
          </w:tcPr>
          <w:p w:rsidR="00EC341F" w:rsidRPr="00254BE7" w:rsidRDefault="00EC341F" w:rsidP="00B361AD">
            <w:pPr>
              <w:rPr>
                <w:szCs w:val="21"/>
              </w:rPr>
            </w:pPr>
            <w:r w:rsidRPr="00254BE7">
              <w:rPr>
                <w:szCs w:val="21"/>
              </w:rPr>
              <w:t>0.726</w:t>
            </w:r>
          </w:p>
        </w:tc>
        <w:tc>
          <w:tcPr>
            <w:tcW w:w="1575" w:type="dxa"/>
            <w:shd w:val="clear" w:color="auto" w:fill="auto"/>
          </w:tcPr>
          <w:p w:rsidR="00EC341F" w:rsidRPr="00254BE7" w:rsidRDefault="00EC341F" w:rsidP="00B361AD">
            <w:pPr>
              <w:rPr>
                <w:szCs w:val="21"/>
              </w:rPr>
            </w:pPr>
            <w:r w:rsidRPr="00254BE7">
              <w:rPr>
                <w:rFonts w:hint="eastAsia"/>
                <w:szCs w:val="21"/>
              </w:rPr>
              <w:t>0.35</w:t>
            </w:r>
            <w:r w:rsidRPr="00254BE7">
              <w:rPr>
                <w:szCs w:val="21"/>
              </w:rPr>
              <w:t>-</w:t>
            </w:r>
            <w:r w:rsidRPr="00254BE7">
              <w:rPr>
                <w:rFonts w:hint="eastAsia"/>
                <w:szCs w:val="21"/>
              </w:rPr>
              <w:t>5.42</w:t>
            </w:r>
          </w:p>
        </w:tc>
        <w:tc>
          <w:tcPr>
            <w:tcW w:w="1138" w:type="dxa"/>
            <w:shd w:val="clear" w:color="auto" w:fill="auto"/>
            <w:noWrap/>
          </w:tcPr>
          <w:p w:rsidR="00EC341F" w:rsidRPr="00254BE7" w:rsidRDefault="00EC341F" w:rsidP="00B361AD">
            <w:pPr>
              <w:rPr>
                <w:szCs w:val="21"/>
              </w:rPr>
            </w:pPr>
            <w:r w:rsidRPr="00254BE7">
              <w:rPr>
                <w:szCs w:val="21"/>
              </w:rPr>
              <w:t>0.53</w:t>
            </w:r>
          </w:p>
        </w:tc>
      </w:tr>
      <w:tr w:rsidR="00EC341F" w:rsidRPr="00254BE7" w:rsidTr="00B56BFE">
        <w:trPr>
          <w:trHeight w:val="149"/>
        </w:trPr>
        <w:tc>
          <w:tcPr>
            <w:tcW w:w="0" w:type="auto"/>
            <w:shd w:val="clear" w:color="auto" w:fill="auto"/>
            <w:noWrap/>
            <w:vAlign w:val="center"/>
            <w:hideMark/>
          </w:tcPr>
          <w:p w:rsidR="00EC341F" w:rsidRPr="00254BE7" w:rsidRDefault="00EC341F" w:rsidP="00B361AD">
            <w:pPr>
              <w:rPr>
                <w:rFonts w:ascii="宋体" w:hAnsi="宋体" w:cs="宋体"/>
                <w:color w:val="000000"/>
                <w:szCs w:val="21"/>
              </w:rPr>
            </w:pPr>
            <w:r w:rsidRPr="00254BE7">
              <w:rPr>
                <w:rFonts w:hint="eastAsia"/>
                <w:color w:val="000000"/>
                <w:szCs w:val="21"/>
              </w:rPr>
              <w:t>cg24332422</w:t>
            </w:r>
          </w:p>
        </w:tc>
        <w:tc>
          <w:tcPr>
            <w:tcW w:w="0" w:type="auto"/>
            <w:shd w:val="clear" w:color="auto" w:fill="auto"/>
          </w:tcPr>
          <w:p w:rsidR="00EC341F" w:rsidRPr="00254BE7" w:rsidRDefault="00EC341F" w:rsidP="00B361AD">
            <w:pPr>
              <w:rPr>
                <w:szCs w:val="21"/>
              </w:rPr>
            </w:pPr>
            <w:r w:rsidRPr="00254BE7">
              <w:rPr>
                <w:rFonts w:hint="eastAsia"/>
                <w:szCs w:val="21"/>
              </w:rPr>
              <w:t>223.63</w:t>
            </w:r>
          </w:p>
        </w:tc>
        <w:tc>
          <w:tcPr>
            <w:tcW w:w="0" w:type="auto"/>
            <w:shd w:val="clear" w:color="auto" w:fill="auto"/>
          </w:tcPr>
          <w:p w:rsidR="00EC341F" w:rsidRPr="00254BE7" w:rsidRDefault="00EC341F" w:rsidP="00B361AD">
            <w:pPr>
              <w:rPr>
                <w:b/>
                <w:color w:val="FF0000"/>
                <w:szCs w:val="21"/>
              </w:rPr>
            </w:pPr>
            <w:r w:rsidRPr="00254BE7">
              <w:rPr>
                <w:b/>
                <w:color w:val="FF0000"/>
                <w:szCs w:val="21"/>
              </w:rPr>
              <w:t>2.81</w:t>
            </w:r>
            <w:r w:rsidRPr="00254BE7">
              <w:rPr>
                <w:rFonts w:hint="eastAsia"/>
                <w:b/>
                <w:color w:val="FF0000"/>
                <w:szCs w:val="21"/>
              </w:rPr>
              <w:t>×</w:t>
            </w:r>
            <w:r w:rsidRPr="00254BE7">
              <w:rPr>
                <w:rFonts w:hint="eastAsia"/>
                <w:b/>
                <w:color w:val="FF0000"/>
                <w:szCs w:val="21"/>
              </w:rPr>
              <w:t>10</w:t>
            </w:r>
            <w:r w:rsidRPr="00254BE7">
              <w:rPr>
                <w:b/>
                <w:color w:val="FF0000"/>
                <w:szCs w:val="21"/>
                <w:vertAlign w:val="superscript"/>
              </w:rPr>
              <w:t>-</w:t>
            </w:r>
            <w:r w:rsidRPr="00254BE7">
              <w:rPr>
                <w:rFonts w:hint="eastAsia"/>
                <w:b/>
                <w:color w:val="FF0000"/>
                <w:szCs w:val="21"/>
                <w:vertAlign w:val="superscript"/>
              </w:rPr>
              <w:t>5</w:t>
            </w:r>
          </w:p>
        </w:tc>
        <w:tc>
          <w:tcPr>
            <w:tcW w:w="1500" w:type="dxa"/>
            <w:shd w:val="clear" w:color="auto" w:fill="auto"/>
            <w:noWrap/>
          </w:tcPr>
          <w:p w:rsidR="00EC341F" w:rsidRPr="00254BE7" w:rsidRDefault="00EC341F" w:rsidP="00B361AD">
            <w:pPr>
              <w:rPr>
                <w:szCs w:val="21"/>
              </w:rPr>
            </w:pPr>
            <w:r w:rsidRPr="00254BE7">
              <w:rPr>
                <w:rFonts w:hint="eastAsia"/>
                <w:szCs w:val="21"/>
              </w:rPr>
              <w:t>21</w:t>
            </w:r>
            <w:r w:rsidRPr="00254BE7">
              <w:rPr>
                <w:szCs w:val="21"/>
              </w:rPr>
              <w:t>.</w:t>
            </w:r>
            <w:r w:rsidRPr="00254BE7">
              <w:rPr>
                <w:rFonts w:hint="eastAsia"/>
                <w:szCs w:val="21"/>
              </w:rPr>
              <w:t>11</w:t>
            </w:r>
            <w:r w:rsidRPr="00254BE7">
              <w:rPr>
                <w:szCs w:val="21"/>
              </w:rPr>
              <w:t>-</w:t>
            </w:r>
            <w:r w:rsidRPr="00254BE7">
              <w:rPr>
                <w:rFonts w:hint="eastAsia"/>
                <w:szCs w:val="21"/>
              </w:rPr>
              <w:t>3463</w:t>
            </w:r>
          </w:p>
        </w:tc>
        <w:tc>
          <w:tcPr>
            <w:tcW w:w="967" w:type="dxa"/>
            <w:shd w:val="clear" w:color="auto" w:fill="auto"/>
          </w:tcPr>
          <w:p w:rsidR="00EC341F" w:rsidRPr="00254BE7" w:rsidRDefault="00EC341F" w:rsidP="00B361AD">
            <w:pPr>
              <w:rPr>
                <w:szCs w:val="21"/>
              </w:rPr>
            </w:pPr>
            <w:r w:rsidRPr="00254BE7">
              <w:rPr>
                <w:szCs w:val="21"/>
              </w:rPr>
              <w:t>0.71</w:t>
            </w:r>
          </w:p>
        </w:tc>
        <w:tc>
          <w:tcPr>
            <w:tcW w:w="851" w:type="dxa"/>
            <w:shd w:val="clear" w:color="auto" w:fill="auto"/>
          </w:tcPr>
          <w:p w:rsidR="00EC341F" w:rsidRPr="00254BE7" w:rsidRDefault="00EC341F" w:rsidP="00B361AD">
            <w:pPr>
              <w:rPr>
                <w:szCs w:val="21"/>
              </w:rPr>
            </w:pPr>
            <w:r w:rsidRPr="00254BE7">
              <w:rPr>
                <w:rFonts w:hint="eastAsia"/>
                <w:szCs w:val="21"/>
              </w:rPr>
              <w:t>1.60</w:t>
            </w:r>
          </w:p>
        </w:tc>
        <w:tc>
          <w:tcPr>
            <w:tcW w:w="992" w:type="dxa"/>
            <w:shd w:val="clear" w:color="auto" w:fill="auto"/>
          </w:tcPr>
          <w:p w:rsidR="00EC341F" w:rsidRPr="00254BE7" w:rsidRDefault="00EC341F" w:rsidP="00B361AD">
            <w:pPr>
              <w:rPr>
                <w:szCs w:val="21"/>
              </w:rPr>
            </w:pPr>
            <w:r w:rsidRPr="00254BE7">
              <w:rPr>
                <w:szCs w:val="21"/>
              </w:rPr>
              <w:t>0.656</w:t>
            </w:r>
          </w:p>
        </w:tc>
        <w:tc>
          <w:tcPr>
            <w:tcW w:w="1575" w:type="dxa"/>
            <w:shd w:val="clear" w:color="auto" w:fill="auto"/>
          </w:tcPr>
          <w:p w:rsidR="00EC341F" w:rsidRPr="00254BE7" w:rsidRDefault="00EC341F" w:rsidP="00B361AD">
            <w:pPr>
              <w:rPr>
                <w:szCs w:val="21"/>
              </w:rPr>
            </w:pPr>
            <w:r w:rsidRPr="00254BE7">
              <w:rPr>
                <w:rFonts w:hint="eastAsia"/>
                <w:szCs w:val="21"/>
              </w:rPr>
              <w:t>0.23</w:t>
            </w:r>
            <w:r w:rsidRPr="00254BE7">
              <w:rPr>
                <w:szCs w:val="21"/>
              </w:rPr>
              <w:t>-</w:t>
            </w:r>
            <w:r w:rsidRPr="00254BE7">
              <w:rPr>
                <w:rFonts w:hint="eastAsia"/>
                <w:szCs w:val="21"/>
              </w:rPr>
              <w:t>14.30</w:t>
            </w:r>
          </w:p>
        </w:tc>
        <w:tc>
          <w:tcPr>
            <w:tcW w:w="1138" w:type="dxa"/>
            <w:shd w:val="clear" w:color="auto" w:fill="auto"/>
            <w:noWrap/>
          </w:tcPr>
          <w:p w:rsidR="00EC341F" w:rsidRPr="00254BE7" w:rsidRDefault="00EC341F" w:rsidP="00B361AD">
            <w:pPr>
              <w:rPr>
                <w:szCs w:val="21"/>
              </w:rPr>
            </w:pPr>
            <w:r w:rsidRPr="00254BE7">
              <w:rPr>
                <w:szCs w:val="21"/>
              </w:rPr>
              <w:t>0.52</w:t>
            </w:r>
          </w:p>
        </w:tc>
      </w:tr>
    </w:tbl>
    <w:p w:rsidR="009905B5" w:rsidRDefault="009905B5" w:rsidP="00270184">
      <w:pPr>
        <w:autoSpaceDE w:val="0"/>
        <w:autoSpaceDN w:val="0"/>
        <w:adjustRightInd w:val="0"/>
        <w:jc w:val="left"/>
        <w:rPr>
          <w:rFonts w:eastAsia="华文楷体" w:cs="Arial"/>
          <w:kern w:val="0"/>
          <w:sz w:val="22"/>
        </w:rPr>
      </w:pPr>
    </w:p>
    <w:p w:rsidR="009905B5" w:rsidDel="000A46F5" w:rsidRDefault="009905B5" w:rsidP="00270184">
      <w:pPr>
        <w:autoSpaceDE w:val="0"/>
        <w:autoSpaceDN w:val="0"/>
        <w:adjustRightInd w:val="0"/>
        <w:jc w:val="left"/>
        <w:rPr>
          <w:del w:id="884" w:author="Gsc" w:date="2013-06-30T08:53:00Z"/>
          <w:rFonts w:eastAsia="华文楷体" w:cs="Arial"/>
          <w:kern w:val="0"/>
          <w:sz w:val="22"/>
        </w:rPr>
      </w:pPr>
    </w:p>
    <w:p w:rsidR="009905B5" w:rsidDel="000A46F5" w:rsidRDefault="009905B5" w:rsidP="00270184">
      <w:pPr>
        <w:autoSpaceDE w:val="0"/>
        <w:autoSpaceDN w:val="0"/>
        <w:adjustRightInd w:val="0"/>
        <w:jc w:val="left"/>
        <w:rPr>
          <w:del w:id="885" w:author="Gsc" w:date="2013-06-30T08:53:00Z"/>
          <w:rFonts w:eastAsia="华文楷体" w:cs="Arial"/>
          <w:kern w:val="0"/>
          <w:sz w:val="22"/>
        </w:rPr>
      </w:pPr>
    </w:p>
    <w:p w:rsidR="009905B5" w:rsidDel="000A46F5" w:rsidRDefault="009905B5" w:rsidP="00270184">
      <w:pPr>
        <w:autoSpaceDE w:val="0"/>
        <w:autoSpaceDN w:val="0"/>
        <w:adjustRightInd w:val="0"/>
        <w:jc w:val="left"/>
        <w:rPr>
          <w:del w:id="886" w:author="Gsc" w:date="2013-06-30T08:53:00Z"/>
          <w:rFonts w:eastAsia="华文楷体" w:cs="Arial"/>
          <w:kern w:val="0"/>
          <w:sz w:val="22"/>
        </w:rPr>
      </w:pPr>
    </w:p>
    <w:p w:rsidR="009905B5" w:rsidRDefault="009905B5" w:rsidP="00270184">
      <w:pPr>
        <w:autoSpaceDE w:val="0"/>
        <w:autoSpaceDN w:val="0"/>
        <w:adjustRightInd w:val="0"/>
        <w:jc w:val="left"/>
        <w:rPr>
          <w:rFonts w:eastAsia="华文楷体" w:cs="Arial"/>
          <w:kern w:val="0"/>
          <w:sz w:val="22"/>
        </w:rPr>
      </w:pPr>
    </w:p>
    <w:p w:rsidR="00A12470" w:rsidRDefault="00A12470" w:rsidP="00A12470">
      <w:pPr>
        <w:autoSpaceDE w:val="0"/>
        <w:autoSpaceDN w:val="0"/>
        <w:adjustRightInd w:val="0"/>
        <w:jc w:val="left"/>
        <w:rPr>
          <w:rFonts w:eastAsia="华文楷体" w:cs="Arial"/>
          <w:kern w:val="0"/>
          <w:sz w:val="22"/>
        </w:rPr>
      </w:pPr>
      <w:r>
        <w:rPr>
          <w:rFonts w:eastAsia="华文楷体" w:cs="Arial" w:hint="eastAsia"/>
          <w:kern w:val="0"/>
          <w:sz w:val="22"/>
        </w:rPr>
        <w:t>Figure 1. Combined estimates for the association between APC methylation and NSCLC.</w:t>
      </w:r>
    </w:p>
    <w:p w:rsidR="00C318E0" w:rsidRDefault="005D328D" w:rsidP="00A12470">
      <w:pPr>
        <w:autoSpaceDE w:val="0"/>
        <w:autoSpaceDN w:val="0"/>
        <w:adjustRightInd w:val="0"/>
        <w:jc w:val="left"/>
        <w:rPr>
          <w:rFonts w:eastAsia="华文楷体" w:cs="Arial"/>
          <w:kern w:val="0"/>
          <w:sz w:val="22"/>
        </w:rPr>
      </w:pPr>
      <w:r>
        <w:rPr>
          <w:rFonts w:cs="Arial" w:hint="eastAsia"/>
          <w:sz w:val="22"/>
        </w:rPr>
        <w:t>Author, year, country of the studies and methylated and un</w:t>
      </w:r>
      <w:r w:rsidR="003E1C43">
        <w:rPr>
          <w:rFonts w:cs="Arial" w:hint="eastAsia"/>
          <w:sz w:val="22"/>
        </w:rPr>
        <w:t>-</w:t>
      </w:r>
      <w:r>
        <w:rPr>
          <w:rFonts w:cs="Arial" w:hint="eastAsia"/>
          <w:sz w:val="22"/>
        </w:rPr>
        <w:t>methylated numbers in case and control were labeled in the left column of the figure.</w:t>
      </w:r>
      <w:r w:rsidR="00E1031F">
        <w:rPr>
          <w:rFonts w:cs="Arial"/>
          <w:sz w:val="22"/>
        </w:rPr>
        <w:t>C</w:t>
      </w:r>
      <w:r w:rsidR="00E1031F">
        <w:rPr>
          <w:rFonts w:cs="Arial" w:hint="eastAsia"/>
          <w:sz w:val="22"/>
        </w:rPr>
        <w:t xml:space="preserve">ombined odds ratio(OR), 95% confidence region, weight of the combination for fixed and random model were </w:t>
      </w:r>
      <w:r w:rsidR="00E1031F">
        <w:rPr>
          <w:rFonts w:cs="Arial"/>
          <w:sz w:val="22"/>
        </w:rPr>
        <w:t>labeled</w:t>
      </w:r>
      <w:r w:rsidR="00E1031F">
        <w:rPr>
          <w:rFonts w:cs="Arial" w:hint="eastAsia"/>
          <w:sz w:val="22"/>
        </w:rPr>
        <w:t xml:space="preserve"> in the right column.</w:t>
      </w:r>
      <w:r w:rsidR="00951B49" w:rsidRPr="009E58FC">
        <w:rPr>
          <w:rFonts w:cs="Arial"/>
          <w:sz w:val="22"/>
        </w:rPr>
        <w:t>The ORs of random effect model pooled and fixed effect model for APC methylation in cancer tissues compared with normal tissues were 4.67 (</w:t>
      </w:r>
      <w:r w:rsidR="007F4448">
        <w:rPr>
          <w:rFonts w:cs="Arial"/>
          <w:sz w:val="22"/>
        </w:rPr>
        <w:t>95%CI:</w:t>
      </w:r>
      <w:r w:rsidR="00951B49" w:rsidRPr="009E58FC">
        <w:rPr>
          <w:rFonts w:cs="Arial"/>
          <w:sz w:val="22"/>
        </w:rPr>
        <w:t xml:space="preserve"> 2.66-8.22, z=</w:t>
      </w:r>
      <w:r w:rsidR="00951B49" w:rsidRPr="009E58FC">
        <w:rPr>
          <w:rFonts w:cs="Arial"/>
          <w:kern w:val="0"/>
          <w:sz w:val="22"/>
        </w:rPr>
        <w:t>5.3534</w:t>
      </w:r>
      <w:r w:rsidR="00951B49" w:rsidRPr="009E58FC">
        <w:rPr>
          <w:rFonts w:cs="Arial"/>
          <w:sz w:val="22"/>
        </w:rPr>
        <w:t>, P &lt; 0.0001), 2.74 (</w:t>
      </w:r>
      <w:r w:rsidR="007F4448">
        <w:rPr>
          <w:rFonts w:cs="Arial"/>
          <w:sz w:val="22"/>
        </w:rPr>
        <w:t>95%CI:</w:t>
      </w:r>
      <w:r w:rsidR="00951B49" w:rsidRPr="009E58FC">
        <w:rPr>
          <w:rFonts w:cs="Arial"/>
          <w:sz w:val="22"/>
        </w:rPr>
        <w:t>1.9</w:t>
      </w:r>
      <w:r w:rsidR="005769F6">
        <w:rPr>
          <w:rFonts w:cs="Arial"/>
          <w:sz w:val="22"/>
        </w:rPr>
        <w:t>9-3.23, z =8.1038, P &lt; 0.0001)</w:t>
      </w:r>
      <w:r w:rsidR="00880639">
        <w:rPr>
          <w:rFonts w:cs="Arial" w:hint="eastAsia"/>
          <w:sz w:val="22"/>
        </w:rPr>
        <w:t xml:space="preserve">. </w:t>
      </w:r>
      <w:r w:rsidR="003E1C43">
        <w:rPr>
          <w:rFonts w:cs="Arial" w:hint="eastAsia"/>
          <w:sz w:val="22"/>
        </w:rPr>
        <w:t>T</w:t>
      </w:r>
      <w:r w:rsidR="009463ED" w:rsidRPr="009E58FC">
        <w:rPr>
          <w:rFonts w:cs="Arial"/>
          <w:sz w:val="22"/>
        </w:rPr>
        <w:t xml:space="preserve">he DerSimonian and Laird random effects modelor fixed effects model </w:t>
      </w:r>
      <w:r w:rsidR="001E01E1">
        <w:rPr>
          <w:rFonts w:cs="Arial" w:hint="eastAsia"/>
          <w:sz w:val="22"/>
        </w:rPr>
        <w:t>was</w:t>
      </w:r>
      <w:r w:rsidR="00880639">
        <w:rPr>
          <w:rFonts w:cs="Arial" w:hint="eastAsia"/>
          <w:sz w:val="22"/>
        </w:rPr>
        <w:t xml:space="preserve"> selected to</w:t>
      </w:r>
      <w:r w:rsidR="001E01E1">
        <w:rPr>
          <w:rFonts w:cs="Arial" w:hint="eastAsia"/>
          <w:sz w:val="22"/>
        </w:rPr>
        <w:t xml:space="preserve"> conduct combination</w:t>
      </w:r>
      <w:r w:rsidR="00DF3DF0">
        <w:rPr>
          <w:rFonts w:cs="Arial" w:hint="eastAsia"/>
          <w:sz w:val="22"/>
        </w:rPr>
        <w:t>when</w:t>
      </w:r>
      <w:r w:rsidR="005E12A9">
        <w:rPr>
          <w:rFonts w:cs="Arial"/>
          <w:sz w:val="22"/>
        </w:rPr>
        <w:t xml:space="preserve">heterogeneity statistic </w:t>
      </w:r>
      <w:r w:rsidR="00DF3DF0" w:rsidRPr="009E58FC">
        <w:rPr>
          <w:rFonts w:cs="Arial"/>
          <w:sz w:val="22"/>
        </w:rPr>
        <w:t>I</w:t>
      </w:r>
      <w:r w:rsidR="00DF3DF0" w:rsidRPr="009E58FC">
        <w:rPr>
          <w:rFonts w:cs="Arial"/>
          <w:sz w:val="22"/>
          <w:vertAlign w:val="superscript"/>
        </w:rPr>
        <w:t>2</w:t>
      </w:r>
      <w:r w:rsidR="00DF3DF0" w:rsidRPr="009E58FC">
        <w:rPr>
          <w:rFonts w:cs="Arial"/>
          <w:sz w:val="22"/>
        </w:rPr>
        <w:t>&gt;50%, P ≤ 0.05</w:t>
      </w:r>
      <w:r w:rsidR="001E01E1">
        <w:rPr>
          <w:rFonts w:cs="Arial" w:hint="eastAsia"/>
          <w:sz w:val="22"/>
        </w:rPr>
        <w:t xml:space="preserve"> or </w:t>
      </w:r>
      <w:r w:rsidR="001E01E1" w:rsidRPr="009E58FC">
        <w:rPr>
          <w:rFonts w:cs="Arial"/>
          <w:sz w:val="22"/>
        </w:rPr>
        <w:t>I</w:t>
      </w:r>
      <w:r w:rsidR="001E01E1" w:rsidRPr="009E58FC">
        <w:rPr>
          <w:rFonts w:cs="Arial"/>
          <w:sz w:val="22"/>
          <w:vertAlign w:val="superscript"/>
        </w:rPr>
        <w:t>2</w:t>
      </w:r>
      <w:r w:rsidR="001E01E1" w:rsidRPr="009E58FC">
        <w:rPr>
          <w:rFonts w:cs="Arial"/>
          <w:sz w:val="22"/>
        </w:rPr>
        <w:t>&lt;50%</w:t>
      </w:r>
      <w:r w:rsidR="005E12A9">
        <w:rPr>
          <w:rFonts w:cs="Arial" w:hint="eastAsia"/>
          <w:sz w:val="22"/>
        </w:rPr>
        <w:t>.</w:t>
      </w:r>
    </w:p>
    <w:p w:rsidR="00C529E2" w:rsidRDefault="00C529E2" w:rsidP="00A12470">
      <w:pPr>
        <w:autoSpaceDE w:val="0"/>
        <w:autoSpaceDN w:val="0"/>
        <w:adjustRightInd w:val="0"/>
        <w:jc w:val="left"/>
        <w:rPr>
          <w:rFonts w:eastAsia="华文楷体" w:cs="Arial"/>
          <w:kern w:val="0"/>
          <w:sz w:val="22"/>
        </w:rPr>
      </w:pPr>
    </w:p>
    <w:p w:rsidR="00741CFB" w:rsidRPr="00257E40" w:rsidRDefault="00401773" w:rsidP="00A12470">
      <w:pPr>
        <w:autoSpaceDE w:val="0"/>
        <w:autoSpaceDN w:val="0"/>
        <w:adjustRightInd w:val="0"/>
        <w:jc w:val="left"/>
        <w:rPr>
          <w:rFonts w:eastAsia="华文楷体" w:cs="Arial"/>
          <w:kern w:val="0"/>
          <w:sz w:val="22"/>
        </w:rPr>
      </w:pPr>
      <w:r>
        <w:rPr>
          <w:rFonts w:eastAsia="华文楷体" w:cs="Arial" w:hint="eastAsia"/>
          <w:kern w:val="0"/>
          <w:sz w:val="22"/>
        </w:rPr>
        <w:t>Figure 2</w:t>
      </w:r>
      <w:r w:rsidR="00A12470">
        <w:rPr>
          <w:rFonts w:eastAsia="华文楷体" w:cs="Arial" w:hint="eastAsia"/>
          <w:kern w:val="0"/>
          <w:sz w:val="22"/>
        </w:rPr>
        <w:t>.</w:t>
      </w:r>
      <w:r w:rsidR="00CB1265" w:rsidRPr="00CB1265">
        <w:rPr>
          <w:rFonts w:eastAsia="华文楷体" w:cs="Arial"/>
          <w:kern w:val="0"/>
          <w:sz w:val="22"/>
        </w:rPr>
        <w:t>SROC of APC methylation test in NSCLC and PCa</w:t>
      </w:r>
    </w:p>
    <w:p w:rsidR="00A12470" w:rsidRDefault="009963B9" w:rsidP="00A12470">
      <w:pPr>
        <w:autoSpaceDE w:val="0"/>
        <w:autoSpaceDN w:val="0"/>
        <w:adjustRightInd w:val="0"/>
        <w:jc w:val="left"/>
        <w:rPr>
          <w:rFonts w:eastAsia="华文楷体" w:cs="Arial"/>
          <w:kern w:val="0"/>
          <w:sz w:val="22"/>
        </w:rPr>
      </w:pPr>
      <w:r w:rsidRPr="009E58FC">
        <w:rPr>
          <w:rFonts w:cs="Arial"/>
          <w:sz w:val="22"/>
        </w:rPr>
        <w:t>The SROC curve is placed over the points to form a smooth curve. Linear regression model were selected to fit the SROC curve where sensitivity and (1-specificity) are transformed into complex logarithmic variables</w:t>
      </w:r>
      <w:r>
        <w:rPr>
          <w:rFonts w:cs="Arial"/>
          <w:sz w:val="22"/>
        </w:rPr>
        <w:t>.</w:t>
      </w:r>
      <w:r w:rsidR="006E4D2F" w:rsidRPr="009E58FC">
        <w:rPr>
          <w:rFonts w:cs="Arial"/>
          <w:sz w:val="22"/>
        </w:rPr>
        <w:t>The result showed that both sensitivity and specificity in diagnosis of prostate cancer(sen=0.75,spe=0.85) were higher than that in NSCLC (sen=0.55,spe=0.78). AUC for NSCLC was 0.671 while that for PCa was 0.82.</w:t>
      </w:r>
    </w:p>
    <w:p w:rsidR="00435EC8" w:rsidRPr="005D328D" w:rsidRDefault="00435EC8" w:rsidP="00A12470">
      <w:pPr>
        <w:autoSpaceDE w:val="0"/>
        <w:autoSpaceDN w:val="0"/>
        <w:adjustRightInd w:val="0"/>
        <w:jc w:val="left"/>
        <w:rPr>
          <w:rFonts w:eastAsia="华文楷体" w:cs="Arial"/>
          <w:kern w:val="0"/>
          <w:sz w:val="22"/>
        </w:rPr>
      </w:pPr>
    </w:p>
    <w:p w:rsidR="006E4D2F" w:rsidRDefault="006E4D2F" w:rsidP="006E4D2F">
      <w:pPr>
        <w:autoSpaceDE w:val="0"/>
        <w:autoSpaceDN w:val="0"/>
        <w:adjustRightInd w:val="0"/>
        <w:jc w:val="left"/>
        <w:rPr>
          <w:rFonts w:eastAsia="华文楷体" w:cs="Arial"/>
          <w:kern w:val="0"/>
          <w:sz w:val="22"/>
        </w:rPr>
      </w:pPr>
      <w:r>
        <w:rPr>
          <w:rFonts w:eastAsia="华文楷体" w:cs="Arial" w:hint="eastAsia"/>
          <w:kern w:val="0"/>
          <w:sz w:val="22"/>
        </w:rPr>
        <w:t>Figure 3.</w:t>
      </w:r>
      <w:r w:rsidR="00EC6778">
        <w:rPr>
          <w:rFonts w:eastAsia="华文楷体" w:cs="Arial"/>
          <w:kern w:val="0"/>
          <w:sz w:val="22"/>
        </w:rPr>
        <w:t xml:space="preserve"> F</w:t>
      </w:r>
      <w:r w:rsidR="00EC6778" w:rsidRPr="00EA4D05">
        <w:rPr>
          <w:rFonts w:eastAsia="华文楷体" w:cs="Arial"/>
          <w:kern w:val="0"/>
          <w:sz w:val="22"/>
        </w:rPr>
        <w:t xml:space="preserve">unnel </w:t>
      </w:r>
      <w:r w:rsidRPr="00EA4D05">
        <w:rPr>
          <w:rFonts w:eastAsia="华文楷体" w:cs="Arial"/>
          <w:kern w:val="0"/>
          <w:sz w:val="22"/>
        </w:rPr>
        <w:t xml:space="preserve">plot </w:t>
      </w:r>
      <w:r w:rsidRPr="0034027C">
        <w:rPr>
          <w:rFonts w:eastAsia="华文楷体" w:cs="Arial"/>
          <w:kern w:val="0"/>
          <w:sz w:val="22"/>
        </w:rPr>
        <w:t>to diagnos</w:t>
      </w:r>
      <w:r>
        <w:rPr>
          <w:rFonts w:eastAsia="华文楷体" w:cs="Arial" w:hint="eastAsia"/>
          <w:kern w:val="0"/>
          <w:sz w:val="22"/>
        </w:rPr>
        <w:t xml:space="preserve">is of the </w:t>
      </w:r>
      <w:r>
        <w:rPr>
          <w:rFonts w:eastAsia="华文楷体" w:cs="Arial"/>
          <w:kern w:val="0"/>
          <w:sz w:val="22"/>
        </w:rPr>
        <w:t>pub</w:t>
      </w:r>
      <w:r w:rsidRPr="0034027C">
        <w:rPr>
          <w:rFonts w:eastAsia="华文楷体" w:cs="Arial"/>
          <w:kern w:val="0"/>
          <w:sz w:val="22"/>
        </w:rPr>
        <w:t>lication bias</w:t>
      </w:r>
    </w:p>
    <w:p w:rsidR="000D14B3" w:rsidRPr="006E4D2F" w:rsidRDefault="000D14B3" w:rsidP="00A12470">
      <w:pPr>
        <w:autoSpaceDE w:val="0"/>
        <w:autoSpaceDN w:val="0"/>
        <w:adjustRightInd w:val="0"/>
        <w:jc w:val="left"/>
        <w:rPr>
          <w:rFonts w:eastAsia="华文楷体" w:cs="Arial"/>
          <w:kern w:val="0"/>
          <w:sz w:val="22"/>
        </w:rPr>
      </w:pPr>
    </w:p>
    <w:p w:rsidR="00CD074C" w:rsidRPr="009963B9" w:rsidRDefault="00313E99" w:rsidP="00257E40">
      <w:pPr>
        <w:autoSpaceDE w:val="0"/>
        <w:autoSpaceDN w:val="0"/>
        <w:adjustRightInd w:val="0"/>
        <w:jc w:val="left"/>
        <w:rPr>
          <w:rFonts w:eastAsia="华文楷体" w:cs="Arial"/>
          <w:kern w:val="0"/>
          <w:sz w:val="22"/>
        </w:rPr>
      </w:pPr>
      <w:r>
        <w:rPr>
          <w:rFonts w:eastAsia="华文楷体" w:cs="Arial" w:hint="eastAsia"/>
          <w:kern w:val="0"/>
          <w:sz w:val="22"/>
        </w:rPr>
        <w:t>Supplementary</w:t>
      </w:r>
      <w:r w:rsidR="000D4284">
        <w:rPr>
          <w:rFonts w:eastAsia="华文楷体" w:cs="Arial" w:hint="eastAsia"/>
          <w:kern w:val="0"/>
          <w:sz w:val="22"/>
        </w:rPr>
        <w:t xml:space="preserve"> Figure 1</w:t>
      </w:r>
      <w:ins w:id="887" w:author="Gsc" w:date="2013-06-30T08:58:00Z">
        <w:r w:rsidR="003917D8">
          <w:rPr>
            <w:rFonts w:eastAsia="华文楷体" w:cs="Arial"/>
            <w:kern w:val="0"/>
            <w:sz w:val="22"/>
          </w:rPr>
          <w:t xml:space="preserve"> </w:t>
        </w:r>
      </w:ins>
      <w:r w:rsidR="009963B9" w:rsidRPr="009963B9">
        <w:rPr>
          <w:rFonts w:eastAsia="华文楷体" w:cs="Arial"/>
          <w:kern w:val="0"/>
          <w:sz w:val="22"/>
        </w:rPr>
        <w:t>Sensitivity analyses of the overall effect by omitting a single study</w:t>
      </w:r>
    </w:p>
    <w:p w:rsidR="000D4284" w:rsidRPr="00257E40" w:rsidRDefault="00313E99" w:rsidP="000D4284">
      <w:pPr>
        <w:autoSpaceDE w:val="0"/>
        <w:autoSpaceDN w:val="0"/>
        <w:adjustRightInd w:val="0"/>
        <w:jc w:val="left"/>
        <w:rPr>
          <w:rFonts w:eastAsia="华文楷体" w:cs="Arial"/>
          <w:kern w:val="0"/>
          <w:sz w:val="22"/>
        </w:rPr>
      </w:pPr>
      <w:r>
        <w:rPr>
          <w:rFonts w:eastAsia="华文楷体" w:cs="Arial" w:hint="eastAsia"/>
          <w:kern w:val="0"/>
          <w:sz w:val="22"/>
        </w:rPr>
        <w:t>Supplementary</w:t>
      </w:r>
      <w:r w:rsidR="000D4284">
        <w:rPr>
          <w:rFonts w:eastAsia="华文楷体" w:cs="Arial" w:hint="eastAsia"/>
          <w:kern w:val="0"/>
          <w:sz w:val="22"/>
        </w:rPr>
        <w:t xml:space="preserve"> Figure 2</w:t>
      </w:r>
      <w:r w:rsidR="00257E40">
        <w:rPr>
          <w:rFonts w:eastAsia="华文楷体" w:cs="Arial" w:hint="eastAsia"/>
          <w:kern w:val="0"/>
          <w:sz w:val="22"/>
        </w:rPr>
        <w:t xml:space="preserve"> Combined estimates for the association between APC methylation and NSCLC after trimfill</w:t>
      </w:r>
      <w:r w:rsidR="00CD074C">
        <w:rPr>
          <w:rFonts w:eastAsia="华文楷体" w:cs="Arial" w:hint="eastAsia"/>
          <w:kern w:val="0"/>
          <w:sz w:val="22"/>
        </w:rPr>
        <w:t xml:space="preserve"> treatment</w:t>
      </w:r>
    </w:p>
    <w:p w:rsidR="000D4284" w:rsidRDefault="00313E99" w:rsidP="000D4284">
      <w:pPr>
        <w:autoSpaceDE w:val="0"/>
        <w:autoSpaceDN w:val="0"/>
        <w:adjustRightInd w:val="0"/>
        <w:jc w:val="left"/>
        <w:rPr>
          <w:rFonts w:eastAsia="华文楷体" w:cs="Arial"/>
          <w:kern w:val="0"/>
          <w:sz w:val="22"/>
        </w:rPr>
      </w:pPr>
      <w:r>
        <w:rPr>
          <w:rFonts w:eastAsia="华文楷体" w:cs="Arial" w:hint="eastAsia"/>
          <w:kern w:val="0"/>
          <w:sz w:val="22"/>
        </w:rPr>
        <w:t>Supplementary</w:t>
      </w:r>
      <w:r w:rsidR="000D4284">
        <w:rPr>
          <w:rFonts w:eastAsia="华文楷体" w:cs="Arial" w:hint="eastAsia"/>
          <w:kern w:val="0"/>
          <w:sz w:val="22"/>
        </w:rPr>
        <w:t xml:space="preserve"> Figure 3</w:t>
      </w:r>
      <w:ins w:id="888" w:author="Gsc" w:date="2013-06-30T08:58:00Z">
        <w:r w:rsidR="003917D8">
          <w:rPr>
            <w:rFonts w:eastAsia="华文楷体" w:cs="Arial"/>
            <w:kern w:val="0"/>
            <w:sz w:val="22"/>
          </w:rPr>
          <w:t xml:space="preserve"> </w:t>
        </w:r>
      </w:ins>
      <w:r w:rsidR="0043024F" w:rsidRPr="0043024F">
        <w:rPr>
          <w:rFonts w:eastAsia="华文楷体" w:cs="Arial"/>
          <w:kern w:val="0"/>
          <w:sz w:val="22"/>
        </w:rPr>
        <w:t>Cumulative meta-analysis of studies ordered chronologically by publication year</w:t>
      </w:r>
      <w:r w:rsidR="006F7B77">
        <w:rPr>
          <w:rFonts w:eastAsia="华文楷体" w:cs="Arial" w:hint="eastAsia"/>
          <w:kern w:val="0"/>
          <w:sz w:val="22"/>
        </w:rPr>
        <w:t xml:space="preserve"> with random effect model</w:t>
      </w:r>
    </w:p>
    <w:sectPr w:rsidR="000D4284" w:rsidSect="00AE257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89F" w:rsidRDefault="00AB189F" w:rsidP="00FE0413">
      <w:r>
        <w:separator/>
      </w:r>
    </w:p>
  </w:endnote>
  <w:endnote w:type="continuationSeparator" w:id="0">
    <w:p w:rsidR="00AB189F" w:rsidRDefault="00AB189F" w:rsidP="00FE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vOTce3d9a73">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89F" w:rsidRDefault="00AB189F" w:rsidP="00FE0413">
      <w:r>
        <w:separator/>
      </w:r>
    </w:p>
  </w:footnote>
  <w:footnote w:type="continuationSeparator" w:id="0">
    <w:p w:rsidR="00AB189F" w:rsidRDefault="00AB189F" w:rsidP="00FE04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973CD"/>
    <w:multiLevelType w:val="hybridMultilevel"/>
    <w:tmpl w:val="D4FED416"/>
    <w:lvl w:ilvl="0" w:tplc="EA2EA31C">
      <w:start w:val="1"/>
      <w:numFmt w:val="decimal"/>
      <w:lvlText w:val="%1，"/>
      <w:lvlJc w:val="left"/>
      <w:pPr>
        <w:ind w:left="360" w:hanging="360"/>
      </w:pPr>
      <w:rPr>
        <w:rFonts w:ascii="AdvOTce3d9a73" w:eastAsia="宋体" w:hAnsi="AdvOTce3d9a73" w:cs="AdvOTce3d9a73"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DB2170"/>
    <w:multiLevelType w:val="hybridMultilevel"/>
    <w:tmpl w:val="708ADC3E"/>
    <w:lvl w:ilvl="0" w:tplc="1CDC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sc">
    <w15:presenceInfo w15:providerId="None" w15:userId="Gs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revisionView w:markup="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Canc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v2zv5evn0rwt5edw5yvf5e72a5sx5rzvzpx&quot;&gt;thesis&lt;record-ids&gt;&lt;item&gt;311&lt;/item&gt;&lt;item&gt;394&lt;/item&gt;&lt;item&gt;395&lt;/item&gt;&lt;item&gt;397&lt;/item&gt;&lt;item&gt;400&lt;/item&gt;&lt;item&gt;408&lt;/item&gt;&lt;item&gt;418&lt;/item&gt;&lt;item&gt;425&lt;/item&gt;&lt;item&gt;426&lt;/item&gt;&lt;item&gt;427&lt;/item&gt;&lt;/record-ids&gt;&lt;/item&gt;&lt;/Libraries&gt;"/>
  </w:docVars>
  <w:rsids>
    <w:rsidRoot w:val="00FE0413"/>
    <w:rsid w:val="000015E1"/>
    <w:rsid w:val="000017E1"/>
    <w:rsid w:val="00001FB1"/>
    <w:rsid w:val="00002602"/>
    <w:rsid w:val="00002789"/>
    <w:rsid w:val="000031A7"/>
    <w:rsid w:val="00003549"/>
    <w:rsid w:val="00003EB6"/>
    <w:rsid w:val="000041FC"/>
    <w:rsid w:val="000043D5"/>
    <w:rsid w:val="00004511"/>
    <w:rsid w:val="00004F29"/>
    <w:rsid w:val="00004FC6"/>
    <w:rsid w:val="0000595C"/>
    <w:rsid w:val="00005BD7"/>
    <w:rsid w:val="00006BE4"/>
    <w:rsid w:val="00006CE7"/>
    <w:rsid w:val="0000776C"/>
    <w:rsid w:val="00007859"/>
    <w:rsid w:val="00007D18"/>
    <w:rsid w:val="000100D4"/>
    <w:rsid w:val="000108A0"/>
    <w:rsid w:val="00012614"/>
    <w:rsid w:val="00013398"/>
    <w:rsid w:val="00015E17"/>
    <w:rsid w:val="0001610A"/>
    <w:rsid w:val="00017232"/>
    <w:rsid w:val="00017ABD"/>
    <w:rsid w:val="00017B76"/>
    <w:rsid w:val="00017E36"/>
    <w:rsid w:val="0002103B"/>
    <w:rsid w:val="000212CF"/>
    <w:rsid w:val="00022A86"/>
    <w:rsid w:val="00022D8D"/>
    <w:rsid w:val="0002355B"/>
    <w:rsid w:val="00023598"/>
    <w:rsid w:val="00023F2C"/>
    <w:rsid w:val="00024700"/>
    <w:rsid w:val="000247C3"/>
    <w:rsid w:val="0002483F"/>
    <w:rsid w:val="00024A61"/>
    <w:rsid w:val="00024BEE"/>
    <w:rsid w:val="00026BCF"/>
    <w:rsid w:val="0003089B"/>
    <w:rsid w:val="00031D2F"/>
    <w:rsid w:val="00032717"/>
    <w:rsid w:val="00033C9B"/>
    <w:rsid w:val="00034AC8"/>
    <w:rsid w:val="000354BC"/>
    <w:rsid w:val="00035EDE"/>
    <w:rsid w:val="0003678C"/>
    <w:rsid w:val="00037A4A"/>
    <w:rsid w:val="00040B90"/>
    <w:rsid w:val="00040E88"/>
    <w:rsid w:val="00041DDA"/>
    <w:rsid w:val="0004200C"/>
    <w:rsid w:val="00042405"/>
    <w:rsid w:val="000426ED"/>
    <w:rsid w:val="00043701"/>
    <w:rsid w:val="0004386A"/>
    <w:rsid w:val="00044747"/>
    <w:rsid w:val="000447BC"/>
    <w:rsid w:val="0004563B"/>
    <w:rsid w:val="00045866"/>
    <w:rsid w:val="000472CE"/>
    <w:rsid w:val="00047691"/>
    <w:rsid w:val="00047B1E"/>
    <w:rsid w:val="00051083"/>
    <w:rsid w:val="000514AB"/>
    <w:rsid w:val="000514DB"/>
    <w:rsid w:val="00052C2E"/>
    <w:rsid w:val="00053301"/>
    <w:rsid w:val="000551F4"/>
    <w:rsid w:val="00055FD6"/>
    <w:rsid w:val="0005656A"/>
    <w:rsid w:val="00056C31"/>
    <w:rsid w:val="00057211"/>
    <w:rsid w:val="00061D29"/>
    <w:rsid w:val="00062766"/>
    <w:rsid w:val="00064425"/>
    <w:rsid w:val="00064596"/>
    <w:rsid w:val="00064A69"/>
    <w:rsid w:val="0006745B"/>
    <w:rsid w:val="000704F7"/>
    <w:rsid w:val="000708E0"/>
    <w:rsid w:val="000721CB"/>
    <w:rsid w:val="000747C8"/>
    <w:rsid w:val="000748BA"/>
    <w:rsid w:val="000748F9"/>
    <w:rsid w:val="00074CF2"/>
    <w:rsid w:val="00075691"/>
    <w:rsid w:val="000756A3"/>
    <w:rsid w:val="00075C48"/>
    <w:rsid w:val="00075FB0"/>
    <w:rsid w:val="00077EDD"/>
    <w:rsid w:val="0008098D"/>
    <w:rsid w:val="00080B29"/>
    <w:rsid w:val="000816BA"/>
    <w:rsid w:val="00082422"/>
    <w:rsid w:val="00082A15"/>
    <w:rsid w:val="00083A84"/>
    <w:rsid w:val="0008508C"/>
    <w:rsid w:val="000866E9"/>
    <w:rsid w:val="00086F1E"/>
    <w:rsid w:val="000912F9"/>
    <w:rsid w:val="00091A2D"/>
    <w:rsid w:val="000934D7"/>
    <w:rsid w:val="0009380C"/>
    <w:rsid w:val="000949D2"/>
    <w:rsid w:val="00095A5C"/>
    <w:rsid w:val="0009622E"/>
    <w:rsid w:val="00096BF2"/>
    <w:rsid w:val="00096F23"/>
    <w:rsid w:val="000A028A"/>
    <w:rsid w:val="000A0812"/>
    <w:rsid w:val="000A0C99"/>
    <w:rsid w:val="000A11DB"/>
    <w:rsid w:val="000A1C6A"/>
    <w:rsid w:val="000A3684"/>
    <w:rsid w:val="000A4183"/>
    <w:rsid w:val="000A46F5"/>
    <w:rsid w:val="000A5478"/>
    <w:rsid w:val="000A5506"/>
    <w:rsid w:val="000A7530"/>
    <w:rsid w:val="000A77F5"/>
    <w:rsid w:val="000A7946"/>
    <w:rsid w:val="000A7C6E"/>
    <w:rsid w:val="000B2D67"/>
    <w:rsid w:val="000B2F6B"/>
    <w:rsid w:val="000B426C"/>
    <w:rsid w:val="000B4E00"/>
    <w:rsid w:val="000B6DDE"/>
    <w:rsid w:val="000C0F44"/>
    <w:rsid w:val="000C1130"/>
    <w:rsid w:val="000C14FB"/>
    <w:rsid w:val="000C1923"/>
    <w:rsid w:val="000C1BC7"/>
    <w:rsid w:val="000C1DDF"/>
    <w:rsid w:val="000C5582"/>
    <w:rsid w:val="000C5FA0"/>
    <w:rsid w:val="000C5FA4"/>
    <w:rsid w:val="000C644E"/>
    <w:rsid w:val="000C7390"/>
    <w:rsid w:val="000C7391"/>
    <w:rsid w:val="000C79A0"/>
    <w:rsid w:val="000D064B"/>
    <w:rsid w:val="000D107F"/>
    <w:rsid w:val="000D14B3"/>
    <w:rsid w:val="000D2487"/>
    <w:rsid w:val="000D3CA0"/>
    <w:rsid w:val="000D3D51"/>
    <w:rsid w:val="000D41DA"/>
    <w:rsid w:val="000D4284"/>
    <w:rsid w:val="000D5309"/>
    <w:rsid w:val="000D573A"/>
    <w:rsid w:val="000D58F3"/>
    <w:rsid w:val="000D7271"/>
    <w:rsid w:val="000D7747"/>
    <w:rsid w:val="000D7A04"/>
    <w:rsid w:val="000D7B8B"/>
    <w:rsid w:val="000E04EC"/>
    <w:rsid w:val="000E26AC"/>
    <w:rsid w:val="000E2B0E"/>
    <w:rsid w:val="000E3BF8"/>
    <w:rsid w:val="000E5DA6"/>
    <w:rsid w:val="000E66CF"/>
    <w:rsid w:val="000E67A9"/>
    <w:rsid w:val="000E7FC6"/>
    <w:rsid w:val="000F12ED"/>
    <w:rsid w:val="000F1485"/>
    <w:rsid w:val="000F1F05"/>
    <w:rsid w:val="000F36E5"/>
    <w:rsid w:val="000F69E3"/>
    <w:rsid w:val="000F6BE6"/>
    <w:rsid w:val="000F731E"/>
    <w:rsid w:val="000F77C4"/>
    <w:rsid w:val="000F78E6"/>
    <w:rsid w:val="000F7A02"/>
    <w:rsid w:val="00100314"/>
    <w:rsid w:val="001003E4"/>
    <w:rsid w:val="0010094B"/>
    <w:rsid w:val="00101C13"/>
    <w:rsid w:val="00103067"/>
    <w:rsid w:val="0010323A"/>
    <w:rsid w:val="001048EC"/>
    <w:rsid w:val="00105F9D"/>
    <w:rsid w:val="00106C3E"/>
    <w:rsid w:val="00107B57"/>
    <w:rsid w:val="00107ED9"/>
    <w:rsid w:val="00110415"/>
    <w:rsid w:val="00110B35"/>
    <w:rsid w:val="00111484"/>
    <w:rsid w:val="001128B9"/>
    <w:rsid w:val="00112C9C"/>
    <w:rsid w:val="0011316A"/>
    <w:rsid w:val="001132C4"/>
    <w:rsid w:val="00113DB1"/>
    <w:rsid w:val="00114576"/>
    <w:rsid w:val="00115C9B"/>
    <w:rsid w:val="001167E9"/>
    <w:rsid w:val="00117642"/>
    <w:rsid w:val="00120CFD"/>
    <w:rsid w:val="001211D4"/>
    <w:rsid w:val="00121E50"/>
    <w:rsid w:val="00123014"/>
    <w:rsid w:val="00123E92"/>
    <w:rsid w:val="00124033"/>
    <w:rsid w:val="00124755"/>
    <w:rsid w:val="00124B09"/>
    <w:rsid w:val="001261F8"/>
    <w:rsid w:val="001272DE"/>
    <w:rsid w:val="001274FD"/>
    <w:rsid w:val="001324FF"/>
    <w:rsid w:val="001340BF"/>
    <w:rsid w:val="001344F7"/>
    <w:rsid w:val="00135E95"/>
    <w:rsid w:val="0013699B"/>
    <w:rsid w:val="00136EEC"/>
    <w:rsid w:val="001402EC"/>
    <w:rsid w:val="00140471"/>
    <w:rsid w:val="0014130F"/>
    <w:rsid w:val="00142437"/>
    <w:rsid w:val="001427C8"/>
    <w:rsid w:val="00144C76"/>
    <w:rsid w:val="001453EB"/>
    <w:rsid w:val="00145B2F"/>
    <w:rsid w:val="00145B35"/>
    <w:rsid w:val="00146AA8"/>
    <w:rsid w:val="0014783C"/>
    <w:rsid w:val="00147A80"/>
    <w:rsid w:val="00147AE4"/>
    <w:rsid w:val="00147FAA"/>
    <w:rsid w:val="0015062A"/>
    <w:rsid w:val="001519A4"/>
    <w:rsid w:val="00151A07"/>
    <w:rsid w:val="00151B65"/>
    <w:rsid w:val="0015200C"/>
    <w:rsid w:val="001533F2"/>
    <w:rsid w:val="0015358B"/>
    <w:rsid w:val="00154BC4"/>
    <w:rsid w:val="00154CEE"/>
    <w:rsid w:val="00155A63"/>
    <w:rsid w:val="00155C73"/>
    <w:rsid w:val="00156874"/>
    <w:rsid w:val="00157907"/>
    <w:rsid w:val="00157929"/>
    <w:rsid w:val="00157BAC"/>
    <w:rsid w:val="00161BBE"/>
    <w:rsid w:val="001626BD"/>
    <w:rsid w:val="00162DBF"/>
    <w:rsid w:val="001631C6"/>
    <w:rsid w:val="00164DB8"/>
    <w:rsid w:val="00167B32"/>
    <w:rsid w:val="00170491"/>
    <w:rsid w:val="00170783"/>
    <w:rsid w:val="00170CC0"/>
    <w:rsid w:val="00172776"/>
    <w:rsid w:val="00172A34"/>
    <w:rsid w:val="00173F0E"/>
    <w:rsid w:val="001741B9"/>
    <w:rsid w:val="00174E5B"/>
    <w:rsid w:val="001758BC"/>
    <w:rsid w:val="00175DE8"/>
    <w:rsid w:val="00176949"/>
    <w:rsid w:val="00177087"/>
    <w:rsid w:val="00177771"/>
    <w:rsid w:val="001777B0"/>
    <w:rsid w:val="001809F6"/>
    <w:rsid w:val="001829AE"/>
    <w:rsid w:val="00183630"/>
    <w:rsid w:val="001840C8"/>
    <w:rsid w:val="00184375"/>
    <w:rsid w:val="00184443"/>
    <w:rsid w:val="00187C0E"/>
    <w:rsid w:val="00187E7C"/>
    <w:rsid w:val="00190248"/>
    <w:rsid w:val="00190EC9"/>
    <w:rsid w:val="001928EB"/>
    <w:rsid w:val="00193161"/>
    <w:rsid w:val="00193CD6"/>
    <w:rsid w:val="00195E6B"/>
    <w:rsid w:val="001965B0"/>
    <w:rsid w:val="001966C2"/>
    <w:rsid w:val="00196E56"/>
    <w:rsid w:val="00197D3A"/>
    <w:rsid w:val="001A02ED"/>
    <w:rsid w:val="001A0D51"/>
    <w:rsid w:val="001A2025"/>
    <w:rsid w:val="001A2E95"/>
    <w:rsid w:val="001A4D2B"/>
    <w:rsid w:val="001A51E6"/>
    <w:rsid w:val="001A56F0"/>
    <w:rsid w:val="001A68E9"/>
    <w:rsid w:val="001A6C7B"/>
    <w:rsid w:val="001B0ACD"/>
    <w:rsid w:val="001B1937"/>
    <w:rsid w:val="001B1E28"/>
    <w:rsid w:val="001B20C4"/>
    <w:rsid w:val="001B31B7"/>
    <w:rsid w:val="001B4F8A"/>
    <w:rsid w:val="001B6292"/>
    <w:rsid w:val="001C0016"/>
    <w:rsid w:val="001C01C3"/>
    <w:rsid w:val="001C047D"/>
    <w:rsid w:val="001C0801"/>
    <w:rsid w:val="001C0ABB"/>
    <w:rsid w:val="001C1352"/>
    <w:rsid w:val="001C14A8"/>
    <w:rsid w:val="001C1863"/>
    <w:rsid w:val="001C1EE7"/>
    <w:rsid w:val="001C2A1E"/>
    <w:rsid w:val="001C2BE4"/>
    <w:rsid w:val="001C5F7E"/>
    <w:rsid w:val="001C657A"/>
    <w:rsid w:val="001C766B"/>
    <w:rsid w:val="001C7739"/>
    <w:rsid w:val="001C7DBA"/>
    <w:rsid w:val="001C7FB0"/>
    <w:rsid w:val="001D0075"/>
    <w:rsid w:val="001D07BB"/>
    <w:rsid w:val="001D10D2"/>
    <w:rsid w:val="001D1128"/>
    <w:rsid w:val="001D11B8"/>
    <w:rsid w:val="001D144A"/>
    <w:rsid w:val="001D3171"/>
    <w:rsid w:val="001D31A9"/>
    <w:rsid w:val="001D33D1"/>
    <w:rsid w:val="001D366C"/>
    <w:rsid w:val="001D483D"/>
    <w:rsid w:val="001D4BAD"/>
    <w:rsid w:val="001D6BCB"/>
    <w:rsid w:val="001D706C"/>
    <w:rsid w:val="001D7E06"/>
    <w:rsid w:val="001E00B5"/>
    <w:rsid w:val="001E01E1"/>
    <w:rsid w:val="001E091D"/>
    <w:rsid w:val="001E24D4"/>
    <w:rsid w:val="001E7934"/>
    <w:rsid w:val="001F0361"/>
    <w:rsid w:val="001F1031"/>
    <w:rsid w:val="001F1B01"/>
    <w:rsid w:val="001F380D"/>
    <w:rsid w:val="001F4C35"/>
    <w:rsid w:val="001F6D04"/>
    <w:rsid w:val="001F7C02"/>
    <w:rsid w:val="001F7CB7"/>
    <w:rsid w:val="002002B7"/>
    <w:rsid w:val="00200C12"/>
    <w:rsid w:val="00201AD9"/>
    <w:rsid w:val="002022E1"/>
    <w:rsid w:val="002051B4"/>
    <w:rsid w:val="0020524B"/>
    <w:rsid w:val="002059D0"/>
    <w:rsid w:val="00205AFD"/>
    <w:rsid w:val="00205D4F"/>
    <w:rsid w:val="00207F49"/>
    <w:rsid w:val="0021029C"/>
    <w:rsid w:val="0021061A"/>
    <w:rsid w:val="00210A2D"/>
    <w:rsid w:val="00210EBA"/>
    <w:rsid w:val="00214155"/>
    <w:rsid w:val="002143ED"/>
    <w:rsid w:val="002149A5"/>
    <w:rsid w:val="00214A62"/>
    <w:rsid w:val="00215EDA"/>
    <w:rsid w:val="0021743A"/>
    <w:rsid w:val="00217F9E"/>
    <w:rsid w:val="0022045E"/>
    <w:rsid w:val="00220483"/>
    <w:rsid w:val="00220CCA"/>
    <w:rsid w:val="002216B5"/>
    <w:rsid w:val="00222093"/>
    <w:rsid w:val="0022287F"/>
    <w:rsid w:val="002237BA"/>
    <w:rsid w:val="00224149"/>
    <w:rsid w:val="0022419A"/>
    <w:rsid w:val="002246DF"/>
    <w:rsid w:val="002262FD"/>
    <w:rsid w:val="00226B7D"/>
    <w:rsid w:val="0023300E"/>
    <w:rsid w:val="00233E29"/>
    <w:rsid w:val="0023417C"/>
    <w:rsid w:val="00234FEF"/>
    <w:rsid w:val="00235D0F"/>
    <w:rsid w:val="00236345"/>
    <w:rsid w:val="00236A96"/>
    <w:rsid w:val="00236EFA"/>
    <w:rsid w:val="00236FD5"/>
    <w:rsid w:val="002409B2"/>
    <w:rsid w:val="00241CC1"/>
    <w:rsid w:val="00243218"/>
    <w:rsid w:val="00245272"/>
    <w:rsid w:val="00245FA6"/>
    <w:rsid w:val="00246448"/>
    <w:rsid w:val="002466AF"/>
    <w:rsid w:val="00246744"/>
    <w:rsid w:val="00246AD3"/>
    <w:rsid w:val="00246F7D"/>
    <w:rsid w:val="002478F5"/>
    <w:rsid w:val="00247F26"/>
    <w:rsid w:val="00250805"/>
    <w:rsid w:val="00250F94"/>
    <w:rsid w:val="002523B7"/>
    <w:rsid w:val="0025273D"/>
    <w:rsid w:val="00252A85"/>
    <w:rsid w:val="00252D19"/>
    <w:rsid w:val="00253148"/>
    <w:rsid w:val="002544CD"/>
    <w:rsid w:val="0025499D"/>
    <w:rsid w:val="00254BE7"/>
    <w:rsid w:val="00255EB9"/>
    <w:rsid w:val="002570B6"/>
    <w:rsid w:val="00257867"/>
    <w:rsid w:val="0025792D"/>
    <w:rsid w:val="00257E40"/>
    <w:rsid w:val="00260EEB"/>
    <w:rsid w:val="00261946"/>
    <w:rsid w:val="00264C0A"/>
    <w:rsid w:val="00265019"/>
    <w:rsid w:val="002650B3"/>
    <w:rsid w:val="00265769"/>
    <w:rsid w:val="00265DB1"/>
    <w:rsid w:val="002666BF"/>
    <w:rsid w:val="0026696C"/>
    <w:rsid w:val="00270184"/>
    <w:rsid w:val="00271A26"/>
    <w:rsid w:val="00272420"/>
    <w:rsid w:val="002734CA"/>
    <w:rsid w:val="002738A1"/>
    <w:rsid w:val="00273D8D"/>
    <w:rsid w:val="00273EDE"/>
    <w:rsid w:val="0027473B"/>
    <w:rsid w:val="00274B94"/>
    <w:rsid w:val="002757B6"/>
    <w:rsid w:val="00275A84"/>
    <w:rsid w:val="00276990"/>
    <w:rsid w:val="0027761F"/>
    <w:rsid w:val="002800B4"/>
    <w:rsid w:val="00281044"/>
    <w:rsid w:val="00281536"/>
    <w:rsid w:val="00282341"/>
    <w:rsid w:val="002823CF"/>
    <w:rsid w:val="00282B6E"/>
    <w:rsid w:val="00282D29"/>
    <w:rsid w:val="0028655F"/>
    <w:rsid w:val="00286B35"/>
    <w:rsid w:val="00286C3A"/>
    <w:rsid w:val="00286DD0"/>
    <w:rsid w:val="00286E85"/>
    <w:rsid w:val="00290B41"/>
    <w:rsid w:val="00290F3D"/>
    <w:rsid w:val="00290F95"/>
    <w:rsid w:val="002913D4"/>
    <w:rsid w:val="0029226A"/>
    <w:rsid w:val="00293111"/>
    <w:rsid w:val="0029416B"/>
    <w:rsid w:val="00294A5B"/>
    <w:rsid w:val="00295497"/>
    <w:rsid w:val="00295BDF"/>
    <w:rsid w:val="00296B52"/>
    <w:rsid w:val="00296DE6"/>
    <w:rsid w:val="002978CF"/>
    <w:rsid w:val="00297DE6"/>
    <w:rsid w:val="002A1538"/>
    <w:rsid w:val="002A2689"/>
    <w:rsid w:val="002A3869"/>
    <w:rsid w:val="002A4752"/>
    <w:rsid w:val="002A48B3"/>
    <w:rsid w:val="002A519E"/>
    <w:rsid w:val="002A59BA"/>
    <w:rsid w:val="002A665E"/>
    <w:rsid w:val="002A7241"/>
    <w:rsid w:val="002A767D"/>
    <w:rsid w:val="002B09D3"/>
    <w:rsid w:val="002B0D20"/>
    <w:rsid w:val="002B191B"/>
    <w:rsid w:val="002B1CAC"/>
    <w:rsid w:val="002B2100"/>
    <w:rsid w:val="002B2913"/>
    <w:rsid w:val="002B2C17"/>
    <w:rsid w:val="002B4AED"/>
    <w:rsid w:val="002B7531"/>
    <w:rsid w:val="002B7D46"/>
    <w:rsid w:val="002C124E"/>
    <w:rsid w:val="002C13B0"/>
    <w:rsid w:val="002C1A4C"/>
    <w:rsid w:val="002C26F7"/>
    <w:rsid w:val="002C29EE"/>
    <w:rsid w:val="002C3221"/>
    <w:rsid w:val="002C4183"/>
    <w:rsid w:val="002C47EB"/>
    <w:rsid w:val="002C5039"/>
    <w:rsid w:val="002C5A26"/>
    <w:rsid w:val="002C5F98"/>
    <w:rsid w:val="002C7123"/>
    <w:rsid w:val="002C714E"/>
    <w:rsid w:val="002C72CF"/>
    <w:rsid w:val="002C7A53"/>
    <w:rsid w:val="002D030E"/>
    <w:rsid w:val="002D09A3"/>
    <w:rsid w:val="002D0CBD"/>
    <w:rsid w:val="002D1047"/>
    <w:rsid w:val="002D1932"/>
    <w:rsid w:val="002D1A8D"/>
    <w:rsid w:val="002D2B3B"/>
    <w:rsid w:val="002D2E39"/>
    <w:rsid w:val="002D309F"/>
    <w:rsid w:val="002D3375"/>
    <w:rsid w:val="002D364D"/>
    <w:rsid w:val="002D3F8B"/>
    <w:rsid w:val="002D49EF"/>
    <w:rsid w:val="002D4DE6"/>
    <w:rsid w:val="002D54E9"/>
    <w:rsid w:val="002D588D"/>
    <w:rsid w:val="002D6DD8"/>
    <w:rsid w:val="002D7382"/>
    <w:rsid w:val="002D751E"/>
    <w:rsid w:val="002D774C"/>
    <w:rsid w:val="002D79D8"/>
    <w:rsid w:val="002D7EB1"/>
    <w:rsid w:val="002E000F"/>
    <w:rsid w:val="002E037D"/>
    <w:rsid w:val="002E0E98"/>
    <w:rsid w:val="002E3F53"/>
    <w:rsid w:val="002E4A7F"/>
    <w:rsid w:val="002E4C51"/>
    <w:rsid w:val="002E536C"/>
    <w:rsid w:val="002E60F6"/>
    <w:rsid w:val="002E6142"/>
    <w:rsid w:val="002E62C3"/>
    <w:rsid w:val="002E75D1"/>
    <w:rsid w:val="002F08AF"/>
    <w:rsid w:val="002F1ABD"/>
    <w:rsid w:val="002F3C52"/>
    <w:rsid w:val="002F4D26"/>
    <w:rsid w:val="002F4D30"/>
    <w:rsid w:val="002F5399"/>
    <w:rsid w:val="002F6028"/>
    <w:rsid w:val="002F6076"/>
    <w:rsid w:val="002F6083"/>
    <w:rsid w:val="002F6381"/>
    <w:rsid w:val="002F6588"/>
    <w:rsid w:val="002F785D"/>
    <w:rsid w:val="00300A79"/>
    <w:rsid w:val="00300B4E"/>
    <w:rsid w:val="00301281"/>
    <w:rsid w:val="003014A6"/>
    <w:rsid w:val="0030369E"/>
    <w:rsid w:val="00303C43"/>
    <w:rsid w:val="0030486C"/>
    <w:rsid w:val="00304955"/>
    <w:rsid w:val="0030499E"/>
    <w:rsid w:val="0030501C"/>
    <w:rsid w:val="00306D28"/>
    <w:rsid w:val="003103D7"/>
    <w:rsid w:val="00310946"/>
    <w:rsid w:val="00310A88"/>
    <w:rsid w:val="00311156"/>
    <w:rsid w:val="00312596"/>
    <w:rsid w:val="00312999"/>
    <w:rsid w:val="00312A5D"/>
    <w:rsid w:val="00312FE2"/>
    <w:rsid w:val="003136DF"/>
    <w:rsid w:val="00313E99"/>
    <w:rsid w:val="0031473E"/>
    <w:rsid w:val="00315344"/>
    <w:rsid w:val="0031570B"/>
    <w:rsid w:val="00316110"/>
    <w:rsid w:val="00316AC5"/>
    <w:rsid w:val="00316EF2"/>
    <w:rsid w:val="00316F52"/>
    <w:rsid w:val="003174A0"/>
    <w:rsid w:val="003201B8"/>
    <w:rsid w:val="00320BE5"/>
    <w:rsid w:val="00322DD0"/>
    <w:rsid w:val="00322FF9"/>
    <w:rsid w:val="00323910"/>
    <w:rsid w:val="003239FD"/>
    <w:rsid w:val="00323F3B"/>
    <w:rsid w:val="00324661"/>
    <w:rsid w:val="0032474A"/>
    <w:rsid w:val="00327277"/>
    <w:rsid w:val="0032759C"/>
    <w:rsid w:val="00330B66"/>
    <w:rsid w:val="00331A9F"/>
    <w:rsid w:val="00333DAA"/>
    <w:rsid w:val="003340F9"/>
    <w:rsid w:val="00334CDF"/>
    <w:rsid w:val="003350A9"/>
    <w:rsid w:val="003354DB"/>
    <w:rsid w:val="00335868"/>
    <w:rsid w:val="00335AD9"/>
    <w:rsid w:val="0033608E"/>
    <w:rsid w:val="00336332"/>
    <w:rsid w:val="003369C8"/>
    <w:rsid w:val="003378A0"/>
    <w:rsid w:val="00337C87"/>
    <w:rsid w:val="0034027C"/>
    <w:rsid w:val="00342CA3"/>
    <w:rsid w:val="00343AA5"/>
    <w:rsid w:val="00344850"/>
    <w:rsid w:val="00344F36"/>
    <w:rsid w:val="00345DF2"/>
    <w:rsid w:val="003462FC"/>
    <w:rsid w:val="003463B2"/>
    <w:rsid w:val="0034685C"/>
    <w:rsid w:val="00346C37"/>
    <w:rsid w:val="00347EED"/>
    <w:rsid w:val="00351777"/>
    <w:rsid w:val="00351C63"/>
    <w:rsid w:val="00351CDE"/>
    <w:rsid w:val="00351DB4"/>
    <w:rsid w:val="00351F0A"/>
    <w:rsid w:val="00352AD9"/>
    <w:rsid w:val="00352B78"/>
    <w:rsid w:val="00353289"/>
    <w:rsid w:val="00353606"/>
    <w:rsid w:val="00353AE9"/>
    <w:rsid w:val="00353D74"/>
    <w:rsid w:val="003543D1"/>
    <w:rsid w:val="00354669"/>
    <w:rsid w:val="00354D40"/>
    <w:rsid w:val="00355CA9"/>
    <w:rsid w:val="00355D5B"/>
    <w:rsid w:val="003572D2"/>
    <w:rsid w:val="00357BEF"/>
    <w:rsid w:val="0036009A"/>
    <w:rsid w:val="00360953"/>
    <w:rsid w:val="00360A7A"/>
    <w:rsid w:val="00361156"/>
    <w:rsid w:val="0036238F"/>
    <w:rsid w:val="00362C31"/>
    <w:rsid w:val="00364220"/>
    <w:rsid w:val="00365072"/>
    <w:rsid w:val="0036515D"/>
    <w:rsid w:val="00365C6B"/>
    <w:rsid w:val="00366E6D"/>
    <w:rsid w:val="00367149"/>
    <w:rsid w:val="003712B2"/>
    <w:rsid w:val="003712EE"/>
    <w:rsid w:val="003712F6"/>
    <w:rsid w:val="0037426D"/>
    <w:rsid w:val="00375BFB"/>
    <w:rsid w:val="003760A2"/>
    <w:rsid w:val="003763AB"/>
    <w:rsid w:val="00376F8D"/>
    <w:rsid w:val="00377043"/>
    <w:rsid w:val="00377150"/>
    <w:rsid w:val="003802A0"/>
    <w:rsid w:val="00381075"/>
    <w:rsid w:val="00381B83"/>
    <w:rsid w:val="003820FD"/>
    <w:rsid w:val="003838E9"/>
    <w:rsid w:val="00383D1C"/>
    <w:rsid w:val="0038509A"/>
    <w:rsid w:val="00386A86"/>
    <w:rsid w:val="0038752E"/>
    <w:rsid w:val="0039010A"/>
    <w:rsid w:val="003915AA"/>
    <w:rsid w:val="003917D8"/>
    <w:rsid w:val="003939A6"/>
    <w:rsid w:val="003947E6"/>
    <w:rsid w:val="00397375"/>
    <w:rsid w:val="00397A59"/>
    <w:rsid w:val="00397A8F"/>
    <w:rsid w:val="00397BC0"/>
    <w:rsid w:val="003A04AE"/>
    <w:rsid w:val="003A0E3E"/>
    <w:rsid w:val="003A2598"/>
    <w:rsid w:val="003A2B9A"/>
    <w:rsid w:val="003A3B16"/>
    <w:rsid w:val="003A3D80"/>
    <w:rsid w:val="003A3DB6"/>
    <w:rsid w:val="003A3EE7"/>
    <w:rsid w:val="003A4482"/>
    <w:rsid w:val="003A5408"/>
    <w:rsid w:val="003A5CBA"/>
    <w:rsid w:val="003A6BD3"/>
    <w:rsid w:val="003A6E29"/>
    <w:rsid w:val="003A6E5B"/>
    <w:rsid w:val="003A727C"/>
    <w:rsid w:val="003A7374"/>
    <w:rsid w:val="003B07A4"/>
    <w:rsid w:val="003B2348"/>
    <w:rsid w:val="003B2FEE"/>
    <w:rsid w:val="003B3375"/>
    <w:rsid w:val="003B3BB2"/>
    <w:rsid w:val="003B3CC1"/>
    <w:rsid w:val="003B4149"/>
    <w:rsid w:val="003B4E99"/>
    <w:rsid w:val="003B5A51"/>
    <w:rsid w:val="003B76FB"/>
    <w:rsid w:val="003C00AA"/>
    <w:rsid w:val="003C02DE"/>
    <w:rsid w:val="003C09CF"/>
    <w:rsid w:val="003C1999"/>
    <w:rsid w:val="003C2697"/>
    <w:rsid w:val="003C2C80"/>
    <w:rsid w:val="003C31A9"/>
    <w:rsid w:val="003C32C7"/>
    <w:rsid w:val="003C35E2"/>
    <w:rsid w:val="003C3C23"/>
    <w:rsid w:val="003C476E"/>
    <w:rsid w:val="003C518A"/>
    <w:rsid w:val="003C674B"/>
    <w:rsid w:val="003C68E4"/>
    <w:rsid w:val="003C7200"/>
    <w:rsid w:val="003C79D3"/>
    <w:rsid w:val="003C7AC0"/>
    <w:rsid w:val="003D2571"/>
    <w:rsid w:val="003D3383"/>
    <w:rsid w:val="003D3463"/>
    <w:rsid w:val="003D388F"/>
    <w:rsid w:val="003D4946"/>
    <w:rsid w:val="003D4D8D"/>
    <w:rsid w:val="003D5E0B"/>
    <w:rsid w:val="003D65F8"/>
    <w:rsid w:val="003D729B"/>
    <w:rsid w:val="003D7608"/>
    <w:rsid w:val="003D7AE0"/>
    <w:rsid w:val="003E0463"/>
    <w:rsid w:val="003E1C43"/>
    <w:rsid w:val="003E2B54"/>
    <w:rsid w:val="003E4432"/>
    <w:rsid w:val="003E4696"/>
    <w:rsid w:val="003E5A68"/>
    <w:rsid w:val="003E5AB0"/>
    <w:rsid w:val="003E5D17"/>
    <w:rsid w:val="003E608B"/>
    <w:rsid w:val="003E60DE"/>
    <w:rsid w:val="003E6745"/>
    <w:rsid w:val="003E6F91"/>
    <w:rsid w:val="003F1186"/>
    <w:rsid w:val="003F186C"/>
    <w:rsid w:val="003F1BB2"/>
    <w:rsid w:val="003F3481"/>
    <w:rsid w:val="003F34D4"/>
    <w:rsid w:val="003F4573"/>
    <w:rsid w:val="003F4F0E"/>
    <w:rsid w:val="003F721B"/>
    <w:rsid w:val="00400ABB"/>
    <w:rsid w:val="00400DA5"/>
    <w:rsid w:val="00401773"/>
    <w:rsid w:val="00401BEF"/>
    <w:rsid w:val="00404AB9"/>
    <w:rsid w:val="00405AA7"/>
    <w:rsid w:val="004066CA"/>
    <w:rsid w:val="004102F1"/>
    <w:rsid w:val="00410534"/>
    <w:rsid w:val="004111D4"/>
    <w:rsid w:val="00411C4C"/>
    <w:rsid w:val="00411D4E"/>
    <w:rsid w:val="00412D6B"/>
    <w:rsid w:val="00414590"/>
    <w:rsid w:val="00415543"/>
    <w:rsid w:val="00415837"/>
    <w:rsid w:val="004169FC"/>
    <w:rsid w:val="00416EE0"/>
    <w:rsid w:val="00416F31"/>
    <w:rsid w:val="00417243"/>
    <w:rsid w:val="00417AB1"/>
    <w:rsid w:val="004214E1"/>
    <w:rsid w:val="00422882"/>
    <w:rsid w:val="00422A57"/>
    <w:rsid w:val="00423329"/>
    <w:rsid w:val="00423BA8"/>
    <w:rsid w:val="00424075"/>
    <w:rsid w:val="00424571"/>
    <w:rsid w:val="0042460B"/>
    <w:rsid w:val="00424658"/>
    <w:rsid w:val="0042516A"/>
    <w:rsid w:val="00425353"/>
    <w:rsid w:val="00425D1B"/>
    <w:rsid w:val="004261F8"/>
    <w:rsid w:val="00426E88"/>
    <w:rsid w:val="0042786B"/>
    <w:rsid w:val="00427E2A"/>
    <w:rsid w:val="0043024F"/>
    <w:rsid w:val="0043080F"/>
    <w:rsid w:val="004311FB"/>
    <w:rsid w:val="004313D6"/>
    <w:rsid w:val="004317D8"/>
    <w:rsid w:val="004318CD"/>
    <w:rsid w:val="00431F86"/>
    <w:rsid w:val="0043201E"/>
    <w:rsid w:val="00432885"/>
    <w:rsid w:val="00434569"/>
    <w:rsid w:val="00435823"/>
    <w:rsid w:val="00435B9F"/>
    <w:rsid w:val="00435EC8"/>
    <w:rsid w:val="00436002"/>
    <w:rsid w:val="004363DC"/>
    <w:rsid w:val="004374D3"/>
    <w:rsid w:val="00437985"/>
    <w:rsid w:val="004430E9"/>
    <w:rsid w:val="004431C2"/>
    <w:rsid w:val="0044441C"/>
    <w:rsid w:val="0044467F"/>
    <w:rsid w:val="00446179"/>
    <w:rsid w:val="00446C0D"/>
    <w:rsid w:val="00446DEE"/>
    <w:rsid w:val="00447AAF"/>
    <w:rsid w:val="00447BE0"/>
    <w:rsid w:val="00451241"/>
    <w:rsid w:val="0045133F"/>
    <w:rsid w:val="00452187"/>
    <w:rsid w:val="004522E5"/>
    <w:rsid w:val="00452E35"/>
    <w:rsid w:val="00452F23"/>
    <w:rsid w:val="00454856"/>
    <w:rsid w:val="00454945"/>
    <w:rsid w:val="00455EC5"/>
    <w:rsid w:val="00456A5F"/>
    <w:rsid w:val="00457740"/>
    <w:rsid w:val="00457EDB"/>
    <w:rsid w:val="00461298"/>
    <w:rsid w:val="004615E2"/>
    <w:rsid w:val="004624A5"/>
    <w:rsid w:val="004628C2"/>
    <w:rsid w:val="0046290C"/>
    <w:rsid w:val="004629DE"/>
    <w:rsid w:val="00463D4F"/>
    <w:rsid w:val="004662CA"/>
    <w:rsid w:val="00466F5B"/>
    <w:rsid w:val="004679EA"/>
    <w:rsid w:val="004679FE"/>
    <w:rsid w:val="00470EA1"/>
    <w:rsid w:val="0047148E"/>
    <w:rsid w:val="00471EB1"/>
    <w:rsid w:val="00472448"/>
    <w:rsid w:val="004731EB"/>
    <w:rsid w:val="004749F5"/>
    <w:rsid w:val="00474D44"/>
    <w:rsid w:val="00475194"/>
    <w:rsid w:val="004768B4"/>
    <w:rsid w:val="00476993"/>
    <w:rsid w:val="00476AFF"/>
    <w:rsid w:val="00477472"/>
    <w:rsid w:val="00477E9A"/>
    <w:rsid w:val="0048189A"/>
    <w:rsid w:val="00483BF0"/>
    <w:rsid w:val="00484E32"/>
    <w:rsid w:val="004859B5"/>
    <w:rsid w:val="0048633C"/>
    <w:rsid w:val="00487C87"/>
    <w:rsid w:val="00490844"/>
    <w:rsid w:val="0049138D"/>
    <w:rsid w:val="00491EBA"/>
    <w:rsid w:val="004931F0"/>
    <w:rsid w:val="00493300"/>
    <w:rsid w:val="00493481"/>
    <w:rsid w:val="004943C4"/>
    <w:rsid w:val="0049461F"/>
    <w:rsid w:val="004949FD"/>
    <w:rsid w:val="00496471"/>
    <w:rsid w:val="00496BD1"/>
    <w:rsid w:val="00497788"/>
    <w:rsid w:val="00497F0E"/>
    <w:rsid w:val="00497FC2"/>
    <w:rsid w:val="004A04FE"/>
    <w:rsid w:val="004A0695"/>
    <w:rsid w:val="004A0C85"/>
    <w:rsid w:val="004A0FC6"/>
    <w:rsid w:val="004A185E"/>
    <w:rsid w:val="004A1CA4"/>
    <w:rsid w:val="004A1F04"/>
    <w:rsid w:val="004A41AE"/>
    <w:rsid w:val="004A4ECD"/>
    <w:rsid w:val="004A544F"/>
    <w:rsid w:val="004A5E41"/>
    <w:rsid w:val="004A6763"/>
    <w:rsid w:val="004A7D51"/>
    <w:rsid w:val="004B1306"/>
    <w:rsid w:val="004B2C22"/>
    <w:rsid w:val="004B36E8"/>
    <w:rsid w:val="004B4561"/>
    <w:rsid w:val="004B45C0"/>
    <w:rsid w:val="004B47E7"/>
    <w:rsid w:val="004B6A27"/>
    <w:rsid w:val="004B74C6"/>
    <w:rsid w:val="004B74E6"/>
    <w:rsid w:val="004C015B"/>
    <w:rsid w:val="004C08F3"/>
    <w:rsid w:val="004C0D00"/>
    <w:rsid w:val="004C0DB6"/>
    <w:rsid w:val="004C0FE6"/>
    <w:rsid w:val="004C10A4"/>
    <w:rsid w:val="004C146A"/>
    <w:rsid w:val="004C163D"/>
    <w:rsid w:val="004C1FA2"/>
    <w:rsid w:val="004C1FE8"/>
    <w:rsid w:val="004C2D9C"/>
    <w:rsid w:val="004C350F"/>
    <w:rsid w:val="004C35AA"/>
    <w:rsid w:val="004C3EE7"/>
    <w:rsid w:val="004C3F71"/>
    <w:rsid w:val="004C464F"/>
    <w:rsid w:val="004C594C"/>
    <w:rsid w:val="004C65F0"/>
    <w:rsid w:val="004C7187"/>
    <w:rsid w:val="004D022E"/>
    <w:rsid w:val="004D052C"/>
    <w:rsid w:val="004D1133"/>
    <w:rsid w:val="004D1319"/>
    <w:rsid w:val="004D1B00"/>
    <w:rsid w:val="004D22A1"/>
    <w:rsid w:val="004D3AE2"/>
    <w:rsid w:val="004D736D"/>
    <w:rsid w:val="004D73B0"/>
    <w:rsid w:val="004D776D"/>
    <w:rsid w:val="004D7D53"/>
    <w:rsid w:val="004E05D6"/>
    <w:rsid w:val="004E0B97"/>
    <w:rsid w:val="004E1048"/>
    <w:rsid w:val="004E168B"/>
    <w:rsid w:val="004E1955"/>
    <w:rsid w:val="004E2961"/>
    <w:rsid w:val="004E2D7C"/>
    <w:rsid w:val="004E34FF"/>
    <w:rsid w:val="004E3D30"/>
    <w:rsid w:val="004E4938"/>
    <w:rsid w:val="004E5165"/>
    <w:rsid w:val="004E5228"/>
    <w:rsid w:val="004E5426"/>
    <w:rsid w:val="004E54FD"/>
    <w:rsid w:val="004E5956"/>
    <w:rsid w:val="004E6FC2"/>
    <w:rsid w:val="004F00A9"/>
    <w:rsid w:val="004F1C00"/>
    <w:rsid w:val="004F2C6F"/>
    <w:rsid w:val="004F42FA"/>
    <w:rsid w:val="004F4C1E"/>
    <w:rsid w:val="005001F1"/>
    <w:rsid w:val="00500915"/>
    <w:rsid w:val="00500947"/>
    <w:rsid w:val="00501A17"/>
    <w:rsid w:val="0050219D"/>
    <w:rsid w:val="005024CC"/>
    <w:rsid w:val="0050274E"/>
    <w:rsid w:val="00503CC7"/>
    <w:rsid w:val="005046EB"/>
    <w:rsid w:val="00504844"/>
    <w:rsid w:val="00504BD4"/>
    <w:rsid w:val="0050557D"/>
    <w:rsid w:val="005056B1"/>
    <w:rsid w:val="00505AAA"/>
    <w:rsid w:val="00506583"/>
    <w:rsid w:val="00506B0B"/>
    <w:rsid w:val="00507996"/>
    <w:rsid w:val="00510E50"/>
    <w:rsid w:val="00512191"/>
    <w:rsid w:val="00512A9D"/>
    <w:rsid w:val="005137CE"/>
    <w:rsid w:val="00514DE6"/>
    <w:rsid w:val="005163DD"/>
    <w:rsid w:val="0051775C"/>
    <w:rsid w:val="00520F6E"/>
    <w:rsid w:val="0052295D"/>
    <w:rsid w:val="00522AC9"/>
    <w:rsid w:val="00523843"/>
    <w:rsid w:val="005238F3"/>
    <w:rsid w:val="00523BCB"/>
    <w:rsid w:val="005241E5"/>
    <w:rsid w:val="00524BDE"/>
    <w:rsid w:val="00524F55"/>
    <w:rsid w:val="005253E1"/>
    <w:rsid w:val="00525749"/>
    <w:rsid w:val="00525DBF"/>
    <w:rsid w:val="0052628C"/>
    <w:rsid w:val="00527DA9"/>
    <w:rsid w:val="00530090"/>
    <w:rsid w:val="005307B0"/>
    <w:rsid w:val="00531FDD"/>
    <w:rsid w:val="005324F4"/>
    <w:rsid w:val="00532753"/>
    <w:rsid w:val="005334DD"/>
    <w:rsid w:val="005338B6"/>
    <w:rsid w:val="00534D9F"/>
    <w:rsid w:val="00534E96"/>
    <w:rsid w:val="005357DF"/>
    <w:rsid w:val="00535D02"/>
    <w:rsid w:val="005363E3"/>
    <w:rsid w:val="00536944"/>
    <w:rsid w:val="00536965"/>
    <w:rsid w:val="00537DD7"/>
    <w:rsid w:val="00542D13"/>
    <w:rsid w:val="0054381F"/>
    <w:rsid w:val="005445F2"/>
    <w:rsid w:val="00545104"/>
    <w:rsid w:val="00545C28"/>
    <w:rsid w:val="0054630A"/>
    <w:rsid w:val="00546D3C"/>
    <w:rsid w:val="00547647"/>
    <w:rsid w:val="005477EE"/>
    <w:rsid w:val="00547F6F"/>
    <w:rsid w:val="0055031E"/>
    <w:rsid w:val="00550341"/>
    <w:rsid w:val="0055062E"/>
    <w:rsid w:val="00551280"/>
    <w:rsid w:val="00551B1D"/>
    <w:rsid w:val="00552909"/>
    <w:rsid w:val="00554656"/>
    <w:rsid w:val="00554831"/>
    <w:rsid w:val="00554BD5"/>
    <w:rsid w:val="00555125"/>
    <w:rsid w:val="00555129"/>
    <w:rsid w:val="005564FD"/>
    <w:rsid w:val="005565B7"/>
    <w:rsid w:val="005566FF"/>
    <w:rsid w:val="00557F06"/>
    <w:rsid w:val="005614DB"/>
    <w:rsid w:val="0056206A"/>
    <w:rsid w:val="005634EB"/>
    <w:rsid w:val="005666A8"/>
    <w:rsid w:val="00567B50"/>
    <w:rsid w:val="00570472"/>
    <w:rsid w:val="00570BEE"/>
    <w:rsid w:val="00571E19"/>
    <w:rsid w:val="00573AF5"/>
    <w:rsid w:val="00575415"/>
    <w:rsid w:val="005757B4"/>
    <w:rsid w:val="00575BBF"/>
    <w:rsid w:val="00575CB0"/>
    <w:rsid w:val="005769F6"/>
    <w:rsid w:val="005773A2"/>
    <w:rsid w:val="00580519"/>
    <w:rsid w:val="005810C4"/>
    <w:rsid w:val="00581311"/>
    <w:rsid w:val="00581B67"/>
    <w:rsid w:val="005822B4"/>
    <w:rsid w:val="005823FF"/>
    <w:rsid w:val="0058360A"/>
    <w:rsid w:val="00583E1D"/>
    <w:rsid w:val="00584231"/>
    <w:rsid w:val="00584846"/>
    <w:rsid w:val="00585734"/>
    <w:rsid w:val="00585742"/>
    <w:rsid w:val="00586494"/>
    <w:rsid w:val="0058752A"/>
    <w:rsid w:val="00587DF7"/>
    <w:rsid w:val="00590669"/>
    <w:rsid w:val="005908BC"/>
    <w:rsid w:val="0059127B"/>
    <w:rsid w:val="0059282C"/>
    <w:rsid w:val="0059282E"/>
    <w:rsid w:val="005929FC"/>
    <w:rsid w:val="00593233"/>
    <w:rsid w:val="00594A8C"/>
    <w:rsid w:val="00595950"/>
    <w:rsid w:val="005961E4"/>
    <w:rsid w:val="005973EF"/>
    <w:rsid w:val="0059776C"/>
    <w:rsid w:val="0059780D"/>
    <w:rsid w:val="005A08C5"/>
    <w:rsid w:val="005A08C6"/>
    <w:rsid w:val="005A115D"/>
    <w:rsid w:val="005A2C66"/>
    <w:rsid w:val="005A322B"/>
    <w:rsid w:val="005A4191"/>
    <w:rsid w:val="005A438A"/>
    <w:rsid w:val="005A4636"/>
    <w:rsid w:val="005A5694"/>
    <w:rsid w:val="005A5E23"/>
    <w:rsid w:val="005A6A45"/>
    <w:rsid w:val="005A6B79"/>
    <w:rsid w:val="005A7304"/>
    <w:rsid w:val="005A73B4"/>
    <w:rsid w:val="005A7547"/>
    <w:rsid w:val="005A7E4B"/>
    <w:rsid w:val="005B096E"/>
    <w:rsid w:val="005B1F5C"/>
    <w:rsid w:val="005B2263"/>
    <w:rsid w:val="005B2592"/>
    <w:rsid w:val="005B273C"/>
    <w:rsid w:val="005B428F"/>
    <w:rsid w:val="005B4726"/>
    <w:rsid w:val="005B5C1F"/>
    <w:rsid w:val="005B6101"/>
    <w:rsid w:val="005B70B9"/>
    <w:rsid w:val="005B76E3"/>
    <w:rsid w:val="005C03D7"/>
    <w:rsid w:val="005C0D07"/>
    <w:rsid w:val="005C1742"/>
    <w:rsid w:val="005C4B66"/>
    <w:rsid w:val="005C5254"/>
    <w:rsid w:val="005C5CE8"/>
    <w:rsid w:val="005C5D11"/>
    <w:rsid w:val="005C67F1"/>
    <w:rsid w:val="005C729B"/>
    <w:rsid w:val="005C7B93"/>
    <w:rsid w:val="005C7D5C"/>
    <w:rsid w:val="005D119E"/>
    <w:rsid w:val="005D12D5"/>
    <w:rsid w:val="005D1667"/>
    <w:rsid w:val="005D2A44"/>
    <w:rsid w:val="005D328D"/>
    <w:rsid w:val="005D397C"/>
    <w:rsid w:val="005D39A8"/>
    <w:rsid w:val="005D3E57"/>
    <w:rsid w:val="005D46D9"/>
    <w:rsid w:val="005D4F7A"/>
    <w:rsid w:val="005D5A90"/>
    <w:rsid w:val="005D6487"/>
    <w:rsid w:val="005D668D"/>
    <w:rsid w:val="005D67FB"/>
    <w:rsid w:val="005D6EA3"/>
    <w:rsid w:val="005D7B33"/>
    <w:rsid w:val="005E0CE0"/>
    <w:rsid w:val="005E12A9"/>
    <w:rsid w:val="005E1B5D"/>
    <w:rsid w:val="005E3FF7"/>
    <w:rsid w:val="005E549B"/>
    <w:rsid w:val="005E59DA"/>
    <w:rsid w:val="005E5B7F"/>
    <w:rsid w:val="005E6293"/>
    <w:rsid w:val="005E67D9"/>
    <w:rsid w:val="005E6855"/>
    <w:rsid w:val="005E7E43"/>
    <w:rsid w:val="005F0EF2"/>
    <w:rsid w:val="005F158B"/>
    <w:rsid w:val="005F191E"/>
    <w:rsid w:val="005F21D3"/>
    <w:rsid w:val="005F287B"/>
    <w:rsid w:val="005F2F25"/>
    <w:rsid w:val="005F3790"/>
    <w:rsid w:val="005F40E4"/>
    <w:rsid w:val="005F46F1"/>
    <w:rsid w:val="005F5157"/>
    <w:rsid w:val="005F5BBC"/>
    <w:rsid w:val="005F74DA"/>
    <w:rsid w:val="005F7504"/>
    <w:rsid w:val="005F776F"/>
    <w:rsid w:val="005F7809"/>
    <w:rsid w:val="005F7CE4"/>
    <w:rsid w:val="0060024B"/>
    <w:rsid w:val="00602B20"/>
    <w:rsid w:val="00604BCB"/>
    <w:rsid w:val="006060B3"/>
    <w:rsid w:val="006062F3"/>
    <w:rsid w:val="006068C0"/>
    <w:rsid w:val="0060797E"/>
    <w:rsid w:val="006100CE"/>
    <w:rsid w:val="006103EF"/>
    <w:rsid w:val="006107BF"/>
    <w:rsid w:val="006108EE"/>
    <w:rsid w:val="00610BBD"/>
    <w:rsid w:val="0061102E"/>
    <w:rsid w:val="006117D5"/>
    <w:rsid w:val="006127EA"/>
    <w:rsid w:val="0061284D"/>
    <w:rsid w:val="00613233"/>
    <w:rsid w:val="006134A5"/>
    <w:rsid w:val="006134DA"/>
    <w:rsid w:val="00613FBD"/>
    <w:rsid w:val="00614038"/>
    <w:rsid w:val="006143C1"/>
    <w:rsid w:val="00615CBC"/>
    <w:rsid w:val="00616EC9"/>
    <w:rsid w:val="00617441"/>
    <w:rsid w:val="0061776C"/>
    <w:rsid w:val="00617F15"/>
    <w:rsid w:val="00622938"/>
    <w:rsid w:val="006258EE"/>
    <w:rsid w:val="00625E27"/>
    <w:rsid w:val="00626EB4"/>
    <w:rsid w:val="0062783D"/>
    <w:rsid w:val="00630238"/>
    <w:rsid w:val="0063031E"/>
    <w:rsid w:val="006305F3"/>
    <w:rsid w:val="00630BF5"/>
    <w:rsid w:val="00634312"/>
    <w:rsid w:val="006349A8"/>
    <w:rsid w:val="0063502F"/>
    <w:rsid w:val="006357B3"/>
    <w:rsid w:val="00636097"/>
    <w:rsid w:val="00636D4C"/>
    <w:rsid w:val="00637293"/>
    <w:rsid w:val="006372EF"/>
    <w:rsid w:val="00637397"/>
    <w:rsid w:val="00637924"/>
    <w:rsid w:val="00641EDA"/>
    <w:rsid w:val="006430F8"/>
    <w:rsid w:val="00643173"/>
    <w:rsid w:val="006436F6"/>
    <w:rsid w:val="00643B9D"/>
    <w:rsid w:val="00644BFF"/>
    <w:rsid w:val="00645D4F"/>
    <w:rsid w:val="00647D9D"/>
    <w:rsid w:val="006520B8"/>
    <w:rsid w:val="006528F1"/>
    <w:rsid w:val="0065290B"/>
    <w:rsid w:val="00652CD0"/>
    <w:rsid w:val="00653238"/>
    <w:rsid w:val="00653640"/>
    <w:rsid w:val="00654035"/>
    <w:rsid w:val="00654AE1"/>
    <w:rsid w:val="006550D4"/>
    <w:rsid w:val="006558B7"/>
    <w:rsid w:val="00655ED3"/>
    <w:rsid w:val="00656DC9"/>
    <w:rsid w:val="0065720F"/>
    <w:rsid w:val="006604F4"/>
    <w:rsid w:val="006613F9"/>
    <w:rsid w:val="006616A3"/>
    <w:rsid w:val="0066423C"/>
    <w:rsid w:val="00664EF6"/>
    <w:rsid w:val="00665C22"/>
    <w:rsid w:val="00667436"/>
    <w:rsid w:val="00667D99"/>
    <w:rsid w:val="00670016"/>
    <w:rsid w:val="00670552"/>
    <w:rsid w:val="006706D2"/>
    <w:rsid w:val="0067258D"/>
    <w:rsid w:val="0067294F"/>
    <w:rsid w:val="00672A42"/>
    <w:rsid w:val="00674553"/>
    <w:rsid w:val="00674E47"/>
    <w:rsid w:val="006757A0"/>
    <w:rsid w:val="00675832"/>
    <w:rsid w:val="00675B5F"/>
    <w:rsid w:val="0067707E"/>
    <w:rsid w:val="00677680"/>
    <w:rsid w:val="00681063"/>
    <w:rsid w:val="00682D03"/>
    <w:rsid w:val="00682ED7"/>
    <w:rsid w:val="0068319F"/>
    <w:rsid w:val="0068360F"/>
    <w:rsid w:val="0068370E"/>
    <w:rsid w:val="00683CBE"/>
    <w:rsid w:val="00683F93"/>
    <w:rsid w:val="0068431E"/>
    <w:rsid w:val="0068511A"/>
    <w:rsid w:val="006867C7"/>
    <w:rsid w:val="00686E2B"/>
    <w:rsid w:val="00686E67"/>
    <w:rsid w:val="0068708F"/>
    <w:rsid w:val="006870EB"/>
    <w:rsid w:val="006912AE"/>
    <w:rsid w:val="006922D7"/>
    <w:rsid w:val="006922E8"/>
    <w:rsid w:val="00692AF5"/>
    <w:rsid w:val="00693069"/>
    <w:rsid w:val="006948C0"/>
    <w:rsid w:val="00695430"/>
    <w:rsid w:val="006959FB"/>
    <w:rsid w:val="00695C51"/>
    <w:rsid w:val="00696673"/>
    <w:rsid w:val="006969E6"/>
    <w:rsid w:val="00696E38"/>
    <w:rsid w:val="00696FCB"/>
    <w:rsid w:val="006A0C9B"/>
    <w:rsid w:val="006A0DF3"/>
    <w:rsid w:val="006A0F8D"/>
    <w:rsid w:val="006A1359"/>
    <w:rsid w:val="006A3EEA"/>
    <w:rsid w:val="006A4192"/>
    <w:rsid w:val="006A6B26"/>
    <w:rsid w:val="006A7D51"/>
    <w:rsid w:val="006B0049"/>
    <w:rsid w:val="006B0444"/>
    <w:rsid w:val="006B0566"/>
    <w:rsid w:val="006B0C92"/>
    <w:rsid w:val="006B1636"/>
    <w:rsid w:val="006B2253"/>
    <w:rsid w:val="006B2A32"/>
    <w:rsid w:val="006B346F"/>
    <w:rsid w:val="006B362B"/>
    <w:rsid w:val="006B3F28"/>
    <w:rsid w:val="006B5633"/>
    <w:rsid w:val="006B5BC3"/>
    <w:rsid w:val="006B61D1"/>
    <w:rsid w:val="006B642F"/>
    <w:rsid w:val="006B6712"/>
    <w:rsid w:val="006C03B2"/>
    <w:rsid w:val="006C0614"/>
    <w:rsid w:val="006C0D58"/>
    <w:rsid w:val="006C3412"/>
    <w:rsid w:val="006C3BEA"/>
    <w:rsid w:val="006C6C38"/>
    <w:rsid w:val="006C713A"/>
    <w:rsid w:val="006C7689"/>
    <w:rsid w:val="006C7846"/>
    <w:rsid w:val="006C7AE5"/>
    <w:rsid w:val="006C7CC2"/>
    <w:rsid w:val="006D0097"/>
    <w:rsid w:val="006D02B1"/>
    <w:rsid w:val="006D037E"/>
    <w:rsid w:val="006D08DE"/>
    <w:rsid w:val="006D0DB8"/>
    <w:rsid w:val="006D0F17"/>
    <w:rsid w:val="006D19A9"/>
    <w:rsid w:val="006D325C"/>
    <w:rsid w:val="006D51CC"/>
    <w:rsid w:val="006D5AA8"/>
    <w:rsid w:val="006D61B4"/>
    <w:rsid w:val="006D75A4"/>
    <w:rsid w:val="006E1D55"/>
    <w:rsid w:val="006E2C6D"/>
    <w:rsid w:val="006E3240"/>
    <w:rsid w:val="006E3280"/>
    <w:rsid w:val="006E35A4"/>
    <w:rsid w:val="006E4214"/>
    <w:rsid w:val="006E4D2F"/>
    <w:rsid w:val="006E51FD"/>
    <w:rsid w:val="006E5350"/>
    <w:rsid w:val="006E6808"/>
    <w:rsid w:val="006E7273"/>
    <w:rsid w:val="006E798D"/>
    <w:rsid w:val="006E79C9"/>
    <w:rsid w:val="006F085F"/>
    <w:rsid w:val="006F0895"/>
    <w:rsid w:val="006F0F52"/>
    <w:rsid w:val="006F0FA4"/>
    <w:rsid w:val="006F1D16"/>
    <w:rsid w:val="006F2195"/>
    <w:rsid w:val="006F44F0"/>
    <w:rsid w:val="006F52DC"/>
    <w:rsid w:val="006F5C3D"/>
    <w:rsid w:val="006F5D17"/>
    <w:rsid w:val="006F6033"/>
    <w:rsid w:val="006F7B77"/>
    <w:rsid w:val="00703438"/>
    <w:rsid w:val="007038A5"/>
    <w:rsid w:val="007040DB"/>
    <w:rsid w:val="00704F2F"/>
    <w:rsid w:val="007051BA"/>
    <w:rsid w:val="007061B2"/>
    <w:rsid w:val="007067EA"/>
    <w:rsid w:val="00706D41"/>
    <w:rsid w:val="00707293"/>
    <w:rsid w:val="00710D8B"/>
    <w:rsid w:val="007126FE"/>
    <w:rsid w:val="00713DB7"/>
    <w:rsid w:val="007142EB"/>
    <w:rsid w:val="00714501"/>
    <w:rsid w:val="00714E28"/>
    <w:rsid w:val="00715312"/>
    <w:rsid w:val="00715361"/>
    <w:rsid w:val="00716146"/>
    <w:rsid w:val="0071733B"/>
    <w:rsid w:val="00717D0F"/>
    <w:rsid w:val="00717E60"/>
    <w:rsid w:val="00720BCC"/>
    <w:rsid w:val="00721406"/>
    <w:rsid w:val="0072159B"/>
    <w:rsid w:val="00721A93"/>
    <w:rsid w:val="007222D1"/>
    <w:rsid w:val="00722552"/>
    <w:rsid w:val="00722A2D"/>
    <w:rsid w:val="00722E23"/>
    <w:rsid w:val="00723216"/>
    <w:rsid w:val="00723EC0"/>
    <w:rsid w:val="00724198"/>
    <w:rsid w:val="007249A8"/>
    <w:rsid w:val="00725970"/>
    <w:rsid w:val="00725ACA"/>
    <w:rsid w:val="00725F32"/>
    <w:rsid w:val="00725F44"/>
    <w:rsid w:val="007276F7"/>
    <w:rsid w:val="00727A3F"/>
    <w:rsid w:val="00727BA6"/>
    <w:rsid w:val="00727E2B"/>
    <w:rsid w:val="00730040"/>
    <w:rsid w:val="00730937"/>
    <w:rsid w:val="00730C7B"/>
    <w:rsid w:val="007329D6"/>
    <w:rsid w:val="00732ABB"/>
    <w:rsid w:val="00733F93"/>
    <w:rsid w:val="007345D0"/>
    <w:rsid w:val="00734BD7"/>
    <w:rsid w:val="00736247"/>
    <w:rsid w:val="0073636E"/>
    <w:rsid w:val="00736418"/>
    <w:rsid w:val="00736499"/>
    <w:rsid w:val="007364FF"/>
    <w:rsid w:val="00736A10"/>
    <w:rsid w:val="00737A15"/>
    <w:rsid w:val="007417F5"/>
    <w:rsid w:val="00741CFB"/>
    <w:rsid w:val="00745B0A"/>
    <w:rsid w:val="00745B80"/>
    <w:rsid w:val="00746756"/>
    <w:rsid w:val="00746A03"/>
    <w:rsid w:val="00746A57"/>
    <w:rsid w:val="00746AF0"/>
    <w:rsid w:val="00747182"/>
    <w:rsid w:val="00750294"/>
    <w:rsid w:val="0075032D"/>
    <w:rsid w:val="00750460"/>
    <w:rsid w:val="00751776"/>
    <w:rsid w:val="007525C4"/>
    <w:rsid w:val="00755123"/>
    <w:rsid w:val="00755802"/>
    <w:rsid w:val="00755DB9"/>
    <w:rsid w:val="00756366"/>
    <w:rsid w:val="007570E1"/>
    <w:rsid w:val="007573E5"/>
    <w:rsid w:val="00760A34"/>
    <w:rsid w:val="0076151B"/>
    <w:rsid w:val="007619B0"/>
    <w:rsid w:val="00761ABC"/>
    <w:rsid w:val="00762E05"/>
    <w:rsid w:val="007648E1"/>
    <w:rsid w:val="00764A52"/>
    <w:rsid w:val="00765308"/>
    <w:rsid w:val="007665D6"/>
    <w:rsid w:val="00767494"/>
    <w:rsid w:val="00771070"/>
    <w:rsid w:val="007717CC"/>
    <w:rsid w:val="007725DD"/>
    <w:rsid w:val="007727DA"/>
    <w:rsid w:val="00772935"/>
    <w:rsid w:val="00772A6D"/>
    <w:rsid w:val="007734D2"/>
    <w:rsid w:val="00774EA8"/>
    <w:rsid w:val="007768FC"/>
    <w:rsid w:val="00776CF6"/>
    <w:rsid w:val="00777F90"/>
    <w:rsid w:val="007800A2"/>
    <w:rsid w:val="0078038E"/>
    <w:rsid w:val="00780798"/>
    <w:rsid w:val="007810A9"/>
    <w:rsid w:val="00781C97"/>
    <w:rsid w:val="00782330"/>
    <w:rsid w:val="007823E9"/>
    <w:rsid w:val="007826E6"/>
    <w:rsid w:val="00783B4E"/>
    <w:rsid w:val="007844F3"/>
    <w:rsid w:val="00784CA3"/>
    <w:rsid w:val="007865E1"/>
    <w:rsid w:val="00786634"/>
    <w:rsid w:val="00786DB9"/>
    <w:rsid w:val="00787027"/>
    <w:rsid w:val="00787D8B"/>
    <w:rsid w:val="00792E59"/>
    <w:rsid w:val="00793745"/>
    <w:rsid w:val="00794CE0"/>
    <w:rsid w:val="00794D77"/>
    <w:rsid w:val="007958AE"/>
    <w:rsid w:val="00795D94"/>
    <w:rsid w:val="007963FD"/>
    <w:rsid w:val="0079724F"/>
    <w:rsid w:val="00797C1A"/>
    <w:rsid w:val="00797D1C"/>
    <w:rsid w:val="007A050A"/>
    <w:rsid w:val="007A1BF7"/>
    <w:rsid w:val="007A29FB"/>
    <w:rsid w:val="007A2E07"/>
    <w:rsid w:val="007A2E2D"/>
    <w:rsid w:val="007A3C4C"/>
    <w:rsid w:val="007A4235"/>
    <w:rsid w:val="007A45A9"/>
    <w:rsid w:val="007A4694"/>
    <w:rsid w:val="007A5A82"/>
    <w:rsid w:val="007A6CA5"/>
    <w:rsid w:val="007A763D"/>
    <w:rsid w:val="007A7960"/>
    <w:rsid w:val="007B07B9"/>
    <w:rsid w:val="007B0D9F"/>
    <w:rsid w:val="007B19C4"/>
    <w:rsid w:val="007B34FB"/>
    <w:rsid w:val="007B38EC"/>
    <w:rsid w:val="007B45A5"/>
    <w:rsid w:val="007B4A8F"/>
    <w:rsid w:val="007B4DEA"/>
    <w:rsid w:val="007B5DF4"/>
    <w:rsid w:val="007B66C3"/>
    <w:rsid w:val="007B66F0"/>
    <w:rsid w:val="007B6F90"/>
    <w:rsid w:val="007B765E"/>
    <w:rsid w:val="007C2284"/>
    <w:rsid w:val="007C2AE3"/>
    <w:rsid w:val="007C3CBE"/>
    <w:rsid w:val="007C50B5"/>
    <w:rsid w:val="007C6B04"/>
    <w:rsid w:val="007D1641"/>
    <w:rsid w:val="007D42D1"/>
    <w:rsid w:val="007D48CA"/>
    <w:rsid w:val="007D6A0E"/>
    <w:rsid w:val="007E03DD"/>
    <w:rsid w:val="007E0B17"/>
    <w:rsid w:val="007E0EE7"/>
    <w:rsid w:val="007E109E"/>
    <w:rsid w:val="007E2077"/>
    <w:rsid w:val="007E21FE"/>
    <w:rsid w:val="007E244C"/>
    <w:rsid w:val="007E260A"/>
    <w:rsid w:val="007E2F12"/>
    <w:rsid w:val="007E3404"/>
    <w:rsid w:val="007E3747"/>
    <w:rsid w:val="007E39C6"/>
    <w:rsid w:val="007E4364"/>
    <w:rsid w:val="007E465D"/>
    <w:rsid w:val="007E5449"/>
    <w:rsid w:val="007E5A2A"/>
    <w:rsid w:val="007E5B65"/>
    <w:rsid w:val="007E629F"/>
    <w:rsid w:val="007E71DB"/>
    <w:rsid w:val="007E7A54"/>
    <w:rsid w:val="007F0320"/>
    <w:rsid w:val="007F1412"/>
    <w:rsid w:val="007F17E8"/>
    <w:rsid w:val="007F2704"/>
    <w:rsid w:val="007F3030"/>
    <w:rsid w:val="007F4448"/>
    <w:rsid w:val="007F5208"/>
    <w:rsid w:val="007F6893"/>
    <w:rsid w:val="00800B9A"/>
    <w:rsid w:val="00800BAA"/>
    <w:rsid w:val="00800C96"/>
    <w:rsid w:val="0080125F"/>
    <w:rsid w:val="00801956"/>
    <w:rsid w:val="00801B38"/>
    <w:rsid w:val="00802818"/>
    <w:rsid w:val="00803E0C"/>
    <w:rsid w:val="00803EB2"/>
    <w:rsid w:val="00805233"/>
    <w:rsid w:val="008059D6"/>
    <w:rsid w:val="00805B5C"/>
    <w:rsid w:val="00806933"/>
    <w:rsid w:val="00810356"/>
    <w:rsid w:val="0081051A"/>
    <w:rsid w:val="00810A49"/>
    <w:rsid w:val="00812138"/>
    <w:rsid w:val="0081373C"/>
    <w:rsid w:val="00813C36"/>
    <w:rsid w:val="00814323"/>
    <w:rsid w:val="00814834"/>
    <w:rsid w:val="00814E8F"/>
    <w:rsid w:val="00815D22"/>
    <w:rsid w:val="00816D07"/>
    <w:rsid w:val="0081769F"/>
    <w:rsid w:val="0081779C"/>
    <w:rsid w:val="00821B65"/>
    <w:rsid w:val="00823281"/>
    <w:rsid w:val="00823CFF"/>
    <w:rsid w:val="00823E1D"/>
    <w:rsid w:val="008256CF"/>
    <w:rsid w:val="00826302"/>
    <w:rsid w:val="00826595"/>
    <w:rsid w:val="008269F3"/>
    <w:rsid w:val="00827773"/>
    <w:rsid w:val="00832869"/>
    <w:rsid w:val="008329C8"/>
    <w:rsid w:val="008331E4"/>
    <w:rsid w:val="008335ED"/>
    <w:rsid w:val="008346EC"/>
    <w:rsid w:val="00834F64"/>
    <w:rsid w:val="0083563B"/>
    <w:rsid w:val="00835C04"/>
    <w:rsid w:val="008361CE"/>
    <w:rsid w:val="0083758E"/>
    <w:rsid w:val="00840014"/>
    <w:rsid w:val="00841FB3"/>
    <w:rsid w:val="00844199"/>
    <w:rsid w:val="0084683E"/>
    <w:rsid w:val="00847058"/>
    <w:rsid w:val="00847605"/>
    <w:rsid w:val="00847E54"/>
    <w:rsid w:val="008514CC"/>
    <w:rsid w:val="00852509"/>
    <w:rsid w:val="008525FC"/>
    <w:rsid w:val="008528F7"/>
    <w:rsid w:val="0085299F"/>
    <w:rsid w:val="00854EAB"/>
    <w:rsid w:val="00855F9D"/>
    <w:rsid w:val="0085617A"/>
    <w:rsid w:val="008561DA"/>
    <w:rsid w:val="0085660B"/>
    <w:rsid w:val="008568AE"/>
    <w:rsid w:val="008573A2"/>
    <w:rsid w:val="00857941"/>
    <w:rsid w:val="0086021A"/>
    <w:rsid w:val="00861223"/>
    <w:rsid w:val="00861E9A"/>
    <w:rsid w:val="008625C1"/>
    <w:rsid w:val="00862E18"/>
    <w:rsid w:val="00863CBD"/>
    <w:rsid w:val="0086423C"/>
    <w:rsid w:val="00864B29"/>
    <w:rsid w:val="00867448"/>
    <w:rsid w:val="008676CB"/>
    <w:rsid w:val="008701A1"/>
    <w:rsid w:val="0087111D"/>
    <w:rsid w:val="00871E49"/>
    <w:rsid w:val="00872B0F"/>
    <w:rsid w:val="008743FC"/>
    <w:rsid w:val="008752D2"/>
    <w:rsid w:val="008753F0"/>
    <w:rsid w:val="00875B09"/>
    <w:rsid w:val="0087627F"/>
    <w:rsid w:val="00876FF2"/>
    <w:rsid w:val="00877757"/>
    <w:rsid w:val="00880465"/>
    <w:rsid w:val="00880639"/>
    <w:rsid w:val="00881FC8"/>
    <w:rsid w:val="0088255F"/>
    <w:rsid w:val="00883755"/>
    <w:rsid w:val="008837D8"/>
    <w:rsid w:val="008841C8"/>
    <w:rsid w:val="008848C2"/>
    <w:rsid w:val="008853BD"/>
    <w:rsid w:val="00885CBD"/>
    <w:rsid w:val="008866C9"/>
    <w:rsid w:val="008874B1"/>
    <w:rsid w:val="008877D3"/>
    <w:rsid w:val="0089131B"/>
    <w:rsid w:val="00891348"/>
    <w:rsid w:val="00892334"/>
    <w:rsid w:val="008942E9"/>
    <w:rsid w:val="008942FB"/>
    <w:rsid w:val="00894DA6"/>
    <w:rsid w:val="0089547C"/>
    <w:rsid w:val="00896302"/>
    <w:rsid w:val="008963E1"/>
    <w:rsid w:val="00896CE2"/>
    <w:rsid w:val="008971B4"/>
    <w:rsid w:val="0089790D"/>
    <w:rsid w:val="00897FF9"/>
    <w:rsid w:val="008A073F"/>
    <w:rsid w:val="008A07EB"/>
    <w:rsid w:val="008A2303"/>
    <w:rsid w:val="008A24A5"/>
    <w:rsid w:val="008A294A"/>
    <w:rsid w:val="008A2A94"/>
    <w:rsid w:val="008A3794"/>
    <w:rsid w:val="008A47F3"/>
    <w:rsid w:val="008A5AE0"/>
    <w:rsid w:val="008A6C2F"/>
    <w:rsid w:val="008A709D"/>
    <w:rsid w:val="008A7447"/>
    <w:rsid w:val="008A78EA"/>
    <w:rsid w:val="008B0B3F"/>
    <w:rsid w:val="008B160B"/>
    <w:rsid w:val="008B1B18"/>
    <w:rsid w:val="008B22EE"/>
    <w:rsid w:val="008B29BC"/>
    <w:rsid w:val="008B41F4"/>
    <w:rsid w:val="008B4440"/>
    <w:rsid w:val="008B7A46"/>
    <w:rsid w:val="008B7B90"/>
    <w:rsid w:val="008C4630"/>
    <w:rsid w:val="008C48A6"/>
    <w:rsid w:val="008C610A"/>
    <w:rsid w:val="008C78FD"/>
    <w:rsid w:val="008C7D52"/>
    <w:rsid w:val="008D0A2B"/>
    <w:rsid w:val="008D0D46"/>
    <w:rsid w:val="008D19E5"/>
    <w:rsid w:val="008D2F8A"/>
    <w:rsid w:val="008D36A4"/>
    <w:rsid w:val="008D3B15"/>
    <w:rsid w:val="008D3CC4"/>
    <w:rsid w:val="008D56ED"/>
    <w:rsid w:val="008D5829"/>
    <w:rsid w:val="008D5A75"/>
    <w:rsid w:val="008D5AC9"/>
    <w:rsid w:val="008D6A63"/>
    <w:rsid w:val="008D7380"/>
    <w:rsid w:val="008E09BC"/>
    <w:rsid w:val="008E0C54"/>
    <w:rsid w:val="008E2108"/>
    <w:rsid w:val="008E32D2"/>
    <w:rsid w:val="008E39C7"/>
    <w:rsid w:val="008E3CE3"/>
    <w:rsid w:val="008E3EED"/>
    <w:rsid w:val="008E419E"/>
    <w:rsid w:val="008E4855"/>
    <w:rsid w:val="008E4CAA"/>
    <w:rsid w:val="008E5A0E"/>
    <w:rsid w:val="008E631B"/>
    <w:rsid w:val="008E678A"/>
    <w:rsid w:val="008E7D16"/>
    <w:rsid w:val="008F00E6"/>
    <w:rsid w:val="008F09C3"/>
    <w:rsid w:val="008F2DD7"/>
    <w:rsid w:val="008F2F4F"/>
    <w:rsid w:val="008F2FFA"/>
    <w:rsid w:val="008F37DC"/>
    <w:rsid w:val="008F390B"/>
    <w:rsid w:val="008F4DC1"/>
    <w:rsid w:val="008F67A3"/>
    <w:rsid w:val="008F7E9A"/>
    <w:rsid w:val="00900C11"/>
    <w:rsid w:val="0090247F"/>
    <w:rsid w:val="009029FB"/>
    <w:rsid w:val="00902BC1"/>
    <w:rsid w:val="00903F8E"/>
    <w:rsid w:val="009046DD"/>
    <w:rsid w:val="009054F5"/>
    <w:rsid w:val="00905CF5"/>
    <w:rsid w:val="00905E22"/>
    <w:rsid w:val="009062B9"/>
    <w:rsid w:val="009079FE"/>
    <w:rsid w:val="00907D46"/>
    <w:rsid w:val="00910823"/>
    <w:rsid w:val="00910E1E"/>
    <w:rsid w:val="00911280"/>
    <w:rsid w:val="009114E1"/>
    <w:rsid w:val="00911788"/>
    <w:rsid w:val="009150D8"/>
    <w:rsid w:val="00915700"/>
    <w:rsid w:val="00915BEE"/>
    <w:rsid w:val="00916080"/>
    <w:rsid w:val="009166AE"/>
    <w:rsid w:val="00916A6C"/>
    <w:rsid w:val="00916F19"/>
    <w:rsid w:val="00920072"/>
    <w:rsid w:val="0092017E"/>
    <w:rsid w:val="00920663"/>
    <w:rsid w:val="00920980"/>
    <w:rsid w:val="00920A45"/>
    <w:rsid w:val="00921045"/>
    <w:rsid w:val="0092258F"/>
    <w:rsid w:val="009229F4"/>
    <w:rsid w:val="0092300D"/>
    <w:rsid w:val="00924283"/>
    <w:rsid w:val="00924CA2"/>
    <w:rsid w:val="009254A5"/>
    <w:rsid w:val="00925BD8"/>
    <w:rsid w:val="00926329"/>
    <w:rsid w:val="009278E7"/>
    <w:rsid w:val="00927902"/>
    <w:rsid w:val="00927AAF"/>
    <w:rsid w:val="0093005B"/>
    <w:rsid w:val="0093025F"/>
    <w:rsid w:val="0093055E"/>
    <w:rsid w:val="0093102C"/>
    <w:rsid w:val="00932735"/>
    <w:rsid w:val="00932A45"/>
    <w:rsid w:val="009331AF"/>
    <w:rsid w:val="00933329"/>
    <w:rsid w:val="0093359A"/>
    <w:rsid w:val="009337ED"/>
    <w:rsid w:val="00934323"/>
    <w:rsid w:val="009347C1"/>
    <w:rsid w:val="0093530F"/>
    <w:rsid w:val="00935961"/>
    <w:rsid w:val="00936857"/>
    <w:rsid w:val="009377A4"/>
    <w:rsid w:val="00937838"/>
    <w:rsid w:val="009415C5"/>
    <w:rsid w:val="009421D5"/>
    <w:rsid w:val="00942D4F"/>
    <w:rsid w:val="00942DF4"/>
    <w:rsid w:val="00944512"/>
    <w:rsid w:val="009447E9"/>
    <w:rsid w:val="00944A53"/>
    <w:rsid w:val="00944C5D"/>
    <w:rsid w:val="00945295"/>
    <w:rsid w:val="0094533B"/>
    <w:rsid w:val="009455B4"/>
    <w:rsid w:val="009456E9"/>
    <w:rsid w:val="0094582D"/>
    <w:rsid w:val="00945F96"/>
    <w:rsid w:val="009463ED"/>
    <w:rsid w:val="009477E6"/>
    <w:rsid w:val="00947C54"/>
    <w:rsid w:val="00950071"/>
    <w:rsid w:val="00950341"/>
    <w:rsid w:val="00951B49"/>
    <w:rsid w:val="00952889"/>
    <w:rsid w:val="00954333"/>
    <w:rsid w:val="0095500A"/>
    <w:rsid w:val="009555FC"/>
    <w:rsid w:val="00956955"/>
    <w:rsid w:val="0095729C"/>
    <w:rsid w:val="009575CD"/>
    <w:rsid w:val="00957F1B"/>
    <w:rsid w:val="00960121"/>
    <w:rsid w:val="009602B3"/>
    <w:rsid w:val="00960C70"/>
    <w:rsid w:val="00962D3F"/>
    <w:rsid w:val="009631AC"/>
    <w:rsid w:val="009631BA"/>
    <w:rsid w:val="00963C7D"/>
    <w:rsid w:val="00963DDF"/>
    <w:rsid w:val="009651D1"/>
    <w:rsid w:val="00966819"/>
    <w:rsid w:val="00966D08"/>
    <w:rsid w:val="009700C5"/>
    <w:rsid w:val="00970647"/>
    <w:rsid w:val="009709E0"/>
    <w:rsid w:val="00971504"/>
    <w:rsid w:val="00971FA9"/>
    <w:rsid w:val="00972CC4"/>
    <w:rsid w:val="0097342B"/>
    <w:rsid w:val="009738EA"/>
    <w:rsid w:val="00973ACB"/>
    <w:rsid w:val="00974CB0"/>
    <w:rsid w:val="00974CEE"/>
    <w:rsid w:val="00975562"/>
    <w:rsid w:val="00976CBB"/>
    <w:rsid w:val="00976CDD"/>
    <w:rsid w:val="00976D8E"/>
    <w:rsid w:val="00976EB1"/>
    <w:rsid w:val="00977EA7"/>
    <w:rsid w:val="009801D6"/>
    <w:rsid w:val="00980ABF"/>
    <w:rsid w:val="009811BB"/>
    <w:rsid w:val="009832CC"/>
    <w:rsid w:val="00983671"/>
    <w:rsid w:val="0098504D"/>
    <w:rsid w:val="0098549F"/>
    <w:rsid w:val="009854A5"/>
    <w:rsid w:val="009857F9"/>
    <w:rsid w:val="00985F50"/>
    <w:rsid w:val="00987207"/>
    <w:rsid w:val="00987987"/>
    <w:rsid w:val="009905B5"/>
    <w:rsid w:val="00990834"/>
    <w:rsid w:val="00991168"/>
    <w:rsid w:val="009915F9"/>
    <w:rsid w:val="009921DA"/>
    <w:rsid w:val="009928A6"/>
    <w:rsid w:val="00994DBB"/>
    <w:rsid w:val="00994ED2"/>
    <w:rsid w:val="00994F25"/>
    <w:rsid w:val="00995E0B"/>
    <w:rsid w:val="0099637C"/>
    <w:rsid w:val="009963B9"/>
    <w:rsid w:val="009A057D"/>
    <w:rsid w:val="009A126B"/>
    <w:rsid w:val="009A2813"/>
    <w:rsid w:val="009A2F57"/>
    <w:rsid w:val="009A4575"/>
    <w:rsid w:val="009A51AE"/>
    <w:rsid w:val="009A5760"/>
    <w:rsid w:val="009A5762"/>
    <w:rsid w:val="009A581F"/>
    <w:rsid w:val="009A6480"/>
    <w:rsid w:val="009A65F2"/>
    <w:rsid w:val="009A6F70"/>
    <w:rsid w:val="009A703C"/>
    <w:rsid w:val="009B007B"/>
    <w:rsid w:val="009B0085"/>
    <w:rsid w:val="009B36EB"/>
    <w:rsid w:val="009B4B55"/>
    <w:rsid w:val="009B54D1"/>
    <w:rsid w:val="009B65CE"/>
    <w:rsid w:val="009C0B8F"/>
    <w:rsid w:val="009C2798"/>
    <w:rsid w:val="009C446A"/>
    <w:rsid w:val="009C456A"/>
    <w:rsid w:val="009C6210"/>
    <w:rsid w:val="009C67C0"/>
    <w:rsid w:val="009C6A43"/>
    <w:rsid w:val="009C6B4A"/>
    <w:rsid w:val="009C6FD6"/>
    <w:rsid w:val="009D05CB"/>
    <w:rsid w:val="009D0A51"/>
    <w:rsid w:val="009D0D5E"/>
    <w:rsid w:val="009D276A"/>
    <w:rsid w:val="009D5927"/>
    <w:rsid w:val="009D7204"/>
    <w:rsid w:val="009D75F8"/>
    <w:rsid w:val="009E0038"/>
    <w:rsid w:val="009E0383"/>
    <w:rsid w:val="009E13EC"/>
    <w:rsid w:val="009E2FA0"/>
    <w:rsid w:val="009E3141"/>
    <w:rsid w:val="009E3B2F"/>
    <w:rsid w:val="009E3C93"/>
    <w:rsid w:val="009E4884"/>
    <w:rsid w:val="009E58FC"/>
    <w:rsid w:val="009E6937"/>
    <w:rsid w:val="009E7483"/>
    <w:rsid w:val="009E775C"/>
    <w:rsid w:val="009E7B1F"/>
    <w:rsid w:val="009F0840"/>
    <w:rsid w:val="009F1C56"/>
    <w:rsid w:val="009F2183"/>
    <w:rsid w:val="009F2398"/>
    <w:rsid w:val="009F24AF"/>
    <w:rsid w:val="009F27A0"/>
    <w:rsid w:val="009F29E4"/>
    <w:rsid w:val="009F53FA"/>
    <w:rsid w:val="009F69A3"/>
    <w:rsid w:val="009F6E5D"/>
    <w:rsid w:val="009F75F6"/>
    <w:rsid w:val="009F765E"/>
    <w:rsid w:val="009F76CA"/>
    <w:rsid w:val="00A004F7"/>
    <w:rsid w:val="00A01351"/>
    <w:rsid w:val="00A01401"/>
    <w:rsid w:val="00A01539"/>
    <w:rsid w:val="00A0154E"/>
    <w:rsid w:val="00A01821"/>
    <w:rsid w:val="00A01A60"/>
    <w:rsid w:val="00A01F02"/>
    <w:rsid w:val="00A02B93"/>
    <w:rsid w:val="00A041CA"/>
    <w:rsid w:val="00A057D2"/>
    <w:rsid w:val="00A05A3F"/>
    <w:rsid w:val="00A0689A"/>
    <w:rsid w:val="00A072A9"/>
    <w:rsid w:val="00A10C5B"/>
    <w:rsid w:val="00A1184B"/>
    <w:rsid w:val="00A12470"/>
    <w:rsid w:val="00A1284E"/>
    <w:rsid w:val="00A13117"/>
    <w:rsid w:val="00A14075"/>
    <w:rsid w:val="00A1474F"/>
    <w:rsid w:val="00A14754"/>
    <w:rsid w:val="00A149EC"/>
    <w:rsid w:val="00A1553A"/>
    <w:rsid w:val="00A15FEC"/>
    <w:rsid w:val="00A16592"/>
    <w:rsid w:val="00A16962"/>
    <w:rsid w:val="00A179E2"/>
    <w:rsid w:val="00A17C9D"/>
    <w:rsid w:val="00A17EB7"/>
    <w:rsid w:val="00A17F41"/>
    <w:rsid w:val="00A2143C"/>
    <w:rsid w:val="00A21A02"/>
    <w:rsid w:val="00A22041"/>
    <w:rsid w:val="00A22FAC"/>
    <w:rsid w:val="00A24DCC"/>
    <w:rsid w:val="00A2720B"/>
    <w:rsid w:val="00A305D0"/>
    <w:rsid w:val="00A31D28"/>
    <w:rsid w:val="00A33320"/>
    <w:rsid w:val="00A34601"/>
    <w:rsid w:val="00A34ACB"/>
    <w:rsid w:val="00A35256"/>
    <w:rsid w:val="00A35265"/>
    <w:rsid w:val="00A3554B"/>
    <w:rsid w:val="00A35F41"/>
    <w:rsid w:val="00A3692A"/>
    <w:rsid w:val="00A37374"/>
    <w:rsid w:val="00A376A2"/>
    <w:rsid w:val="00A37FC3"/>
    <w:rsid w:val="00A4030E"/>
    <w:rsid w:val="00A41464"/>
    <w:rsid w:val="00A41DB4"/>
    <w:rsid w:val="00A43072"/>
    <w:rsid w:val="00A44A88"/>
    <w:rsid w:val="00A4544E"/>
    <w:rsid w:val="00A4622E"/>
    <w:rsid w:val="00A46780"/>
    <w:rsid w:val="00A46F37"/>
    <w:rsid w:val="00A47BE1"/>
    <w:rsid w:val="00A50836"/>
    <w:rsid w:val="00A50B02"/>
    <w:rsid w:val="00A50CA0"/>
    <w:rsid w:val="00A51577"/>
    <w:rsid w:val="00A515CF"/>
    <w:rsid w:val="00A52B69"/>
    <w:rsid w:val="00A52E4D"/>
    <w:rsid w:val="00A539D3"/>
    <w:rsid w:val="00A54296"/>
    <w:rsid w:val="00A5514D"/>
    <w:rsid w:val="00A552F2"/>
    <w:rsid w:val="00A57417"/>
    <w:rsid w:val="00A57F62"/>
    <w:rsid w:val="00A6017C"/>
    <w:rsid w:val="00A60AF5"/>
    <w:rsid w:val="00A61CF8"/>
    <w:rsid w:val="00A62C2C"/>
    <w:rsid w:val="00A63D2F"/>
    <w:rsid w:val="00A6764B"/>
    <w:rsid w:val="00A70727"/>
    <w:rsid w:val="00A7074A"/>
    <w:rsid w:val="00A7141B"/>
    <w:rsid w:val="00A71740"/>
    <w:rsid w:val="00A72451"/>
    <w:rsid w:val="00A726EB"/>
    <w:rsid w:val="00A72F77"/>
    <w:rsid w:val="00A7386D"/>
    <w:rsid w:val="00A73C0A"/>
    <w:rsid w:val="00A74592"/>
    <w:rsid w:val="00A74EDD"/>
    <w:rsid w:val="00A76238"/>
    <w:rsid w:val="00A7628B"/>
    <w:rsid w:val="00A76A46"/>
    <w:rsid w:val="00A77297"/>
    <w:rsid w:val="00A77E08"/>
    <w:rsid w:val="00A803D4"/>
    <w:rsid w:val="00A81A3F"/>
    <w:rsid w:val="00A82697"/>
    <w:rsid w:val="00A8285F"/>
    <w:rsid w:val="00A831F4"/>
    <w:rsid w:val="00A834B3"/>
    <w:rsid w:val="00A85A54"/>
    <w:rsid w:val="00A87779"/>
    <w:rsid w:val="00A9128C"/>
    <w:rsid w:val="00A919E3"/>
    <w:rsid w:val="00A9388A"/>
    <w:rsid w:val="00A943FA"/>
    <w:rsid w:val="00A94EC4"/>
    <w:rsid w:val="00A9605A"/>
    <w:rsid w:val="00A96B76"/>
    <w:rsid w:val="00A96FAE"/>
    <w:rsid w:val="00A976D9"/>
    <w:rsid w:val="00A97F8A"/>
    <w:rsid w:val="00AA0291"/>
    <w:rsid w:val="00AA0A38"/>
    <w:rsid w:val="00AA0A94"/>
    <w:rsid w:val="00AA1981"/>
    <w:rsid w:val="00AA203F"/>
    <w:rsid w:val="00AA245F"/>
    <w:rsid w:val="00AA37AB"/>
    <w:rsid w:val="00AA3979"/>
    <w:rsid w:val="00AA479A"/>
    <w:rsid w:val="00AA4EE0"/>
    <w:rsid w:val="00AA547D"/>
    <w:rsid w:val="00AA6E6F"/>
    <w:rsid w:val="00AA7761"/>
    <w:rsid w:val="00AB1414"/>
    <w:rsid w:val="00AB189F"/>
    <w:rsid w:val="00AB2826"/>
    <w:rsid w:val="00AB37F1"/>
    <w:rsid w:val="00AB386A"/>
    <w:rsid w:val="00AB492F"/>
    <w:rsid w:val="00AB6136"/>
    <w:rsid w:val="00AC0566"/>
    <w:rsid w:val="00AC0CEC"/>
    <w:rsid w:val="00AC15A3"/>
    <w:rsid w:val="00AC16EB"/>
    <w:rsid w:val="00AC1DB4"/>
    <w:rsid w:val="00AC22E7"/>
    <w:rsid w:val="00AC4BFD"/>
    <w:rsid w:val="00AC6407"/>
    <w:rsid w:val="00AC6966"/>
    <w:rsid w:val="00AC69A0"/>
    <w:rsid w:val="00AC709D"/>
    <w:rsid w:val="00AC73B7"/>
    <w:rsid w:val="00AC79DD"/>
    <w:rsid w:val="00AD047D"/>
    <w:rsid w:val="00AD1826"/>
    <w:rsid w:val="00AD1F80"/>
    <w:rsid w:val="00AD3B78"/>
    <w:rsid w:val="00AD3D9D"/>
    <w:rsid w:val="00AD455A"/>
    <w:rsid w:val="00AD4F0B"/>
    <w:rsid w:val="00AD4F78"/>
    <w:rsid w:val="00AD526A"/>
    <w:rsid w:val="00AD57AB"/>
    <w:rsid w:val="00AD57E2"/>
    <w:rsid w:val="00AD6962"/>
    <w:rsid w:val="00AD6D65"/>
    <w:rsid w:val="00AD70BE"/>
    <w:rsid w:val="00AD70BF"/>
    <w:rsid w:val="00AD74BC"/>
    <w:rsid w:val="00AE041F"/>
    <w:rsid w:val="00AE1269"/>
    <w:rsid w:val="00AE128D"/>
    <w:rsid w:val="00AE13AB"/>
    <w:rsid w:val="00AE143B"/>
    <w:rsid w:val="00AE19B2"/>
    <w:rsid w:val="00AE2576"/>
    <w:rsid w:val="00AE25DD"/>
    <w:rsid w:val="00AE2AAF"/>
    <w:rsid w:val="00AE3CEF"/>
    <w:rsid w:val="00AE43EA"/>
    <w:rsid w:val="00AE4FC3"/>
    <w:rsid w:val="00AE5645"/>
    <w:rsid w:val="00AE66B9"/>
    <w:rsid w:val="00AE6B9D"/>
    <w:rsid w:val="00AE7F0D"/>
    <w:rsid w:val="00AF0266"/>
    <w:rsid w:val="00AF0A26"/>
    <w:rsid w:val="00AF105E"/>
    <w:rsid w:val="00AF352E"/>
    <w:rsid w:val="00AF4A75"/>
    <w:rsid w:val="00AF4F81"/>
    <w:rsid w:val="00AF6A2A"/>
    <w:rsid w:val="00AF76EB"/>
    <w:rsid w:val="00B008BC"/>
    <w:rsid w:val="00B01D10"/>
    <w:rsid w:val="00B02349"/>
    <w:rsid w:val="00B039D9"/>
    <w:rsid w:val="00B057AC"/>
    <w:rsid w:val="00B05E79"/>
    <w:rsid w:val="00B068D3"/>
    <w:rsid w:val="00B07835"/>
    <w:rsid w:val="00B10709"/>
    <w:rsid w:val="00B11541"/>
    <w:rsid w:val="00B134B0"/>
    <w:rsid w:val="00B139B7"/>
    <w:rsid w:val="00B14542"/>
    <w:rsid w:val="00B146E3"/>
    <w:rsid w:val="00B16DF5"/>
    <w:rsid w:val="00B16E09"/>
    <w:rsid w:val="00B179E8"/>
    <w:rsid w:val="00B17BA1"/>
    <w:rsid w:val="00B17BF0"/>
    <w:rsid w:val="00B17C33"/>
    <w:rsid w:val="00B17C81"/>
    <w:rsid w:val="00B21AA7"/>
    <w:rsid w:val="00B23819"/>
    <w:rsid w:val="00B23F20"/>
    <w:rsid w:val="00B24971"/>
    <w:rsid w:val="00B24BB4"/>
    <w:rsid w:val="00B24F34"/>
    <w:rsid w:val="00B261D6"/>
    <w:rsid w:val="00B270B3"/>
    <w:rsid w:val="00B27BFA"/>
    <w:rsid w:val="00B30415"/>
    <w:rsid w:val="00B31A25"/>
    <w:rsid w:val="00B31EF8"/>
    <w:rsid w:val="00B35677"/>
    <w:rsid w:val="00B357AF"/>
    <w:rsid w:val="00B35BCA"/>
    <w:rsid w:val="00B361AD"/>
    <w:rsid w:val="00B364AB"/>
    <w:rsid w:val="00B3662D"/>
    <w:rsid w:val="00B369E0"/>
    <w:rsid w:val="00B40802"/>
    <w:rsid w:val="00B41295"/>
    <w:rsid w:val="00B43270"/>
    <w:rsid w:val="00B43DE6"/>
    <w:rsid w:val="00B447F3"/>
    <w:rsid w:val="00B448A2"/>
    <w:rsid w:val="00B45262"/>
    <w:rsid w:val="00B455C5"/>
    <w:rsid w:val="00B45CC6"/>
    <w:rsid w:val="00B47ADD"/>
    <w:rsid w:val="00B525F7"/>
    <w:rsid w:val="00B53636"/>
    <w:rsid w:val="00B537E8"/>
    <w:rsid w:val="00B55065"/>
    <w:rsid w:val="00B5539E"/>
    <w:rsid w:val="00B554D7"/>
    <w:rsid w:val="00B55FDD"/>
    <w:rsid w:val="00B56396"/>
    <w:rsid w:val="00B563E1"/>
    <w:rsid w:val="00B56BFE"/>
    <w:rsid w:val="00B57882"/>
    <w:rsid w:val="00B609EE"/>
    <w:rsid w:val="00B60E6B"/>
    <w:rsid w:val="00B60FD3"/>
    <w:rsid w:val="00B61A4E"/>
    <w:rsid w:val="00B62CBF"/>
    <w:rsid w:val="00B64F1F"/>
    <w:rsid w:val="00B6622E"/>
    <w:rsid w:val="00B66528"/>
    <w:rsid w:val="00B670C2"/>
    <w:rsid w:val="00B67FEA"/>
    <w:rsid w:val="00B70B17"/>
    <w:rsid w:val="00B7195E"/>
    <w:rsid w:val="00B7350C"/>
    <w:rsid w:val="00B73D83"/>
    <w:rsid w:val="00B74180"/>
    <w:rsid w:val="00B753E4"/>
    <w:rsid w:val="00B755D1"/>
    <w:rsid w:val="00B75AB5"/>
    <w:rsid w:val="00B76860"/>
    <w:rsid w:val="00B773C1"/>
    <w:rsid w:val="00B806AC"/>
    <w:rsid w:val="00B80AD5"/>
    <w:rsid w:val="00B81C39"/>
    <w:rsid w:val="00B82840"/>
    <w:rsid w:val="00B84617"/>
    <w:rsid w:val="00B84D8C"/>
    <w:rsid w:val="00B8575A"/>
    <w:rsid w:val="00B8577B"/>
    <w:rsid w:val="00B85986"/>
    <w:rsid w:val="00B87297"/>
    <w:rsid w:val="00B874D3"/>
    <w:rsid w:val="00B90149"/>
    <w:rsid w:val="00B923E9"/>
    <w:rsid w:val="00B9250B"/>
    <w:rsid w:val="00B92AC7"/>
    <w:rsid w:val="00B9367B"/>
    <w:rsid w:val="00B946E8"/>
    <w:rsid w:val="00B960CA"/>
    <w:rsid w:val="00BA10DE"/>
    <w:rsid w:val="00BA1388"/>
    <w:rsid w:val="00BA15B3"/>
    <w:rsid w:val="00BA178D"/>
    <w:rsid w:val="00BA2581"/>
    <w:rsid w:val="00BA442A"/>
    <w:rsid w:val="00BA4C44"/>
    <w:rsid w:val="00BA4DB3"/>
    <w:rsid w:val="00BA5A75"/>
    <w:rsid w:val="00BA5D3C"/>
    <w:rsid w:val="00BA67FD"/>
    <w:rsid w:val="00BA6831"/>
    <w:rsid w:val="00BA7400"/>
    <w:rsid w:val="00BA7927"/>
    <w:rsid w:val="00BA7A17"/>
    <w:rsid w:val="00BA7EC7"/>
    <w:rsid w:val="00BB01D0"/>
    <w:rsid w:val="00BB0395"/>
    <w:rsid w:val="00BB0452"/>
    <w:rsid w:val="00BB067F"/>
    <w:rsid w:val="00BB1073"/>
    <w:rsid w:val="00BB13E7"/>
    <w:rsid w:val="00BB2603"/>
    <w:rsid w:val="00BB3A2A"/>
    <w:rsid w:val="00BB5DD6"/>
    <w:rsid w:val="00BB709D"/>
    <w:rsid w:val="00BB7CE6"/>
    <w:rsid w:val="00BC0977"/>
    <w:rsid w:val="00BC10AD"/>
    <w:rsid w:val="00BC1725"/>
    <w:rsid w:val="00BC2BF3"/>
    <w:rsid w:val="00BC31D0"/>
    <w:rsid w:val="00BC4991"/>
    <w:rsid w:val="00BC4CD2"/>
    <w:rsid w:val="00BC5AD3"/>
    <w:rsid w:val="00BC635E"/>
    <w:rsid w:val="00BC65F1"/>
    <w:rsid w:val="00BC77F6"/>
    <w:rsid w:val="00BD1257"/>
    <w:rsid w:val="00BD14E8"/>
    <w:rsid w:val="00BD18C4"/>
    <w:rsid w:val="00BD2013"/>
    <w:rsid w:val="00BD26E5"/>
    <w:rsid w:val="00BD2DA3"/>
    <w:rsid w:val="00BD43C7"/>
    <w:rsid w:val="00BD442B"/>
    <w:rsid w:val="00BD581B"/>
    <w:rsid w:val="00BD59BB"/>
    <w:rsid w:val="00BD5BCD"/>
    <w:rsid w:val="00BD605B"/>
    <w:rsid w:val="00BD64E3"/>
    <w:rsid w:val="00BD7825"/>
    <w:rsid w:val="00BD7B7F"/>
    <w:rsid w:val="00BE2310"/>
    <w:rsid w:val="00BE33A5"/>
    <w:rsid w:val="00BE3F41"/>
    <w:rsid w:val="00BE5928"/>
    <w:rsid w:val="00BE5C2F"/>
    <w:rsid w:val="00BE795F"/>
    <w:rsid w:val="00BF1126"/>
    <w:rsid w:val="00BF112D"/>
    <w:rsid w:val="00BF3280"/>
    <w:rsid w:val="00BF48A4"/>
    <w:rsid w:val="00BF52D4"/>
    <w:rsid w:val="00BF55F8"/>
    <w:rsid w:val="00BF5628"/>
    <w:rsid w:val="00BF61D7"/>
    <w:rsid w:val="00BF6ABD"/>
    <w:rsid w:val="00BF75B9"/>
    <w:rsid w:val="00BF76C1"/>
    <w:rsid w:val="00BF7F0E"/>
    <w:rsid w:val="00C01218"/>
    <w:rsid w:val="00C01C17"/>
    <w:rsid w:val="00C02C3E"/>
    <w:rsid w:val="00C03409"/>
    <w:rsid w:val="00C03636"/>
    <w:rsid w:val="00C03BAA"/>
    <w:rsid w:val="00C048DD"/>
    <w:rsid w:val="00C04BE4"/>
    <w:rsid w:val="00C05C80"/>
    <w:rsid w:val="00C06474"/>
    <w:rsid w:val="00C06521"/>
    <w:rsid w:val="00C06A04"/>
    <w:rsid w:val="00C07D2D"/>
    <w:rsid w:val="00C07DD9"/>
    <w:rsid w:val="00C07F2D"/>
    <w:rsid w:val="00C10992"/>
    <w:rsid w:val="00C10D0C"/>
    <w:rsid w:val="00C11986"/>
    <w:rsid w:val="00C11E41"/>
    <w:rsid w:val="00C11FED"/>
    <w:rsid w:val="00C124E1"/>
    <w:rsid w:val="00C1294D"/>
    <w:rsid w:val="00C12A0E"/>
    <w:rsid w:val="00C1323C"/>
    <w:rsid w:val="00C13673"/>
    <w:rsid w:val="00C14107"/>
    <w:rsid w:val="00C1583D"/>
    <w:rsid w:val="00C15C7A"/>
    <w:rsid w:val="00C15F09"/>
    <w:rsid w:val="00C161B5"/>
    <w:rsid w:val="00C164E0"/>
    <w:rsid w:val="00C173C8"/>
    <w:rsid w:val="00C21D5A"/>
    <w:rsid w:val="00C22B9B"/>
    <w:rsid w:val="00C23297"/>
    <w:rsid w:val="00C23672"/>
    <w:rsid w:val="00C236DF"/>
    <w:rsid w:val="00C25F2D"/>
    <w:rsid w:val="00C262B0"/>
    <w:rsid w:val="00C27599"/>
    <w:rsid w:val="00C279EB"/>
    <w:rsid w:val="00C306D3"/>
    <w:rsid w:val="00C318E0"/>
    <w:rsid w:val="00C31DE1"/>
    <w:rsid w:val="00C321D2"/>
    <w:rsid w:val="00C34124"/>
    <w:rsid w:val="00C3486C"/>
    <w:rsid w:val="00C358A2"/>
    <w:rsid w:val="00C36C83"/>
    <w:rsid w:val="00C37A5D"/>
    <w:rsid w:val="00C40233"/>
    <w:rsid w:val="00C405AE"/>
    <w:rsid w:val="00C40893"/>
    <w:rsid w:val="00C40C81"/>
    <w:rsid w:val="00C41208"/>
    <w:rsid w:val="00C41620"/>
    <w:rsid w:val="00C4174D"/>
    <w:rsid w:val="00C419D0"/>
    <w:rsid w:val="00C44946"/>
    <w:rsid w:val="00C452EC"/>
    <w:rsid w:val="00C45B5B"/>
    <w:rsid w:val="00C45B70"/>
    <w:rsid w:val="00C45C21"/>
    <w:rsid w:val="00C46C50"/>
    <w:rsid w:val="00C472E7"/>
    <w:rsid w:val="00C47310"/>
    <w:rsid w:val="00C47F91"/>
    <w:rsid w:val="00C502C6"/>
    <w:rsid w:val="00C50641"/>
    <w:rsid w:val="00C50AB4"/>
    <w:rsid w:val="00C514BE"/>
    <w:rsid w:val="00C52198"/>
    <w:rsid w:val="00C5268D"/>
    <w:rsid w:val="00C529E2"/>
    <w:rsid w:val="00C52F81"/>
    <w:rsid w:val="00C52FC6"/>
    <w:rsid w:val="00C53804"/>
    <w:rsid w:val="00C53BEB"/>
    <w:rsid w:val="00C542BE"/>
    <w:rsid w:val="00C547C5"/>
    <w:rsid w:val="00C54B62"/>
    <w:rsid w:val="00C54D7F"/>
    <w:rsid w:val="00C5507A"/>
    <w:rsid w:val="00C55730"/>
    <w:rsid w:val="00C57175"/>
    <w:rsid w:val="00C57A0D"/>
    <w:rsid w:val="00C57EFE"/>
    <w:rsid w:val="00C60644"/>
    <w:rsid w:val="00C607FD"/>
    <w:rsid w:val="00C62321"/>
    <w:rsid w:val="00C62DDF"/>
    <w:rsid w:val="00C65208"/>
    <w:rsid w:val="00C65ADB"/>
    <w:rsid w:val="00C70859"/>
    <w:rsid w:val="00C71915"/>
    <w:rsid w:val="00C72541"/>
    <w:rsid w:val="00C73427"/>
    <w:rsid w:val="00C73765"/>
    <w:rsid w:val="00C73B5A"/>
    <w:rsid w:val="00C7437D"/>
    <w:rsid w:val="00C75B4A"/>
    <w:rsid w:val="00C7733D"/>
    <w:rsid w:val="00C779FC"/>
    <w:rsid w:val="00C77A31"/>
    <w:rsid w:val="00C808C3"/>
    <w:rsid w:val="00C809C7"/>
    <w:rsid w:val="00C80C1E"/>
    <w:rsid w:val="00C81D4E"/>
    <w:rsid w:val="00C8245A"/>
    <w:rsid w:val="00C828FE"/>
    <w:rsid w:val="00C83F0A"/>
    <w:rsid w:val="00C85B85"/>
    <w:rsid w:val="00C86C37"/>
    <w:rsid w:val="00C90496"/>
    <w:rsid w:val="00C9189A"/>
    <w:rsid w:val="00C9278B"/>
    <w:rsid w:val="00C92D4C"/>
    <w:rsid w:val="00C92DE9"/>
    <w:rsid w:val="00C93186"/>
    <w:rsid w:val="00C93FC4"/>
    <w:rsid w:val="00C94181"/>
    <w:rsid w:val="00C94CB8"/>
    <w:rsid w:val="00C95103"/>
    <w:rsid w:val="00C96291"/>
    <w:rsid w:val="00C96A94"/>
    <w:rsid w:val="00CA0320"/>
    <w:rsid w:val="00CA17E2"/>
    <w:rsid w:val="00CA2722"/>
    <w:rsid w:val="00CA29C5"/>
    <w:rsid w:val="00CA30BA"/>
    <w:rsid w:val="00CA32CD"/>
    <w:rsid w:val="00CA34FC"/>
    <w:rsid w:val="00CA366B"/>
    <w:rsid w:val="00CA384A"/>
    <w:rsid w:val="00CA3CF7"/>
    <w:rsid w:val="00CA68AF"/>
    <w:rsid w:val="00CA7349"/>
    <w:rsid w:val="00CA7755"/>
    <w:rsid w:val="00CA7D22"/>
    <w:rsid w:val="00CB0351"/>
    <w:rsid w:val="00CB05B1"/>
    <w:rsid w:val="00CB0F05"/>
    <w:rsid w:val="00CB1265"/>
    <w:rsid w:val="00CB1C3C"/>
    <w:rsid w:val="00CB2028"/>
    <w:rsid w:val="00CB2A6B"/>
    <w:rsid w:val="00CB4DB4"/>
    <w:rsid w:val="00CB578E"/>
    <w:rsid w:val="00CB62F9"/>
    <w:rsid w:val="00CB63B3"/>
    <w:rsid w:val="00CB6F0C"/>
    <w:rsid w:val="00CB727E"/>
    <w:rsid w:val="00CB764E"/>
    <w:rsid w:val="00CB77BE"/>
    <w:rsid w:val="00CC0E29"/>
    <w:rsid w:val="00CC0F2B"/>
    <w:rsid w:val="00CC15F9"/>
    <w:rsid w:val="00CC1922"/>
    <w:rsid w:val="00CC1C8E"/>
    <w:rsid w:val="00CC2AB6"/>
    <w:rsid w:val="00CC2AEE"/>
    <w:rsid w:val="00CC2D3F"/>
    <w:rsid w:val="00CC2DE5"/>
    <w:rsid w:val="00CC3C6D"/>
    <w:rsid w:val="00CC4B66"/>
    <w:rsid w:val="00CC584F"/>
    <w:rsid w:val="00CC6BE9"/>
    <w:rsid w:val="00CC73A5"/>
    <w:rsid w:val="00CC7F62"/>
    <w:rsid w:val="00CD02DF"/>
    <w:rsid w:val="00CD04D3"/>
    <w:rsid w:val="00CD074C"/>
    <w:rsid w:val="00CD0B8F"/>
    <w:rsid w:val="00CD0CF6"/>
    <w:rsid w:val="00CD0EB3"/>
    <w:rsid w:val="00CD1205"/>
    <w:rsid w:val="00CD23A4"/>
    <w:rsid w:val="00CD36C2"/>
    <w:rsid w:val="00CD36D2"/>
    <w:rsid w:val="00CD3E18"/>
    <w:rsid w:val="00CD447D"/>
    <w:rsid w:val="00CD5781"/>
    <w:rsid w:val="00CD5E91"/>
    <w:rsid w:val="00CD61B6"/>
    <w:rsid w:val="00CD6680"/>
    <w:rsid w:val="00CD6D97"/>
    <w:rsid w:val="00CD7FA6"/>
    <w:rsid w:val="00CE1351"/>
    <w:rsid w:val="00CE291E"/>
    <w:rsid w:val="00CE3D2A"/>
    <w:rsid w:val="00CE40F2"/>
    <w:rsid w:val="00CE4EE9"/>
    <w:rsid w:val="00CE55E4"/>
    <w:rsid w:val="00CE6D71"/>
    <w:rsid w:val="00CE72DF"/>
    <w:rsid w:val="00CE76B6"/>
    <w:rsid w:val="00CF03F4"/>
    <w:rsid w:val="00CF08B0"/>
    <w:rsid w:val="00CF0E64"/>
    <w:rsid w:val="00CF1743"/>
    <w:rsid w:val="00CF2035"/>
    <w:rsid w:val="00CF2A70"/>
    <w:rsid w:val="00CF2AEB"/>
    <w:rsid w:val="00CF2CB1"/>
    <w:rsid w:val="00CF489A"/>
    <w:rsid w:val="00CF5627"/>
    <w:rsid w:val="00CF5DCD"/>
    <w:rsid w:val="00CF5E73"/>
    <w:rsid w:val="00CF7C18"/>
    <w:rsid w:val="00CF7C38"/>
    <w:rsid w:val="00CF7C95"/>
    <w:rsid w:val="00CF7CFC"/>
    <w:rsid w:val="00CF7D70"/>
    <w:rsid w:val="00D00D6D"/>
    <w:rsid w:val="00D023A7"/>
    <w:rsid w:val="00D0250A"/>
    <w:rsid w:val="00D0268F"/>
    <w:rsid w:val="00D02CE6"/>
    <w:rsid w:val="00D02EB4"/>
    <w:rsid w:val="00D02FC2"/>
    <w:rsid w:val="00D03F53"/>
    <w:rsid w:val="00D04081"/>
    <w:rsid w:val="00D06487"/>
    <w:rsid w:val="00D06CA1"/>
    <w:rsid w:val="00D07749"/>
    <w:rsid w:val="00D07E44"/>
    <w:rsid w:val="00D10652"/>
    <w:rsid w:val="00D11191"/>
    <w:rsid w:val="00D118C7"/>
    <w:rsid w:val="00D11E43"/>
    <w:rsid w:val="00D1231A"/>
    <w:rsid w:val="00D1378A"/>
    <w:rsid w:val="00D1483D"/>
    <w:rsid w:val="00D14DF9"/>
    <w:rsid w:val="00D155F7"/>
    <w:rsid w:val="00D15CED"/>
    <w:rsid w:val="00D166A1"/>
    <w:rsid w:val="00D16E1E"/>
    <w:rsid w:val="00D16EE3"/>
    <w:rsid w:val="00D17507"/>
    <w:rsid w:val="00D17D3B"/>
    <w:rsid w:val="00D20259"/>
    <w:rsid w:val="00D20856"/>
    <w:rsid w:val="00D22630"/>
    <w:rsid w:val="00D22819"/>
    <w:rsid w:val="00D22F5B"/>
    <w:rsid w:val="00D23839"/>
    <w:rsid w:val="00D242B5"/>
    <w:rsid w:val="00D254C9"/>
    <w:rsid w:val="00D26862"/>
    <w:rsid w:val="00D27036"/>
    <w:rsid w:val="00D279AF"/>
    <w:rsid w:val="00D27F33"/>
    <w:rsid w:val="00D30CD6"/>
    <w:rsid w:val="00D3252A"/>
    <w:rsid w:val="00D33B2C"/>
    <w:rsid w:val="00D33C2C"/>
    <w:rsid w:val="00D33C68"/>
    <w:rsid w:val="00D33E68"/>
    <w:rsid w:val="00D345AC"/>
    <w:rsid w:val="00D34695"/>
    <w:rsid w:val="00D353C9"/>
    <w:rsid w:val="00D3551B"/>
    <w:rsid w:val="00D359B0"/>
    <w:rsid w:val="00D35F1B"/>
    <w:rsid w:val="00D36805"/>
    <w:rsid w:val="00D36D7B"/>
    <w:rsid w:val="00D3760A"/>
    <w:rsid w:val="00D37B77"/>
    <w:rsid w:val="00D40492"/>
    <w:rsid w:val="00D40DF7"/>
    <w:rsid w:val="00D41257"/>
    <w:rsid w:val="00D418CA"/>
    <w:rsid w:val="00D42245"/>
    <w:rsid w:val="00D4244C"/>
    <w:rsid w:val="00D42C43"/>
    <w:rsid w:val="00D43028"/>
    <w:rsid w:val="00D43E33"/>
    <w:rsid w:val="00D44513"/>
    <w:rsid w:val="00D446BC"/>
    <w:rsid w:val="00D4572C"/>
    <w:rsid w:val="00D45B84"/>
    <w:rsid w:val="00D47B5A"/>
    <w:rsid w:val="00D50516"/>
    <w:rsid w:val="00D50F33"/>
    <w:rsid w:val="00D51B45"/>
    <w:rsid w:val="00D528DA"/>
    <w:rsid w:val="00D53A9F"/>
    <w:rsid w:val="00D540F1"/>
    <w:rsid w:val="00D5641C"/>
    <w:rsid w:val="00D5680E"/>
    <w:rsid w:val="00D57B6D"/>
    <w:rsid w:val="00D60237"/>
    <w:rsid w:val="00D61A64"/>
    <w:rsid w:val="00D63BF2"/>
    <w:rsid w:val="00D65D56"/>
    <w:rsid w:val="00D65E0C"/>
    <w:rsid w:val="00D666BB"/>
    <w:rsid w:val="00D66D48"/>
    <w:rsid w:val="00D672C0"/>
    <w:rsid w:val="00D71E49"/>
    <w:rsid w:val="00D722B1"/>
    <w:rsid w:val="00D7251F"/>
    <w:rsid w:val="00D72B90"/>
    <w:rsid w:val="00D76518"/>
    <w:rsid w:val="00D7715F"/>
    <w:rsid w:val="00D77205"/>
    <w:rsid w:val="00D77D78"/>
    <w:rsid w:val="00D77FBC"/>
    <w:rsid w:val="00D8044E"/>
    <w:rsid w:val="00D80773"/>
    <w:rsid w:val="00D807EE"/>
    <w:rsid w:val="00D81371"/>
    <w:rsid w:val="00D8261F"/>
    <w:rsid w:val="00D82704"/>
    <w:rsid w:val="00D82A6B"/>
    <w:rsid w:val="00D834E8"/>
    <w:rsid w:val="00D839CB"/>
    <w:rsid w:val="00D840F8"/>
    <w:rsid w:val="00D85B11"/>
    <w:rsid w:val="00D86D35"/>
    <w:rsid w:val="00D878A1"/>
    <w:rsid w:val="00D87DC4"/>
    <w:rsid w:val="00D91B31"/>
    <w:rsid w:val="00D922AA"/>
    <w:rsid w:val="00D9245B"/>
    <w:rsid w:val="00D925E7"/>
    <w:rsid w:val="00D93379"/>
    <w:rsid w:val="00D949C6"/>
    <w:rsid w:val="00D94A30"/>
    <w:rsid w:val="00D9573A"/>
    <w:rsid w:val="00D95E03"/>
    <w:rsid w:val="00D971B7"/>
    <w:rsid w:val="00D974C5"/>
    <w:rsid w:val="00DA05F6"/>
    <w:rsid w:val="00DA1000"/>
    <w:rsid w:val="00DA2258"/>
    <w:rsid w:val="00DA2E0A"/>
    <w:rsid w:val="00DA4050"/>
    <w:rsid w:val="00DA41C0"/>
    <w:rsid w:val="00DA701E"/>
    <w:rsid w:val="00DA75AC"/>
    <w:rsid w:val="00DB01C3"/>
    <w:rsid w:val="00DB04CA"/>
    <w:rsid w:val="00DB10A8"/>
    <w:rsid w:val="00DB1757"/>
    <w:rsid w:val="00DB287F"/>
    <w:rsid w:val="00DB3286"/>
    <w:rsid w:val="00DB39D3"/>
    <w:rsid w:val="00DB3B4D"/>
    <w:rsid w:val="00DB4C0E"/>
    <w:rsid w:val="00DB6546"/>
    <w:rsid w:val="00DB659F"/>
    <w:rsid w:val="00DB693F"/>
    <w:rsid w:val="00DB6D78"/>
    <w:rsid w:val="00DB7148"/>
    <w:rsid w:val="00DB74EB"/>
    <w:rsid w:val="00DB7517"/>
    <w:rsid w:val="00DC16E7"/>
    <w:rsid w:val="00DC2E37"/>
    <w:rsid w:val="00DC2EA2"/>
    <w:rsid w:val="00DC2EF8"/>
    <w:rsid w:val="00DC35D2"/>
    <w:rsid w:val="00DC39E2"/>
    <w:rsid w:val="00DC3C81"/>
    <w:rsid w:val="00DC3D0F"/>
    <w:rsid w:val="00DC40F2"/>
    <w:rsid w:val="00DC4CD0"/>
    <w:rsid w:val="00DD0201"/>
    <w:rsid w:val="00DD03D6"/>
    <w:rsid w:val="00DD0C49"/>
    <w:rsid w:val="00DD1470"/>
    <w:rsid w:val="00DD1D3F"/>
    <w:rsid w:val="00DD233F"/>
    <w:rsid w:val="00DD2405"/>
    <w:rsid w:val="00DD2A2C"/>
    <w:rsid w:val="00DD2BB9"/>
    <w:rsid w:val="00DD3063"/>
    <w:rsid w:val="00DD314C"/>
    <w:rsid w:val="00DD3CF9"/>
    <w:rsid w:val="00DD417C"/>
    <w:rsid w:val="00DD4F66"/>
    <w:rsid w:val="00DD6740"/>
    <w:rsid w:val="00DD70E9"/>
    <w:rsid w:val="00DD7930"/>
    <w:rsid w:val="00DD7AF8"/>
    <w:rsid w:val="00DD7B39"/>
    <w:rsid w:val="00DE1706"/>
    <w:rsid w:val="00DE2B68"/>
    <w:rsid w:val="00DE391C"/>
    <w:rsid w:val="00DE3A90"/>
    <w:rsid w:val="00DE3C1F"/>
    <w:rsid w:val="00DE3CD4"/>
    <w:rsid w:val="00DE51D7"/>
    <w:rsid w:val="00DE5249"/>
    <w:rsid w:val="00DE59DA"/>
    <w:rsid w:val="00DE5CBC"/>
    <w:rsid w:val="00DE64BA"/>
    <w:rsid w:val="00DF0054"/>
    <w:rsid w:val="00DF0CC2"/>
    <w:rsid w:val="00DF1415"/>
    <w:rsid w:val="00DF1C88"/>
    <w:rsid w:val="00DF1F3A"/>
    <w:rsid w:val="00DF3757"/>
    <w:rsid w:val="00DF3DF0"/>
    <w:rsid w:val="00DF46CB"/>
    <w:rsid w:val="00DF4722"/>
    <w:rsid w:val="00DF51CB"/>
    <w:rsid w:val="00DF600D"/>
    <w:rsid w:val="00DF65BB"/>
    <w:rsid w:val="00DF7289"/>
    <w:rsid w:val="00DF75BD"/>
    <w:rsid w:val="00E0081E"/>
    <w:rsid w:val="00E01C42"/>
    <w:rsid w:val="00E01D67"/>
    <w:rsid w:val="00E0343E"/>
    <w:rsid w:val="00E035D0"/>
    <w:rsid w:val="00E04948"/>
    <w:rsid w:val="00E04B81"/>
    <w:rsid w:val="00E05396"/>
    <w:rsid w:val="00E05CF1"/>
    <w:rsid w:val="00E06275"/>
    <w:rsid w:val="00E066C8"/>
    <w:rsid w:val="00E06711"/>
    <w:rsid w:val="00E07218"/>
    <w:rsid w:val="00E0770F"/>
    <w:rsid w:val="00E07FA2"/>
    <w:rsid w:val="00E1031F"/>
    <w:rsid w:val="00E1102A"/>
    <w:rsid w:val="00E12380"/>
    <w:rsid w:val="00E123C5"/>
    <w:rsid w:val="00E130DF"/>
    <w:rsid w:val="00E13184"/>
    <w:rsid w:val="00E149EC"/>
    <w:rsid w:val="00E157C6"/>
    <w:rsid w:val="00E163D2"/>
    <w:rsid w:val="00E20129"/>
    <w:rsid w:val="00E2064B"/>
    <w:rsid w:val="00E20737"/>
    <w:rsid w:val="00E226D5"/>
    <w:rsid w:val="00E22B07"/>
    <w:rsid w:val="00E232BA"/>
    <w:rsid w:val="00E24FBE"/>
    <w:rsid w:val="00E25EEC"/>
    <w:rsid w:val="00E26871"/>
    <w:rsid w:val="00E26C0B"/>
    <w:rsid w:val="00E27246"/>
    <w:rsid w:val="00E27513"/>
    <w:rsid w:val="00E30746"/>
    <w:rsid w:val="00E30F3A"/>
    <w:rsid w:val="00E313BA"/>
    <w:rsid w:val="00E31D88"/>
    <w:rsid w:val="00E31F62"/>
    <w:rsid w:val="00E33A3D"/>
    <w:rsid w:val="00E348C0"/>
    <w:rsid w:val="00E3663B"/>
    <w:rsid w:val="00E37FE4"/>
    <w:rsid w:val="00E40D85"/>
    <w:rsid w:val="00E41614"/>
    <w:rsid w:val="00E41B77"/>
    <w:rsid w:val="00E42BA7"/>
    <w:rsid w:val="00E43F00"/>
    <w:rsid w:val="00E45042"/>
    <w:rsid w:val="00E4555A"/>
    <w:rsid w:val="00E45BE0"/>
    <w:rsid w:val="00E46473"/>
    <w:rsid w:val="00E46C0E"/>
    <w:rsid w:val="00E46EC8"/>
    <w:rsid w:val="00E513EA"/>
    <w:rsid w:val="00E51D28"/>
    <w:rsid w:val="00E51F55"/>
    <w:rsid w:val="00E52361"/>
    <w:rsid w:val="00E52787"/>
    <w:rsid w:val="00E532EF"/>
    <w:rsid w:val="00E53336"/>
    <w:rsid w:val="00E5357C"/>
    <w:rsid w:val="00E53750"/>
    <w:rsid w:val="00E558C6"/>
    <w:rsid w:val="00E56383"/>
    <w:rsid w:val="00E5671D"/>
    <w:rsid w:val="00E57D08"/>
    <w:rsid w:val="00E60732"/>
    <w:rsid w:val="00E60BC9"/>
    <w:rsid w:val="00E610BB"/>
    <w:rsid w:val="00E61769"/>
    <w:rsid w:val="00E62274"/>
    <w:rsid w:val="00E63149"/>
    <w:rsid w:val="00E63773"/>
    <w:rsid w:val="00E63CAC"/>
    <w:rsid w:val="00E63D54"/>
    <w:rsid w:val="00E64564"/>
    <w:rsid w:val="00E64A9E"/>
    <w:rsid w:val="00E64F0C"/>
    <w:rsid w:val="00E65931"/>
    <w:rsid w:val="00E65F1E"/>
    <w:rsid w:val="00E66227"/>
    <w:rsid w:val="00E66581"/>
    <w:rsid w:val="00E66A3E"/>
    <w:rsid w:val="00E670ED"/>
    <w:rsid w:val="00E67214"/>
    <w:rsid w:val="00E67324"/>
    <w:rsid w:val="00E674A0"/>
    <w:rsid w:val="00E67A95"/>
    <w:rsid w:val="00E716B9"/>
    <w:rsid w:val="00E71E3D"/>
    <w:rsid w:val="00E7396A"/>
    <w:rsid w:val="00E73D65"/>
    <w:rsid w:val="00E74054"/>
    <w:rsid w:val="00E7481B"/>
    <w:rsid w:val="00E748BA"/>
    <w:rsid w:val="00E749AB"/>
    <w:rsid w:val="00E74B97"/>
    <w:rsid w:val="00E74BB6"/>
    <w:rsid w:val="00E752DA"/>
    <w:rsid w:val="00E75895"/>
    <w:rsid w:val="00E760CE"/>
    <w:rsid w:val="00E76248"/>
    <w:rsid w:val="00E768B3"/>
    <w:rsid w:val="00E769A1"/>
    <w:rsid w:val="00E769B7"/>
    <w:rsid w:val="00E778CD"/>
    <w:rsid w:val="00E77CCC"/>
    <w:rsid w:val="00E81B2A"/>
    <w:rsid w:val="00E82178"/>
    <w:rsid w:val="00E82F7B"/>
    <w:rsid w:val="00E8438D"/>
    <w:rsid w:val="00E84781"/>
    <w:rsid w:val="00E86008"/>
    <w:rsid w:val="00E87152"/>
    <w:rsid w:val="00E87235"/>
    <w:rsid w:val="00E90093"/>
    <w:rsid w:val="00E904D9"/>
    <w:rsid w:val="00E91E9D"/>
    <w:rsid w:val="00E922D8"/>
    <w:rsid w:val="00E9281D"/>
    <w:rsid w:val="00E933C2"/>
    <w:rsid w:val="00E93D5D"/>
    <w:rsid w:val="00E9405E"/>
    <w:rsid w:val="00E94C3A"/>
    <w:rsid w:val="00E9745C"/>
    <w:rsid w:val="00EA065C"/>
    <w:rsid w:val="00EA0A9D"/>
    <w:rsid w:val="00EA154B"/>
    <w:rsid w:val="00EA1EAD"/>
    <w:rsid w:val="00EA226C"/>
    <w:rsid w:val="00EA3111"/>
    <w:rsid w:val="00EA43F4"/>
    <w:rsid w:val="00EA45FA"/>
    <w:rsid w:val="00EA4A5B"/>
    <w:rsid w:val="00EA4D05"/>
    <w:rsid w:val="00EA4F36"/>
    <w:rsid w:val="00EA51B6"/>
    <w:rsid w:val="00EA5E59"/>
    <w:rsid w:val="00EA6A22"/>
    <w:rsid w:val="00EA6F0E"/>
    <w:rsid w:val="00EA7789"/>
    <w:rsid w:val="00EA78B0"/>
    <w:rsid w:val="00EA7B20"/>
    <w:rsid w:val="00EB0B9B"/>
    <w:rsid w:val="00EB0F6C"/>
    <w:rsid w:val="00EB23DA"/>
    <w:rsid w:val="00EB2FD5"/>
    <w:rsid w:val="00EB4759"/>
    <w:rsid w:val="00EB655D"/>
    <w:rsid w:val="00EB6D49"/>
    <w:rsid w:val="00EB77D9"/>
    <w:rsid w:val="00EB7D7B"/>
    <w:rsid w:val="00EB7F9F"/>
    <w:rsid w:val="00EB7FC3"/>
    <w:rsid w:val="00EC00DE"/>
    <w:rsid w:val="00EC021A"/>
    <w:rsid w:val="00EC0AA0"/>
    <w:rsid w:val="00EC0FFB"/>
    <w:rsid w:val="00EC2D3B"/>
    <w:rsid w:val="00EC2D4D"/>
    <w:rsid w:val="00EC30A2"/>
    <w:rsid w:val="00EC341F"/>
    <w:rsid w:val="00EC3799"/>
    <w:rsid w:val="00EC3C5D"/>
    <w:rsid w:val="00EC405F"/>
    <w:rsid w:val="00EC59CB"/>
    <w:rsid w:val="00EC6778"/>
    <w:rsid w:val="00EC6FE6"/>
    <w:rsid w:val="00EC7D3A"/>
    <w:rsid w:val="00ED1C81"/>
    <w:rsid w:val="00ED1D38"/>
    <w:rsid w:val="00ED2532"/>
    <w:rsid w:val="00ED290B"/>
    <w:rsid w:val="00ED2BC8"/>
    <w:rsid w:val="00ED4CE2"/>
    <w:rsid w:val="00ED5EBC"/>
    <w:rsid w:val="00ED5F9B"/>
    <w:rsid w:val="00ED748E"/>
    <w:rsid w:val="00ED7AFD"/>
    <w:rsid w:val="00ED7C1F"/>
    <w:rsid w:val="00ED7E9E"/>
    <w:rsid w:val="00ED7EAC"/>
    <w:rsid w:val="00EE2C5A"/>
    <w:rsid w:val="00EE4E16"/>
    <w:rsid w:val="00EE5AB7"/>
    <w:rsid w:val="00EE5FE7"/>
    <w:rsid w:val="00EE6AA8"/>
    <w:rsid w:val="00EE6D12"/>
    <w:rsid w:val="00EE71B1"/>
    <w:rsid w:val="00EE73F4"/>
    <w:rsid w:val="00EE76B6"/>
    <w:rsid w:val="00EE7994"/>
    <w:rsid w:val="00EE7D38"/>
    <w:rsid w:val="00EF0378"/>
    <w:rsid w:val="00EF17AD"/>
    <w:rsid w:val="00EF1E4D"/>
    <w:rsid w:val="00EF2157"/>
    <w:rsid w:val="00EF227A"/>
    <w:rsid w:val="00EF254D"/>
    <w:rsid w:val="00EF281A"/>
    <w:rsid w:val="00EF3FDB"/>
    <w:rsid w:val="00EF52AF"/>
    <w:rsid w:val="00EF55BB"/>
    <w:rsid w:val="00EF5EB2"/>
    <w:rsid w:val="00EF6D77"/>
    <w:rsid w:val="00EF6F98"/>
    <w:rsid w:val="00F000D8"/>
    <w:rsid w:val="00F02230"/>
    <w:rsid w:val="00F0309E"/>
    <w:rsid w:val="00F0426A"/>
    <w:rsid w:val="00F053D7"/>
    <w:rsid w:val="00F053F6"/>
    <w:rsid w:val="00F06720"/>
    <w:rsid w:val="00F06B94"/>
    <w:rsid w:val="00F077EE"/>
    <w:rsid w:val="00F07826"/>
    <w:rsid w:val="00F10829"/>
    <w:rsid w:val="00F10DEE"/>
    <w:rsid w:val="00F110E5"/>
    <w:rsid w:val="00F1173B"/>
    <w:rsid w:val="00F12762"/>
    <w:rsid w:val="00F1344C"/>
    <w:rsid w:val="00F13461"/>
    <w:rsid w:val="00F13659"/>
    <w:rsid w:val="00F14947"/>
    <w:rsid w:val="00F14D63"/>
    <w:rsid w:val="00F15790"/>
    <w:rsid w:val="00F15BC6"/>
    <w:rsid w:val="00F17B06"/>
    <w:rsid w:val="00F202CC"/>
    <w:rsid w:val="00F20C97"/>
    <w:rsid w:val="00F20D19"/>
    <w:rsid w:val="00F22410"/>
    <w:rsid w:val="00F228CD"/>
    <w:rsid w:val="00F23B8C"/>
    <w:rsid w:val="00F25875"/>
    <w:rsid w:val="00F25BFA"/>
    <w:rsid w:val="00F26A99"/>
    <w:rsid w:val="00F27E30"/>
    <w:rsid w:val="00F304AC"/>
    <w:rsid w:val="00F32813"/>
    <w:rsid w:val="00F32C53"/>
    <w:rsid w:val="00F3305E"/>
    <w:rsid w:val="00F33301"/>
    <w:rsid w:val="00F3363D"/>
    <w:rsid w:val="00F33761"/>
    <w:rsid w:val="00F33F60"/>
    <w:rsid w:val="00F353A1"/>
    <w:rsid w:val="00F35F2E"/>
    <w:rsid w:val="00F36597"/>
    <w:rsid w:val="00F36A1D"/>
    <w:rsid w:val="00F37129"/>
    <w:rsid w:val="00F406C5"/>
    <w:rsid w:val="00F40815"/>
    <w:rsid w:val="00F40912"/>
    <w:rsid w:val="00F424B5"/>
    <w:rsid w:val="00F44709"/>
    <w:rsid w:val="00F44AA5"/>
    <w:rsid w:val="00F500B2"/>
    <w:rsid w:val="00F50214"/>
    <w:rsid w:val="00F52CF0"/>
    <w:rsid w:val="00F5379E"/>
    <w:rsid w:val="00F53A92"/>
    <w:rsid w:val="00F54A18"/>
    <w:rsid w:val="00F54AC9"/>
    <w:rsid w:val="00F54FB9"/>
    <w:rsid w:val="00F5600C"/>
    <w:rsid w:val="00F561B0"/>
    <w:rsid w:val="00F56BFF"/>
    <w:rsid w:val="00F5767B"/>
    <w:rsid w:val="00F60028"/>
    <w:rsid w:val="00F60049"/>
    <w:rsid w:val="00F6123F"/>
    <w:rsid w:val="00F61322"/>
    <w:rsid w:val="00F62620"/>
    <w:rsid w:val="00F62916"/>
    <w:rsid w:val="00F63338"/>
    <w:rsid w:val="00F64096"/>
    <w:rsid w:val="00F6414D"/>
    <w:rsid w:val="00F643E5"/>
    <w:rsid w:val="00F64B92"/>
    <w:rsid w:val="00F658B3"/>
    <w:rsid w:val="00F6669D"/>
    <w:rsid w:val="00F6706B"/>
    <w:rsid w:val="00F671D7"/>
    <w:rsid w:val="00F701B9"/>
    <w:rsid w:val="00F704FC"/>
    <w:rsid w:val="00F70F9A"/>
    <w:rsid w:val="00F7130A"/>
    <w:rsid w:val="00F725F9"/>
    <w:rsid w:val="00F72A5A"/>
    <w:rsid w:val="00F73FA0"/>
    <w:rsid w:val="00F74E5D"/>
    <w:rsid w:val="00F80359"/>
    <w:rsid w:val="00F81095"/>
    <w:rsid w:val="00F83AD5"/>
    <w:rsid w:val="00F83C93"/>
    <w:rsid w:val="00F83F55"/>
    <w:rsid w:val="00F8440B"/>
    <w:rsid w:val="00F848CA"/>
    <w:rsid w:val="00F85972"/>
    <w:rsid w:val="00F90899"/>
    <w:rsid w:val="00F90E20"/>
    <w:rsid w:val="00F91CE2"/>
    <w:rsid w:val="00F92343"/>
    <w:rsid w:val="00F92ABF"/>
    <w:rsid w:val="00F9310A"/>
    <w:rsid w:val="00F93C37"/>
    <w:rsid w:val="00F94578"/>
    <w:rsid w:val="00F94629"/>
    <w:rsid w:val="00F9507F"/>
    <w:rsid w:val="00F9552A"/>
    <w:rsid w:val="00F95B0A"/>
    <w:rsid w:val="00F967C3"/>
    <w:rsid w:val="00F96A05"/>
    <w:rsid w:val="00F96E26"/>
    <w:rsid w:val="00F97DCB"/>
    <w:rsid w:val="00FA0943"/>
    <w:rsid w:val="00FA0E75"/>
    <w:rsid w:val="00FA11AE"/>
    <w:rsid w:val="00FA1E29"/>
    <w:rsid w:val="00FA2808"/>
    <w:rsid w:val="00FA2E3F"/>
    <w:rsid w:val="00FA38FE"/>
    <w:rsid w:val="00FA4EF6"/>
    <w:rsid w:val="00FA59B2"/>
    <w:rsid w:val="00FA5D61"/>
    <w:rsid w:val="00FA604C"/>
    <w:rsid w:val="00FA6D7F"/>
    <w:rsid w:val="00FA7BE3"/>
    <w:rsid w:val="00FA7E43"/>
    <w:rsid w:val="00FB2331"/>
    <w:rsid w:val="00FB235A"/>
    <w:rsid w:val="00FB26A0"/>
    <w:rsid w:val="00FB2E79"/>
    <w:rsid w:val="00FB431C"/>
    <w:rsid w:val="00FB54F0"/>
    <w:rsid w:val="00FB6BFE"/>
    <w:rsid w:val="00FB6E0A"/>
    <w:rsid w:val="00FB6F45"/>
    <w:rsid w:val="00FB7BE6"/>
    <w:rsid w:val="00FC2245"/>
    <w:rsid w:val="00FC2641"/>
    <w:rsid w:val="00FC279B"/>
    <w:rsid w:val="00FC29CC"/>
    <w:rsid w:val="00FC2A74"/>
    <w:rsid w:val="00FC2DC5"/>
    <w:rsid w:val="00FC3234"/>
    <w:rsid w:val="00FC45AA"/>
    <w:rsid w:val="00FC516C"/>
    <w:rsid w:val="00FC5575"/>
    <w:rsid w:val="00FC7DAC"/>
    <w:rsid w:val="00FC7F43"/>
    <w:rsid w:val="00FD0DF5"/>
    <w:rsid w:val="00FD0F8B"/>
    <w:rsid w:val="00FD1402"/>
    <w:rsid w:val="00FD1A93"/>
    <w:rsid w:val="00FD1AA9"/>
    <w:rsid w:val="00FD2219"/>
    <w:rsid w:val="00FD35A6"/>
    <w:rsid w:val="00FD5474"/>
    <w:rsid w:val="00FD54F7"/>
    <w:rsid w:val="00FD5EFF"/>
    <w:rsid w:val="00FD619E"/>
    <w:rsid w:val="00FD689F"/>
    <w:rsid w:val="00FE0413"/>
    <w:rsid w:val="00FE0C8D"/>
    <w:rsid w:val="00FE11F5"/>
    <w:rsid w:val="00FE1E34"/>
    <w:rsid w:val="00FE3226"/>
    <w:rsid w:val="00FE5073"/>
    <w:rsid w:val="00FE518F"/>
    <w:rsid w:val="00FE5C85"/>
    <w:rsid w:val="00FE6E71"/>
    <w:rsid w:val="00FE7A84"/>
    <w:rsid w:val="00FF013D"/>
    <w:rsid w:val="00FF02B7"/>
    <w:rsid w:val="00FF08DB"/>
    <w:rsid w:val="00FF1CC3"/>
    <w:rsid w:val="00FF2310"/>
    <w:rsid w:val="00FF2569"/>
    <w:rsid w:val="00FF3587"/>
    <w:rsid w:val="00FF3B0C"/>
    <w:rsid w:val="00FF46B1"/>
    <w:rsid w:val="00FF73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chartTrackingRefBased/>
  <w15:docId w15:val="{D3F313E8-0400-4772-B38E-8DBEDD17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644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413"/>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link w:val="a3"/>
    <w:uiPriority w:val="99"/>
    <w:rsid w:val="00FE0413"/>
    <w:rPr>
      <w:sz w:val="18"/>
      <w:szCs w:val="18"/>
    </w:rPr>
  </w:style>
  <w:style w:type="paragraph" w:styleId="a4">
    <w:name w:val="footer"/>
    <w:basedOn w:val="a"/>
    <w:link w:val="Char0"/>
    <w:uiPriority w:val="99"/>
    <w:unhideWhenUsed/>
    <w:rsid w:val="00FE0413"/>
    <w:pPr>
      <w:tabs>
        <w:tab w:val="center" w:pos="4153"/>
        <w:tab w:val="right" w:pos="8306"/>
      </w:tabs>
      <w:snapToGrid w:val="0"/>
      <w:jc w:val="left"/>
    </w:pPr>
    <w:rPr>
      <w:kern w:val="0"/>
      <w:sz w:val="18"/>
      <w:szCs w:val="18"/>
      <w:lang w:val="x-none" w:eastAsia="x-none"/>
    </w:rPr>
  </w:style>
  <w:style w:type="character" w:customStyle="1" w:styleId="Char0">
    <w:name w:val="页脚 Char"/>
    <w:link w:val="a4"/>
    <w:uiPriority w:val="99"/>
    <w:rsid w:val="00FE0413"/>
    <w:rPr>
      <w:sz w:val="18"/>
      <w:szCs w:val="18"/>
    </w:rPr>
  </w:style>
  <w:style w:type="character" w:styleId="a5">
    <w:name w:val="Hyperlink"/>
    <w:uiPriority w:val="99"/>
    <w:unhideWhenUsed/>
    <w:rsid w:val="000C5FA4"/>
    <w:rPr>
      <w:color w:val="0000FF"/>
      <w:u w:val="single"/>
    </w:rPr>
  </w:style>
  <w:style w:type="paragraph" w:styleId="a6">
    <w:name w:val="Normal (Web)"/>
    <w:basedOn w:val="a"/>
    <w:uiPriority w:val="99"/>
    <w:semiHidden/>
    <w:unhideWhenUsed/>
    <w:rsid w:val="00823CFF"/>
    <w:pPr>
      <w:widowControl/>
      <w:spacing w:before="100" w:beforeAutospacing="1" w:after="100" w:afterAutospacing="1"/>
      <w:jc w:val="left"/>
    </w:pPr>
    <w:rPr>
      <w:rFonts w:ascii="宋体" w:hAnsi="宋体" w:cs="宋体"/>
      <w:kern w:val="0"/>
      <w:sz w:val="24"/>
      <w:szCs w:val="24"/>
    </w:rPr>
  </w:style>
  <w:style w:type="paragraph" w:customStyle="1" w:styleId="wp-caption-text">
    <w:name w:val="wp-caption-text"/>
    <w:basedOn w:val="a"/>
    <w:rsid w:val="00823CFF"/>
    <w:pPr>
      <w:widowControl/>
      <w:spacing w:before="100" w:beforeAutospacing="1" w:after="100" w:afterAutospacing="1"/>
      <w:jc w:val="left"/>
    </w:pPr>
    <w:rPr>
      <w:rFonts w:ascii="宋体" w:hAnsi="宋体" w:cs="宋体"/>
      <w:kern w:val="0"/>
      <w:sz w:val="24"/>
      <w:szCs w:val="24"/>
    </w:rPr>
  </w:style>
  <w:style w:type="character" w:styleId="a7">
    <w:name w:val="Emphasis"/>
    <w:uiPriority w:val="20"/>
    <w:qFormat/>
    <w:rsid w:val="00823CFF"/>
    <w:rPr>
      <w:i/>
      <w:iCs/>
    </w:rPr>
  </w:style>
  <w:style w:type="paragraph" w:styleId="a8">
    <w:name w:val="Balloon Text"/>
    <w:basedOn w:val="a"/>
    <w:link w:val="Char1"/>
    <w:uiPriority w:val="99"/>
    <w:semiHidden/>
    <w:unhideWhenUsed/>
    <w:rsid w:val="00823CFF"/>
    <w:rPr>
      <w:kern w:val="0"/>
      <w:sz w:val="18"/>
      <w:szCs w:val="18"/>
      <w:lang w:val="x-none" w:eastAsia="x-none"/>
    </w:rPr>
  </w:style>
  <w:style w:type="character" w:customStyle="1" w:styleId="Char1">
    <w:name w:val="批注框文本 Char"/>
    <w:link w:val="a8"/>
    <w:uiPriority w:val="99"/>
    <w:semiHidden/>
    <w:rsid w:val="00823CFF"/>
    <w:rPr>
      <w:sz w:val="18"/>
      <w:szCs w:val="18"/>
    </w:rPr>
  </w:style>
  <w:style w:type="paragraph" w:styleId="a9">
    <w:name w:val="List Paragraph"/>
    <w:basedOn w:val="a"/>
    <w:uiPriority w:val="34"/>
    <w:qFormat/>
    <w:rsid w:val="00E3663B"/>
    <w:pPr>
      <w:ind w:firstLineChars="200" w:firstLine="420"/>
    </w:pPr>
  </w:style>
  <w:style w:type="character" w:customStyle="1" w:styleId="il">
    <w:name w:val="il"/>
    <w:basedOn w:val="a0"/>
    <w:rsid w:val="00937838"/>
  </w:style>
  <w:style w:type="character" w:customStyle="1" w:styleId="apple-style-span">
    <w:name w:val="apple-style-span"/>
    <w:basedOn w:val="a0"/>
    <w:rsid w:val="00357BEF"/>
  </w:style>
  <w:style w:type="character" w:customStyle="1" w:styleId="apple-converted-space">
    <w:name w:val="apple-converted-space"/>
    <w:basedOn w:val="a0"/>
    <w:rsid w:val="003014A6"/>
  </w:style>
  <w:style w:type="table" w:styleId="aa">
    <w:name w:val="Light Shading"/>
    <w:basedOn w:val="a1"/>
    <w:uiPriority w:val="60"/>
    <w:rsid w:val="008625C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b">
    <w:name w:val="Table Grid"/>
    <w:basedOn w:val="a1"/>
    <w:uiPriority w:val="59"/>
    <w:rsid w:val="005B2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Revision"/>
    <w:hidden/>
    <w:uiPriority w:val="99"/>
    <w:semiHidden/>
    <w:rsid w:val="002F608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173426">
      <w:bodyDiv w:val="1"/>
      <w:marLeft w:val="0"/>
      <w:marRight w:val="0"/>
      <w:marTop w:val="0"/>
      <w:marBottom w:val="0"/>
      <w:divBdr>
        <w:top w:val="none" w:sz="0" w:space="0" w:color="auto"/>
        <w:left w:val="none" w:sz="0" w:space="0" w:color="auto"/>
        <w:bottom w:val="none" w:sz="0" w:space="0" w:color="auto"/>
        <w:right w:val="none" w:sz="0" w:space="0" w:color="auto"/>
      </w:divBdr>
    </w:div>
    <w:div w:id="621422604">
      <w:bodyDiv w:val="1"/>
      <w:marLeft w:val="0"/>
      <w:marRight w:val="0"/>
      <w:marTop w:val="0"/>
      <w:marBottom w:val="0"/>
      <w:divBdr>
        <w:top w:val="none" w:sz="0" w:space="0" w:color="auto"/>
        <w:left w:val="none" w:sz="0" w:space="0" w:color="auto"/>
        <w:bottom w:val="none" w:sz="0" w:space="0" w:color="auto"/>
        <w:right w:val="none" w:sz="0" w:space="0" w:color="auto"/>
      </w:divBdr>
    </w:div>
    <w:div w:id="931740844">
      <w:bodyDiv w:val="1"/>
      <w:marLeft w:val="0"/>
      <w:marRight w:val="0"/>
      <w:marTop w:val="0"/>
      <w:marBottom w:val="0"/>
      <w:divBdr>
        <w:top w:val="none" w:sz="0" w:space="0" w:color="auto"/>
        <w:left w:val="none" w:sz="0" w:space="0" w:color="auto"/>
        <w:bottom w:val="none" w:sz="0" w:space="0" w:color="auto"/>
        <w:right w:val="none" w:sz="0" w:space="0" w:color="auto"/>
      </w:divBdr>
    </w:div>
    <w:div w:id="1009677599">
      <w:bodyDiv w:val="1"/>
      <w:marLeft w:val="0"/>
      <w:marRight w:val="0"/>
      <w:marTop w:val="0"/>
      <w:marBottom w:val="0"/>
      <w:divBdr>
        <w:top w:val="none" w:sz="0" w:space="0" w:color="auto"/>
        <w:left w:val="none" w:sz="0" w:space="0" w:color="auto"/>
        <w:bottom w:val="none" w:sz="0" w:space="0" w:color="auto"/>
        <w:right w:val="none" w:sz="0" w:space="0" w:color="auto"/>
      </w:divBdr>
    </w:div>
    <w:div w:id="1231766727">
      <w:bodyDiv w:val="1"/>
      <w:marLeft w:val="0"/>
      <w:marRight w:val="0"/>
      <w:marTop w:val="0"/>
      <w:marBottom w:val="0"/>
      <w:divBdr>
        <w:top w:val="none" w:sz="0" w:space="0" w:color="auto"/>
        <w:left w:val="none" w:sz="0" w:space="0" w:color="auto"/>
        <w:bottom w:val="none" w:sz="0" w:space="0" w:color="auto"/>
        <w:right w:val="none" w:sz="0" w:space="0" w:color="auto"/>
      </w:divBdr>
    </w:div>
    <w:div w:id="1463689410">
      <w:bodyDiv w:val="1"/>
      <w:marLeft w:val="0"/>
      <w:marRight w:val="0"/>
      <w:marTop w:val="0"/>
      <w:marBottom w:val="0"/>
      <w:divBdr>
        <w:top w:val="none" w:sz="0" w:space="0" w:color="auto"/>
        <w:left w:val="none" w:sz="0" w:space="0" w:color="auto"/>
        <w:bottom w:val="none" w:sz="0" w:space="0" w:color="auto"/>
        <w:right w:val="none" w:sz="0" w:space="0" w:color="auto"/>
      </w:divBdr>
    </w:div>
    <w:div w:id="1706370710">
      <w:bodyDiv w:val="1"/>
      <w:marLeft w:val="0"/>
      <w:marRight w:val="0"/>
      <w:marTop w:val="0"/>
      <w:marBottom w:val="0"/>
      <w:divBdr>
        <w:top w:val="none" w:sz="0" w:space="0" w:color="auto"/>
        <w:left w:val="none" w:sz="0" w:space="0" w:color="auto"/>
        <w:bottom w:val="none" w:sz="0" w:space="0" w:color="auto"/>
        <w:right w:val="none" w:sz="0" w:space="0" w:color="auto"/>
      </w:divBdr>
    </w:div>
    <w:div w:id="1734549365">
      <w:bodyDiv w:val="1"/>
      <w:marLeft w:val="0"/>
      <w:marRight w:val="0"/>
      <w:marTop w:val="0"/>
      <w:marBottom w:val="0"/>
      <w:divBdr>
        <w:top w:val="none" w:sz="0" w:space="0" w:color="auto"/>
        <w:left w:val="none" w:sz="0" w:space="0" w:color="auto"/>
        <w:bottom w:val="none" w:sz="0" w:space="0" w:color="auto"/>
        <w:right w:val="none" w:sz="0" w:space="0" w:color="auto"/>
      </w:divBdr>
      <w:divsChild>
        <w:div w:id="1302922897">
          <w:marLeft w:val="0"/>
          <w:marRight w:val="0"/>
          <w:marTop w:val="0"/>
          <w:marBottom w:val="0"/>
          <w:divBdr>
            <w:top w:val="none" w:sz="0" w:space="0" w:color="auto"/>
            <w:left w:val="none" w:sz="0" w:space="0" w:color="auto"/>
            <w:bottom w:val="none" w:sz="0" w:space="0" w:color="auto"/>
            <w:right w:val="none" w:sz="0" w:space="0" w:color="auto"/>
          </w:divBdr>
        </w:div>
      </w:divsChild>
    </w:div>
    <w:div w:id="1760060277">
      <w:bodyDiv w:val="1"/>
      <w:marLeft w:val="0"/>
      <w:marRight w:val="0"/>
      <w:marTop w:val="0"/>
      <w:marBottom w:val="0"/>
      <w:divBdr>
        <w:top w:val="none" w:sz="0" w:space="0" w:color="auto"/>
        <w:left w:val="none" w:sz="0" w:space="0" w:color="auto"/>
        <w:bottom w:val="none" w:sz="0" w:space="0" w:color="auto"/>
        <w:right w:val="none" w:sz="0" w:space="0" w:color="auto"/>
      </w:divBdr>
      <w:divsChild>
        <w:div w:id="1150826035">
          <w:marLeft w:val="0"/>
          <w:marRight w:val="0"/>
          <w:marTop w:val="0"/>
          <w:marBottom w:val="0"/>
          <w:divBdr>
            <w:top w:val="none" w:sz="0" w:space="0" w:color="auto"/>
            <w:left w:val="none" w:sz="0" w:space="0" w:color="auto"/>
            <w:bottom w:val="none" w:sz="0" w:space="0" w:color="auto"/>
            <w:right w:val="none" w:sz="0" w:space="0" w:color="auto"/>
          </w:divBdr>
          <w:divsChild>
            <w:div w:id="501436330">
              <w:marLeft w:val="0"/>
              <w:marRight w:val="0"/>
              <w:marTop w:val="0"/>
              <w:marBottom w:val="0"/>
              <w:divBdr>
                <w:top w:val="none" w:sz="0" w:space="0" w:color="auto"/>
                <w:left w:val="none" w:sz="0" w:space="0" w:color="auto"/>
                <w:bottom w:val="none" w:sz="0" w:space="0" w:color="auto"/>
                <w:right w:val="none" w:sz="0" w:space="0" w:color="auto"/>
              </w:divBdr>
              <w:divsChild>
                <w:div w:id="706294832">
                  <w:marLeft w:val="0"/>
                  <w:marRight w:val="0"/>
                  <w:marTop w:val="0"/>
                  <w:marBottom w:val="0"/>
                  <w:divBdr>
                    <w:top w:val="none" w:sz="0" w:space="0" w:color="auto"/>
                    <w:left w:val="none" w:sz="0" w:space="0" w:color="auto"/>
                    <w:bottom w:val="none" w:sz="0" w:space="0" w:color="auto"/>
                    <w:right w:val="none" w:sz="0" w:space="0" w:color="auto"/>
                  </w:divBdr>
                  <w:divsChild>
                    <w:div w:id="276375379">
                      <w:marLeft w:val="0"/>
                      <w:marRight w:val="0"/>
                      <w:marTop w:val="0"/>
                      <w:marBottom w:val="0"/>
                      <w:divBdr>
                        <w:top w:val="none" w:sz="0" w:space="0" w:color="auto"/>
                        <w:left w:val="none" w:sz="0" w:space="0" w:color="auto"/>
                        <w:bottom w:val="none" w:sz="0" w:space="0" w:color="auto"/>
                        <w:right w:val="none" w:sz="0" w:space="0" w:color="auto"/>
                      </w:divBdr>
                      <w:divsChild>
                        <w:div w:id="1716851076">
                          <w:marLeft w:val="0"/>
                          <w:marRight w:val="0"/>
                          <w:marTop w:val="0"/>
                          <w:marBottom w:val="0"/>
                          <w:divBdr>
                            <w:top w:val="none" w:sz="0" w:space="0" w:color="auto"/>
                            <w:left w:val="none" w:sz="0" w:space="0" w:color="auto"/>
                            <w:bottom w:val="none" w:sz="0" w:space="0" w:color="auto"/>
                            <w:right w:val="none" w:sz="0" w:space="0" w:color="auto"/>
                          </w:divBdr>
                          <w:divsChild>
                            <w:div w:id="77407137">
                              <w:marLeft w:val="0"/>
                              <w:marRight w:val="0"/>
                              <w:marTop w:val="0"/>
                              <w:marBottom w:val="0"/>
                              <w:divBdr>
                                <w:top w:val="none" w:sz="0" w:space="0" w:color="auto"/>
                                <w:left w:val="none" w:sz="0" w:space="0" w:color="auto"/>
                                <w:bottom w:val="none" w:sz="0" w:space="0" w:color="auto"/>
                                <w:right w:val="none" w:sz="0" w:space="0" w:color="auto"/>
                              </w:divBdr>
                              <w:divsChild>
                                <w:div w:id="970942016">
                                  <w:marLeft w:val="0"/>
                                  <w:marRight w:val="0"/>
                                  <w:marTop w:val="0"/>
                                  <w:marBottom w:val="0"/>
                                  <w:divBdr>
                                    <w:top w:val="none" w:sz="0" w:space="0" w:color="auto"/>
                                    <w:left w:val="none" w:sz="0" w:space="0" w:color="auto"/>
                                    <w:bottom w:val="none" w:sz="0" w:space="0" w:color="auto"/>
                                    <w:right w:val="none" w:sz="0" w:space="0" w:color="auto"/>
                                  </w:divBdr>
                                </w:div>
                                <w:div w:id="1354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9608">
      <w:bodyDiv w:val="1"/>
      <w:marLeft w:val="0"/>
      <w:marRight w:val="0"/>
      <w:marTop w:val="0"/>
      <w:marBottom w:val="0"/>
      <w:divBdr>
        <w:top w:val="none" w:sz="0" w:space="0" w:color="auto"/>
        <w:left w:val="none" w:sz="0" w:space="0" w:color="auto"/>
        <w:bottom w:val="none" w:sz="0" w:space="0" w:color="auto"/>
        <w:right w:val="none" w:sz="0" w:space="0" w:color="auto"/>
      </w:divBdr>
      <w:divsChild>
        <w:div w:id="1437797677">
          <w:marLeft w:val="0"/>
          <w:marRight w:val="0"/>
          <w:marTop w:val="136"/>
          <w:marBottom w:val="0"/>
          <w:divBdr>
            <w:top w:val="none" w:sz="0" w:space="0" w:color="auto"/>
            <w:left w:val="none" w:sz="0" w:space="0" w:color="auto"/>
            <w:bottom w:val="none" w:sz="0" w:space="0" w:color="auto"/>
            <w:right w:val="none" w:sz="0" w:space="0" w:color="auto"/>
          </w:divBdr>
          <w:divsChild>
            <w:div w:id="7362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cergenome.nih.gov/).%20Th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3CD2D-5F53-499D-9DC2-52CDA9407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14</Pages>
  <Words>10879</Words>
  <Characters>62016</Characters>
  <Application>Microsoft Office Word</Application>
  <DocSecurity>0</DocSecurity>
  <Lines>516</Lines>
  <Paragraphs>145</Paragraphs>
  <ScaleCrop>false</ScaleCrop>
  <Company/>
  <LinksUpToDate>false</LinksUpToDate>
  <CharactersWithSpaces>72750</CharactersWithSpaces>
  <SharedDoc>false</SharedDoc>
  <HLinks>
    <vt:vector size="258" baseType="variant">
      <vt:variant>
        <vt:i4>4390923</vt:i4>
      </vt:variant>
      <vt:variant>
        <vt:i4>311</vt:i4>
      </vt:variant>
      <vt:variant>
        <vt:i4>0</vt:i4>
      </vt:variant>
      <vt:variant>
        <vt:i4>5</vt:i4>
      </vt:variant>
      <vt:variant>
        <vt:lpwstr/>
      </vt:variant>
      <vt:variant>
        <vt:lpwstr>_ENREF_26</vt:lpwstr>
      </vt:variant>
      <vt:variant>
        <vt:i4>4390923</vt:i4>
      </vt:variant>
      <vt:variant>
        <vt:i4>305</vt:i4>
      </vt:variant>
      <vt:variant>
        <vt:i4>0</vt:i4>
      </vt:variant>
      <vt:variant>
        <vt:i4>5</vt:i4>
      </vt:variant>
      <vt:variant>
        <vt:lpwstr/>
      </vt:variant>
      <vt:variant>
        <vt:lpwstr>_ENREF_22</vt:lpwstr>
      </vt:variant>
      <vt:variant>
        <vt:i4>4194315</vt:i4>
      </vt:variant>
      <vt:variant>
        <vt:i4>297</vt:i4>
      </vt:variant>
      <vt:variant>
        <vt:i4>0</vt:i4>
      </vt:variant>
      <vt:variant>
        <vt:i4>5</vt:i4>
      </vt:variant>
      <vt:variant>
        <vt:lpwstr/>
      </vt:variant>
      <vt:variant>
        <vt:lpwstr>_ENREF_15</vt:lpwstr>
      </vt:variant>
      <vt:variant>
        <vt:i4>4390923</vt:i4>
      </vt:variant>
      <vt:variant>
        <vt:i4>289</vt:i4>
      </vt:variant>
      <vt:variant>
        <vt:i4>0</vt:i4>
      </vt:variant>
      <vt:variant>
        <vt:i4>5</vt:i4>
      </vt:variant>
      <vt:variant>
        <vt:lpwstr/>
      </vt:variant>
      <vt:variant>
        <vt:lpwstr>_ENREF_21</vt:lpwstr>
      </vt:variant>
      <vt:variant>
        <vt:i4>4325387</vt:i4>
      </vt:variant>
      <vt:variant>
        <vt:i4>281</vt:i4>
      </vt:variant>
      <vt:variant>
        <vt:i4>0</vt:i4>
      </vt:variant>
      <vt:variant>
        <vt:i4>5</vt:i4>
      </vt:variant>
      <vt:variant>
        <vt:lpwstr/>
      </vt:variant>
      <vt:variant>
        <vt:lpwstr>_ENREF_31</vt:lpwstr>
      </vt:variant>
      <vt:variant>
        <vt:i4>4390923</vt:i4>
      </vt:variant>
      <vt:variant>
        <vt:i4>273</vt:i4>
      </vt:variant>
      <vt:variant>
        <vt:i4>0</vt:i4>
      </vt:variant>
      <vt:variant>
        <vt:i4>5</vt:i4>
      </vt:variant>
      <vt:variant>
        <vt:lpwstr/>
      </vt:variant>
      <vt:variant>
        <vt:lpwstr>_ENREF_24</vt:lpwstr>
      </vt:variant>
      <vt:variant>
        <vt:i4>4390923</vt:i4>
      </vt:variant>
      <vt:variant>
        <vt:i4>265</vt:i4>
      </vt:variant>
      <vt:variant>
        <vt:i4>0</vt:i4>
      </vt:variant>
      <vt:variant>
        <vt:i4>5</vt:i4>
      </vt:variant>
      <vt:variant>
        <vt:lpwstr/>
      </vt:variant>
      <vt:variant>
        <vt:lpwstr>_ENREF_23</vt:lpwstr>
      </vt:variant>
      <vt:variant>
        <vt:i4>4390923</vt:i4>
      </vt:variant>
      <vt:variant>
        <vt:i4>257</vt:i4>
      </vt:variant>
      <vt:variant>
        <vt:i4>0</vt:i4>
      </vt:variant>
      <vt:variant>
        <vt:i4>5</vt:i4>
      </vt:variant>
      <vt:variant>
        <vt:lpwstr/>
      </vt:variant>
      <vt:variant>
        <vt:lpwstr>_ENREF_20</vt:lpwstr>
      </vt:variant>
      <vt:variant>
        <vt:i4>4390923</vt:i4>
      </vt:variant>
      <vt:variant>
        <vt:i4>249</vt:i4>
      </vt:variant>
      <vt:variant>
        <vt:i4>0</vt:i4>
      </vt:variant>
      <vt:variant>
        <vt:i4>5</vt:i4>
      </vt:variant>
      <vt:variant>
        <vt:lpwstr/>
      </vt:variant>
      <vt:variant>
        <vt:lpwstr>_ENREF_27</vt:lpwstr>
      </vt:variant>
      <vt:variant>
        <vt:i4>4194315</vt:i4>
      </vt:variant>
      <vt:variant>
        <vt:i4>241</vt:i4>
      </vt:variant>
      <vt:variant>
        <vt:i4>0</vt:i4>
      </vt:variant>
      <vt:variant>
        <vt:i4>5</vt:i4>
      </vt:variant>
      <vt:variant>
        <vt:lpwstr/>
      </vt:variant>
      <vt:variant>
        <vt:lpwstr>_ENREF_19</vt:lpwstr>
      </vt:variant>
      <vt:variant>
        <vt:i4>4390923</vt:i4>
      </vt:variant>
      <vt:variant>
        <vt:i4>233</vt:i4>
      </vt:variant>
      <vt:variant>
        <vt:i4>0</vt:i4>
      </vt:variant>
      <vt:variant>
        <vt:i4>5</vt:i4>
      </vt:variant>
      <vt:variant>
        <vt:lpwstr/>
      </vt:variant>
      <vt:variant>
        <vt:lpwstr>_ENREF_25</vt:lpwstr>
      </vt:variant>
      <vt:variant>
        <vt:i4>4325387</vt:i4>
      </vt:variant>
      <vt:variant>
        <vt:i4>225</vt:i4>
      </vt:variant>
      <vt:variant>
        <vt:i4>0</vt:i4>
      </vt:variant>
      <vt:variant>
        <vt:i4>5</vt:i4>
      </vt:variant>
      <vt:variant>
        <vt:lpwstr/>
      </vt:variant>
      <vt:variant>
        <vt:lpwstr>_ENREF_30</vt:lpwstr>
      </vt:variant>
      <vt:variant>
        <vt:i4>4390923</vt:i4>
      </vt:variant>
      <vt:variant>
        <vt:i4>217</vt:i4>
      </vt:variant>
      <vt:variant>
        <vt:i4>0</vt:i4>
      </vt:variant>
      <vt:variant>
        <vt:i4>5</vt:i4>
      </vt:variant>
      <vt:variant>
        <vt:lpwstr/>
      </vt:variant>
      <vt:variant>
        <vt:lpwstr>_ENREF_28</vt:lpwstr>
      </vt:variant>
      <vt:variant>
        <vt:i4>4194315</vt:i4>
      </vt:variant>
      <vt:variant>
        <vt:i4>209</vt:i4>
      </vt:variant>
      <vt:variant>
        <vt:i4>0</vt:i4>
      </vt:variant>
      <vt:variant>
        <vt:i4>5</vt:i4>
      </vt:variant>
      <vt:variant>
        <vt:lpwstr/>
      </vt:variant>
      <vt:variant>
        <vt:lpwstr>_ENREF_16</vt:lpwstr>
      </vt:variant>
      <vt:variant>
        <vt:i4>4194315</vt:i4>
      </vt:variant>
      <vt:variant>
        <vt:i4>201</vt:i4>
      </vt:variant>
      <vt:variant>
        <vt:i4>0</vt:i4>
      </vt:variant>
      <vt:variant>
        <vt:i4>5</vt:i4>
      </vt:variant>
      <vt:variant>
        <vt:lpwstr/>
      </vt:variant>
      <vt:variant>
        <vt:lpwstr>_ENREF_17</vt:lpwstr>
      </vt:variant>
      <vt:variant>
        <vt:i4>4194315</vt:i4>
      </vt:variant>
      <vt:variant>
        <vt:i4>193</vt:i4>
      </vt:variant>
      <vt:variant>
        <vt:i4>0</vt:i4>
      </vt:variant>
      <vt:variant>
        <vt:i4>5</vt:i4>
      </vt:variant>
      <vt:variant>
        <vt:lpwstr/>
      </vt:variant>
      <vt:variant>
        <vt:lpwstr>_ENREF_18</vt:lpwstr>
      </vt:variant>
      <vt:variant>
        <vt:i4>4390923</vt:i4>
      </vt:variant>
      <vt:variant>
        <vt:i4>185</vt:i4>
      </vt:variant>
      <vt:variant>
        <vt:i4>0</vt:i4>
      </vt:variant>
      <vt:variant>
        <vt:i4>5</vt:i4>
      </vt:variant>
      <vt:variant>
        <vt:lpwstr/>
      </vt:variant>
      <vt:variant>
        <vt:lpwstr>_ENREF_29</vt:lpwstr>
      </vt:variant>
      <vt:variant>
        <vt:i4>4325387</vt:i4>
      </vt:variant>
      <vt:variant>
        <vt:i4>177</vt:i4>
      </vt:variant>
      <vt:variant>
        <vt:i4>0</vt:i4>
      </vt:variant>
      <vt:variant>
        <vt:i4>5</vt:i4>
      </vt:variant>
      <vt:variant>
        <vt:lpwstr/>
      </vt:variant>
      <vt:variant>
        <vt:lpwstr>_ENREF_31</vt:lpwstr>
      </vt:variant>
      <vt:variant>
        <vt:i4>4521995</vt:i4>
      </vt:variant>
      <vt:variant>
        <vt:i4>166</vt:i4>
      </vt:variant>
      <vt:variant>
        <vt:i4>0</vt:i4>
      </vt:variant>
      <vt:variant>
        <vt:i4>5</vt:i4>
      </vt:variant>
      <vt:variant>
        <vt:lpwstr/>
      </vt:variant>
      <vt:variant>
        <vt:lpwstr>_ENREF_41</vt:lpwstr>
      </vt:variant>
      <vt:variant>
        <vt:i4>4325387</vt:i4>
      </vt:variant>
      <vt:variant>
        <vt:i4>160</vt:i4>
      </vt:variant>
      <vt:variant>
        <vt:i4>0</vt:i4>
      </vt:variant>
      <vt:variant>
        <vt:i4>5</vt:i4>
      </vt:variant>
      <vt:variant>
        <vt:lpwstr/>
      </vt:variant>
      <vt:variant>
        <vt:lpwstr>_ENREF_38</vt:lpwstr>
      </vt:variant>
      <vt:variant>
        <vt:i4>4325387</vt:i4>
      </vt:variant>
      <vt:variant>
        <vt:i4>152</vt:i4>
      </vt:variant>
      <vt:variant>
        <vt:i4>0</vt:i4>
      </vt:variant>
      <vt:variant>
        <vt:i4>5</vt:i4>
      </vt:variant>
      <vt:variant>
        <vt:lpwstr/>
      </vt:variant>
      <vt:variant>
        <vt:lpwstr>_ENREF_35</vt:lpwstr>
      </vt:variant>
      <vt:variant>
        <vt:i4>4325387</vt:i4>
      </vt:variant>
      <vt:variant>
        <vt:i4>144</vt:i4>
      </vt:variant>
      <vt:variant>
        <vt:i4>0</vt:i4>
      </vt:variant>
      <vt:variant>
        <vt:i4>5</vt:i4>
      </vt:variant>
      <vt:variant>
        <vt:lpwstr/>
      </vt:variant>
      <vt:variant>
        <vt:lpwstr>_ENREF_34</vt:lpwstr>
      </vt:variant>
      <vt:variant>
        <vt:i4>4325387</vt:i4>
      </vt:variant>
      <vt:variant>
        <vt:i4>138</vt:i4>
      </vt:variant>
      <vt:variant>
        <vt:i4>0</vt:i4>
      </vt:variant>
      <vt:variant>
        <vt:i4>5</vt:i4>
      </vt:variant>
      <vt:variant>
        <vt:lpwstr/>
      </vt:variant>
      <vt:variant>
        <vt:lpwstr>_ENREF_33</vt:lpwstr>
      </vt:variant>
      <vt:variant>
        <vt:i4>4325387</vt:i4>
      </vt:variant>
      <vt:variant>
        <vt:i4>130</vt:i4>
      </vt:variant>
      <vt:variant>
        <vt:i4>0</vt:i4>
      </vt:variant>
      <vt:variant>
        <vt:i4>5</vt:i4>
      </vt:variant>
      <vt:variant>
        <vt:lpwstr/>
      </vt:variant>
      <vt:variant>
        <vt:lpwstr>_ENREF_32</vt:lpwstr>
      </vt:variant>
      <vt:variant>
        <vt:i4>4194315</vt:i4>
      </vt:variant>
      <vt:variant>
        <vt:i4>122</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3211360</vt:i4>
      </vt:variant>
      <vt:variant>
        <vt:i4>102</vt:i4>
      </vt:variant>
      <vt:variant>
        <vt:i4>0</vt:i4>
      </vt:variant>
      <vt:variant>
        <vt:i4>5</vt:i4>
      </vt:variant>
      <vt:variant>
        <vt:lpwstr>http://cancergenome.nih.gov/). The</vt:lpwstr>
      </vt:variant>
      <vt:variant>
        <vt:lpwstr/>
      </vt:variant>
      <vt:variant>
        <vt:i4>4194315</vt:i4>
      </vt:variant>
      <vt:variant>
        <vt:i4>98</vt:i4>
      </vt:variant>
      <vt:variant>
        <vt:i4>0</vt:i4>
      </vt:variant>
      <vt:variant>
        <vt:i4>5</vt:i4>
      </vt:variant>
      <vt:variant>
        <vt:lpwstr/>
      </vt:variant>
      <vt:variant>
        <vt:lpwstr>_ENREF_12</vt:lpwstr>
      </vt:variant>
      <vt:variant>
        <vt:i4>4194315</vt:i4>
      </vt:variant>
      <vt:variant>
        <vt:i4>92</vt:i4>
      </vt:variant>
      <vt:variant>
        <vt:i4>0</vt:i4>
      </vt:variant>
      <vt:variant>
        <vt:i4>5</vt:i4>
      </vt:variant>
      <vt:variant>
        <vt:lpwstr/>
      </vt:variant>
      <vt:variant>
        <vt:lpwstr>_ENREF_13</vt:lpwstr>
      </vt:variant>
      <vt:variant>
        <vt:i4>4194315</vt:i4>
      </vt:variant>
      <vt:variant>
        <vt:i4>89</vt:i4>
      </vt:variant>
      <vt:variant>
        <vt:i4>0</vt:i4>
      </vt:variant>
      <vt:variant>
        <vt:i4>5</vt:i4>
      </vt:variant>
      <vt:variant>
        <vt:lpwstr/>
      </vt:variant>
      <vt:variant>
        <vt:lpwstr>_ENREF_12</vt:lpwstr>
      </vt:variant>
      <vt:variant>
        <vt:i4>4194315</vt:i4>
      </vt:variant>
      <vt:variant>
        <vt:i4>81</vt:i4>
      </vt:variant>
      <vt:variant>
        <vt:i4>0</vt:i4>
      </vt:variant>
      <vt:variant>
        <vt:i4>5</vt:i4>
      </vt:variant>
      <vt:variant>
        <vt:lpwstr/>
      </vt:variant>
      <vt:variant>
        <vt:lpwstr>_ENREF_12</vt:lpwstr>
      </vt:variant>
      <vt:variant>
        <vt:i4>4194315</vt:i4>
      </vt:variant>
      <vt:variant>
        <vt:i4>75</vt:i4>
      </vt:variant>
      <vt:variant>
        <vt:i4>0</vt:i4>
      </vt:variant>
      <vt:variant>
        <vt:i4>5</vt:i4>
      </vt:variant>
      <vt:variant>
        <vt:lpwstr/>
      </vt:variant>
      <vt:variant>
        <vt:lpwstr>_ENREF_11</vt:lpwstr>
      </vt:variant>
      <vt:variant>
        <vt:i4>4194315</vt:i4>
      </vt:variant>
      <vt:variant>
        <vt:i4>67</vt:i4>
      </vt:variant>
      <vt:variant>
        <vt:i4>0</vt:i4>
      </vt:variant>
      <vt:variant>
        <vt:i4>5</vt:i4>
      </vt:variant>
      <vt:variant>
        <vt:lpwstr/>
      </vt:variant>
      <vt:variant>
        <vt:lpwstr>_ENREF_10</vt:lpwstr>
      </vt:variant>
      <vt:variant>
        <vt:i4>4718603</vt:i4>
      </vt:variant>
      <vt:variant>
        <vt:i4>61</vt:i4>
      </vt:variant>
      <vt:variant>
        <vt:i4>0</vt:i4>
      </vt:variant>
      <vt:variant>
        <vt:i4>5</vt:i4>
      </vt:variant>
      <vt:variant>
        <vt:lpwstr/>
      </vt:variant>
      <vt:variant>
        <vt:lpwstr>_ENREF_9</vt:lpwstr>
      </vt:variant>
      <vt:variant>
        <vt:i4>4784139</vt:i4>
      </vt:variant>
      <vt:variant>
        <vt:i4>55</vt:i4>
      </vt:variant>
      <vt:variant>
        <vt:i4>0</vt:i4>
      </vt:variant>
      <vt:variant>
        <vt:i4>5</vt:i4>
      </vt:variant>
      <vt:variant>
        <vt:lpwstr/>
      </vt:variant>
      <vt:variant>
        <vt:lpwstr>_ENREF_8</vt:lpwstr>
      </vt:variant>
      <vt:variant>
        <vt:i4>4587531</vt:i4>
      </vt:variant>
      <vt:variant>
        <vt:i4>49</vt:i4>
      </vt:variant>
      <vt:variant>
        <vt:i4>0</vt:i4>
      </vt:variant>
      <vt:variant>
        <vt:i4>5</vt:i4>
      </vt:variant>
      <vt:variant>
        <vt:lpwstr/>
      </vt:variant>
      <vt:variant>
        <vt:lpwstr>_ENREF_7</vt:lpwstr>
      </vt:variant>
      <vt:variant>
        <vt:i4>4653067</vt:i4>
      </vt:variant>
      <vt:variant>
        <vt:i4>41</vt:i4>
      </vt:variant>
      <vt:variant>
        <vt:i4>0</vt:i4>
      </vt:variant>
      <vt:variant>
        <vt:i4>5</vt:i4>
      </vt:variant>
      <vt:variant>
        <vt:lpwstr/>
      </vt:variant>
      <vt:variant>
        <vt:lpwstr>_ENREF_6</vt:lpwstr>
      </vt:variant>
      <vt:variant>
        <vt:i4>4456459</vt:i4>
      </vt:variant>
      <vt:variant>
        <vt:i4>33</vt:i4>
      </vt:variant>
      <vt:variant>
        <vt:i4>0</vt:i4>
      </vt:variant>
      <vt:variant>
        <vt:i4>5</vt:i4>
      </vt:variant>
      <vt:variant>
        <vt:lpwstr/>
      </vt:variant>
      <vt:variant>
        <vt:lpwstr>_ENREF_5</vt:lpwstr>
      </vt:variant>
      <vt:variant>
        <vt:i4>4521995</vt:i4>
      </vt:variant>
      <vt:variant>
        <vt:i4>30</vt:i4>
      </vt:variant>
      <vt:variant>
        <vt:i4>0</vt:i4>
      </vt:variant>
      <vt:variant>
        <vt:i4>5</vt:i4>
      </vt:variant>
      <vt:variant>
        <vt:lpwstr/>
      </vt:variant>
      <vt:variant>
        <vt:lpwstr>_ENREF_4</vt:lpwstr>
      </vt:variant>
      <vt:variant>
        <vt:i4>4325387</vt:i4>
      </vt:variant>
      <vt:variant>
        <vt:i4>22</vt:i4>
      </vt:variant>
      <vt:variant>
        <vt:i4>0</vt:i4>
      </vt:variant>
      <vt:variant>
        <vt:i4>5</vt:i4>
      </vt:variant>
      <vt:variant>
        <vt:lpwstr/>
      </vt:variant>
      <vt:variant>
        <vt:lpwstr>_ENREF_3</vt:lpwstr>
      </vt:variant>
      <vt:variant>
        <vt:i4>4390923</vt:i4>
      </vt:variant>
      <vt:variant>
        <vt:i4>16</vt:i4>
      </vt:variant>
      <vt:variant>
        <vt:i4>0</vt:i4>
      </vt:variant>
      <vt:variant>
        <vt:i4>5</vt:i4>
      </vt:variant>
      <vt:variant>
        <vt:lpwstr/>
      </vt:variant>
      <vt:variant>
        <vt:lpwstr>_ENREF_2</vt:lpwstr>
      </vt:variant>
      <vt:variant>
        <vt:i4>4194315</vt:i4>
      </vt:variant>
      <vt:variant>
        <vt:i4>10</vt:i4>
      </vt:variant>
      <vt:variant>
        <vt:i4>0</vt:i4>
      </vt:variant>
      <vt:variant>
        <vt:i4>5</vt:i4>
      </vt:variant>
      <vt:variant>
        <vt:lpwstr/>
      </vt:variant>
      <vt:variant>
        <vt:lpwstr>_ENREF_1</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cp:lastModifiedBy>Gsc</cp:lastModifiedBy>
  <cp:revision>79</cp:revision>
  <cp:lastPrinted>2013-06-30T01:13:00Z</cp:lastPrinted>
  <dcterms:created xsi:type="dcterms:W3CDTF">2013-06-29T10:11:00Z</dcterms:created>
  <dcterms:modified xsi:type="dcterms:W3CDTF">2013-06-30T01:44:00Z</dcterms:modified>
</cp:coreProperties>
</file>