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51" w:rsidRDefault="00FC6051">
      <w:pPr>
        <w:pStyle w:val="Title1"/>
      </w:pPr>
      <w:r>
        <w:t xml:space="preserve">Quantitative assessment of the diagnostic role of </w:t>
      </w:r>
      <w:r w:rsidRPr="00FC6051">
        <w:rPr>
          <w:i/>
          <w:rPrChange w:id="0" w:author="Richard Hornby" w:date="2014-03-06T21:27:00Z">
            <w:rPr/>
          </w:rPrChange>
        </w:rPr>
        <w:t>APC</w:t>
      </w:r>
      <w:r>
        <w:t xml:space="preserve"> promoter methylation in non-small cell lung cancer</w:t>
      </w:r>
    </w:p>
    <w:p w:rsidR="00FC6051" w:rsidRDefault="00FC6051" w:rsidP="00301399">
      <w:pPr>
        <w:pStyle w:val="a3"/>
        <w:divId w:val="1771854704"/>
        <w:pPrChange w:id="1" w:author="Shicheng Guo" w:date="2014-03-19T08:31:00Z">
          <w:pPr>
            <w:pStyle w:val="a3"/>
            <w:divId w:val="1771854704"/>
          </w:pPr>
        </w:pPrChange>
      </w:pPr>
      <w:proofErr w:type="spellStart"/>
      <w:r>
        <w:t>Shicheng</w:t>
      </w:r>
      <w:proofErr w:type="spellEnd"/>
      <w:r>
        <w:t xml:space="preserve"> Guo</w:t>
      </w:r>
      <w:r>
        <w:rPr>
          <w:vertAlign w:val="superscript"/>
        </w:rPr>
        <w:t>1</w:t>
      </w:r>
      <w:proofErr w:type="gramStart"/>
      <w:ins w:id="2" w:author="Shicheng Guo" w:date="2014-03-19T08:31:00Z">
        <w:r w:rsidR="00301399">
          <w:rPr>
            <w:rFonts w:hint="eastAsia"/>
            <w:vertAlign w:val="superscript"/>
            <w:lang w:eastAsia="zh-CN"/>
          </w:rPr>
          <w:t>,</w:t>
        </w:r>
      </w:ins>
      <w:proofErr w:type="gramEnd"/>
      <w:del w:id="3" w:author="Shicheng Guo" w:date="2014-03-19T08:31:00Z">
        <w:r w:rsidDel="00301399">
          <w:rPr>
            <w:vertAlign w:val="superscript"/>
          </w:rPr>
          <w:delText>,</w:delText>
        </w:r>
      </w:del>
      <w:r>
        <w:rPr>
          <w:vertAlign w:val="superscript"/>
        </w:rPr>
        <w:t>†</w:t>
      </w:r>
      <w:r>
        <w:br/>
        <w:t>Email: shicheng.guo@hotmail.com</w:t>
      </w:r>
    </w:p>
    <w:p w:rsidR="00FC6051" w:rsidRDefault="00FC6051">
      <w:pPr>
        <w:pStyle w:val="a3"/>
        <w:divId w:val="1771854704"/>
      </w:pPr>
      <w:proofErr w:type="spellStart"/>
      <w:r>
        <w:t>Lixing</w:t>
      </w:r>
      <w:proofErr w:type="spellEnd"/>
      <w:r>
        <w:t xml:space="preserve"> Tan</w:t>
      </w:r>
      <w:r>
        <w:rPr>
          <w:vertAlign w:val="superscript"/>
        </w:rPr>
        <w:t>1</w:t>
      </w:r>
      <w:proofErr w:type="gramStart"/>
      <w:r>
        <w:rPr>
          <w:vertAlign w:val="superscript"/>
        </w:rPr>
        <w:t>,†</w:t>
      </w:r>
      <w:proofErr w:type="gramEnd"/>
      <w:r>
        <w:br/>
        <w:t>Email: timerlily@gmail.com</w:t>
      </w:r>
    </w:p>
    <w:p w:rsidR="00FC6051" w:rsidRDefault="00FC6051">
      <w:pPr>
        <w:pStyle w:val="a3"/>
        <w:divId w:val="1771854704"/>
      </w:pPr>
      <w:proofErr w:type="spellStart"/>
      <w:r>
        <w:t>Weilin</w:t>
      </w:r>
      <w:proofErr w:type="spellEnd"/>
      <w:r>
        <w:t xml:space="preserve"> Pu</w:t>
      </w:r>
      <w:r>
        <w:rPr>
          <w:vertAlign w:val="superscript"/>
        </w:rPr>
        <w:t>1</w:t>
      </w:r>
      <w:proofErr w:type="gramStart"/>
      <w:r>
        <w:rPr>
          <w:vertAlign w:val="superscript"/>
        </w:rPr>
        <w:t>,†</w:t>
      </w:r>
      <w:proofErr w:type="gramEnd"/>
      <w:r>
        <w:br/>
        <w:t>Email: puweilin@gmail.com</w:t>
      </w:r>
    </w:p>
    <w:p w:rsidR="00FC6051" w:rsidRDefault="00FC6051">
      <w:pPr>
        <w:pStyle w:val="a3"/>
        <w:divId w:val="1771854704"/>
      </w:pPr>
      <w:proofErr w:type="spellStart"/>
      <w:r>
        <w:t>Junjie</w:t>
      </w:r>
      <w:proofErr w:type="spellEnd"/>
      <w:r>
        <w:t xml:space="preserve"> Wu</w:t>
      </w:r>
      <w:r>
        <w:rPr>
          <w:vertAlign w:val="superscript"/>
        </w:rPr>
        <w:t>1</w:t>
      </w:r>
      <w:proofErr w:type="gramStart"/>
      <w:r>
        <w:rPr>
          <w:vertAlign w:val="superscript"/>
        </w:rPr>
        <w:t>,2</w:t>
      </w:r>
      <w:proofErr w:type="gramEnd"/>
      <w:r>
        <w:br/>
        <w:t>Email: wjjxcc@126.com</w:t>
      </w:r>
    </w:p>
    <w:p w:rsidR="00FC6051" w:rsidRDefault="00FC6051">
      <w:pPr>
        <w:pStyle w:val="a3"/>
        <w:divId w:val="1771854704"/>
      </w:pPr>
      <w:proofErr w:type="spellStart"/>
      <w:r>
        <w:t>Kuan</w:t>
      </w:r>
      <w:proofErr w:type="spellEnd"/>
      <w:r>
        <w:t xml:space="preserve"> Xu</w:t>
      </w:r>
      <w:r>
        <w:rPr>
          <w:vertAlign w:val="superscript"/>
        </w:rPr>
        <w:t>3</w:t>
      </w:r>
      <w:r>
        <w:br/>
        <w:t>Email: xukuan1985@gmail.com</w:t>
      </w:r>
    </w:p>
    <w:p w:rsidR="00FC6051" w:rsidRDefault="00FC6051">
      <w:pPr>
        <w:pStyle w:val="a3"/>
        <w:divId w:val="1771854704"/>
      </w:pPr>
      <w:proofErr w:type="spellStart"/>
      <w:r>
        <w:t>Jinhui</w:t>
      </w:r>
      <w:proofErr w:type="spellEnd"/>
      <w:r>
        <w:t xml:space="preserve"> Wu</w:t>
      </w:r>
      <w:r>
        <w:rPr>
          <w:vertAlign w:val="superscript"/>
        </w:rPr>
        <w:t>4</w:t>
      </w:r>
      <w:r>
        <w:br/>
        <w:t>Email: dezhouboy@163.com</w:t>
      </w:r>
    </w:p>
    <w:p w:rsidR="00FC6051" w:rsidRDefault="00FC6051">
      <w:pPr>
        <w:pStyle w:val="a3"/>
        <w:divId w:val="1771854704"/>
      </w:pPr>
      <w:proofErr w:type="spellStart"/>
      <w:r>
        <w:t>Qiang</w:t>
      </w:r>
      <w:proofErr w:type="spellEnd"/>
      <w:r>
        <w:t xml:space="preserve"> Li</w:t>
      </w:r>
      <w:r>
        <w:rPr>
          <w:vertAlign w:val="superscript"/>
        </w:rPr>
        <w:t>2</w:t>
      </w:r>
      <w:r>
        <w:br/>
        <w:t>Email: liqressh@yahoo.com.cn</w:t>
      </w:r>
    </w:p>
    <w:p w:rsidR="00FC6051" w:rsidRDefault="00FC6051">
      <w:pPr>
        <w:pStyle w:val="a3"/>
        <w:divId w:val="1771854704"/>
      </w:pPr>
      <w:proofErr w:type="spellStart"/>
      <w:r>
        <w:t>Yanyun</w:t>
      </w:r>
      <w:proofErr w:type="spellEnd"/>
      <w:r>
        <w:t xml:space="preserve"> Ma</w:t>
      </w:r>
      <w:r>
        <w:rPr>
          <w:vertAlign w:val="superscript"/>
        </w:rPr>
        <w:t>1</w:t>
      </w:r>
      <w:r>
        <w:br/>
        <w:t>Email: mayymail@gmail.com</w:t>
      </w:r>
    </w:p>
    <w:p w:rsidR="00FC6051" w:rsidRDefault="00FC6051">
      <w:pPr>
        <w:pStyle w:val="a3"/>
        <w:divId w:val="1771854704"/>
      </w:pPr>
      <w:proofErr w:type="spellStart"/>
      <w:r>
        <w:t>Jibin</w:t>
      </w:r>
      <w:proofErr w:type="spellEnd"/>
      <w:r>
        <w:t xml:space="preserve"> Xu</w:t>
      </w:r>
      <w:r>
        <w:rPr>
          <w:vertAlign w:val="superscript"/>
        </w:rPr>
        <w:t>5</w:t>
      </w:r>
      <w:r>
        <w:br/>
        <w:t>Email: jibinx@yahoo.com</w:t>
      </w:r>
    </w:p>
    <w:p w:rsidR="00FC6051" w:rsidRDefault="00FC6051" w:rsidP="00301399">
      <w:pPr>
        <w:pStyle w:val="a3"/>
        <w:divId w:val="1771854704"/>
        <w:pPrChange w:id="4" w:author="Shicheng Guo" w:date="2014-03-19T08:30:00Z">
          <w:pPr>
            <w:pStyle w:val="a3"/>
            <w:divId w:val="1771854704"/>
          </w:pPr>
        </w:pPrChange>
      </w:pPr>
      <w:r>
        <w:t>Li Jin</w:t>
      </w:r>
      <w:r>
        <w:rPr>
          <w:vertAlign w:val="superscript"/>
        </w:rPr>
        <w:t>1</w:t>
      </w:r>
      <w:ins w:id="5" w:author="Shicheng Guo" w:date="2014-03-19T08:31:00Z">
        <w:r w:rsidR="00301399">
          <w:rPr>
            <w:rFonts w:hint="eastAsia"/>
            <w:vertAlign w:val="superscript"/>
            <w:lang w:eastAsia="zh-CN"/>
          </w:rPr>
          <w:t>,</w:t>
        </w:r>
      </w:ins>
      <w:del w:id="6" w:author="Shicheng Guo" w:date="2014-03-19T08:30:00Z">
        <w:r w:rsidDel="00301399">
          <w:rPr>
            <w:vertAlign w:val="superscript"/>
          </w:rPr>
          <w:delText>,6</w:delText>
        </w:r>
      </w:del>
      <w:del w:id="7" w:author="Shicheng Guo" w:date="2014-03-18T02:51:00Z">
        <w:r w:rsidDel="009C52A2">
          <w:rPr>
            <w:vertAlign w:val="superscript"/>
          </w:rPr>
          <w:delText>,7</w:delText>
        </w:r>
      </w:del>
      <w:del w:id="8" w:author="Shicheng Guo" w:date="2014-03-19T08:30:00Z">
        <w:r w:rsidDel="00301399">
          <w:rPr>
            <w:vertAlign w:val="superscript"/>
          </w:rPr>
          <w:delText>,</w:delText>
        </w:r>
      </w:del>
      <w:r>
        <w:rPr>
          <w:vertAlign w:val="superscript"/>
        </w:rPr>
        <w:t>*</w:t>
      </w:r>
      <w:r>
        <w:br/>
      </w:r>
      <w:del w:id="9" w:author="Richard Hornby" w:date="2014-03-06T12:57:00Z">
        <w:r w:rsidDel="009669C3">
          <w:rPr>
            <w:vertAlign w:val="superscript"/>
          </w:rPr>
          <w:delText>*</w:delText>
        </w:r>
        <w:r w:rsidDel="009669C3">
          <w:delText xml:space="preserve"> Corresponding author</w:delText>
        </w:r>
        <w:r w:rsidDel="009669C3">
          <w:br/>
        </w:r>
      </w:del>
      <w:r>
        <w:t>Email: lijin.fudan@gmail.com</w:t>
      </w:r>
    </w:p>
    <w:p w:rsidR="00FC6051" w:rsidRDefault="00FC6051" w:rsidP="00301399">
      <w:pPr>
        <w:pStyle w:val="a3"/>
        <w:divId w:val="1771854704"/>
        <w:pPrChange w:id="10" w:author="Shicheng Guo" w:date="2014-03-19T08:31:00Z">
          <w:pPr>
            <w:pStyle w:val="a3"/>
            <w:divId w:val="1771854704"/>
          </w:pPr>
        </w:pPrChange>
      </w:pPr>
      <w:proofErr w:type="spellStart"/>
      <w:r>
        <w:t>Jiu</w:t>
      </w:r>
      <w:del w:id="11" w:author="Shicheng Guo" w:date="2014-03-17T02:59:00Z">
        <w:r w:rsidDel="00364A6C">
          <w:delText>-</w:delText>
        </w:r>
      </w:del>
      <w:r>
        <w:t>Cun</w:t>
      </w:r>
      <w:proofErr w:type="spellEnd"/>
      <w:r>
        <w:t xml:space="preserve"> Wang</w:t>
      </w:r>
      <w:r>
        <w:rPr>
          <w:vertAlign w:val="superscript"/>
        </w:rPr>
        <w:t>1</w:t>
      </w:r>
      <w:ins w:id="12" w:author="Shicheng Guo" w:date="2014-03-19T08:31:00Z">
        <w:r w:rsidR="00301399">
          <w:rPr>
            <w:rFonts w:hint="eastAsia"/>
            <w:vertAlign w:val="superscript"/>
            <w:lang w:eastAsia="zh-CN"/>
          </w:rPr>
          <w:t>,</w:t>
        </w:r>
      </w:ins>
      <w:del w:id="13" w:author="Shicheng Guo" w:date="2014-03-19T08:30:00Z">
        <w:r w:rsidDel="00301399">
          <w:rPr>
            <w:vertAlign w:val="superscript"/>
          </w:rPr>
          <w:delText>,6,7</w:delText>
        </w:r>
      </w:del>
      <w:del w:id="14" w:author="Shicheng Guo" w:date="2014-03-19T08:31:00Z">
        <w:r w:rsidDel="00301399">
          <w:rPr>
            <w:vertAlign w:val="superscript"/>
          </w:rPr>
          <w:delText>,</w:delText>
        </w:r>
      </w:del>
      <w:r>
        <w:rPr>
          <w:vertAlign w:val="superscript"/>
        </w:rPr>
        <w:t>*</w:t>
      </w:r>
      <w:r>
        <w:br/>
      </w:r>
      <w:del w:id="15" w:author="Richard Hornby" w:date="2014-03-06T12:57:00Z">
        <w:r w:rsidDel="009669C3">
          <w:rPr>
            <w:vertAlign w:val="superscript"/>
          </w:rPr>
          <w:delText>*</w:delText>
        </w:r>
        <w:r w:rsidDel="009669C3">
          <w:delText xml:space="preserve"> Corresponding author</w:delText>
        </w:r>
        <w:r w:rsidDel="009669C3">
          <w:br/>
        </w:r>
      </w:del>
      <w:r>
        <w:t>Email: jcwang@fudan.edu.cn</w:t>
      </w:r>
    </w:p>
    <w:p w:rsidR="00FC6051" w:rsidRDefault="00FC6051" w:rsidP="00C62A48">
      <w:pPr>
        <w:pStyle w:val="a3"/>
        <w:divId w:val="1771854704"/>
        <w:pPrChange w:id="16" w:author="Shicheng Guo" w:date="2014-03-19T08:30:00Z">
          <w:pPr>
            <w:pStyle w:val="a3"/>
            <w:divId w:val="1771854704"/>
          </w:pPr>
        </w:pPrChange>
      </w:pPr>
      <w:r>
        <w:rPr>
          <w:vertAlign w:val="superscript"/>
        </w:rPr>
        <w:t>1</w:t>
      </w:r>
      <w:r>
        <w:t xml:space="preserve"> </w:t>
      </w:r>
      <w:del w:id="17" w:author="Shicheng Guo" w:date="2014-03-19T08:30:00Z">
        <w:r w:rsidDel="00C62A48">
          <w:delText xml:space="preserve">State Key Laboratory of Genetic Engineering and </w:delText>
        </w:r>
      </w:del>
      <w:r>
        <w:t>Ministry of Education Key Laboratory of Contemporary Anthropology</w:t>
      </w:r>
      <w:ins w:id="18" w:author="Shicheng Guo" w:date="2014-03-19T08:30:00Z">
        <w:r w:rsidR="00C62A48">
          <w:rPr>
            <w:rFonts w:hint="eastAsia"/>
            <w:lang w:eastAsia="zh-CN"/>
          </w:rPr>
          <w:t xml:space="preserve"> and </w:t>
        </w:r>
        <w:r w:rsidR="00C62A48">
          <w:t>State Key Laboratory of Genetic Engineering</w:t>
        </w:r>
      </w:ins>
      <w:r>
        <w:t xml:space="preserve">, School of Life Sciences, </w:t>
      </w:r>
      <w:proofErr w:type="spellStart"/>
      <w:r>
        <w:t>Fudan</w:t>
      </w:r>
      <w:proofErr w:type="spellEnd"/>
      <w:r>
        <w:t xml:space="preserve"> University, Shanghai 200433, China</w:t>
      </w:r>
    </w:p>
    <w:p w:rsidR="00FC6051" w:rsidRDefault="00FC6051">
      <w:pPr>
        <w:pStyle w:val="a3"/>
        <w:divId w:val="1771854704"/>
      </w:pPr>
      <w:r>
        <w:rPr>
          <w:vertAlign w:val="superscript"/>
        </w:rPr>
        <w:t>2</w:t>
      </w:r>
      <w:r>
        <w:t xml:space="preserve"> Department of </w:t>
      </w:r>
      <w:proofErr w:type="spellStart"/>
      <w:r>
        <w:t>Pneumology</w:t>
      </w:r>
      <w:proofErr w:type="spellEnd"/>
      <w:r>
        <w:t xml:space="preserve">, </w:t>
      </w:r>
      <w:proofErr w:type="spellStart"/>
      <w:r>
        <w:t>Changhai</w:t>
      </w:r>
      <w:proofErr w:type="spellEnd"/>
      <w:r>
        <w:t xml:space="preserve"> Hospital of Shanghai, Second Military Medical University, Shanghai 200433, China</w:t>
      </w:r>
    </w:p>
    <w:p w:rsidR="00FC6051" w:rsidRDefault="00FC6051">
      <w:pPr>
        <w:pStyle w:val="a3"/>
        <w:divId w:val="1771854704"/>
      </w:pPr>
      <w:r>
        <w:rPr>
          <w:vertAlign w:val="superscript"/>
        </w:rPr>
        <w:t>3</w:t>
      </w:r>
      <w:r>
        <w:t xml:space="preserve"> Department of Head and Neck Surgery, </w:t>
      </w:r>
      <w:smartTag w:uri="urn:schemas-microsoft-com:office:smarttags" w:element="PlaceName">
        <w:r>
          <w:t>Cancer</w:t>
        </w:r>
      </w:smartTag>
      <w:r>
        <w:t xml:space="preserve"> </w:t>
      </w:r>
      <w:smartTag w:uri="urn:schemas-microsoft-com:office:smarttags" w:element="PlaceType">
        <w:r>
          <w:t>Hospital</w:t>
        </w:r>
      </w:smartTag>
      <w:r>
        <w:t xml:space="preserve">, </w:t>
      </w:r>
      <w:proofErr w:type="spellStart"/>
      <w:smartTag w:uri="urn:schemas-microsoft-com:office:smarttags" w:element="PlaceName">
        <w:r>
          <w:t>Fudan</w:t>
        </w:r>
      </w:smartTag>
      <w:proofErr w:type="spellEnd"/>
      <w:r>
        <w:t xml:space="preserve"> </w:t>
      </w:r>
      <w:smartTag w:uri="urn:schemas-microsoft-com:office:smarttags" w:element="PlaceType">
        <w:r>
          <w:t>University</w:t>
        </w:r>
      </w:smartTag>
      <w:r>
        <w:t xml:space="preserve">, </w:t>
      </w:r>
      <w:smartTag w:uri="urn:schemas-microsoft-com:office:smarttags" w:element="City">
        <w:r>
          <w:t>Shanghai</w:t>
        </w:r>
      </w:smartTag>
      <w:r>
        <w:t xml:space="preserve"> 200032, </w:t>
      </w:r>
      <w:smartTag w:uri="urn:schemas-microsoft-com:office:smarttags" w:element="country-region">
        <w:smartTag w:uri="urn:schemas-microsoft-com:office:smarttags" w:element="place">
          <w:r>
            <w:t>China</w:t>
          </w:r>
        </w:smartTag>
      </w:smartTag>
    </w:p>
    <w:p w:rsidR="00FC6051" w:rsidRDefault="00FC6051" w:rsidP="00AD64E8">
      <w:pPr>
        <w:pStyle w:val="a3"/>
        <w:divId w:val="1771854704"/>
      </w:pPr>
      <w:r>
        <w:rPr>
          <w:vertAlign w:val="superscript"/>
        </w:rPr>
        <w:lastRenderedPageBreak/>
        <w:t>4</w:t>
      </w:r>
      <w:r>
        <w:t xml:space="preserve"> Department of General Surgery, University of Qingdao Affiliated Hospital of Medical College, Qingdao Unive</w:t>
      </w:r>
      <w:ins w:id="19" w:author="Richard Hornby" w:date="2014-03-06T12:58:00Z">
        <w:r>
          <w:t>r</w:t>
        </w:r>
      </w:ins>
      <w:r>
        <w:t xml:space="preserve">sity, </w:t>
      </w:r>
      <w:del w:id="20" w:author="Richard Hornby" w:date="2014-03-06T12:58:00Z">
        <w:r w:rsidDel="00AD64E8">
          <w:delText>No.</w:delText>
        </w:r>
      </w:del>
      <w:r>
        <w:t xml:space="preserve">1677 </w:t>
      </w:r>
      <w:proofErr w:type="spellStart"/>
      <w:r>
        <w:t>Wutaishan</w:t>
      </w:r>
      <w:proofErr w:type="spellEnd"/>
      <w:r>
        <w:t xml:space="preserve"> Street, Qingdao City 266071, China</w:t>
      </w:r>
    </w:p>
    <w:p w:rsidR="00FC6051" w:rsidRDefault="00FC6051">
      <w:pPr>
        <w:pStyle w:val="a3"/>
        <w:divId w:val="1771854704"/>
      </w:pPr>
      <w:r>
        <w:rPr>
          <w:vertAlign w:val="superscript"/>
        </w:rPr>
        <w:t>5</w:t>
      </w:r>
      <w:r>
        <w:t xml:space="preserve"> Department of Cardiothoracic Surgery, </w:t>
      </w:r>
      <w:proofErr w:type="spellStart"/>
      <w:r>
        <w:t>Changhai</w:t>
      </w:r>
      <w:proofErr w:type="spellEnd"/>
      <w:r>
        <w:t xml:space="preserve"> Hospital of Shanghai, Second Military Medical University, Shanghai, China</w:t>
      </w:r>
    </w:p>
    <w:p w:rsidR="00FC6051" w:rsidDel="00301399" w:rsidRDefault="00FC6051">
      <w:pPr>
        <w:pStyle w:val="a3"/>
        <w:divId w:val="1771854704"/>
        <w:rPr>
          <w:del w:id="21" w:author="Shicheng Guo" w:date="2014-03-19T08:32:00Z"/>
        </w:rPr>
      </w:pPr>
      <w:del w:id="22" w:author="Shicheng Guo" w:date="2014-03-19T08:32:00Z">
        <w:r w:rsidDel="00301399">
          <w:rPr>
            <w:vertAlign w:val="superscript"/>
          </w:rPr>
          <w:delText>6</w:delText>
        </w:r>
        <w:r w:rsidDel="00301399">
          <w:delText xml:space="preserve"> Fudan-Taizhou Institute of Health Sciences, 1 Yaocheng Road, Taizhou, Jiangsu 225300, China</w:delText>
        </w:r>
      </w:del>
    </w:p>
    <w:p w:rsidR="00FC6051" w:rsidDel="00301399" w:rsidRDefault="00FC6051" w:rsidP="007D2198">
      <w:pPr>
        <w:pStyle w:val="a3"/>
        <w:divId w:val="1771854704"/>
        <w:rPr>
          <w:ins w:id="23" w:author="Richard Hornby" w:date="2014-03-06T12:56:00Z"/>
          <w:del w:id="24" w:author="Shicheng Guo" w:date="2014-03-19T08:32:00Z"/>
        </w:rPr>
      </w:pPr>
      <w:del w:id="25" w:author="Shicheng Guo" w:date="2014-03-19T08:32:00Z">
        <w:r w:rsidDel="00301399">
          <w:rPr>
            <w:vertAlign w:val="superscript"/>
          </w:rPr>
          <w:delText>7</w:delText>
        </w:r>
        <w:r w:rsidDel="00301399">
          <w:delText xml:space="preserve"> </w:delText>
        </w:r>
      </w:del>
      <w:del w:id="26" w:author="Shicheng Guo" w:date="2014-03-17T01:01:00Z">
        <w:r w:rsidDel="007D2198">
          <w:delText>National Ministry of Education Key Laboratory of Contemporary Anthropology, School of Life Sciences, Fudan University, Shanghai 200433, China</w:delText>
        </w:r>
      </w:del>
    </w:p>
    <w:p w:rsidR="00FC6051" w:rsidRDefault="00FC6051" w:rsidP="00D93BF8">
      <w:pPr>
        <w:pStyle w:val="a3"/>
        <w:numPr>
          <w:ins w:id="27" w:author="Richard Hornby" w:date="2014-03-06T12:56:00Z"/>
        </w:numPr>
        <w:divId w:val="1771854704"/>
        <w:rPr>
          <w:ins w:id="28" w:author="Richard Hornby" w:date="2014-03-06T12:56:00Z"/>
        </w:rPr>
      </w:pPr>
      <w:ins w:id="29" w:author="Richard Hornby" w:date="2014-03-06T12:56:00Z">
        <w:r>
          <w:rPr>
            <w:vertAlign w:val="superscript"/>
          </w:rPr>
          <w:t>*</w:t>
        </w:r>
        <w:r>
          <w:t xml:space="preserve"> Corresponding author</w:t>
        </w:r>
      </w:ins>
      <w:ins w:id="30" w:author="Shicheng Guo" w:date="2014-03-17T01:38:00Z">
        <w:r w:rsidR="00534AA1">
          <w:rPr>
            <w:rFonts w:hint="eastAsia"/>
            <w:lang w:eastAsia="zh-CN"/>
          </w:rPr>
          <w:t xml:space="preserve"> </w:t>
        </w:r>
      </w:ins>
      <w:ins w:id="31" w:author="Richard Hornby" w:date="2014-03-06T12:56:00Z">
        <w:r>
          <w:t>Email lijin.fudan@gmail.com</w:t>
        </w:r>
      </w:ins>
    </w:p>
    <w:p w:rsidR="00FC6051" w:rsidRDefault="00FC6051">
      <w:pPr>
        <w:pStyle w:val="a3"/>
        <w:numPr>
          <w:ins w:id="32" w:author="Richard Hornby" w:date="2014-03-06T12:56:00Z"/>
        </w:numPr>
        <w:spacing w:before="0" w:beforeAutospacing="0" w:after="0" w:afterAutospacing="0"/>
        <w:divId w:val="1771854704"/>
        <w:rPr>
          <w:ins w:id="33" w:author="Richard Hornby" w:date="2014-03-06T12:56:00Z"/>
        </w:rPr>
        <w:pPrChange w:id="34" w:author="Richard Hornby" w:date="2014-03-06T12:57:00Z">
          <w:pPr>
            <w:pStyle w:val="a3"/>
            <w:ind w:left="7938"/>
            <w:divId w:val="1771854704"/>
          </w:pPr>
        </w:pPrChange>
      </w:pPr>
      <w:ins w:id="35" w:author="Richard Hornby" w:date="2014-03-06T12:56:00Z">
        <w:r>
          <w:rPr>
            <w:vertAlign w:val="superscript"/>
          </w:rPr>
          <w:t>*</w:t>
        </w:r>
        <w:r>
          <w:t xml:space="preserve"> Corresponding author Email jcwang@fudan.edu.cn</w:t>
        </w:r>
      </w:ins>
    </w:p>
    <w:p w:rsidR="00FC6051" w:rsidRDefault="00FC6051">
      <w:pPr>
        <w:pStyle w:val="a3"/>
        <w:numPr>
          <w:ins w:id="36" w:author="Richard Hornby" w:date="2014-03-06T12:56:00Z"/>
        </w:numPr>
        <w:spacing w:before="0" w:beforeAutospacing="0" w:after="0" w:afterAutospacing="0"/>
        <w:divId w:val="1771854704"/>
        <w:pPrChange w:id="37" w:author="Richard Hornby" w:date="2014-03-06T12:57:00Z">
          <w:pPr>
            <w:pStyle w:val="a3"/>
            <w:ind w:left="7938"/>
            <w:divId w:val="1771854704"/>
          </w:pPr>
        </w:pPrChange>
      </w:pPr>
    </w:p>
    <w:p w:rsidR="00FC6051" w:rsidRDefault="00FC6051" w:rsidP="00375167">
      <w:pPr>
        <w:jc w:val="both"/>
      </w:pPr>
      <w:ins w:id="38" w:author="Richard Hornby" w:date="2014-03-06T12:57:00Z">
        <w:r>
          <w:rPr>
            <w:vertAlign w:val="superscript"/>
          </w:rPr>
          <w:t xml:space="preserve">                            </w:t>
        </w:r>
      </w:ins>
      <w:r>
        <w:rPr>
          <w:vertAlign w:val="superscript"/>
        </w:rPr>
        <w:t>†</w:t>
      </w:r>
      <w:r>
        <w:t xml:space="preserve"> Equal contributors.</w:t>
      </w:r>
    </w:p>
    <w:p w:rsidR="00FC6051" w:rsidRDefault="00FC6051" w:rsidP="000B0125">
      <w:pPr>
        <w:pStyle w:val="h1"/>
      </w:pPr>
      <w:r>
        <w:t>Abstract</w:t>
      </w:r>
    </w:p>
    <w:p w:rsidR="00FC6051" w:rsidRDefault="00FC6051" w:rsidP="000B0125">
      <w:pPr>
        <w:pStyle w:val="h2"/>
      </w:pPr>
      <w:r>
        <w:t>Background</w:t>
      </w:r>
    </w:p>
    <w:p w:rsidR="00FC6051" w:rsidRDefault="00FC6051" w:rsidP="000B0125">
      <w:pPr>
        <w:pStyle w:val="a3"/>
        <w:jc w:val="both"/>
      </w:pPr>
      <w:r>
        <w:t>Adenomatous polyposis coli (</w:t>
      </w:r>
      <w:r>
        <w:rPr>
          <w:rStyle w:val="italic"/>
        </w:rPr>
        <w:t>APC</w:t>
      </w:r>
      <w:r>
        <w:t xml:space="preserve">) has been reported to be a candidate tumor suppressor in many cancers. However, the diagnostic role of </w:t>
      </w:r>
      <w:r>
        <w:rPr>
          <w:rStyle w:val="italic"/>
        </w:rPr>
        <w:t>APC</w:t>
      </w:r>
      <w:r>
        <w:t xml:space="preserve"> promoter methylation in non-small cell lung cancer (NSCLC) remains unclear. We systematically integrated published articles and DNA methylation microarray data to investigate the diagnos</w:t>
      </w:r>
      <w:ins w:id="39" w:author="Richard Hornby" w:date="2014-03-06T13:11:00Z">
        <w:r>
          <w:t>tic</w:t>
        </w:r>
      </w:ins>
      <w:del w:id="40" w:author="Richard Hornby" w:date="2014-03-06T13:11:00Z">
        <w:r w:rsidDel="00D809E4">
          <w:delText>is</w:delText>
        </w:r>
      </w:del>
      <w:r>
        <w:t xml:space="preserve"> performance of </w:t>
      </w:r>
      <w:ins w:id="41" w:author="Richard Hornby" w:date="2014-03-06T13:11:00Z">
        <w:r>
          <w:t xml:space="preserve">the </w:t>
        </w:r>
      </w:ins>
      <w:r>
        <w:rPr>
          <w:rStyle w:val="italic"/>
        </w:rPr>
        <w:t>APC</w:t>
      </w:r>
      <w:r>
        <w:t xml:space="preserve"> methylation test for NSCLC. </w:t>
      </w:r>
      <w:ins w:id="42" w:author="Richard Hornby" w:date="2014-03-06T13:11:00Z">
        <w:r>
          <w:t>T</w:t>
        </w:r>
      </w:ins>
      <w:ins w:id="43" w:author="Richard Hornby" w:date="2014-03-06T13:12:00Z">
        <w:r>
          <w:t xml:space="preserve">wo thousand two hundred and fifty-nine </w:t>
        </w:r>
      </w:ins>
      <w:del w:id="44" w:author="Richard Hornby" w:date="2014-03-06T13:12:00Z">
        <w:r w:rsidDel="00D809E4">
          <w:delText xml:space="preserve">2259 </w:delText>
        </w:r>
      </w:del>
      <w:r>
        <w:t>NSCLC tumor samples and 1</w:t>
      </w:r>
      <w:ins w:id="45" w:author="Richard Hornby" w:date="2014-03-06T13:12:00Z">
        <w:r>
          <w:t>,</w:t>
        </w:r>
      </w:ins>
      <w:r>
        <w:t xml:space="preserve">039 controls were collected from 17 published studies and TCGA NSCLC data. The association between </w:t>
      </w:r>
      <w:r>
        <w:rPr>
          <w:rStyle w:val="italic"/>
        </w:rPr>
        <w:t>APC</w:t>
      </w:r>
      <w:r>
        <w:t xml:space="preserve"> promoter methylation and NSCLC was evaluated in </w:t>
      </w:r>
      <w:ins w:id="46" w:author="Richard Hornby" w:date="2014-03-06T13:13:00Z">
        <w:r>
          <w:t xml:space="preserve">a </w:t>
        </w:r>
      </w:ins>
      <w:r>
        <w:t>meta-analysis. An independent DNA methylation microarray data</w:t>
      </w:r>
      <w:ins w:id="47" w:author="Richard Hornby" w:date="2014-03-06T17:20:00Z">
        <w:r>
          <w:t>set</w:t>
        </w:r>
      </w:ins>
      <w:del w:id="48" w:author="Richard Hornby" w:date="2014-03-06T13:14:00Z">
        <w:r w:rsidDel="00020970">
          <w:delText>,</w:delText>
        </w:r>
      </w:del>
      <w:r>
        <w:t xml:space="preserve"> from TCGA project, in which five </w:t>
      </w:r>
      <w:proofErr w:type="spellStart"/>
      <w:r>
        <w:t>CpG</w:t>
      </w:r>
      <w:proofErr w:type="spellEnd"/>
      <w:r>
        <w:t xml:space="preserve"> sites located in the promoter region of </w:t>
      </w:r>
      <w:r>
        <w:rPr>
          <w:rStyle w:val="italic"/>
        </w:rPr>
        <w:t>APC</w:t>
      </w:r>
      <w:r>
        <w:t xml:space="preserve"> were involved, w</w:t>
      </w:r>
      <w:ins w:id="49" w:author="Richard Hornby" w:date="2014-03-08T17:21:00Z">
        <w:r>
          <w:t>as</w:t>
        </w:r>
      </w:ins>
      <w:del w:id="50" w:author="Richard Hornby" w:date="2014-03-08T17:21:00Z">
        <w:r w:rsidDel="005866A3">
          <w:delText>ere</w:delText>
        </w:r>
      </w:del>
      <w:r>
        <w:t xml:space="preserve"> used to validate the results of the meta-analysis.</w:t>
      </w:r>
    </w:p>
    <w:p w:rsidR="00FC6051" w:rsidRDefault="00FC6051" w:rsidP="000B0125">
      <w:pPr>
        <w:pStyle w:val="h2"/>
      </w:pPr>
      <w:r>
        <w:t>Results</w:t>
      </w:r>
    </w:p>
    <w:p w:rsidR="00FC6051" w:rsidRDefault="00FC6051" w:rsidP="000B0125">
      <w:pPr>
        <w:pStyle w:val="a3"/>
        <w:jc w:val="both"/>
      </w:pPr>
      <w:r>
        <w:t xml:space="preserve">A significant association was observed between </w:t>
      </w:r>
      <w:r>
        <w:rPr>
          <w:rStyle w:val="italic"/>
        </w:rPr>
        <w:t>APC</w:t>
      </w:r>
      <w:r>
        <w:t xml:space="preserve"> promoter </w:t>
      </w:r>
      <w:proofErr w:type="spellStart"/>
      <w:r>
        <w:t>hypermethylation</w:t>
      </w:r>
      <w:proofErr w:type="spellEnd"/>
      <w:r>
        <w:t xml:space="preserve"> and NSCLC, with an aggregated odds ratio (OR) of 3.79 (95% CI: 2.22</w:t>
      </w:r>
      <w:ins w:id="51" w:author="Richard Hornby" w:date="2014-03-06T13:14:00Z">
        <w:r>
          <w:t xml:space="preserve"> to </w:t>
        </w:r>
      </w:ins>
      <w:del w:id="52" w:author="Richard Hornby" w:date="2014-03-06T13:14:00Z">
        <w:r w:rsidDel="00020970">
          <w:delText>-</w:delText>
        </w:r>
      </w:del>
      <w:r>
        <w:t xml:space="preserve">6.45) in </w:t>
      </w:r>
      <w:ins w:id="53" w:author="Richard Hornby" w:date="2014-03-06T13:15:00Z">
        <w:r>
          <w:t xml:space="preserve">a </w:t>
        </w:r>
      </w:ins>
      <w:r>
        <w:t>random effect</w:t>
      </w:r>
      <w:ins w:id="54" w:author="Richard Hornby" w:date="2014-03-09T21:02:00Z">
        <w:r>
          <w:t>s</w:t>
        </w:r>
      </w:ins>
      <w:r>
        <w:t xml:space="preserve"> model. Pooled sensitivity and specificity were 0.548 (95% CI: 0.42</w:t>
      </w:r>
      <w:ins w:id="55" w:author="Richard Hornby" w:date="2014-03-06T13:14:00Z">
        <w:r>
          <w:t xml:space="preserve"> to </w:t>
        </w:r>
      </w:ins>
      <w:del w:id="56" w:author="Richard Hornby" w:date="2014-03-06T13:14:00Z">
        <w:r w:rsidDel="00020970">
          <w:delText>-</w:delText>
        </w:r>
      </w:del>
      <w:r>
        <w:t xml:space="preserve">0.67, </w:t>
      </w:r>
      <w:del w:id="57" w:author="Richard Hornby" w:date="2014-03-06T13:14:00Z">
        <w:r w:rsidRPr="00FC6051">
          <w:rPr>
            <w:i/>
            <w:rPrChange w:id="58" w:author="Richard Hornby" w:date="2014-03-06T13:14:00Z">
              <w:rPr/>
            </w:rPrChange>
          </w:rPr>
          <w:delText>P</w:delText>
        </w:r>
        <w:r w:rsidDel="00020970">
          <w:delText xml:space="preserve"> </w:delText>
        </w:r>
      </w:del>
      <w:ins w:id="59" w:author="Richard Hornby" w:date="2014-03-06T13:14:00Z">
        <w:r>
          <w:rPr>
            <w:i/>
          </w:rPr>
          <w:t>P</w:t>
        </w:r>
        <w:r>
          <w:t xml:space="preserve"> </w:t>
        </w:r>
      </w:ins>
      <w:r>
        <w:t>&lt; 0.0001) and 0.776 (95% CI: 0.62</w:t>
      </w:r>
      <w:ins w:id="60" w:author="Richard Hornby" w:date="2014-03-06T13:14:00Z">
        <w:r>
          <w:t xml:space="preserve"> to </w:t>
        </w:r>
      </w:ins>
      <w:del w:id="61" w:author="Richard Hornby" w:date="2014-03-06T13:14:00Z">
        <w:r w:rsidDel="00020970">
          <w:delText>-</w:delText>
        </w:r>
      </w:del>
      <w:r>
        <w:t xml:space="preserve">0.88, </w:t>
      </w:r>
      <w:del w:id="62" w:author="Richard Hornby" w:date="2014-03-06T13:14:00Z">
        <w:r w:rsidRPr="00FC6051">
          <w:rPr>
            <w:i/>
            <w:rPrChange w:id="63" w:author="Richard Hornby" w:date="2014-03-06T13:14:00Z">
              <w:rPr/>
            </w:rPrChange>
          </w:rPr>
          <w:delText>P</w:delText>
        </w:r>
        <w:r w:rsidDel="00020970">
          <w:delText xml:space="preserve"> </w:delText>
        </w:r>
      </w:del>
      <w:ins w:id="64" w:author="Richard Hornby" w:date="2014-03-06T13:14:00Z">
        <w:r>
          <w:rPr>
            <w:i/>
          </w:rPr>
          <w:t>P</w:t>
        </w:r>
        <w:r>
          <w:t xml:space="preserve"> </w:t>
        </w:r>
      </w:ins>
      <w:r>
        <w:t xml:space="preserve">&lt; 0.0001), respectively. Each of the five </w:t>
      </w:r>
      <w:proofErr w:type="spellStart"/>
      <w:r>
        <w:t>CpG</w:t>
      </w:r>
      <w:proofErr w:type="spellEnd"/>
      <w:r>
        <w:t xml:space="preserve"> sites was much better in prediction (area under the curve, AUC: 0.71</w:t>
      </w:r>
      <w:ins w:id="65" w:author="Richard Hornby" w:date="2014-03-06T13:15:00Z">
        <w:r>
          <w:t xml:space="preserve"> to </w:t>
        </w:r>
      </w:ins>
      <w:del w:id="66" w:author="Richard Hornby" w:date="2014-03-06T13:15:00Z">
        <w:r w:rsidDel="00020970">
          <w:delText>-</w:delText>
        </w:r>
      </w:del>
      <w:r>
        <w:t>0.73) in lung adenocarcinoma (Ad) than in lung squamous cell carcinoma (</w:t>
      </w:r>
      <w:proofErr w:type="spellStart"/>
      <w:r>
        <w:t>Sc</w:t>
      </w:r>
      <w:proofErr w:type="spellEnd"/>
      <w:r>
        <w:t>) (AUC: 0.45</w:t>
      </w:r>
      <w:ins w:id="67" w:author="Richard Hornby" w:date="2014-03-06T13:15:00Z">
        <w:r>
          <w:t xml:space="preserve"> to </w:t>
        </w:r>
      </w:ins>
      <w:del w:id="68" w:author="Richard Hornby" w:date="2014-03-06T13:15:00Z">
        <w:r w:rsidDel="00020970">
          <w:delText>-</w:delText>
        </w:r>
      </w:del>
      <w:r>
        <w:t xml:space="preserve">0.61). The AUCs of the logistic prediction model based on these </w:t>
      </w:r>
      <w:ins w:id="69" w:author="Richard Hornby" w:date="2014-03-06T13:15:00Z">
        <w:r>
          <w:t>five</w:t>
        </w:r>
      </w:ins>
      <w:del w:id="70" w:author="Richard Hornby" w:date="2014-03-06T13:15:00Z">
        <w:r w:rsidDel="00020970">
          <w:delText>5</w:delText>
        </w:r>
      </w:del>
      <w:r>
        <w:t xml:space="preserve"> </w:t>
      </w:r>
      <w:proofErr w:type="spellStart"/>
      <w:r>
        <w:t>CpGs</w:t>
      </w:r>
      <w:proofErr w:type="spellEnd"/>
      <w:r>
        <w:t xml:space="preserve"> were 0.73 and 0.60 for Ad and </w:t>
      </w:r>
      <w:proofErr w:type="spellStart"/>
      <w:r>
        <w:t>Sc</w:t>
      </w:r>
      <w:proofErr w:type="spellEnd"/>
      <w:r>
        <w:t xml:space="preserve">, respectively. Integrated analysis indicated that </w:t>
      </w:r>
      <w:proofErr w:type="spellStart"/>
      <w:r>
        <w:t>CpG</w:t>
      </w:r>
      <w:proofErr w:type="spellEnd"/>
      <w:r>
        <w:t xml:space="preserve"> site location, heterogeneous or </w:t>
      </w:r>
      <w:proofErr w:type="spellStart"/>
      <w:r>
        <w:t>autogenous</w:t>
      </w:r>
      <w:proofErr w:type="spellEnd"/>
      <w:r>
        <w:t xml:space="preserve"> controls, and the proportion of adenocarcinoma in samples were </w:t>
      </w:r>
      <w:ins w:id="71" w:author="Richard Hornby" w:date="2014-03-06T13:16:00Z">
        <w:r>
          <w:t xml:space="preserve">the </w:t>
        </w:r>
      </w:ins>
      <w:r>
        <w:t>most significant heterogeneity sources.</w:t>
      </w:r>
    </w:p>
    <w:p w:rsidR="00FC6051" w:rsidRDefault="00FC6051" w:rsidP="000B0125">
      <w:pPr>
        <w:pStyle w:val="h2"/>
      </w:pPr>
      <w:r>
        <w:lastRenderedPageBreak/>
        <w:t>Conclusions</w:t>
      </w:r>
    </w:p>
    <w:p w:rsidR="00FC6051" w:rsidRDefault="00FC6051" w:rsidP="000B0125">
      <w:pPr>
        <w:pStyle w:val="a3"/>
        <w:jc w:val="both"/>
      </w:pPr>
      <w:r>
        <w:t xml:space="preserve">The methylation status of </w:t>
      </w:r>
      <w:r>
        <w:rPr>
          <w:rStyle w:val="italic"/>
        </w:rPr>
        <w:t>APC</w:t>
      </w:r>
      <w:r>
        <w:t xml:space="preserve"> promoter was strongly associated with NSCLC, especially adenocarcinoma. </w:t>
      </w:r>
      <w:ins w:id="72" w:author="Richard Hornby" w:date="2014-03-06T13:16:00Z">
        <w:r>
          <w:t xml:space="preserve">The </w:t>
        </w:r>
      </w:ins>
      <w:r>
        <w:rPr>
          <w:rStyle w:val="italic"/>
        </w:rPr>
        <w:t>APC</w:t>
      </w:r>
      <w:r>
        <w:t xml:space="preserve"> methylation test could be applied in the clinical diagnosis of lung adenocarcinoma.</w:t>
      </w:r>
    </w:p>
    <w:p w:rsidR="00FC6051" w:rsidRDefault="00FC6051">
      <w:pPr>
        <w:pStyle w:val="h1"/>
      </w:pPr>
      <w:r>
        <w:t>Keywords</w:t>
      </w:r>
    </w:p>
    <w:p w:rsidR="00FC6051" w:rsidRDefault="00FC6051">
      <w:pPr>
        <w:pStyle w:val="a3"/>
      </w:pPr>
      <w:r>
        <w:rPr>
          <w:rStyle w:val="italic"/>
        </w:rPr>
        <w:t>APC</w:t>
      </w:r>
      <w:r>
        <w:t>, DNA methylation, Diagnosis, Meta-analysis, TCGA, NSCLC, Biomarker</w:t>
      </w:r>
    </w:p>
    <w:p w:rsidR="00FC6051" w:rsidRDefault="00FC6051">
      <w:pPr>
        <w:pStyle w:val="h1"/>
      </w:pPr>
      <w:r>
        <w:t>Background</w:t>
      </w:r>
    </w:p>
    <w:p w:rsidR="00FC6051" w:rsidRDefault="00FC6051">
      <w:pPr>
        <w:pStyle w:val="a3"/>
        <w:jc w:val="both"/>
      </w:pPr>
      <w:r>
        <w:t>Non-small cell lung cancer (NSCLC), including adenocarcinoma (Ad) and squamous cell carcinoma (</w:t>
      </w:r>
      <w:proofErr w:type="spellStart"/>
      <w:r>
        <w:t>Sc</w:t>
      </w:r>
      <w:proofErr w:type="spellEnd"/>
      <w:r>
        <w:t xml:space="preserve">), is the leading cause of cancer death </w:t>
      </w:r>
      <w:ins w:id="73" w:author="Richard Hornby" w:date="2014-03-06T13:17:00Z">
        <w:r>
          <w:t xml:space="preserve">in </w:t>
        </w:r>
      </w:ins>
      <w:r>
        <w:t>both</w:t>
      </w:r>
      <w:del w:id="74" w:author="Richard Hornby" w:date="2014-03-06T13:18:00Z">
        <w:r w:rsidDel="006B5D0A">
          <w:delText xml:space="preserve"> in</w:delText>
        </w:r>
      </w:del>
      <w:r>
        <w:t xml:space="preserve"> men and women in the </w:t>
      </w:r>
      <w:smartTag w:uri="urn:schemas-microsoft-com:office:smarttags" w:element="Street">
        <w:smartTag w:uri="urn:schemas-microsoft-com:office:smarttags" w:element="place">
          <w:smartTag w:uri="urn:schemas-microsoft-com:office:smarttags" w:element="country-region">
            <w:r>
              <w:t>United States</w:t>
            </w:r>
          </w:smartTag>
        </w:smartTag>
      </w:smartTag>
      <w:r>
        <w:t xml:space="preserve"> [1]. Over 159,480 Americans die of this disease every year in the U</w:t>
      </w:r>
      <w:del w:id="75" w:author="Richard Hornby" w:date="2014-03-06T13:18:00Z">
        <w:r w:rsidDel="00412459">
          <w:delText>.</w:delText>
        </w:r>
      </w:del>
      <w:r>
        <w:t xml:space="preserve">S [1]. The </w:t>
      </w:r>
      <w:ins w:id="76" w:author="Richard Hornby" w:date="2014-03-06T17:22:00Z">
        <w:r>
          <w:t>five</w:t>
        </w:r>
      </w:ins>
      <w:del w:id="77" w:author="Richard Hornby" w:date="2014-03-06T17:22:00Z">
        <w:r w:rsidDel="00495C31">
          <w:delText>5</w:delText>
        </w:r>
      </w:del>
      <w:r>
        <w:t>-year relative survival rate varies markedly depending on the stage at diagnosis, from 49% to 16% to 2% for patients with local, regional, and distant stage disease, respectively (SEER Cancer Statistics Review 1975</w:t>
      </w:r>
      <w:ins w:id="78" w:author="Richard Hornby" w:date="2014-03-06T13:18:00Z">
        <w:r>
          <w:t xml:space="preserve"> to </w:t>
        </w:r>
      </w:ins>
      <w:del w:id="79" w:author="Richard Hornby" w:date="2014-03-06T13:18:00Z">
        <w:r w:rsidDel="00412459">
          <w:delText>–</w:delText>
        </w:r>
      </w:del>
      <w:r>
        <w:t>2002). However, the bottleneck in improving survival is early detection</w:t>
      </w:r>
      <w:ins w:id="80" w:author="Richard Hornby" w:date="2014-03-06T13:17:00Z">
        <w:r>
          <w:t xml:space="preserve"> </w:t>
        </w:r>
      </w:ins>
      <w:r>
        <w:t xml:space="preserve">[2]. As an important mechanism for tumor suppressor gene inactivation in cancer, DNA </w:t>
      </w:r>
      <w:proofErr w:type="spellStart"/>
      <w:r>
        <w:t>hypermethylation</w:t>
      </w:r>
      <w:proofErr w:type="spellEnd"/>
      <w:r>
        <w:t xml:space="preserve"> could yield powerful biomarkers for early detection of lung cancer, owning incomparable advantage</w:t>
      </w:r>
      <w:ins w:id="81" w:author="Richard Hornby" w:date="2014-03-06T21:41:00Z">
        <w:r>
          <w:t>s</w:t>
        </w:r>
      </w:ins>
      <w:r>
        <w:t xml:space="preserve"> </w:t>
      </w:r>
      <w:ins w:id="82" w:author="Richard Hornby" w:date="2014-03-06T21:41:00Z">
        <w:r>
          <w:t>over</w:t>
        </w:r>
      </w:ins>
      <w:del w:id="83" w:author="Richard Hornby" w:date="2014-03-06T21:41:00Z">
        <w:r w:rsidDel="0071516A">
          <w:delText>other t</w:delText>
        </w:r>
      </w:del>
      <w:del w:id="84" w:author="Richard Hornby" w:date="2014-03-06T21:42:00Z">
        <w:r w:rsidDel="0071516A">
          <w:delText>han</w:delText>
        </w:r>
      </w:del>
      <w:r>
        <w:t xml:space="preserve"> other traditional markers </w:t>
      </w:r>
      <w:ins w:id="85" w:author="Richard Hornby" w:date="2014-03-06T21:42:00Z">
        <w:r>
          <w:t>due to</w:t>
        </w:r>
      </w:ins>
      <w:del w:id="86" w:author="Richard Hornby" w:date="2014-03-06T21:42:00Z">
        <w:r w:rsidDel="001963AD">
          <w:delText>for</w:delText>
        </w:r>
      </w:del>
      <w:r>
        <w:t xml:space="preserve"> its stable chemical property, detect</w:t>
      </w:r>
      <w:ins w:id="87" w:author="Richard Hornby" w:date="2014-03-06T13:19:00Z">
        <w:r>
          <w:t>ion</w:t>
        </w:r>
      </w:ins>
      <w:r>
        <w:t xml:space="preserve"> ability in remote patient media, quantitative signal, convenient low cost in detection, </w:t>
      </w:r>
      <w:ins w:id="88" w:author="Richard Hornby" w:date="2014-03-06T13:19:00Z">
        <w:r>
          <w:t>and so on</w:t>
        </w:r>
      </w:ins>
      <w:del w:id="89" w:author="Richard Hornby" w:date="2014-03-06T13:19:00Z">
        <w:r w:rsidDel="00412459">
          <w:delText>etc.</w:delText>
        </w:r>
      </w:del>
      <w:r>
        <w:t xml:space="preserve"> [3]. Several revolutionary steps have been made to promote application of methylation biomarkers in cancer screening [4,5]. Therefore, we believe that DNA methylation </w:t>
      </w:r>
      <w:ins w:id="90" w:author="Richard Hornby" w:date="2014-03-06T13:20:00Z">
        <w:r>
          <w:t>c</w:t>
        </w:r>
      </w:ins>
      <w:del w:id="91" w:author="Richard Hornby" w:date="2014-03-06T13:20:00Z">
        <w:r w:rsidDel="00CD7337">
          <w:delText>w</w:delText>
        </w:r>
      </w:del>
      <w:r>
        <w:t>ould become a powerful tool for lung cancer diagnosis.</w:t>
      </w:r>
    </w:p>
    <w:p w:rsidR="00FC6051" w:rsidRDefault="00FC6051">
      <w:pPr>
        <w:pStyle w:val="a3"/>
        <w:jc w:val="both"/>
      </w:pPr>
      <w:ins w:id="92" w:author="Richard Hornby" w:date="2014-03-06T13:21:00Z">
        <w:r>
          <w:rPr>
            <w:rStyle w:val="italic"/>
            <w:i w:val="0"/>
          </w:rPr>
          <w:t xml:space="preserve">The </w:t>
        </w:r>
      </w:ins>
      <w:r>
        <w:rPr>
          <w:rStyle w:val="italic"/>
        </w:rPr>
        <w:t>APC</w:t>
      </w:r>
      <w:r>
        <w:t xml:space="preserve"> gene encodes a tumor suppressor protein that acts as an antagonist of the </w:t>
      </w:r>
      <w:proofErr w:type="spellStart"/>
      <w:r>
        <w:t>Wnt</w:t>
      </w:r>
      <w:proofErr w:type="spellEnd"/>
      <w:r>
        <w:t xml:space="preserve"> signaling pathway, and it also participate</w:t>
      </w:r>
      <w:ins w:id="93" w:author="Richard Hornby" w:date="2014-03-06T13:21:00Z">
        <w:r>
          <w:t>s</w:t>
        </w:r>
      </w:ins>
      <w:del w:id="94" w:author="Richard Hornby" w:date="2014-03-06T13:21:00Z">
        <w:r w:rsidDel="00FA5988">
          <w:delText>d</w:delText>
        </w:r>
      </w:del>
      <w:r>
        <w:t xml:space="preserve"> in cell migration and adhesion, transcriptional activation, and apoptosis [6]. Meanwhile, defects in </w:t>
      </w:r>
      <w:ins w:id="95" w:author="Richard Hornby" w:date="2014-03-06T21:43:00Z">
        <w:r>
          <w:t xml:space="preserve">the </w:t>
        </w:r>
      </w:ins>
      <w:r>
        <w:rPr>
          <w:rStyle w:val="italic"/>
        </w:rPr>
        <w:t>APC</w:t>
      </w:r>
      <w:r>
        <w:t xml:space="preserve"> gene cause familial adenomatous polyposis (FAP), an autosomal dominant pre-malignant disease that usually progresses to malignancy, suggesting that </w:t>
      </w:r>
      <w:r>
        <w:rPr>
          <w:rStyle w:val="italic"/>
        </w:rPr>
        <w:t>APC</w:t>
      </w:r>
      <w:r>
        <w:t xml:space="preserve"> could be a potential predictor for cancer initia</w:t>
      </w:r>
      <w:ins w:id="96" w:author="Richard Hornby" w:date="2014-03-06T21:43:00Z">
        <w:r>
          <w:t>tion</w:t>
        </w:r>
      </w:ins>
      <w:del w:id="97" w:author="Richard Hornby" w:date="2014-03-06T21:43:00Z">
        <w:r w:rsidDel="00C10BC1">
          <w:delText>l</w:delText>
        </w:r>
      </w:del>
      <w:r>
        <w:t xml:space="preserve"> or development. Researchers have reported that promoter methylation</w:t>
      </w:r>
      <w:ins w:id="98" w:author="Richard Hornby" w:date="2014-03-06T13:22:00Z">
        <w:r>
          <w:t>,</w:t>
        </w:r>
      </w:ins>
      <w:r>
        <w:t xml:space="preserve"> which inhibits </w:t>
      </w:r>
      <w:r>
        <w:rPr>
          <w:rStyle w:val="italic"/>
        </w:rPr>
        <w:t>APC</w:t>
      </w:r>
      <w:r>
        <w:t xml:space="preserve"> gene expression</w:t>
      </w:r>
      <w:ins w:id="99" w:author="Richard Hornby" w:date="2014-03-06T13:22:00Z">
        <w:r>
          <w:t>,</w:t>
        </w:r>
      </w:ins>
      <w:r>
        <w:t xml:space="preserve"> is mediated by changes of chromatin conformation and aberrant binding of CCAAT-box binding transcription factors [7].</w:t>
      </w:r>
    </w:p>
    <w:p w:rsidR="00FC6051" w:rsidRDefault="00FC6051">
      <w:pPr>
        <w:pStyle w:val="a3"/>
        <w:jc w:val="both"/>
      </w:pPr>
      <w:r>
        <w:t>Like P16INK4A</w:t>
      </w:r>
      <w:ins w:id="100" w:author="Richard Hornby" w:date="2014-03-06T13:22:00Z">
        <w:r>
          <w:t xml:space="preserve"> </w:t>
        </w:r>
      </w:ins>
      <w:r>
        <w:t xml:space="preserve">[8], the relationship between </w:t>
      </w:r>
      <w:proofErr w:type="spellStart"/>
      <w:r>
        <w:t>hypermethylation</w:t>
      </w:r>
      <w:proofErr w:type="spellEnd"/>
      <w:r>
        <w:t xml:space="preserve"> of </w:t>
      </w:r>
      <w:r>
        <w:rPr>
          <w:rStyle w:val="italic"/>
        </w:rPr>
        <w:t>APC</w:t>
      </w:r>
      <w:r>
        <w:t xml:space="preserve"> with cancers has also been extensively estimated</w:t>
      </w:r>
      <w:ins w:id="101" w:author="Richard Hornby" w:date="2014-03-06T13:22:00Z">
        <w:r>
          <w:t xml:space="preserve"> </w:t>
        </w:r>
      </w:ins>
      <w:r>
        <w:t xml:space="preserve">[9] and </w:t>
      </w:r>
      <w:r>
        <w:rPr>
          <w:rStyle w:val="italic"/>
        </w:rPr>
        <w:t>APC</w:t>
      </w:r>
      <w:r>
        <w:t xml:space="preserve"> promoter </w:t>
      </w:r>
      <w:proofErr w:type="spellStart"/>
      <w:r>
        <w:t>hypermethylation</w:t>
      </w:r>
      <w:proofErr w:type="spellEnd"/>
      <w:r>
        <w:t xml:space="preserve"> in NSCLC has been reported as an effective biomarker for diagnosis</w:t>
      </w:r>
      <w:ins w:id="102" w:author="Richard Hornby" w:date="2014-03-06T13:23:00Z">
        <w:r>
          <w:t xml:space="preserve"> </w:t>
        </w:r>
      </w:ins>
      <w:r>
        <w:t xml:space="preserve">[10,11]. However, the results </w:t>
      </w:r>
      <w:ins w:id="103" w:author="Richard Hornby" w:date="2014-03-06T13:24:00Z">
        <w:r>
          <w:t>appear</w:t>
        </w:r>
      </w:ins>
      <w:del w:id="104" w:author="Richard Hornby" w:date="2014-03-06T13:24:00Z">
        <w:r w:rsidDel="00C609FF">
          <w:delText>were</w:delText>
        </w:r>
      </w:del>
      <w:r>
        <w:t xml:space="preserve"> dramatically different among </w:t>
      </w:r>
      <w:ins w:id="105" w:author="Richard Hornby" w:date="2014-03-08T18:07:00Z">
        <w:r>
          <w:t xml:space="preserve">different </w:t>
        </w:r>
      </w:ins>
      <w:ins w:id="106" w:author="Richard Hornby" w:date="2014-03-08T18:08:00Z">
        <w:r>
          <w:t xml:space="preserve">research </w:t>
        </w:r>
      </w:ins>
      <w:ins w:id="107" w:author="Richard Hornby" w:date="2014-03-08T18:07:00Z">
        <w:r>
          <w:t>studies</w:t>
        </w:r>
      </w:ins>
      <w:del w:id="108" w:author="Richard Hornby" w:date="2014-03-08T18:08:00Z">
        <w:r w:rsidDel="005D6675">
          <w:delText>researches</w:delText>
        </w:r>
      </w:del>
      <w:r>
        <w:t>, and this may be caused by the difference in gender proportion, age distribution, rac</w:t>
      </w:r>
      <w:ins w:id="109" w:author="Richard Hornby" w:date="2014-03-06T13:25:00Z">
        <w:r>
          <w:t>ial</w:t>
        </w:r>
      </w:ins>
      <w:del w:id="110" w:author="Richard Hornby" w:date="2014-03-06T13:25:00Z">
        <w:r w:rsidDel="00C609FF">
          <w:delText>e</w:delText>
        </w:r>
      </w:del>
      <w:r>
        <w:t xml:space="preserve"> source,</w:t>
      </w:r>
      <w:ins w:id="111" w:author="Richard Hornby" w:date="2014-03-06T13:25:00Z">
        <w:r>
          <w:t xml:space="preserve"> certain</w:t>
        </w:r>
      </w:ins>
      <w:del w:id="112" w:author="Richard Hornby" w:date="2014-03-06T13:25:00Z">
        <w:r w:rsidDel="00C609FF">
          <w:delText xml:space="preserve"> some</w:delText>
        </w:r>
      </w:del>
      <w:r>
        <w:t xml:space="preserve"> other epidemiological characteristics in samples, detection methods, </w:t>
      </w:r>
      <w:ins w:id="113" w:author="Richard Hornby" w:date="2014-03-06T13:24:00Z">
        <w:r>
          <w:t>and so on</w:t>
        </w:r>
      </w:ins>
      <w:del w:id="114" w:author="Richard Hornby" w:date="2014-03-06T13:24:00Z">
        <w:r w:rsidDel="00C609FF">
          <w:delText>etc</w:delText>
        </w:r>
      </w:del>
      <w:r>
        <w:t xml:space="preserve">. In addition, there </w:t>
      </w:r>
      <w:ins w:id="115" w:author="Richard Hornby" w:date="2014-03-06T13:25:00Z">
        <w:r>
          <w:t>has</w:t>
        </w:r>
      </w:ins>
      <w:del w:id="116" w:author="Richard Hornby" w:date="2014-03-06T13:26:00Z">
        <w:r w:rsidDel="00C609FF">
          <w:delText>was</w:delText>
        </w:r>
      </w:del>
      <w:r>
        <w:t xml:space="preserve"> not </w:t>
      </w:r>
      <w:ins w:id="117" w:author="Richard Hornby" w:date="2014-03-06T13:26:00Z">
        <w:r>
          <w:t xml:space="preserve">yet been </w:t>
        </w:r>
      </w:ins>
      <w:r>
        <w:t>any quantitative assessment of the relationship between</w:t>
      </w:r>
      <w:del w:id="118" w:author="Richard Hornby" w:date="2014-03-06T13:26:00Z">
        <w:r w:rsidDel="00C609FF">
          <w:delText xml:space="preserve"> the</w:delText>
        </w:r>
      </w:del>
      <w:r>
        <w:t xml:space="preserve"> </w:t>
      </w:r>
      <w:proofErr w:type="spellStart"/>
      <w:r>
        <w:t>hypermethylation</w:t>
      </w:r>
      <w:proofErr w:type="spellEnd"/>
      <w:r>
        <w:t xml:space="preserve"> in the promoter region of </w:t>
      </w:r>
      <w:ins w:id="119" w:author="Richard Hornby" w:date="2014-03-06T13:26:00Z">
        <w:r>
          <w:t xml:space="preserve">the </w:t>
        </w:r>
      </w:ins>
      <w:r>
        <w:rPr>
          <w:rStyle w:val="italic"/>
        </w:rPr>
        <w:t>APC</w:t>
      </w:r>
      <w:r>
        <w:t xml:space="preserve"> gene and NSCLC</w:t>
      </w:r>
      <w:del w:id="120" w:author="Richard Hornby" w:date="2014-03-06T13:26:00Z">
        <w:r w:rsidDel="00C609FF">
          <w:delText xml:space="preserve"> yet</w:delText>
        </w:r>
      </w:del>
      <w:r>
        <w:t>.</w:t>
      </w:r>
    </w:p>
    <w:p w:rsidR="00FC6051" w:rsidRDefault="00FC6051">
      <w:pPr>
        <w:pStyle w:val="a3"/>
        <w:jc w:val="both"/>
      </w:pPr>
      <w:r>
        <w:t xml:space="preserve">In this article, we conducted a meta-analysis of the sensitivity and specificity of </w:t>
      </w:r>
      <w:r>
        <w:rPr>
          <w:rStyle w:val="italic"/>
        </w:rPr>
        <w:t>APC</w:t>
      </w:r>
      <w:r>
        <w:t xml:space="preserve"> methylation on NSCLC diagnosis. The factors which le</w:t>
      </w:r>
      <w:ins w:id="121" w:author="Richard Hornby" w:date="2014-03-08T17:35:00Z">
        <w:r>
          <w:t>n</w:t>
        </w:r>
      </w:ins>
      <w:r>
        <w:t xml:space="preserve">d heterogeneity to the sensitivity and specificity were identified with meta-regression. We also found that The Cancer Genome Atlas project (TCGA) </w:t>
      </w:r>
      <w:ins w:id="122" w:author="Richard Hornby" w:date="2014-03-06T13:29:00Z">
        <w:r>
          <w:t xml:space="preserve">had </w:t>
        </w:r>
      </w:ins>
      <w:r>
        <w:t>collected hundreds of whole genome DNA methylation microarray data</w:t>
      </w:r>
      <w:ins w:id="123" w:author="Richard Hornby" w:date="2014-03-06T21:28:00Z">
        <w:r>
          <w:t>sets</w:t>
        </w:r>
      </w:ins>
      <w:r>
        <w:t xml:space="preserve"> of NSCLC samples w</w:t>
      </w:r>
      <w:ins w:id="124" w:author="Richard Hornby" w:date="2014-03-06T13:29:00Z">
        <w:r>
          <w:t>hich included</w:t>
        </w:r>
      </w:ins>
      <w:del w:id="125" w:author="Richard Hornby" w:date="2014-03-06T13:29:00Z">
        <w:r w:rsidDel="00803E16">
          <w:delText>ith</w:delText>
        </w:r>
      </w:del>
      <w:r>
        <w:t xml:space="preserve"> comprehensive clinical and demographic </w:t>
      </w:r>
      <w:r>
        <w:lastRenderedPageBreak/>
        <w:t xml:space="preserve">information, providing </w:t>
      </w:r>
      <w:ins w:id="126" w:author="Richard Hornby" w:date="2014-03-06T13:29:00Z">
        <w:r>
          <w:t xml:space="preserve">an </w:t>
        </w:r>
      </w:ins>
      <w:r>
        <w:t xml:space="preserve">additional resource that may be without publication bias. In our work, we innovatively integrated these TCGA data </w:t>
      </w:r>
      <w:ins w:id="127" w:author="Shicheng Guo" w:date="2014-03-17T04:25:00Z">
        <w:r w:rsidR="00D10F88">
          <w:rPr>
            <w:rFonts w:hint="eastAsia"/>
            <w:lang w:eastAsia="zh-CN"/>
          </w:rPr>
          <w:t>(</w:t>
        </w:r>
        <w:r w:rsidR="00D10F88">
          <w:t>Additional file 1: Table S</w:t>
        </w:r>
        <w:r w:rsidR="00D10F88">
          <w:rPr>
            <w:rFonts w:hint="eastAsia"/>
            <w:lang w:eastAsia="zh-CN"/>
          </w:rPr>
          <w:t xml:space="preserve">1) </w:t>
        </w:r>
      </w:ins>
      <w:r>
        <w:t xml:space="preserve">and </w:t>
      </w:r>
      <w:ins w:id="128" w:author="Shicheng Guo" w:date="2014-03-17T02:16:00Z">
        <w:r w:rsidR="003F3E63">
          <w:rPr>
            <w:rFonts w:hint="eastAsia"/>
            <w:lang w:eastAsia="zh-CN"/>
          </w:rPr>
          <w:t xml:space="preserve">the </w:t>
        </w:r>
      </w:ins>
      <w:r>
        <w:t xml:space="preserve">data </w:t>
      </w:r>
      <w:ins w:id="129" w:author="Shicheng Guo" w:date="2014-03-17T02:16:00Z">
        <w:r w:rsidR="003F3E63">
          <w:rPr>
            <w:rFonts w:hint="eastAsia"/>
            <w:lang w:eastAsia="zh-CN"/>
          </w:rPr>
          <w:t>from</w:t>
        </w:r>
        <w:r w:rsidR="00BD7107">
          <w:rPr>
            <w:rFonts w:hint="eastAsia"/>
            <w:lang w:eastAsia="zh-CN"/>
          </w:rPr>
          <w:t xml:space="preserve"> </w:t>
        </w:r>
      </w:ins>
      <w:del w:id="130" w:author="Shicheng Guo" w:date="2014-03-17T02:16:00Z">
        <w:r w:rsidDel="003F3E63">
          <w:delText xml:space="preserve">in </w:delText>
        </w:r>
      </w:del>
      <w:r>
        <w:t>published articles to evaluate the diagnos</w:t>
      </w:r>
      <w:ins w:id="131" w:author="Richard Hornby" w:date="2014-03-06T13:30:00Z">
        <w:r>
          <w:t>tic</w:t>
        </w:r>
      </w:ins>
      <w:del w:id="132" w:author="Richard Hornby" w:date="2014-03-06T13:30:00Z">
        <w:r w:rsidDel="00803E16">
          <w:delText>is</w:delText>
        </w:r>
      </w:del>
      <w:r>
        <w:t xml:space="preserve"> ability of </w:t>
      </w:r>
      <w:ins w:id="133" w:author="Richard Hornby" w:date="2014-03-06T13:30:00Z">
        <w:r>
          <w:t xml:space="preserve">the </w:t>
        </w:r>
      </w:ins>
      <w:r>
        <w:rPr>
          <w:rStyle w:val="italic"/>
        </w:rPr>
        <w:t>APC</w:t>
      </w:r>
      <w:r>
        <w:t xml:space="preserve"> methylation test in NSCLC. Therefore, an integrated analysis of all these existing data was conducted to </w:t>
      </w:r>
      <w:ins w:id="134" w:author="Richard Hornby" w:date="2014-03-06T13:30:00Z">
        <w:r>
          <w:t>come to</w:t>
        </w:r>
      </w:ins>
      <w:del w:id="135" w:author="Richard Hornby" w:date="2014-03-06T13:30:00Z">
        <w:r w:rsidDel="00803E16">
          <w:delText>make</w:delText>
        </w:r>
      </w:del>
      <w:ins w:id="136" w:author="Richard Hornby" w:date="2014-03-06T15:49:00Z">
        <w:r>
          <w:t xml:space="preserve"> </w:t>
        </w:r>
      </w:ins>
      <w:del w:id="137" w:author="Richard Hornby" w:date="2014-03-06T15:49:00Z">
        <w:r w:rsidDel="00A0555A">
          <w:delText xml:space="preserve"> </w:delText>
        </w:r>
      </w:del>
      <w:r>
        <w:t xml:space="preserve">unbiased conclusions on the relationship between </w:t>
      </w:r>
      <w:r>
        <w:rPr>
          <w:rStyle w:val="italic"/>
        </w:rPr>
        <w:t>APC</w:t>
      </w:r>
      <w:r>
        <w:t xml:space="preserve"> methylation and NSCLC.</w:t>
      </w:r>
    </w:p>
    <w:p w:rsidR="00FC6051" w:rsidRDefault="00FC6051">
      <w:pPr>
        <w:pStyle w:val="h1"/>
      </w:pPr>
      <w:r>
        <w:t>Results</w:t>
      </w:r>
    </w:p>
    <w:p w:rsidR="00FC6051" w:rsidRDefault="00FC6051">
      <w:pPr>
        <w:pStyle w:val="h2"/>
      </w:pPr>
      <w:r>
        <w:t>Study characteristics</w:t>
      </w:r>
    </w:p>
    <w:p w:rsidR="00FC6051" w:rsidRDefault="00FC6051">
      <w:pPr>
        <w:pStyle w:val="a3"/>
        <w:jc w:val="both"/>
      </w:pPr>
      <w:r>
        <w:t>The electronic search strategy identified 506 potentially relevant articles (PubMed, 315; Scopus, 112; Cochrane Library,</w:t>
      </w:r>
      <w:ins w:id="138" w:author="Richard Hornby" w:date="2014-03-06T16:05:00Z">
        <w:r>
          <w:t xml:space="preserve"> </w:t>
        </w:r>
      </w:ins>
      <w:r>
        <w:t xml:space="preserve">3; OVID Medline, 53; TMC </w:t>
      </w:r>
      <w:proofErr w:type="spellStart"/>
      <w:r>
        <w:t>ProSearch</w:t>
      </w:r>
      <w:proofErr w:type="spellEnd"/>
      <w:r>
        <w:t xml:space="preserve">, 23), which were further screened for inclusion on the basis of their titles, abstracts, full texts, or a combination of these terms. The electronic search was supplemented from reference lists of relevant articles including reviews. Finally, 17 studies with data on the relationship between </w:t>
      </w:r>
      <w:r>
        <w:rPr>
          <w:rStyle w:val="italic"/>
        </w:rPr>
        <w:t>APC</w:t>
      </w:r>
      <w:r>
        <w:t xml:space="preserve"> gene promoter methylation and NSCLC were pooled for analysis (Table 1) [10,12-27]. All these articles were written in English. </w:t>
      </w:r>
      <w:ins w:id="139" w:author="Richard Hornby" w:date="2014-03-06T16:06:00Z">
        <w:r>
          <w:t>In t</w:t>
        </w:r>
      </w:ins>
      <w:del w:id="140" w:author="Richard Hornby" w:date="2014-03-06T16:07:00Z">
        <w:r w:rsidDel="00951EEB">
          <w:delText>T</w:delText>
        </w:r>
      </w:del>
      <w:r>
        <w:t>otal</w:t>
      </w:r>
      <w:del w:id="141" w:author="Richard Hornby" w:date="2014-03-06T16:07:00Z">
        <w:r w:rsidDel="00951EEB">
          <w:delText>ly</w:delText>
        </w:r>
      </w:del>
      <w:r>
        <w:t>, 1</w:t>
      </w:r>
      <w:ins w:id="142" w:author="Richard Hornby" w:date="2014-03-06T16:07:00Z">
        <w:r>
          <w:t>,</w:t>
        </w:r>
      </w:ins>
      <w:r>
        <w:t>338 lung cancer tissues</w:t>
      </w:r>
      <w:del w:id="143" w:author="Richard Hornby" w:date="2014-03-06T16:07:00Z">
        <w:r w:rsidDel="00951EEB">
          <w:delText xml:space="preserve"> </w:delText>
        </w:r>
      </w:del>
      <w:r>
        <w:t>/serum and 913 normal counterpart tissues/serum were collected. The age of the subjects in the 17 studies ranged from</w:t>
      </w:r>
      <w:ins w:id="144" w:author="Richard Hornby" w:date="2014-03-06T16:07:00Z">
        <w:r>
          <w:t xml:space="preserve"> </w:t>
        </w:r>
      </w:ins>
      <w:r>
        <w:t xml:space="preserve">25 to 86 years, with mean or median ranging from 53 to 67 years. As for the study aim, 13 articles were especially aiming at diagnosis, while the others were for prognosis, survival research, </w:t>
      </w:r>
      <w:ins w:id="145" w:author="Richard Hornby" w:date="2014-03-06T16:07:00Z">
        <w:r>
          <w:t>and so on</w:t>
        </w:r>
      </w:ins>
      <w:del w:id="146" w:author="Richard Hornby" w:date="2014-03-06T16:07:00Z">
        <w:r w:rsidDel="00951EEB">
          <w:delText>etc</w:delText>
        </w:r>
      </w:del>
      <w:r>
        <w:t>. Among 17 studies, the proportions of stage I samples differed from 32.1 to 100%, and the percentage of male individuals in the NSCLC samples has a range of 53</w:t>
      </w:r>
      <w:ins w:id="147" w:author="Richard Hornby" w:date="2014-03-06T16:08:00Z">
        <w:r>
          <w:t xml:space="preserve"> to</w:t>
        </w:r>
      </w:ins>
      <w:del w:id="148" w:author="Richard Hornby" w:date="2014-03-06T16:08:00Z">
        <w:r w:rsidDel="000879BD">
          <w:delText>%-</w:delText>
        </w:r>
      </w:del>
      <w:ins w:id="149" w:author="Richard Hornby" w:date="2014-03-06T16:08:00Z">
        <w:r>
          <w:t xml:space="preserve"> </w:t>
        </w:r>
      </w:ins>
      <w:r>
        <w:t xml:space="preserve">81%. For the experimental methods to explore </w:t>
      </w:r>
      <w:r>
        <w:rPr>
          <w:rStyle w:val="italic"/>
        </w:rPr>
        <w:t>APC</w:t>
      </w:r>
      <w:r>
        <w:t xml:space="preserve"> promoter methylation status, 7 of 17 inclusions used methylation-specific polymerase chain reaction (MSP), while others used quantitative MSP (</w:t>
      </w:r>
      <w:proofErr w:type="spellStart"/>
      <w:r>
        <w:t>qMSP</w:t>
      </w:r>
      <w:proofErr w:type="spellEnd"/>
      <w:r>
        <w:t xml:space="preserve">, such as </w:t>
      </w:r>
      <w:proofErr w:type="spellStart"/>
      <w:r>
        <w:t>Methylight</w:t>
      </w:r>
      <w:proofErr w:type="spellEnd"/>
      <w:r>
        <w:t xml:space="preserve">, </w:t>
      </w:r>
      <w:proofErr w:type="spellStart"/>
      <w:r>
        <w:t>Prosequencing</w:t>
      </w:r>
      <w:proofErr w:type="spellEnd"/>
      <w:r>
        <w:t xml:space="preserve">, </w:t>
      </w:r>
      <w:ins w:id="150" w:author="Richard Hornby" w:date="2014-03-06T16:08:00Z">
        <w:r>
          <w:t>and so on</w:t>
        </w:r>
      </w:ins>
      <w:del w:id="151" w:author="Richard Hornby" w:date="2014-03-06T16:08:00Z">
        <w:r w:rsidDel="000C3AF8">
          <w:delText>etc.</w:delText>
        </w:r>
      </w:del>
      <w:r>
        <w:t>). Two kinds of methylation detection primers or probes were found to be utilized for most of the 17 studies. The information of the two sets of primers (set I: chr5:112073421</w:t>
      </w:r>
      <w:ins w:id="152" w:author="Richard Hornby" w:date="2014-03-06T16:09:00Z">
        <w:r>
          <w:t>-</w:t>
        </w:r>
      </w:ins>
      <w:del w:id="153" w:author="Richard Hornby" w:date="2014-03-06T16:09:00Z">
        <w:r w:rsidDel="0072733F">
          <w:delText>–</w:delText>
        </w:r>
      </w:del>
      <w:r>
        <w:t xml:space="preserve">112073518, </w:t>
      </w:r>
      <w:ins w:id="154" w:author="Richard Hornby" w:date="2014-03-06T16:09:00Z">
        <w:r>
          <w:t>seven</w:t>
        </w:r>
      </w:ins>
      <w:del w:id="155" w:author="Richard Hornby" w:date="2014-03-06T16:09:00Z">
        <w:r w:rsidDel="0072733F">
          <w:delText>7</w:delText>
        </w:r>
      </w:del>
      <w:r>
        <w:t xml:space="preserve"> studies; and set II: chr5:112101379</w:t>
      </w:r>
      <w:ins w:id="156" w:author="Richard Hornby" w:date="2014-03-06T16:09:00Z">
        <w:r>
          <w:t>-</w:t>
        </w:r>
      </w:ins>
      <w:del w:id="157" w:author="Richard Hornby" w:date="2014-03-06T16:09:00Z">
        <w:r w:rsidDel="0072733F">
          <w:delText>–</w:delText>
        </w:r>
      </w:del>
      <w:r>
        <w:t xml:space="preserve">112101452, </w:t>
      </w:r>
      <w:ins w:id="158" w:author="Richard Hornby" w:date="2014-03-06T16:09:00Z">
        <w:r>
          <w:t>seven</w:t>
        </w:r>
      </w:ins>
      <w:del w:id="159" w:author="Richard Hornby" w:date="2014-03-06T16:09:00Z">
        <w:r w:rsidDel="0072733F">
          <w:delText>7</w:delText>
        </w:r>
      </w:del>
      <w:r>
        <w:t xml:space="preserve"> studies) </w:t>
      </w:r>
      <w:ins w:id="160" w:author="Richard Hornby" w:date="2014-03-09T19:00:00Z">
        <w:r>
          <w:t>i</w:t>
        </w:r>
      </w:ins>
      <w:del w:id="161" w:author="Richard Hornby" w:date="2014-03-09T19:00:00Z">
        <w:r w:rsidDel="0075309F">
          <w:delText>wa</w:delText>
        </w:r>
      </w:del>
      <w:r>
        <w:t xml:space="preserve">s listed in Additional file 1: Table S2. Although no </w:t>
      </w:r>
      <w:proofErr w:type="spellStart"/>
      <w:r>
        <w:t>CpG</w:t>
      </w:r>
      <w:proofErr w:type="spellEnd"/>
      <w:r>
        <w:t xml:space="preserve"> sites from the methylation microarrays w</w:t>
      </w:r>
      <w:ins w:id="162" w:author="Richard Hornby" w:date="2014-03-09T19:00:00Z">
        <w:r>
          <w:t>ere</w:t>
        </w:r>
      </w:ins>
      <w:del w:id="163" w:author="Richard Hornby" w:date="2014-03-09T19:00:00Z">
        <w:r w:rsidDel="00482E22">
          <w:delText>as</w:delText>
        </w:r>
      </w:del>
      <w:r>
        <w:t xml:space="preserve"> found located in the above primers, cg20311501 is covered by the replication region of </w:t>
      </w:r>
      <w:ins w:id="164" w:author="Richard Hornby" w:date="2014-03-06T16:10:00Z">
        <w:r>
          <w:t>s</w:t>
        </w:r>
      </w:ins>
      <w:del w:id="165" w:author="Richard Hornby" w:date="2014-03-06T16:10:00Z">
        <w:r w:rsidDel="0072733F">
          <w:delText>S</w:delText>
        </w:r>
      </w:del>
      <w:r>
        <w:t>et II primers.</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Pr="00E8414D" w:rsidRDefault="00FC6051">
      <w:pPr>
        <w:pStyle w:val="float"/>
        <w:spacing w:after="0" w:afterAutospacing="0"/>
      </w:pPr>
      <w:r>
        <w:rPr>
          <w:rStyle w:val="Caption1"/>
          <w:b/>
          <w:bCs/>
        </w:rPr>
        <w:lastRenderedPageBreak/>
        <w:t>Table 1</w:t>
      </w:r>
      <w:ins w:id="166" w:author="Richard Hornby" w:date="2014-03-06T16:10:00Z">
        <w:r>
          <w:rPr>
            <w:rStyle w:val="Caption1"/>
            <w:b/>
            <w:bCs/>
          </w:rPr>
          <w:t>.</w:t>
        </w:r>
      </w:ins>
      <w:r>
        <w:rPr>
          <w:rStyle w:val="Caption1"/>
        </w:rPr>
        <w:t xml:space="preserve"> </w:t>
      </w:r>
      <w:r>
        <w:rPr>
          <w:rStyle w:val="bold"/>
        </w:rPr>
        <w:t>Characteristics of eligible studies considered in the report</w:t>
      </w:r>
      <w:ins w:id="167" w:author="Richard Hornby" w:date="2014-03-06T17:30:00Z">
        <w:del w:id="168" w:author="Shicheng Guo" w:date="2014-03-17T02:25:00Z">
          <w:r w:rsidRPr="00E8414D" w:rsidDel="00455E38">
            <w:rPr>
              <w:rStyle w:val="bold"/>
            </w:rPr>
            <w:delText xml:space="preserve">{“ED Query: kindly request the alteration of the 1.5 gauge bold lines to </w:delText>
          </w:r>
        </w:del>
      </w:ins>
      <w:ins w:id="169" w:author="Richard Hornby" w:date="2014-03-06T17:31:00Z">
        <w:del w:id="170" w:author="Shicheng Guo" w:date="2014-03-17T02:25:00Z">
          <w:r w:rsidRPr="00E8414D" w:rsidDel="00455E38">
            <w:rPr>
              <w:rStyle w:val="bold"/>
            </w:rPr>
            <w:delText>¾</w:delText>
          </w:r>
        </w:del>
      </w:ins>
      <w:ins w:id="171" w:author="Richard Hornby" w:date="2014-03-06T17:30:00Z">
        <w:del w:id="172" w:author="Shicheng Guo" w:date="2014-03-17T02:25:00Z">
          <w:r w:rsidRPr="00E8414D" w:rsidDel="00455E38">
            <w:rPr>
              <w:rStyle w:val="bold"/>
            </w:rPr>
            <w:delText xml:space="preserve"> </w:delText>
          </w:r>
        </w:del>
      </w:ins>
      <w:ins w:id="173" w:author="Richard Hornby" w:date="2014-03-06T17:31:00Z">
        <w:del w:id="174" w:author="Shicheng Guo" w:date="2014-03-17T02:25:00Z">
          <w:r w:rsidRPr="00E8414D" w:rsidDel="00455E38">
            <w:rPr>
              <w:rStyle w:val="bold"/>
            </w:rPr>
            <w:delText>gauge.”}</w:delText>
          </w:r>
        </w:del>
      </w:ins>
    </w:p>
    <w:tbl>
      <w:tblPr>
        <w:tblW w:w="0" w:type="auto"/>
        <w:jc w:val="center"/>
        <w:tblInd w:w="-98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Change w:id="175" w:author="Shicheng Guo" w:date="2014-03-17T02:28:00Z">
          <w:tblPr>
            <w:tblW w:w="5777" w:type="pct"/>
            <w:jc w:val="center"/>
            <w:tblInd w:w="-98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PrChange>
      </w:tblPr>
      <w:tblGrid>
        <w:gridCol w:w="2031"/>
        <w:gridCol w:w="1096"/>
        <w:gridCol w:w="965"/>
        <w:gridCol w:w="816"/>
        <w:gridCol w:w="1105"/>
        <w:gridCol w:w="1368"/>
        <w:gridCol w:w="1348"/>
        <w:gridCol w:w="700"/>
        <w:gridCol w:w="1040"/>
        <w:gridCol w:w="1315"/>
        <w:gridCol w:w="531"/>
        <w:gridCol w:w="1296"/>
        <w:gridCol w:w="925"/>
        <w:tblGridChange w:id="176">
          <w:tblGrid>
            <w:gridCol w:w="2119"/>
            <w:gridCol w:w="1260"/>
            <w:gridCol w:w="898"/>
            <w:gridCol w:w="989"/>
            <w:gridCol w:w="1260"/>
            <w:gridCol w:w="1351"/>
            <w:gridCol w:w="1260"/>
            <w:gridCol w:w="1079"/>
            <w:gridCol w:w="1506"/>
            <w:gridCol w:w="1167"/>
            <w:gridCol w:w="1083"/>
            <w:gridCol w:w="1260"/>
            <w:gridCol w:w="925"/>
          </w:tblGrid>
        </w:tblGridChange>
      </w:tblGrid>
      <w:tr w:rsidR="00FC6051" w:rsidRPr="00A5418D" w:rsidTr="009715E0">
        <w:trPr>
          <w:tblHeader/>
          <w:jc w:val="center"/>
          <w:trPrChange w:id="177" w:author="Shicheng Guo" w:date="2014-03-17T02:28:00Z">
            <w:trPr>
              <w:tblHeader/>
              <w:jc w:val="center"/>
            </w:trPr>
          </w:trPrChange>
        </w:trPr>
        <w:tc>
          <w:tcPr>
            <w:tcW w:w="0" w:type="auto"/>
            <w:tcBorders>
              <w:top w:val="single" w:sz="12" w:space="0" w:color="000000"/>
            </w:tcBorders>
            <w:tcPrChange w:id="178" w:author="Shicheng Guo" w:date="2014-03-17T02:28:00Z">
              <w:tcPr>
                <w:tcW w:w="656" w:type="pct"/>
                <w:tcBorders>
                  <w:top w:val="single" w:sz="12" w:space="0" w:color="000000"/>
                </w:tcBorders>
              </w:tcPr>
            </w:tcPrChange>
          </w:tcPr>
          <w:p w:rsidR="00FC6051" w:rsidRPr="00A5418D" w:rsidRDefault="00FC6051" w:rsidP="009868D6">
            <w:pPr>
              <w:rPr>
                <w:sz w:val="18"/>
                <w:szCs w:val="18"/>
              </w:rPr>
            </w:pPr>
            <w:r w:rsidRPr="00A5418D">
              <w:rPr>
                <w:rStyle w:val="bold"/>
                <w:sz w:val="18"/>
                <w:szCs w:val="18"/>
              </w:rPr>
              <w:t>Author</w:t>
            </w:r>
            <w:del w:id="179" w:author="Shicheng Guo" w:date="2014-03-17T02:24:00Z">
              <w:r w:rsidRPr="00A5418D" w:rsidDel="00D62000">
                <w:rPr>
                  <w:rStyle w:val="bold"/>
                  <w:sz w:val="18"/>
                  <w:szCs w:val="18"/>
                </w:rPr>
                <w:delText xml:space="preserve"> (Published </w:delText>
              </w:r>
            </w:del>
            <w:ins w:id="180" w:author="Richard Hornby" w:date="2014-03-06T17:32:00Z">
              <w:del w:id="181" w:author="Shicheng Guo" w:date="2014-03-17T02:24:00Z">
                <w:r w:rsidRPr="00A5418D" w:rsidDel="00D62000">
                  <w:rPr>
                    <w:rStyle w:val="bold"/>
                    <w:sz w:val="18"/>
                    <w:szCs w:val="18"/>
                  </w:rPr>
                  <w:delText>y</w:delText>
                </w:r>
              </w:del>
            </w:ins>
            <w:del w:id="182" w:author="Shicheng Guo" w:date="2014-03-17T02:24:00Z">
              <w:r w:rsidRPr="00A5418D" w:rsidDel="00D62000">
                <w:rPr>
                  <w:rStyle w:val="bold"/>
                  <w:sz w:val="18"/>
                  <w:szCs w:val="18"/>
                </w:rPr>
                <w:delText>Year)</w:delText>
              </w:r>
            </w:del>
          </w:p>
        </w:tc>
        <w:tc>
          <w:tcPr>
            <w:tcW w:w="0" w:type="auto"/>
            <w:tcBorders>
              <w:top w:val="single" w:sz="12" w:space="0" w:color="000000"/>
            </w:tcBorders>
            <w:tcPrChange w:id="183"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 xml:space="preserve">Sample </w:t>
            </w:r>
            <w:ins w:id="184" w:author="Richard Hornby" w:date="2014-03-06T17:32:00Z">
              <w:r w:rsidRPr="00A5418D">
                <w:rPr>
                  <w:rStyle w:val="bold"/>
                  <w:sz w:val="18"/>
                  <w:szCs w:val="18"/>
                </w:rPr>
                <w:t>t</w:t>
              </w:r>
            </w:ins>
            <w:del w:id="185" w:author="Richard Hornby" w:date="2014-03-06T17:32:00Z">
              <w:r w:rsidRPr="00A5418D" w:rsidDel="004A1B2D">
                <w:rPr>
                  <w:rStyle w:val="bold"/>
                  <w:sz w:val="18"/>
                  <w:szCs w:val="18"/>
                </w:rPr>
                <w:delText>T</w:delText>
              </w:r>
            </w:del>
            <w:r w:rsidRPr="00A5418D">
              <w:rPr>
                <w:rStyle w:val="bold"/>
                <w:sz w:val="18"/>
                <w:szCs w:val="18"/>
              </w:rPr>
              <w:t>ype</w:t>
            </w:r>
          </w:p>
        </w:tc>
        <w:tc>
          <w:tcPr>
            <w:tcW w:w="0" w:type="auto"/>
            <w:tcBorders>
              <w:top w:val="single" w:sz="12" w:space="0" w:color="000000"/>
            </w:tcBorders>
            <w:tcPrChange w:id="186" w:author="Shicheng Guo" w:date="2014-03-17T02:28:00Z">
              <w:tcPr>
                <w:tcW w:w="278" w:type="pct"/>
                <w:tcBorders>
                  <w:top w:val="single" w:sz="12" w:space="0" w:color="000000"/>
                </w:tcBorders>
              </w:tcPr>
            </w:tcPrChange>
          </w:tcPr>
          <w:p w:rsidR="00FC6051" w:rsidRPr="00A5418D" w:rsidRDefault="00FC6051">
            <w:pPr>
              <w:jc w:val="center"/>
              <w:rPr>
                <w:sz w:val="18"/>
                <w:szCs w:val="18"/>
                <w:lang w:eastAsia="zh-CN"/>
              </w:rPr>
            </w:pPr>
            <w:proofErr w:type="spellStart"/>
            <w:r w:rsidRPr="00A5418D">
              <w:rPr>
                <w:rStyle w:val="bold"/>
                <w:sz w:val="18"/>
                <w:szCs w:val="18"/>
              </w:rPr>
              <w:t>Age</w:t>
            </w:r>
            <w:r w:rsidRPr="00A5418D">
              <w:rPr>
                <w:rStyle w:val="bold"/>
                <w:sz w:val="18"/>
                <w:szCs w:val="18"/>
                <w:vertAlign w:val="superscript"/>
              </w:rPr>
              <w:t>a</w:t>
            </w:r>
            <w:proofErr w:type="spellEnd"/>
            <w:del w:id="187" w:author="Shicheng Guo" w:date="2014-03-17T02:26:00Z">
              <w:r w:rsidRPr="00A5418D" w:rsidDel="0034125A">
                <w:rPr>
                  <w:rStyle w:val="simple"/>
                  <w:sz w:val="18"/>
                  <w:szCs w:val="18"/>
                </w:rPr>
                <w:delText xml:space="preserve"> </w:delText>
              </w:r>
              <w:r w:rsidRPr="00A5418D" w:rsidDel="0034125A">
                <w:rPr>
                  <w:rStyle w:val="bold"/>
                  <w:sz w:val="18"/>
                  <w:szCs w:val="18"/>
                </w:rPr>
                <w:delText>(years)</w:delText>
              </w:r>
            </w:del>
          </w:p>
        </w:tc>
        <w:tc>
          <w:tcPr>
            <w:tcW w:w="0" w:type="auto"/>
            <w:tcBorders>
              <w:top w:val="single" w:sz="12" w:space="0" w:color="000000"/>
            </w:tcBorders>
            <w:tcPrChange w:id="188" w:author="Shicheng Guo" w:date="2014-03-17T02:28:00Z">
              <w:tcPr>
                <w:tcW w:w="306"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Stages I%</w:t>
            </w:r>
          </w:p>
        </w:tc>
        <w:tc>
          <w:tcPr>
            <w:tcW w:w="0" w:type="auto"/>
            <w:tcBorders>
              <w:top w:val="single" w:sz="12" w:space="0" w:color="000000"/>
            </w:tcBorders>
            <w:tcPrChange w:id="189"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Gender (M/F)</w:t>
            </w:r>
          </w:p>
        </w:tc>
        <w:tc>
          <w:tcPr>
            <w:tcW w:w="0" w:type="auto"/>
            <w:tcBorders>
              <w:top w:val="single" w:sz="12" w:space="0" w:color="000000"/>
            </w:tcBorders>
            <w:tcPrChange w:id="190" w:author="Shicheng Guo" w:date="2014-03-17T02:28:00Z">
              <w:tcPr>
                <w:tcW w:w="418"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Patients (M+/M-)</w:t>
            </w:r>
          </w:p>
        </w:tc>
        <w:tc>
          <w:tcPr>
            <w:tcW w:w="0" w:type="auto"/>
            <w:tcBorders>
              <w:top w:val="single" w:sz="12" w:space="0" w:color="000000"/>
            </w:tcBorders>
            <w:tcPrChange w:id="191"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Control (M+/M-)</w:t>
            </w:r>
          </w:p>
        </w:tc>
        <w:tc>
          <w:tcPr>
            <w:tcW w:w="0" w:type="auto"/>
            <w:tcBorders>
              <w:top w:val="single" w:sz="12" w:space="0" w:color="000000"/>
            </w:tcBorders>
            <w:tcPrChange w:id="192" w:author="Shicheng Guo" w:date="2014-03-17T02:28:00Z">
              <w:tcPr>
                <w:tcW w:w="334"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Methods</w:t>
            </w:r>
          </w:p>
        </w:tc>
        <w:tc>
          <w:tcPr>
            <w:tcW w:w="0" w:type="auto"/>
            <w:tcBorders>
              <w:top w:val="single" w:sz="12" w:space="0" w:color="000000"/>
            </w:tcBorders>
            <w:tcPrChange w:id="193" w:author="Shicheng Guo" w:date="2014-03-17T02:28:00Z">
              <w:tcPr>
                <w:tcW w:w="466"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Aim</w:t>
            </w:r>
          </w:p>
        </w:tc>
        <w:tc>
          <w:tcPr>
            <w:tcW w:w="0" w:type="auto"/>
            <w:tcBorders>
              <w:top w:val="single" w:sz="12" w:space="0" w:color="000000"/>
            </w:tcBorders>
            <w:tcPrChange w:id="194" w:author="Shicheng Guo" w:date="2014-03-17T02:28:00Z">
              <w:tcPr>
                <w:tcW w:w="361"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 xml:space="preserve">Multiple </w:t>
            </w:r>
            <w:ins w:id="195" w:author="Richard Hornby" w:date="2014-03-06T17:32:00Z">
              <w:r w:rsidRPr="00A5418D">
                <w:rPr>
                  <w:rStyle w:val="bold"/>
                  <w:sz w:val="18"/>
                  <w:szCs w:val="18"/>
                </w:rPr>
                <w:t>t</w:t>
              </w:r>
            </w:ins>
            <w:del w:id="196" w:author="Richard Hornby" w:date="2014-03-06T17:32:00Z">
              <w:r w:rsidRPr="00A5418D" w:rsidDel="004A1B2D">
                <w:rPr>
                  <w:rStyle w:val="bold"/>
                  <w:sz w:val="18"/>
                  <w:szCs w:val="18"/>
                </w:rPr>
                <w:delText>T</w:delText>
              </w:r>
            </w:del>
            <w:r w:rsidRPr="00A5418D">
              <w:rPr>
                <w:rStyle w:val="bold"/>
                <w:sz w:val="18"/>
                <w:szCs w:val="18"/>
              </w:rPr>
              <w:t>arget</w:t>
            </w:r>
          </w:p>
        </w:tc>
        <w:tc>
          <w:tcPr>
            <w:tcW w:w="0" w:type="auto"/>
            <w:tcBorders>
              <w:top w:val="single" w:sz="12" w:space="0" w:color="000000"/>
            </w:tcBorders>
            <w:tcPrChange w:id="197" w:author="Shicheng Guo" w:date="2014-03-17T02:28:00Z">
              <w:tcPr>
                <w:tcW w:w="335"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Ad2Sc</w:t>
            </w:r>
          </w:p>
        </w:tc>
        <w:tc>
          <w:tcPr>
            <w:tcW w:w="0" w:type="auto"/>
            <w:tcBorders>
              <w:top w:val="single" w:sz="12" w:space="0" w:color="000000"/>
            </w:tcBorders>
            <w:tcPrChange w:id="198"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bold"/>
                <w:sz w:val="18"/>
                <w:szCs w:val="18"/>
              </w:rPr>
              <w:t xml:space="preserve">Control </w:t>
            </w:r>
            <w:ins w:id="199" w:author="Richard Hornby" w:date="2014-03-06T17:32:00Z">
              <w:r w:rsidRPr="00A5418D">
                <w:rPr>
                  <w:rStyle w:val="bold"/>
                  <w:sz w:val="18"/>
                  <w:szCs w:val="18"/>
                </w:rPr>
                <w:t>d</w:t>
              </w:r>
            </w:ins>
            <w:del w:id="200" w:author="Richard Hornby" w:date="2014-03-06T17:32:00Z">
              <w:r w:rsidRPr="00A5418D" w:rsidDel="004A1B2D">
                <w:rPr>
                  <w:rStyle w:val="bold"/>
                  <w:sz w:val="18"/>
                  <w:szCs w:val="18"/>
                </w:rPr>
                <w:delText>D</w:delText>
              </w:r>
            </w:del>
            <w:r w:rsidRPr="00A5418D">
              <w:rPr>
                <w:rStyle w:val="bold"/>
                <w:sz w:val="18"/>
                <w:szCs w:val="18"/>
              </w:rPr>
              <w:t>esign</w:t>
            </w:r>
          </w:p>
        </w:tc>
        <w:tc>
          <w:tcPr>
            <w:tcW w:w="0" w:type="auto"/>
            <w:tcBorders>
              <w:top w:val="single" w:sz="12" w:space="0" w:color="000000"/>
            </w:tcBorders>
            <w:tcPrChange w:id="201" w:author="Shicheng Guo" w:date="2014-03-17T02:28:00Z">
              <w:tcPr>
                <w:tcW w:w="286" w:type="pct"/>
                <w:tcBorders>
                  <w:top w:val="single" w:sz="12" w:space="0" w:color="000000"/>
                </w:tcBorders>
              </w:tcPr>
            </w:tcPrChange>
          </w:tcPr>
          <w:p w:rsidR="00FC6051" w:rsidRPr="00A5418D" w:rsidRDefault="00FC6051">
            <w:pPr>
              <w:jc w:val="center"/>
              <w:rPr>
                <w:sz w:val="18"/>
                <w:szCs w:val="18"/>
              </w:rPr>
            </w:pPr>
            <w:ins w:id="202" w:author="Richard Hornby" w:date="2014-03-06T17:32:00Z">
              <w:r w:rsidRPr="00A5418D">
                <w:rPr>
                  <w:rStyle w:val="bold"/>
                  <w:sz w:val="18"/>
                  <w:szCs w:val="18"/>
                </w:rPr>
                <w:t>R</w:t>
              </w:r>
            </w:ins>
            <w:del w:id="203" w:author="Richard Hornby" w:date="2014-03-06T17:32:00Z">
              <w:r w:rsidRPr="00A5418D" w:rsidDel="001E0FA1">
                <w:rPr>
                  <w:rStyle w:val="bold"/>
                  <w:sz w:val="18"/>
                  <w:szCs w:val="18"/>
                </w:rPr>
                <w:delText>r</w:delText>
              </w:r>
            </w:del>
            <w:r w:rsidRPr="00A5418D">
              <w:rPr>
                <w:rStyle w:val="bold"/>
                <w:sz w:val="18"/>
                <w:szCs w:val="18"/>
              </w:rPr>
              <w:t>ef</w:t>
            </w:r>
            <w:ins w:id="204" w:author="Richard Hornby" w:date="2014-03-06T16:10:00Z">
              <w:r w:rsidRPr="00A5418D">
                <w:rPr>
                  <w:rStyle w:val="bold"/>
                  <w:sz w:val="18"/>
                  <w:szCs w:val="18"/>
                </w:rPr>
                <w:t>erence</w:t>
              </w:r>
            </w:ins>
            <w:del w:id="205" w:author="Richard Hornby" w:date="2014-03-06T16:10:00Z">
              <w:r w:rsidRPr="00A5418D" w:rsidDel="00DE5D06">
                <w:rPr>
                  <w:rStyle w:val="bold"/>
                  <w:sz w:val="18"/>
                  <w:szCs w:val="18"/>
                </w:rPr>
                <w:delText>.</w:delText>
              </w:r>
            </w:del>
          </w:p>
        </w:tc>
      </w:tr>
      <w:tr w:rsidR="00FC6051" w:rsidRPr="00A5418D" w:rsidTr="009715E0">
        <w:trPr>
          <w:tblHeader/>
          <w:jc w:val="center"/>
          <w:trPrChange w:id="206" w:author="Shicheng Guo" w:date="2014-03-17T02:28:00Z">
            <w:trPr>
              <w:tblHeader/>
              <w:jc w:val="center"/>
            </w:trPr>
          </w:trPrChange>
        </w:trPr>
        <w:tc>
          <w:tcPr>
            <w:tcW w:w="0" w:type="auto"/>
            <w:tcBorders>
              <w:top w:val="single" w:sz="12" w:space="0" w:color="000000"/>
            </w:tcBorders>
            <w:tcPrChange w:id="207" w:author="Shicheng Guo" w:date="2014-03-17T02:28:00Z">
              <w:tcPr>
                <w:tcW w:w="656" w:type="pct"/>
                <w:tcBorders>
                  <w:top w:val="single" w:sz="12" w:space="0" w:color="000000"/>
                </w:tcBorders>
              </w:tcPr>
            </w:tcPrChange>
          </w:tcPr>
          <w:p w:rsidR="00FC6051" w:rsidRPr="00A5418D" w:rsidRDefault="00FC6051" w:rsidP="009868D6">
            <w:pPr>
              <w:rPr>
                <w:sz w:val="18"/>
                <w:szCs w:val="18"/>
              </w:rPr>
            </w:pPr>
            <w:r w:rsidRPr="00A5418D">
              <w:rPr>
                <w:rStyle w:val="simple"/>
                <w:sz w:val="18"/>
                <w:szCs w:val="18"/>
              </w:rPr>
              <w:t xml:space="preserve">Zhang </w:t>
            </w:r>
            <w:r w:rsidRPr="00A5418D">
              <w:rPr>
                <w:rStyle w:val="simple"/>
                <w:i/>
                <w:sz w:val="18"/>
                <w:szCs w:val="18"/>
                <w:rPrChange w:id="208" w:author="Richard Hornby" w:date="2014-03-06T16:11:00Z">
                  <w:rPr>
                    <w:rStyle w:val="simple"/>
                    <w:sz w:val="18"/>
                    <w:szCs w:val="18"/>
                  </w:rPr>
                </w:rPrChange>
              </w:rPr>
              <w:t>et al</w:t>
            </w:r>
            <w:ins w:id="209" w:author="Richard Hornby" w:date="2014-03-06T16:11:00Z">
              <w:r w:rsidRPr="00A5418D">
                <w:rPr>
                  <w:rStyle w:val="simple"/>
                  <w:sz w:val="18"/>
                  <w:szCs w:val="18"/>
                </w:rPr>
                <w:t>.</w:t>
              </w:r>
            </w:ins>
            <w:r w:rsidRPr="00A5418D">
              <w:rPr>
                <w:rStyle w:val="simple"/>
                <w:sz w:val="18"/>
                <w:szCs w:val="18"/>
              </w:rPr>
              <w:t xml:space="preserve"> [27]</w:t>
            </w:r>
            <w:r w:rsidRPr="00A5418D">
              <w:rPr>
                <w:rStyle w:val="simple"/>
                <w:sz w:val="18"/>
                <w:szCs w:val="18"/>
                <w:vertAlign w:val="superscript"/>
              </w:rPr>
              <w:t>b</w:t>
            </w:r>
          </w:p>
        </w:tc>
        <w:tc>
          <w:tcPr>
            <w:tcW w:w="0" w:type="auto"/>
            <w:tcBorders>
              <w:top w:val="single" w:sz="12" w:space="0" w:color="000000"/>
            </w:tcBorders>
            <w:tcPrChange w:id="210"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tissue</w:t>
            </w:r>
          </w:p>
        </w:tc>
        <w:tc>
          <w:tcPr>
            <w:tcW w:w="0" w:type="auto"/>
            <w:tcBorders>
              <w:top w:val="single" w:sz="12" w:space="0" w:color="000000"/>
            </w:tcBorders>
            <w:tcPrChange w:id="211" w:author="Shicheng Guo" w:date="2014-03-17T02:28:00Z">
              <w:tcPr>
                <w:tcW w:w="278"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59</w:t>
            </w:r>
          </w:p>
        </w:tc>
        <w:tc>
          <w:tcPr>
            <w:tcW w:w="0" w:type="auto"/>
            <w:tcBorders>
              <w:top w:val="single" w:sz="12" w:space="0" w:color="000000"/>
            </w:tcBorders>
            <w:tcPrChange w:id="212" w:author="Shicheng Guo" w:date="2014-03-17T02:28:00Z">
              <w:tcPr>
                <w:tcW w:w="306"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32.05</w:t>
            </w:r>
          </w:p>
        </w:tc>
        <w:tc>
          <w:tcPr>
            <w:tcW w:w="0" w:type="auto"/>
            <w:tcBorders>
              <w:top w:val="single" w:sz="12" w:space="0" w:color="000000"/>
            </w:tcBorders>
            <w:tcPrChange w:id="213"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29/39</w:t>
            </w:r>
          </w:p>
        </w:tc>
        <w:tc>
          <w:tcPr>
            <w:tcW w:w="0" w:type="auto"/>
            <w:tcBorders>
              <w:top w:val="single" w:sz="12" w:space="0" w:color="000000"/>
            </w:tcBorders>
            <w:tcPrChange w:id="214" w:author="Shicheng Guo" w:date="2014-03-17T02:28:00Z">
              <w:tcPr>
                <w:tcW w:w="418"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44/34</w:t>
            </w:r>
          </w:p>
        </w:tc>
        <w:tc>
          <w:tcPr>
            <w:tcW w:w="0" w:type="auto"/>
            <w:tcBorders>
              <w:top w:val="single" w:sz="12" w:space="0" w:color="000000"/>
            </w:tcBorders>
            <w:tcPrChange w:id="215" w:author="Shicheng Guo" w:date="2014-03-17T02:28:00Z">
              <w:tcPr>
                <w:tcW w:w="390"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10/68</w:t>
            </w:r>
          </w:p>
        </w:tc>
        <w:tc>
          <w:tcPr>
            <w:tcW w:w="0" w:type="auto"/>
            <w:tcBorders>
              <w:top w:val="single" w:sz="12" w:space="0" w:color="000000"/>
            </w:tcBorders>
            <w:tcPrChange w:id="216" w:author="Shicheng Guo" w:date="2014-03-17T02:28:00Z">
              <w:tcPr>
                <w:tcW w:w="334"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MSP</w:t>
            </w:r>
          </w:p>
        </w:tc>
        <w:tc>
          <w:tcPr>
            <w:tcW w:w="0" w:type="auto"/>
            <w:tcBorders>
              <w:top w:val="single" w:sz="12" w:space="0" w:color="000000"/>
            </w:tcBorders>
            <w:tcPrChange w:id="217" w:author="Shicheng Guo" w:date="2014-03-17T02:28:00Z">
              <w:tcPr>
                <w:tcW w:w="466"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Diagnose</w:t>
            </w:r>
          </w:p>
        </w:tc>
        <w:tc>
          <w:tcPr>
            <w:tcW w:w="0" w:type="auto"/>
            <w:tcBorders>
              <w:top w:val="single" w:sz="12" w:space="0" w:color="000000"/>
            </w:tcBorders>
            <w:tcPrChange w:id="218" w:author="Shicheng Guo" w:date="2014-03-17T02:28:00Z">
              <w:tcPr>
                <w:tcW w:w="361"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Yes</w:t>
            </w:r>
          </w:p>
        </w:tc>
        <w:tc>
          <w:tcPr>
            <w:tcW w:w="0" w:type="auto"/>
            <w:tcBorders>
              <w:top w:val="single" w:sz="12" w:space="0" w:color="000000"/>
            </w:tcBorders>
            <w:tcPrChange w:id="219" w:author="Shicheng Guo" w:date="2014-03-17T02:28:00Z">
              <w:tcPr>
                <w:tcW w:w="335"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0.83</w:t>
            </w:r>
          </w:p>
        </w:tc>
        <w:tc>
          <w:tcPr>
            <w:tcW w:w="0" w:type="auto"/>
            <w:tcBorders>
              <w:top w:val="single" w:sz="12" w:space="0" w:color="000000"/>
            </w:tcBorders>
            <w:tcPrChange w:id="220" w:author="Shicheng Guo" w:date="2014-03-17T02:28:00Z">
              <w:tcPr>
                <w:tcW w:w="390" w:type="pct"/>
                <w:tcBorders>
                  <w:top w:val="single" w:sz="12" w:space="0" w:color="000000"/>
                </w:tcBorders>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Borders>
              <w:top w:val="single" w:sz="12" w:space="0" w:color="000000"/>
            </w:tcBorders>
            <w:tcPrChange w:id="221" w:author="Shicheng Guo" w:date="2014-03-17T02:28:00Z">
              <w:tcPr>
                <w:tcW w:w="286" w:type="pct"/>
                <w:tcBorders>
                  <w:top w:val="single" w:sz="12" w:space="0" w:color="000000"/>
                </w:tcBorders>
              </w:tcPr>
            </w:tcPrChange>
          </w:tcPr>
          <w:p w:rsidR="00FC6051" w:rsidRPr="00A5418D" w:rsidRDefault="00FC6051">
            <w:pPr>
              <w:jc w:val="center"/>
              <w:rPr>
                <w:sz w:val="18"/>
                <w:szCs w:val="18"/>
              </w:rPr>
            </w:pPr>
            <w:r w:rsidRPr="00A5418D">
              <w:rPr>
                <w:rStyle w:val="simple"/>
                <w:sz w:val="18"/>
                <w:szCs w:val="18"/>
              </w:rPr>
              <w:t>[27]</w:t>
            </w:r>
          </w:p>
        </w:tc>
      </w:tr>
      <w:tr w:rsidR="00FC6051" w:rsidRPr="00A5418D" w:rsidTr="009715E0">
        <w:trPr>
          <w:tblHeader/>
          <w:jc w:val="center"/>
          <w:trPrChange w:id="222" w:author="Shicheng Guo" w:date="2014-03-17T02:28:00Z">
            <w:trPr>
              <w:tblHeader/>
              <w:jc w:val="center"/>
            </w:trPr>
          </w:trPrChange>
        </w:trPr>
        <w:tc>
          <w:tcPr>
            <w:tcW w:w="0" w:type="auto"/>
            <w:tcPrChange w:id="223"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Wang </w:t>
            </w:r>
            <w:r w:rsidRPr="00A5418D">
              <w:rPr>
                <w:rStyle w:val="simple"/>
                <w:i/>
                <w:sz w:val="18"/>
                <w:szCs w:val="18"/>
                <w:rPrChange w:id="224" w:author="Richard Hornby" w:date="2014-03-06T16:11:00Z">
                  <w:rPr>
                    <w:rStyle w:val="simple"/>
                    <w:sz w:val="18"/>
                    <w:szCs w:val="18"/>
                  </w:rPr>
                </w:rPrChange>
              </w:rPr>
              <w:t>et al</w:t>
            </w:r>
            <w:r w:rsidRPr="00A5418D">
              <w:rPr>
                <w:rStyle w:val="simple"/>
                <w:sz w:val="18"/>
                <w:szCs w:val="18"/>
              </w:rPr>
              <w:t>. [25]</w:t>
            </w:r>
          </w:p>
        </w:tc>
        <w:tc>
          <w:tcPr>
            <w:tcW w:w="0" w:type="auto"/>
            <w:tcPrChange w:id="22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2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2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2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17/28</w:t>
            </w:r>
          </w:p>
        </w:tc>
        <w:tc>
          <w:tcPr>
            <w:tcW w:w="0" w:type="auto"/>
            <w:tcPrChange w:id="22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19/9</w:t>
            </w:r>
          </w:p>
        </w:tc>
        <w:tc>
          <w:tcPr>
            <w:tcW w:w="0" w:type="auto"/>
            <w:tcPrChange w:id="23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1/11</w:t>
            </w:r>
          </w:p>
        </w:tc>
        <w:tc>
          <w:tcPr>
            <w:tcW w:w="0" w:type="auto"/>
            <w:tcPrChange w:id="231"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3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23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3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2.14</w:t>
            </w:r>
          </w:p>
        </w:tc>
        <w:tc>
          <w:tcPr>
            <w:tcW w:w="0" w:type="auto"/>
            <w:tcPrChange w:id="23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23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[25]</w:t>
            </w:r>
          </w:p>
        </w:tc>
      </w:tr>
      <w:tr w:rsidR="00FC6051" w:rsidRPr="00A5418D" w:rsidTr="009715E0">
        <w:trPr>
          <w:tblHeader/>
          <w:jc w:val="center"/>
          <w:trPrChange w:id="237" w:author="Shicheng Guo" w:date="2014-03-17T02:28:00Z">
            <w:trPr>
              <w:tblHeader/>
              <w:jc w:val="center"/>
            </w:trPr>
          </w:trPrChange>
        </w:trPr>
        <w:tc>
          <w:tcPr>
            <w:tcW w:w="0" w:type="auto"/>
            <w:tcPrChange w:id="238"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Jin </w:t>
            </w:r>
            <w:r w:rsidRPr="00A5418D">
              <w:rPr>
                <w:rStyle w:val="simple"/>
                <w:i/>
                <w:sz w:val="18"/>
                <w:szCs w:val="18"/>
                <w:rPrChange w:id="239" w:author="Richard Hornby" w:date="2014-03-06T16:11:00Z">
                  <w:rPr>
                    <w:rStyle w:val="simple"/>
                    <w:sz w:val="18"/>
                    <w:szCs w:val="18"/>
                  </w:rPr>
                </w:rPrChange>
              </w:rPr>
              <w:t>et al</w:t>
            </w:r>
            <w:r w:rsidRPr="00A5418D">
              <w:rPr>
                <w:rStyle w:val="simple"/>
                <w:sz w:val="18"/>
                <w:szCs w:val="18"/>
              </w:rPr>
              <w:t>. [15]</w:t>
            </w:r>
          </w:p>
        </w:tc>
        <w:tc>
          <w:tcPr>
            <w:tcW w:w="0" w:type="auto"/>
            <w:tcPrChange w:id="24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4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66.7</w:t>
            </w:r>
          </w:p>
        </w:tc>
        <w:tc>
          <w:tcPr>
            <w:tcW w:w="0" w:type="auto"/>
            <w:tcPrChange w:id="24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4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17/24</w:t>
            </w:r>
          </w:p>
        </w:tc>
        <w:tc>
          <w:tcPr>
            <w:tcW w:w="0" w:type="auto"/>
            <w:tcPrChange w:id="24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27/45</w:t>
            </w:r>
          </w:p>
        </w:tc>
        <w:tc>
          <w:tcPr>
            <w:tcW w:w="0" w:type="auto"/>
            <w:tcPrChange w:id="24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22/41</w:t>
            </w:r>
          </w:p>
        </w:tc>
        <w:tc>
          <w:tcPr>
            <w:tcW w:w="0" w:type="auto"/>
            <w:tcPrChange w:id="246"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4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24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4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1.87</w:t>
            </w:r>
          </w:p>
        </w:tc>
        <w:tc>
          <w:tcPr>
            <w:tcW w:w="0" w:type="auto"/>
            <w:tcPrChange w:id="25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25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[15]</w:t>
            </w:r>
          </w:p>
        </w:tc>
      </w:tr>
      <w:tr w:rsidR="00FC6051" w:rsidRPr="00A5418D" w:rsidTr="009715E0">
        <w:trPr>
          <w:tblHeader/>
          <w:jc w:val="center"/>
          <w:trPrChange w:id="252" w:author="Shicheng Guo" w:date="2014-03-17T02:28:00Z">
            <w:trPr>
              <w:tblHeader/>
              <w:jc w:val="center"/>
            </w:trPr>
          </w:trPrChange>
        </w:trPr>
        <w:tc>
          <w:tcPr>
            <w:tcW w:w="0" w:type="auto"/>
            <w:tcPrChange w:id="253"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Feng </w:t>
            </w:r>
            <w:r w:rsidRPr="00A5418D">
              <w:rPr>
                <w:rStyle w:val="simple"/>
                <w:i/>
                <w:sz w:val="18"/>
                <w:szCs w:val="18"/>
                <w:rPrChange w:id="254" w:author="Richard Hornby" w:date="2014-03-06T16:12:00Z">
                  <w:rPr>
                    <w:rStyle w:val="simple"/>
                    <w:sz w:val="18"/>
                    <w:szCs w:val="18"/>
                  </w:rPr>
                </w:rPrChange>
              </w:rPr>
              <w:t>et al</w:t>
            </w:r>
            <w:r w:rsidRPr="00A5418D">
              <w:rPr>
                <w:rStyle w:val="simple"/>
                <w:sz w:val="18"/>
                <w:szCs w:val="18"/>
              </w:rPr>
              <w:t>. [14]</w:t>
            </w:r>
          </w:p>
        </w:tc>
        <w:tc>
          <w:tcPr>
            <w:tcW w:w="0" w:type="auto"/>
            <w:tcPrChange w:id="25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5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64.3</w:t>
            </w:r>
          </w:p>
        </w:tc>
        <w:tc>
          <w:tcPr>
            <w:tcW w:w="0" w:type="auto"/>
            <w:tcPrChange w:id="25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42.86</w:t>
            </w:r>
          </w:p>
        </w:tc>
        <w:tc>
          <w:tcPr>
            <w:tcW w:w="0" w:type="auto"/>
            <w:tcPrChange w:id="25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26/49</w:t>
            </w:r>
          </w:p>
        </w:tc>
        <w:tc>
          <w:tcPr>
            <w:tcW w:w="0" w:type="auto"/>
            <w:tcPrChange w:id="25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26/23</w:t>
            </w:r>
          </w:p>
        </w:tc>
        <w:tc>
          <w:tcPr>
            <w:tcW w:w="0" w:type="auto"/>
            <w:tcPrChange w:id="26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21/28</w:t>
            </w:r>
          </w:p>
        </w:tc>
        <w:tc>
          <w:tcPr>
            <w:tcW w:w="0" w:type="auto"/>
            <w:tcPrChange w:id="261"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6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26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6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1.43</w:t>
            </w:r>
          </w:p>
        </w:tc>
        <w:tc>
          <w:tcPr>
            <w:tcW w:w="0" w:type="auto"/>
            <w:tcPrChange w:id="26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26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[14]</w:t>
            </w:r>
          </w:p>
        </w:tc>
      </w:tr>
      <w:tr w:rsidR="00FC6051" w:rsidRPr="00A5418D" w:rsidTr="009715E0">
        <w:trPr>
          <w:tblHeader/>
          <w:jc w:val="center"/>
          <w:trPrChange w:id="267" w:author="Shicheng Guo" w:date="2014-03-17T02:28:00Z">
            <w:trPr>
              <w:tblHeader/>
              <w:jc w:val="center"/>
            </w:trPr>
          </w:trPrChange>
        </w:trPr>
        <w:tc>
          <w:tcPr>
            <w:tcW w:w="0" w:type="auto"/>
            <w:tcPrChange w:id="268"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Brabender</w:t>
            </w:r>
            <w:proofErr w:type="spellEnd"/>
            <w:r w:rsidRPr="00A5418D">
              <w:rPr>
                <w:rStyle w:val="simple"/>
                <w:sz w:val="18"/>
                <w:szCs w:val="18"/>
              </w:rPr>
              <w:t xml:space="preserve"> </w:t>
            </w:r>
            <w:r w:rsidRPr="00A5418D">
              <w:rPr>
                <w:rStyle w:val="simple"/>
                <w:i/>
                <w:sz w:val="18"/>
                <w:szCs w:val="18"/>
                <w:rPrChange w:id="269" w:author="Richard Hornby" w:date="2014-03-06T16:12:00Z">
                  <w:rPr>
                    <w:rStyle w:val="simple"/>
                    <w:sz w:val="18"/>
                    <w:szCs w:val="18"/>
                  </w:rPr>
                </w:rPrChange>
              </w:rPr>
              <w:t>et al</w:t>
            </w:r>
            <w:r w:rsidRPr="00A5418D">
              <w:rPr>
                <w:rStyle w:val="simple"/>
                <w:sz w:val="18"/>
                <w:szCs w:val="18"/>
              </w:rPr>
              <w:t>. [13]</w:t>
            </w:r>
          </w:p>
        </w:tc>
        <w:tc>
          <w:tcPr>
            <w:tcW w:w="0" w:type="auto"/>
            <w:tcPrChange w:id="27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7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63.3</w:t>
            </w:r>
          </w:p>
        </w:tc>
        <w:tc>
          <w:tcPr>
            <w:tcW w:w="0" w:type="auto"/>
            <w:tcPrChange w:id="27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49.45</w:t>
            </w:r>
          </w:p>
        </w:tc>
        <w:tc>
          <w:tcPr>
            <w:tcW w:w="0" w:type="auto"/>
            <w:tcPrChange w:id="27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69/91</w:t>
            </w:r>
          </w:p>
        </w:tc>
        <w:tc>
          <w:tcPr>
            <w:tcW w:w="0" w:type="auto"/>
            <w:tcPrChange w:id="27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86/5</w:t>
            </w:r>
          </w:p>
        </w:tc>
        <w:tc>
          <w:tcPr>
            <w:tcW w:w="0" w:type="auto"/>
            <w:tcPrChange w:id="27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80/11</w:t>
            </w:r>
          </w:p>
        </w:tc>
        <w:tc>
          <w:tcPr>
            <w:tcW w:w="0" w:type="auto"/>
            <w:tcPrChange w:id="276"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27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27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Single</w:t>
            </w:r>
          </w:p>
        </w:tc>
        <w:tc>
          <w:tcPr>
            <w:tcW w:w="0" w:type="auto"/>
            <w:tcPrChange w:id="27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0.77</w:t>
            </w:r>
          </w:p>
        </w:tc>
        <w:tc>
          <w:tcPr>
            <w:tcW w:w="0" w:type="auto"/>
            <w:tcPrChange w:id="28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28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[13]</w:t>
            </w:r>
          </w:p>
        </w:tc>
      </w:tr>
      <w:tr w:rsidR="00FC6051" w:rsidRPr="00A5418D" w:rsidTr="009715E0">
        <w:trPr>
          <w:tblHeader/>
          <w:jc w:val="center"/>
          <w:trPrChange w:id="282" w:author="Shicheng Guo" w:date="2014-03-17T02:28:00Z">
            <w:trPr>
              <w:tblHeader/>
              <w:jc w:val="center"/>
            </w:trPr>
          </w:trPrChange>
        </w:trPr>
        <w:tc>
          <w:tcPr>
            <w:tcW w:w="0" w:type="auto"/>
            <w:tcPrChange w:id="283"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Virmani</w:t>
            </w:r>
            <w:proofErr w:type="spellEnd"/>
            <w:r w:rsidRPr="00A5418D">
              <w:rPr>
                <w:rStyle w:val="simple"/>
                <w:sz w:val="18"/>
                <w:szCs w:val="18"/>
              </w:rPr>
              <w:t xml:space="preserve"> </w:t>
            </w:r>
            <w:r w:rsidRPr="00A5418D">
              <w:rPr>
                <w:rStyle w:val="simple"/>
                <w:i/>
                <w:sz w:val="18"/>
                <w:szCs w:val="18"/>
                <w:rPrChange w:id="284" w:author="Richard Hornby" w:date="2014-03-06T16:12:00Z">
                  <w:rPr>
                    <w:rStyle w:val="simple"/>
                    <w:sz w:val="18"/>
                    <w:szCs w:val="18"/>
                  </w:rPr>
                </w:rPrChange>
              </w:rPr>
              <w:t>et al</w:t>
            </w:r>
            <w:r w:rsidRPr="00A5418D">
              <w:rPr>
                <w:rStyle w:val="simple"/>
                <w:sz w:val="18"/>
                <w:szCs w:val="18"/>
              </w:rPr>
              <w:t>. [24]</w:t>
            </w:r>
          </w:p>
        </w:tc>
        <w:tc>
          <w:tcPr>
            <w:tcW w:w="0" w:type="auto"/>
            <w:tcPrChange w:id="28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28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8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8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28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22/26</w:t>
            </w:r>
          </w:p>
        </w:tc>
        <w:tc>
          <w:tcPr>
            <w:tcW w:w="0" w:type="auto"/>
            <w:tcPrChange w:id="29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0/18</w:t>
            </w:r>
          </w:p>
        </w:tc>
        <w:tc>
          <w:tcPr>
            <w:tcW w:w="0" w:type="auto"/>
            <w:tcPrChange w:id="291"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29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29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29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29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29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[24]</w:t>
            </w:r>
          </w:p>
        </w:tc>
      </w:tr>
      <w:tr w:rsidR="00FC6051" w:rsidRPr="00A5418D" w:rsidTr="009715E0">
        <w:trPr>
          <w:tblHeader/>
          <w:jc w:val="center"/>
          <w:trPrChange w:id="297" w:author="Shicheng Guo" w:date="2014-03-17T02:28:00Z">
            <w:trPr>
              <w:tblHeader/>
              <w:jc w:val="center"/>
            </w:trPr>
          </w:trPrChange>
        </w:trPr>
        <w:tc>
          <w:tcPr>
            <w:tcW w:w="0" w:type="auto"/>
            <w:tcPrChange w:id="298"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Yanagawa</w:t>
            </w:r>
            <w:proofErr w:type="spellEnd"/>
            <w:r w:rsidRPr="00A5418D">
              <w:rPr>
                <w:rStyle w:val="simple"/>
                <w:sz w:val="18"/>
                <w:szCs w:val="18"/>
              </w:rPr>
              <w:t xml:space="preserve"> </w:t>
            </w:r>
            <w:r w:rsidRPr="00A5418D">
              <w:rPr>
                <w:rStyle w:val="simple"/>
                <w:i/>
                <w:sz w:val="18"/>
                <w:szCs w:val="18"/>
                <w:rPrChange w:id="299" w:author="Richard Hornby" w:date="2014-03-06T16:12:00Z">
                  <w:rPr>
                    <w:rStyle w:val="simple"/>
                    <w:sz w:val="18"/>
                    <w:szCs w:val="18"/>
                  </w:rPr>
                </w:rPrChange>
              </w:rPr>
              <w:t>et al</w:t>
            </w:r>
            <w:r w:rsidRPr="00A5418D">
              <w:rPr>
                <w:rStyle w:val="simple"/>
                <w:sz w:val="18"/>
                <w:szCs w:val="18"/>
              </w:rPr>
              <w:t>. [26]</w:t>
            </w:r>
          </w:p>
        </w:tc>
        <w:tc>
          <w:tcPr>
            <w:tcW w:w="0" w:type="auto"/>
            <w:tcPrChange w:id="30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0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67.3</w:t>
            </w:r>
          </w:p>
        </w:tc>
        <w:tc>
          <w:tcPr>
            <w:tcW w:w="0" w:type="auto"/>
            <w:tcPrChange w:id="30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66.67</w:t>
            </w:r>
          </w:p>
        </w:tc>
        <w:tc>
          <w:tcPr>
            <w:tcW w:w="0" w:type="auto"/>
            <w:tcPrChange w:id="30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18/25</w:t>
            </w:r>
          </w:p>
        </w:tc>
        <w:tc>
          <w:tcPr>
            <w:tcW w:w="0" w:type="auto"/>
            <w:tcPrChange w:id="30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28/47</w:t>
            </w:r>
          </w:p>
        </w:tc>
        <w:tc>
          <w:tcPr>
            <w:tcW w:w="0" w:type="auto"/>
            <w:tcPrChange w:id="30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36/39</w:t>
            </w:r>
          </w:p>
        </w:tc>
        <w:tc>
          <w:tcPr>
            <w:tcW w:w="0" w:type="auto"/>
            <w:tcPrChange w:id="306"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0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0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0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1.48</w:t>
            </w:r>
          </w:p>
        </w:tc>
        <w:tc>
          <w:tcPr>
            <w:tcW w:w="0" w:type="auto"/>
            <w:tcPrChange w:id="31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31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[26]</w:t>
            </w:r>
          </w:p>
        </w:tc>
      </w:tr>
      <w:tr w:rsidR="00FC6051" w:rsidRPr="00A5418D" w:rsidTr="009715E0">
        <w:trPr>
          <w:tblHeader/>
          <w:jc w:val="center"/>
          <w:trPrChange w:id="312" w:author="Shicheng Guo" w:date="2014-03-17T02:28:00Z">
            <w:trPr>
              <w:tblHeader/>
              <w:jc w:val="center"/>
            </w:trPr>
          </w:trPrChange>
        </w:trPr>
        <w:tc>
          <w:tcPr>
            <w:tcW w:w="0" w:type="auto"/>
            <w:tcPrChange w:id="313"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Topaloglu</w:t>
            </w:r>
            <w:proofErr w:type="spellEnd"/>
            <w:r w:rsidRPr="00A5418D">
              <w:rPr>
                <w:rStyle w:val="simple"/>
                <w:sz w:val="18"/>
                <w:szCs w:val="18"/>
              </w:rPr>
              <w:t xml:space="preserve"> </w:t>
            </w:r>
            <w:r w:rsidRPr="00A5418D">
              <w:rPr>
                <w:rStyle w:val="simple"/>
                <w:i/>
                <w:sz w:val="18"/>
                <w:szCs w:val="18"/>
                <w:rPrChange w:id="314" w:author="Richard Hornby" w:date="2014-03-06T16:12:00Z">
                  <w:rPr>
                    <w:rStyle w:val="simple"/>
                    <w:sz w:val="18"/>
                    <w:szCs w:val="18"/>
                  </w:rPr>
                </w:rPrChange>
              </w:rPr>
              <w:t>et al</w:t>
            </w:r>
            <w:r w:rsidRPr="00A5418D">
              <w:rPr>
                <w:rStyle w:val="simple"/>
                <w:sz w:val="18"/>
                <w:szCs w:val="18"/>
              </w:rPr>
              <w:t>. [22]</w:t>
            </w:r>
          </w:p>
        </w:tc>
        <w:tc>
          <w:tcPr>
            <w:tcW w:w="0" w:type="auto"/>
            <w:tcPrChange w:id="31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1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1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54.84</w:t>
            </w:r>
          </w:p>
        </w:tc>
        <w:tc>
          <w:tcPr>
            <w:tcW w:w="0" w:type="auto"/>
            <w:tcPrChange w:id="31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1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17/14</w:t>
            </w:r>
          </w:p>
        </w:tc>
        <w:tc>
          <w:tcPr>
            <w:tcW w:w="0" w:type="auto"/>
            <w:tcPrChange w:id="32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5/17</w:t>
            </w:r>
          </w:p>
        </w:tc>
        <w:tc>
          <w:tcPr>
            <w:tcW w:w="0" w:type="auto"/>
            <w:tcPrChange w:id="321"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32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2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2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3.00</w:t>
            </w:r>
          </w:p>
        </w:tc>
        <w:tc>
          <w:tcPr>
            <w:tcW w:w="0" w:type="auto"/>
            <w:tcPrChange w:id="32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32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[22]</w:t>
            </w:r>
          </w:p>
        </w:tc>
      </w:tr>
      <w:tr w:rsidR="00FC6051" w:rsidRPr="00A5418D" w:rsidTr="009715E0">
        <w:trPr>
          <w:tblHeader/>
          <w:jc w:val="center"/>
          <w:trPrChange w:id="327" w:author="Shicheng Guo" w:date="2014-03-17T02:28:00Z">
            <w:trPr>
              <w:tblHeader/>
              <w:jc w:val="center"/>
            </w:trPr>
          </w:trPrChange>
        </w:trPr>
        <w:tc>
          <w:tcPr>
            <w:tcW w:w="0" w:type="auto"/>
            <w:tcPrChange w:id="328"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Kim </w:t>
            </w:r>
            <w:r w:rsidRPr="00A5418D">
              <w:rPr>
                <w:rStyle w:val="simple"/>
                <w:i/>
                <w:sz w:val="18"/>
                <w:szCs w:val="18"/>
                <w:rPrChange w:id="329" w:author="Richard Hornby" w:date="2014-03-06T16:12:00Z">
                  <w:rPr>
                    <w:rStyle w:val="simple"/>
                    <w:sz w:val="18"/>
                    <w:szCs w:val="18"/>
                  </w:rPr>
                </w:rPrChange>
              </w:rPr>
              <w:t>et al</w:t>
            </w:r>
            <w:r w:rsidRPr="00A5418D">
              <w:rPr>
                <w:rStyle w:val="simple"/>
                <w:sz w:val="18"/>
                <w:szCs w:val="18"/>
              </w:rPr>
              <w:t>. [16]</w:t>
            </w:r>
          </w:p>
        </w:tc>
        <w:tc>
          <w:tcPr>
            <w:tcW w:w="0" w:type="auto"/>
            <w:tcPrChange w:id="33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3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63</w:t>
            </w:r>
          </w:p>
        </w:tc>
        <w:tc>
          <w:tcPr>
            <w:tcW w:w="0" w:type="auto"/>
            <w:tcPrChange w:id="33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56.57</w:t>
            </w:r>
          </w:p>
        </w:tc>
        <w:tc>
          <w:tcPr>
            <w:tcW w:w="0" w:type="auto"/>
            <w:tcPrChange w:id="33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64/79</w:t>
            </w:r>
          </w:p>
        </w:tc>
        <w:tc>
          <w:tcPr>
            <w:tcW w:w="0" w:type="auto"/>
            <w:tcPrChange w:id="33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48/41</w:t>
            </w:r>
          </w:p>
        </w:tc>
        <w:tc>
          <w:tcPr>
            <w:tcW w:w="0" w:type="auto"/>
            <w:tcPrChange w:id="33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33/66</w:t>
            </w:r>
          </w:p>
        </w:tc>
        <w:tc>
          <w:tcPr>
            <w:tcW w:w="0" w:type="auto"/>
            <w:tcPrChange w:id="336"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3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33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3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0.62</w:t>
            </w:r>
          </w:p>
        </w:tc>
        <w:tc>
          <w:tcPr>
            <w:tcW w:w="0" w:type="auto"/>
            <w:tcPrChange w:id="34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34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[16]</w:t>
            </w:r>
          </w:p>
        </w:tc>
      </w:tr>
      <w:tr w:rsidR="00FC6051" w:rsidRPr="00A5418D" w:rsidTr="009715E0">
        <w:trPr>
          <w:tblHeader/>
          <w:jc w:val="center"/>
          <w:trPrChange w:id="342" w:author="Shicheng Guo" w:date="2014-03-17T02:28:00Z">
            <w:trPr>
              <w:tblHeader/>
              <w:jc w:val="center"/>
            </w:trPr>
          </w:trPrChange>
        </w:trPr>
        <w:tc>
          <w:tcPr>
            <w:tcW w:w="0" w:type="auto"/>
            <w:tcPrChange w:id="343"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Vallbohmer</w:t>
            </w:r>
            <w:proofErr w:type="spellEnd"/>
            <w:r w:rsidRPr="00A5418D">
              <w:rPr>
                <w:rStyle w:val="simple"/>
                <w:sz w:val="18"/>
                <w:szCs w:val="18"/>
              </w:rPr>
              <w:t xml:space="preserve"> </w:t>
            </w:r>
            <w:r w:rsidRPr="00A5418D">
              <w:rPr>
                <w:rStyle w:val="simple"/>
                <w:i/>
                <w:sz w:val="18"/>
                <w:szCs w:val="18"/>
                <w:rPrChange w:id="344" w:author="Richard Hornby" w:date="2014-03-06T16:12:00Z">
                  <w:rPr>
                    <w:rStyle w:val="simple"/>
                    <w:sz w:val="18"/>
                    <w:szCs w:val="18"/>
                  </w:rPr>
                </w:rPrChange>
              </w:rPr>
              <w:t>et al</w:t>
            </w:r>
            <w:r w:rsidRPr="00A5418D">
              <w:rPr>
                <w:rStyle w:val="simple"/>
                <w:sz w:val="18"/>
                <w:szCs w:val="18"/>
              </w:rPr>
              <w:t>. [23]</w:t>
            </w:r>
          </w:p>
        </w:tc>
        <w:tc>
          <w:tcPr>
            <w:tcW w:w="0" w:type="auto"/>
            <w:tcPrChange w:id="34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4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63</w:t>
            </w:r>
          </w:p>
        </w:tc>
        <w:tc>
          <w:tcPr>
            <w:tcW w:w="0" w:type="auto"/>
            <w:tcPrChange w:id="34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49.45</w:t>
            </w:r>
          </w:p>
        </w:tc>
        <w:tc>
          <w:tcPr>
            <w:tcW w:w="0" w:type="auto"/>
            <w:tcPrChange w:id="34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69/91</w:t>
            </w:r>
          </w:p>
        </w:tc>
        <w:tc>
          <w:tcPr>
            <w:tcW w:w="0" w:type="auto"/>
            <w:tcPrChange w:id="34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86/5</w:t>
            </w:r>
          </w:p>
        </w:tc>
        <w:tc>
          <w:tcPr>
            <w:tcW w:w="0" w:type="auto"/>
            <w:tcPrChange w:id="35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80/3</w:t>
            </w:r>
          </w:p>
        </w:tc>
        <w:tc>
          <w:tcPr>
            <w:tcW w:w="0" w:type="auto"/>
            <w:tcPrChange w:id="351"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PCR</w:t>
            </w:r>
          </w:p>
        </w:tc>
        <w:tc>
          <w:tcPr>
            <w:tcW w:w="0" w:type="auto"/>
            <w:tcPrChange w:id="35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35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5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0.77</w:t>
            </w:r>
          </w:p>
        </w:tc>
        <w:tc>
          <w:tcPr>
            <w:tcW w:w="0" w:type="auto"/>
            <w:tcPrChange w:id="35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hom</w:t>
            </w:r>
            <w:proofErr w:type="spellEnd"/>
          </w:p>
        </w:tc>
        <w:tc>
          <w:tcPr>
            <w:tcW w:w="0" w:type="auto"/>
            <w:tcPrChange w:id="35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[23]</w:t>
            </w:r>
          </w:p>
        </w:tc>
      </w:tr>
      <w:tr w:rsidR="00FC6051" w:rsidRPr="00A5418D" w:rsidTr="009715E0">
        <w:trPr>
          <w:tblHeader/>
          <w:jc w:val="center"/>
          <w:trPrChange w:id="357" w:author="Shicheng Guo" w:date="2014-03-17T02:28:00Z">
            <w:trPr>
              <w:tblHeader/>
              <w:jc w:val="center"/>
            </w:trPr>
          </w:trPrChange>
        </w:trPr>
        <w:tc>
          <w:tcPr>
            <w:tcW w:w="0" w:type="auto"/>
            <w:tcPrChange w:id="358"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Lin </w:t>
            </w:r>
            <w:r w:rsidRPr="00A5418D">
              <w:rPr>
                <w:rStyle w:val="simple"/>
                <w:i/>
                <w:sz w:val="18"/>
                <w:szCs w:val="18"/>
                <w:rPrChange w:id="359" w:author="Richard Hornby" w:date="2014-03-06T16:12:00Z">
                  <w:rPr>
                    <w:rStyle w:val="simple"/>
                    <w:sz w:val="18"/>
                    <w:szCs w:val="18"/>
                  </w:rPr>
                </w:rPrChange>
              </w:rPr>
              <w:t>et al</w:t>
            </w:r>
            <w:r w:rsidRPr="00A5418D">
              <w:rPr>
                <w:rStyle w:val="simple"/>
                <w:sz w:val="18"/>
                <w:szCs w:val="18"/>
              </w:rPr>
              <w:t>. [17]</w:t>
            </w:r>
          </w:p>
        </w:tc>
        <w:tc>
          <w:tcPr>
            <w:tcW w:w="0" w:type="auto"/>
            <w:tcPrChange w:id="36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6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61.1</w:t>
            </w:r>
          </w:p>
        </w:tc>
        <w:tc>
          <w:tcPr>
            <w:tcW w:w="0" w:type="auto"/>
            <w:tcPrChange w:id="36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100.00</w:t>
            </w:r>
          </w:p>
        </w:tc>
        <w:tc>
          <w:tcPr>
            <w:tcW w:w="0" w:type="auto"/>
            <w:tcPrChange w:id="36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20/31</w:t>
            </w:r>
          </w:p>
        </w:tc>
        <w:tc>
          <w:tcPr>
            <w:tcW w:w="0" w:type="auto"/>
            <w:tcPrChange w:id="36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49/75</w:t>
            </w:r>
          </w:p>
        </w:tc>
        <w:tc>
          <w:tcPr>
            <w:tcW w:w="0" w:type="auto"/>
            <w:tcPrChange w:id="36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2/24</w:t>
            </w:r>
          </w:p>
        </w:tc>
        <w:tc>
          <w:tcPr>
            <w:tcW w:w="0" w:type="auto"/>
            <w:tcPrChange w:id="366"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6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6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6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1.84</w:t>
            </w:r>
          </w:p>
        </w:tc>
        <w:tc>
          <w:tcPr>
            <w:tcW w:w="0" w:type="auto"/>
            <w:tcPrChange w:id="37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37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[17]</w:t>
            </w:r>
          </w:p>
        </w:tc>
      </w:tr>
      <w:tr w:rsidR="00FC6051" w:rsidRPr="00A5418D" w:rsidTr="009715E0">
        <w:trPr>
          <w:tblHeader/>
          <w:jc w:val="center"/>
          <w:trPrChange w:id="372" w:author="Shicheng Guo" w:date="2014-03-17T02:28:00Z">
            <w:trPr>
              <w:tblHeader/>
              <w:jc w:val="center"/>
            </w:trPr>
          </w:trPrChange>
        </w:trPr>
        <w:tc>
          <w:tcPr>
            <w:tcW w:w="0" w:type="auto"/>
            <w:tcPrChange w:id="373"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Shivapurkar</w:t>
            </w:r>
            <w:proofErr w:type="spellEnd"/>
            <w:r w:rsidRPr="00A5418D">
              <w:rPr>
                <w:rStyle w:val="simple"/>
                <w:sz w:val="18"/>
                <w:szCs w:val="18"/>
              </w:rPr>
              <w:t xml:space="preserve"> </w:t>
            </w:r>
            <w:r w:rsidRPr="00A5418D">
              <w:rPr>
                <w:rStyle w:val="simple"/>
                <w:i/>
                <w:sz w:val="18"/>
                <w:szCs w:val="18"/>
                <w:rPrChange w:id="374" w:author="Richard Hornby" w:date="2014-03-06T16:12:00Z">
                  <w:rPr>
                    <w:rStyle w:val="simple"/>
                    <w:sz w:val="18"/>
                    <w:szCs w:val="18"/>
                  </w:rPr>
                </w:rPrChange>
              </w:rPr>
              <w:t>et al</w:t>
            </w:r>
            <w:r w:rsidRPr="00A5418D">
              <w:rPr>
                <w:rStyle w:val="simple"/>
                <w:sz w:val="18"/>
                <w:szCs w:val="18"/>
              </w:rPr>
              <w:t>. [20]</w:t>
            </w:r>
          </w:p>
        </w:tc>
        <w:tc>
          <w:tcPr>
            <w:tcW w:w="0" w:type="auto"/>
            <w:tcPrChange w:id="37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76"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77"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78"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379"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35/5</w:t>
            </w:r>
          </w:p>
        </w:tc>
        <w:tc>
          <w:tcPr>
            <w:tcW w:w="0" w:type="auto"/>
            <w:tcPrChange w:id="38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23/17</w:t>
            </w:r>
          </w:p>
        </w:tc>
        <w:tc>
          <w:tcPr>
            <w:tcW w:w="0" w:type="auto"/>
            <w:tcPrChange w:id="381"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382"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383"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84"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1.22</w:t>
            </w:r>
          </w:p>
        </w:tc>
        <w:tc>
          <w:tcPr>
            <w:tcW w:w="0" w:type="auto"/>
            <w:tcPrChange w:id="385"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386"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[20]</w:t>
            </w:r>
          </w:p>
        </w:tc>
      </w:tr>
      <w:tr w:rsidR="00FC6051" w:rsidRPr="00A5418D" w:rsidTr="009715E0">
        <w:trPr>
          <w:tblHeader/>
          <w:jc w:val="center"/>
          <w:trPrChange w:id="387" w:author="Shicheng Guo" w:date="2014-03-17T02:28:00Z">
            <w:trPr>
              <w:tblHeader/>
              <w:jc w:val="center"/>
            </w:trPr>
          </w:trPrChange>
        </w:trPr>
        <w:tc>
          <w:tcPr>
            <w:tcW w:w="0" w:type="auto"/>
            <w:tcPrChange w:id="388"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Suzuki </w:t>
            </w:r>
            <w:r w:rsidRPr="00A5418D">
              <w:rPr>
                <w:rStyle w:val="simple"/>
                <w:i/>
                <w:sz w:val="18"/>
                <w:szCs w:val="18"/>
                <w:rPrChange w:id="389" w:author="Richard Hornby" w:date="2014-03-06T16:12:00Z">
                  <w:rPr>
                    <w:rStyle w:val="simple"/>
                    <w:sz w:val="18"/>
                    <w:szCs w:val="18"/>
                  </w:rPr>
                </w:rPrChange>
              </w:rPr>
              <w:t>et al</w:t>
            </w:r>
            <w:r w:rsidRPr="00A5418D">
              <w:rPr>
                <w:rStyle w:val="simple"/>
                <w:sz w:val="18"/>
                <w:szCs w:val="18"/>
              </w:rPr>
              <w:t>. [21]</w:t>
            </w:r>
          </w:p>
        </w:tc>
        <w:tc>
          <w:tcPr>
            <w:tcW w:w="0" w:type="auto"/>
            <w:tcPrChange w:id="390"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tissue</w:t>
            </w:r>
          </w:p>
        </w:tc>
        <w:tc>
          <w:tcPr>
            <w:tcW w:w="0" w:type="auto"/>
            <w:tcPrChange w:id="391"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64</w:t>
            </w:r>
          </w:p>
        </w:tc>
        <w:tc>
          <w:tcPr>
            <w:tcW w:w="0" w:type="auto"/>
            <w:tcPrChange w:id="392"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34.00</w:t>
            </w:r>
          </w:p>
        </w:tc>
        <w:tc>
          <w:tcPr>
            <w:tcW w:w="0" w:type="auto"/>
            <w:tcPrChange w:id="393"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33/49</w:t>
            </w:r>
          </w:p>
        </w:tc>
        <w:tc>
          <w:tcPr>
            <w:tcW w:w="0" w:type="auto"/>
            <w:tcPrChange w:id="394"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53/97</w:t>
            </w:r>
          </w:p>
        </w:tc>
        <w:tc>
          <w:tcPr>
            <w:tcW w:w="0" w:type="auto"/>
            <w:tcPrChange w:id="395"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3/57</w:t>
            </w:r>
          </w:p>
        </w:tc>
        <w:tc>
          <w:tcPr>
            <w:tcW w:w="0" w:type="auto"/>
            <w:tcPrChange w:id="396"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397"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Non-diagnose</w:t>
            </w:r>
          </w:p>
        </w:tc>
        <w:tc>
          <w:tcPr>
            <w:tcW w:w="0" w:type="auto"/>
            <w:tcPrChange w:id="398"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399"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00"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01"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[21]</w:t>
            </w:r>
          </w:p>
        </w:tc>
      </w:tr>
      <w:tr w:rsidR="00FC6051" w:rsidRPr="00A5418D" w:rsidTr="009715E0">
        <w:trPr>
          <w:tblHeader/>
          <w:jc w:val="center"/>
          <w:trPrChange w:id="402" w:author="Shicheng Guo" w:date="2014-03-17T02:28:00Z">
            <w:trPr>
              <w:tblHeader/>
              <w:jc w:val="center"/>
            </w:trPr>
          </w:trPrChange>
        </w:trPr>
        <w:tc>
          <w:tcPr>
            <w:tcW w:w="0" w:type="auto"/>
            <w:tcPrChange w:id="403"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Zhang </w:t>
            </w:r>
            <w:r w:rsidRPr="00A5418D">
              <w:rPr>
                <w:rStyle w:val="simple"/>
                <w:i/>
                <w:sz w:val="18"/>
                <w:szCs w:val="18"/>
                <w:rPrChange w:id="404" w:author="Richard Hornby" w:date="2014-03-06T16:13:00Z">
                  <w:rPr>
                    <w:rStyle w:val="simple"/>
                    <w:sz w:val="18"/>
                    <w:szCs w:val="18"/>
                  </w:rPr>
                </w:rPrChange>
              </w:rPr>
              <w:t>et al</w:t>
            </w:r>
            <w:r w:rsidRPr="00A5418D">
              <w:rPr>
                <w:rStyle w:val="simple"/>
                <w:sz w:val="18"/>
                <w:szCs w:val="18"/>
              </w:rPr>
              <w:t>. [27]</w:t>
            </w:r>
            <w:del w:id="405" w:author="Richard Hornby" w:date="2014-03-06T16:13:00Z">
              <w:r w:rsidRPr="00A5418D" w:rsidDel="00655376">
                <w:rPr>
                  <w:rStyle w:val="simple"/>
                  <w:sz w:val="18"/>
                  <w:szCs w:val="18"/>
                </w:rPr>
                <w:delText xml:space="preserve"> </w:delText>
              </w:r>
            </w:del>
            <w:r w:rsidRPr="00A5418D">
              <w:rPr>
                <w:rStyle w:val="simple"/>
                <w:sz w:val="18"/>
                <w:szCs w:val="18"/>
                <w:vertAlign w:val="superscript"/>
              </w:rPr>
              <w:t>b</w:t>
            </w:r>
          </w:p>
        </w:tc>
        <w:tc>
          <w:tcPr>
            <w:tcW w:w="0" w:type="auto"/>
            <w:tcPrChange w:id="40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407"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08"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09"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10"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54/56</w:t>
            </w:r>
          </w:p>
        </w:tc>
        <w:tc>
          <w:tcPr>
            <w:tcW w:w="0" w:type="auto"/>
            <w:tcPrChange w:id="41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5/45</w:t>
            </w:r>
          </w:p>
        </w:tc>
        <w:tc>
          <w:tcPr>
            <w:tcW w:w="0" w:type="auto"/>
            <w:tcPrChange w:id="412"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413"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414"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415"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16"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17"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[27]</w:t>
            </w:r>
          </w:p>
        </w:tc>
      </w:tr>
      <w:tr w:rsidR="00FC6051" w:rsidRPr="00A5418D" w:rsidTr="009715E0">
        <w:trPr>
          <w:tblHeader/>
          <w:jc w:val="center"/>
          <w:trPrChange w:id="418" w:author="Shicheng Guo" w:date="2014-03-17T02:28:00Z">
            <w:trPr>
              <w:tblHeader/>
              <w:jc w:val="center"/>
            </w:trPr>
          </w:trPrChange>
        </w:trPr>
        <w:tc>
          <w:tcPr>
            <w:tcW w:w="0" w:type="auto"/>
            <w:tcPrChange w:id="419"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Pan </w:t>
            </w:r>
            <w:r w:rsidRPr="00A5418D">
              <w:rPr>
                <w:rStyle w:val="simple"/>
                <w:i/>
                <w:sz w:val="18"/>
                <w:szCs w:val="18"/>
                <w:rPrChange w:id="420" w:author="Richard Hornby" w:date="2014-03-06T16:13:00Z">
                  <w:rPr>
                    <w:rStyle w:val="simple"/>
                    <w:sz w:val="18"/>
                    <w:szCs w:val="18"/>
                  </w:rPr>
                </w:rPrChange>
              </w:rPr>
              <w:t>et al</w:t>
            </w:r>
            <w:r w:rsidRPr="00A5418D">
              <w:rPr>
                <w:rStyle w:val="simple"/>
                <w:sz w:val="18"/>
                <w:szCs w:val="18"/>
              </w:rPr>
              <w:t>. [18]</w:t>
            </w:r>
          </w:p>
        </w:tc>
        <w:tc>
          <w:tcPr>
            <w:tcW w:w="0" w:type="auto"/>
            <w:tcPrChange w:id="42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422"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53</w:t>
            </w:r>
          </w:p>
        </w:tc>
        <w:tc>
          <w:tcPr>
            <w:tcW w:w="0" w:type="auto"/>
            <w:tcPrChange w:id="423"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24"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17/26</w:t>
            </w:r>
          </w:p>
        </w:tc>
        <w:tc>
          <w:tcPr>
            <w:tcW w:w="0" w:type="auto"/>
            <w:tcPrChange w:id="425"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40/38</w:t>
            </w:r>
          </w:p>
        </w:tc>
        <w:tc>
          <w:tcPr>
            <w:tcW w:w="0" w:type="auto"/>
            <w:tcPrChange w:id="42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0/31</w:t>
            </w:r>
          </w:p>
        </w:tc>
        <w:tc>
          <w:tcPr>
            <w:tcW w:w="0" w:type="auto"/>
            <w:tcPrChange w:id="427"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428"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429"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Single</w:t>
            </w:r>
          </w:p>
        </w:tc>
        <w:tc>
          <w:tcPr>
            <w:tcW w:w="0" w:type="auto"/>
            <w:tcPrChange w:id="430"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31"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32"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[18]</w:t>
            </w:r>
          </w:p>
        </w:tc>
      </w:tr>
      <w:tr w:rsidR="00FC6051" w:rsidRPr="00A5418D" w:rsidTr="009715E0">
        <w:trPr>
          <w:tblHeader/>
          <w:jc w:val="center"/>
          <w:trPrChange w:id="433" w:author="Shicheng Guo" w:date="2014-03-17T02:28:00Z">
            <w:trPr>
              <w:tblHeader/>
              <w:jc w:val="center"/>
            </w:trPr>
          </w:trPrChange>
        </w:trPr>
        <w:tc>
          <w:tcPr>
            <w:tcW w:w="0" w:type="auto"/>
            <w:tcPrChange w:id="434" w:author="Shicheng Guo" w:date="2014-03-17T02:28:00Z">
              <w:tcPr>
                <w:tcW w:w="656" w:type="pct"/>
              </w:tcPr>
            </w:tcPrChange>
          </w:tcPr>
          <w:p w:rsidR="00FC6051" w:rsidRPr="00A5418D" w:rsidRDefault="00FC6051" w:rsidP="009868D6">
            <w:pPr>
              <w:rPr>
                <w:sz w:val="18"/>
                <w:szCs w:val="18"/>
              </w:rPr>
            </w:pPr>
            <w:r w:rsidRPr="00A5418D">
              <w:rPr>
                <w:rStyle w:val="simple"/>
                <w:sz w:val="18"/>
                <w:szCs w:val="18"/>
              </w:rPr>
              <w:t xml:space="preserve">Begum </w:t>
            </w:r>
            <w:r w:rsidRPr="00A5418D">
              <w:rPr>
                <w:rStyle w:val="simple"/>
                <w:i/>
                <w:sz w:val="18"/>
                <w:szCs w:val="18"/>
                <w:rPrChange w:id="435" w:author="Richard Hornby" w:date="2014-03-06T16:13:00Z">
                  <w:rPr>
                    <w:rStyle w:val="simple"/>
                    <w:sz w:val="18"/>
                    <w:szCs w:val="18"/>
                  </w:rPr>
                </w:rPrChange>
              </w:rPr>
              <w:t>et al</w:t>
            </w:r>
            <w:r w:rsidRPr="00A5418D">
              <w:rPr>
                <w:rStyle w:val="simple"/>
                <w:sz w:val="18"/>
                <w:szCs w:val="18"/>
              </w:rPr>
              <w:t>. [12]</w:t>
            </w:r>
          </w:p>
        </w:tc>
        <w:tc>
          <w:tcPr>
            <w:tcW w:w="0" w:type="auto"/>
            <w:tcPrChange w:id="43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437"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65</w:t>
            </w:r>
          </w:p>
        </w:tc>
        <w:tc>
          <w:tcPr>
            <w:tcW w:w="0" w:type="auto"/>
            <w:tcPrChange w:id="438"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39"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10/19</w:t>
            </w:r>
          </w:p>
        </w:tc>
        <w:tc>
          <w:tcPr>
            <w:tcW w:w="0" w:type="auto"/>
            <w:tcPrChange w:id="440"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12/64</w:t>
            </w:r>
          </w:p>
        </w:tc>
        <w:tc>
          <w:tcPr>
            <w:tcW w:w="0" w:type="auto"/>
            <w:tcPrChange w:id="44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3/27</w:t>
            </w:r>
          </w:p>
        </w:tc>
        <w:tc>
          <w:tcPr>
            <w:tcW w:w="0" w:type="auto"/>
            <w:tcPrChange w:id="442" w:author="Shicheng Guo" w:date="2014-03-17T02:28:00Z">
              <w:tcPr>
                <w:tcW w:w="334" w:type="pct"/>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PrChange w:id="443"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444"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445"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46"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47"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[12]</w:t>
            </w:r>
          </w:p>
        </w:tc>
      </w:tr>
      <w:tr w:rsidR="00FC6051" w:rsidRPr="00A5418D" w:rsidTr="009715E0">
        <w:trPr>
          <w:tblHeader/>
          <w:jc w:val="center"/>
          <w:trPrChange w:id="448" w:author="Shicheng Guo" w:date="2014-03-17T02:28:00Z">
            <w:trPr>
              <w:tblHeader/>
              <w:jc w:val="center"/>
            </w:trPr>
          </w:trPrChange>
        </w:trPr>
        <w:tc>
          <w:tcPr>
            <w:tcW w:w="0" w:type="auto"/>
            <w:tcPrChange w:id="449" w:author="Shicheng Guo" w:date="2014-03-17T02:28:00Z">
              <w:tcPr>
                <w:tcW w:w="656" w:type="pct"/>
              </w:tcPr>
            </w:tcPrChange>
          </w:tcPr>
          <w:p w:rsidR="00FC6051" w:rsidRPr="00A5418D" w:rsidRDefault="00FC6051" w:rsidP="009868D6">
            <w:pPr>
              <w:rPr>
                <w:sz w:val="18"/>
                <w:szCs w:val="18"/>
              </w:rPr>
            </w:pPr>
            <w:proofErr w:type="spellStart"/>
            <w:r w:rsidRPr="00A5418D">
              <w:rPr>
                <w:rStyle w:val="simple"/>
                <w:sz w:val="18"/>
                <w:szCs w:val="18"/>
              </w:rPr>
              <w:t>Rykova</w:t>
            </w:r>
            <w:proofErr w:type="spellEnd"/>
            <w:r w:rsidRPr="00A5418D">
              <w:rPr>
                <w:rStyle w:val="simple"/>
                <w:sz w:val="18"/>
                <w:szCs w:val="18"/>
              </w:rPr>
              <w:t xml:space="preserve"> </w:t>
            </w:r>
            <w:r w:rsidRPr="00A5418D">
              <w:rPr>
                <w:rStyle w:val="simple"/>
                <w:i/>
                <w:sz w:val="18"/>
                <w:szCs w:val="18"/>
                <w:rPrChange w:id="450" w:author="Richard Hornby" w:date="2014-03-06T16:13:00Z">
                  <w:rPr>
                    <w:rStyle w:val="simple"/>
                    <w:sz w:val="18"/>
                    <w:szCs w:val="18"/>
                  </w:rPr>
                </w:rPrChange>
              </w:rPr>
              <w:t>et al</w:t>
            </w:r>
            <w:r w:rsidRPr="00A5418D">
              <w:rPr>
                <w:rStyle w:val="simple"/>
                <w:sz w:val="18"/>
                <w:szCs w:val="18"/>
              </w:rPr>
              <w:t>. [19]</w:t>
            </w:r>
          </w:p>
        </w:tc>
        <w:tc>
          <w:tcPr>
            <w:tcW w:w="0" w:type="auto"/>
            <w:tcPrChange w:id="451"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serum</w:t>
            </w:r>
          </w:p>
        </w:tc>
        <w:tc>
          <w:tcPr>
            <w:tcW w:w="0" w:type="auto"/>
            <w:tcPrChange w:id="452" w:author="Shicheng Guo" w:date="2014-03-17T02:28:00Z">
              <w:tcPr>
                <w:tcW w:w="278"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53" w:author="Shicheng Guo" w:date="2014-03-17T02:28:00Z">
              <w:tcPr>
                <w:tcW w:w="306"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54"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w:t>
            </w:r>
          </w:p>
        </w:tc>
        <w:tc>
          <w:tcPr>
            <w:tcW w:w="0" w:type="auto"/>
            <w:tcPrChange w:id="455" w:author="Shicheng Guo" w:date="2014-03-17T02:28:00Z">
              <w:tcPr>
                <w:tcW w:w="418" w:type="pct"/>
              </w:tcPr>
            </w:tcPrChange>
          </w:tcPr>
          <w:p w:rsidR="00FC6051" w:rsidRPr="00A5418D" w:rsidRDefault="00FC6051">
            <w:pPr>
              <w:jc w:val="center"/>
              <w:rPr>
                <w:sz w:val="18"/>
                <w:szCs w:val="18"/>
              </w:rPr>
            </w:pPr>
            <w:r w:rsidRPr="00A5418D">
              <w:rPr>
                <w:rStyle w:val="simple"/>
                <w:sz w:val="18"/>
                <w:szCs w:val="18"/>
              </w:rPr>
              <w:t>3/6</w:t>
            </w:r>
          </w:p>
        </w:tc>
        <w:tc>
          <w:tcPr>
            <w:tcW w:w="0" w:type="auto"/>
            <w:tcPrChange w:id="456" w:author="Shicheng Guo" w:date="2014-03-17T02:28:00Z">
              <w:tcPr>
                <w:tcW w:w="390" w:type="pct"/>
              </w:tcPr>
            </w:tcPrChange>
          </w:tcPr>
          <w:p w:rsidR="00FC6051" w:rsidRPr="00A5418D" w:rsidRDefault="00FC6051">
            <w:pPr>
              <w:jc w:val="center"/>
              <w:rPr>
                <w:sz w:val="18"/>
                <w:szCs w:val="18"/>
              </w:rPr>
            </w:pPr>
            <w:r w:rsidRPr="00A5418D">
              <w:rPr>
                <w:rStyle w:val="simple"/>
                <w:sz w:val="18"/>
                <w:szCs w:val="18"/>
              </w:rPr>
              <w:t>0/16</w:t>
            </w:r>
          </w:p>
        </w:tc>
        <w:tc>
          <w:tcPr>
            <w:tcW w:w="0" w:type="auto"/>
            <w:tcPrChange w:id="457" w:author="Shicheng Guo" w:date="2014-03-17T02:28:00Z">
              <w:tcPr>
                <w:tcW w:w="334" w:type="pct"/>
              </w:tcPr>
            </w:tcPrChange>
          </w:tcPr>
          <w:p w:rsidR="00FC6051" w:rsidRPr="00A5418D" w:rsidRDefault="00FC6051">
            <w:pPr>
              <w:jc w:val="center"/>
              <w:rPr>
                <w:sz w:val="18"/>
                <w:szCs w:val="18"/>
              </w:rPr>
            </w:pPr>
            <w:r w:rsidRPr="00A5418D">
              <w:rPr>
                <w:rStyle w:val="simple"/>
                <w:sz w:val="18"/>
                <w:szCs w:val="18"/>
              </w:rPr>
              <w:t>MSP</w:t>
            </w:r>
          </w:p>
        </w:tc>
        <w:tc>
          <w:tcPr>
            <w:tcW w:w="0" w:type="auto"/>
            <w:tcPrChange w:id="458" w:author="Shicheng Guo" w:date="2014-03-17T02:28:00Z">
              <w:tcPr>
                <w:tcW w:w="466" w:type="pct"/>
              </w:tcPr>
            </w:tcPrChange>
          </w:tcPr>
          <w:p w:rsidR="00FC6051" w:rsidRPr="00A5418D" w:rsidRDefault="00FC6051">
            <w:pPr>
              <w:jc w:val="center"/>
              <w:rPr>
                <w:sz w:val="18"/>
                <w:szCs w:val="18"/>
              </w:rPr>
            </w:pPr>
            <w:r w:rsidRPr="00A5418D">
              <w:rPr>
                <w:rStyle w:val="simple"/>
                <w:sz w:val="18"/>
                <w:szCs w:val="18"/>
              </w:rPr>
              <w:t>Diagnose</w:t>
            </w:r>
          </w:p>
        </w:tc>
        <w:tc>
          <w:tcPr>
            <w:tcW w:w="0" w:type="auto"/>
            <w:tcPrChange w:id="459" w:author="Shicheng Guo" w:date="2014-03-17T02:28:00Z">
              <w:tcPr>
                <w:tcW w:w="361" w:type="pct"/>
              </w:tcPr>
            </w:tcPrChange>
          </w:tcPr>
          <w:p w:rsidR="00FC6051" w:rsidRPr="00A5418D" w:rsidRDefault="00FC6051">
            <w:pPr>
              <w:jc w:val="center"/>
              <w:rPr>
                <w:sz w:val="18"/>
                <w:szCs w:val="18"/>
              </w:rPr>
            </w:pPr>
            <w:r w:rsidRPr="00A5418D">
              <w:rPr>
                <w:rStyle w:val="simple"/>
                <w:sz w:val="18"/>
                <w:szCs w:val="18"/>
              </w:rPr>
              <w:t>Yes</w:t>
            </w:r>
          </w:p>
        </w:tc>
        <w:tc>
          <w:tcPr>
            <w:tcW w:w="0" w:type="auto"/>
            <w:tcPrChange w:id="460" w:author="Shicheng Guo" w:date="2014-03-17T02:28:00Z">
              <w:tcPr>
                <w:tcW w:w="335" w:type="pct"/>
              </w:tcPr>
            </w:tcPrChange>
          </w:tcPr>
          <w:p w:rsidR="00FC6051" w:rsidRPr="00A5418D" w:rsidRDefault="00FC6051">
            <w:pPr>
              <w:jc w:val="center"/>
              <w:rPr>
                <w:sz w:val="18"/>
                <w:szCs w:val="18"/>
              </w:rPr>
            </w:pPr>
            <w:r w:rsidRPr="00A5418D">
              <w:rPr>
                <w:rStyle w:val="simple"/>
                <w:sz w:val="18"/>
                <w:szCs w:val="18"/>
              </w:rPr>
              <w:t>NA</w:t>
            </w:r>
          </w:p>
        </w:tc>
        <w:tc>
          <w:tcPr>
            <w:tcW w:w="0" w:type="auto"/>
            <w:tcPrChange w:id="461" w:author="Shicheng Guo" w:date="2014-03-17T02:28:00Z">
              <w:tcPr>
                <w:tcW w:w="390" w:type="pct"/>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PrChange w:id="462" w:author="Shicheng Guo" w:date="2014-03-17T02:28:00Z">
              <w:tcPr>
                <w:tcW w:w="286" w:type="pct"/>
              </w:tcPr>
            </w:tcPrChange>
          </w:tcPr>
          <w:p w:rsidR="00FC6051" w:rsidRPr="00A5418D" w:rsidRDefault="00FC6051">
            <w:pPr>
              <w:jc w:val="center"/>
              <w:rPr>
                <w:sz w:val="18"/>
                <w:szCs w:val="18"/>
              </w:rPr>
            </w:pPr>
            <w:r w:rsidRPr="00A5418D">
              <w:rPr>
                <w:rStyle w:val="simple"/>
                <w:sz w:val="18"/>
                <w:szCs w:val="18"/>
              </w:rPr>
              <w:t>[19]</w:t>
            </w:r>
          </w:p>
        </w:tc>
      </w:tr>
      <w:tr w:rsidR="00FC6051" w:rsidRPr="00A5418D" w:rsidTr="009715E0">
        <w:trPr>
          <w:tblHeader/>
          <w:jc w:val="center"/>
          <w:trPrChange w:id="463" w:author="Shicheng Guo" w:date="2014-03-17T02:28:00Z">
            <w:trPr>
              <w:tblHeader/>
              <w:jc w:val="center"/>
            </w:trPr>
          </w:trPrChange>
        </w:trPr>
        <w:tc>
          <w:tcPr>
            <w:tcW w:w="0" w:type="auto"/>
            <w:tcBorders>
              <w:bottom w:val="single" w:sz="12" w:space="0" w:color="000000"/>
            </w:tcBorders>
            <w:tcPrChange w:id="464" w:author="Shicheng Guo" w:date="2014-03-17T02:28:00Z">
              <w:tcPr>
                <w:tcW w:w="656" w:type="pct"/>
                <w:tcBorders>
                  <w:bottom w:val="single" w:sz="12" w:space="0" w:color="000000"/>
                </w:tcBorders>
              </w:tcPr>
            </w:tcPrChange>
          </w:tcPr>
          <w:p w:rsidR="00FC6051" w:rsidRPr="00A5418D" w:rsidRDefault="00FC6051" w:rsidP="009868D6">
            <w:pPr>
              <w:rPr>
                <w:sz w:val="18"/>
                <w:szCs w:val="18"/>
              </w:rPr>
            </w:pPr>
            <w:proofErr w:type="spellStart"/>
            <w:r w:rsidRPr="00A5418D">
              <w:rPr>
                <w:rStyle w:val="simple"/>
                <w:sz w:val="18"/>
                <w:szCs w:val="18"/>
              </w:rPr>
              <w:t>Usadel</w:t>
            </w:r>
            <w:proofErr w:type="spellEnd"/>
            <w:r w:rsidRPr="00A5418D">
              <w:rPr>
                <w:rStyle w:val="simple"/>
                <w:sz w:val="18"/>
                <w:szCs w:val="18"/>
              </w:rPr>
              <w:t xml:space="preserve"> </w:t>
            </w:r>
            <w:r w:rsidRPr="00A5418D">
              <w:rPr>
                <w:rStyle w:val="simple"/>
                <w:i/>
                <w:sz w:val="18"/>
                <w:szCs w:val="18"/>
                <w:rPrChange w:id="465" w:author="Richard Hornby" w:date="2014-03-06T16:13:00Z">
                  <w:rPr>
                    <w:rStyle w:val="simple"/>
                    <w:sz w:val="18"/>
                    <w:szCs w:val="18"/>
                  </w:rPr>
                </w:rPrChange>
              </w:rPr>
              <w:t>et al</w:t>
            </w:r>
            <w:r w:rsidRPr="00A5418D">
              <w:rPr>
                <w:rStyle w:val="simple"/>
                <w:sz w:val="18"/>
                <w:szCs w:val="18"/>
              </w:rPr>
              <w:t>. [10]</w:t>
            </w:r>
          </w:p>
        </w:tc>
        <w:tc>
          <w:tcPr>
            <w:tcW w:w="0" w:type="auto"/>
            <w:tcBorders>
              <w:bottom w:val="single" w:sz="12" w:space="0" w:color="000000"/>
            </w:tcBorders>
            <w:tcPrChange w:id="466" w:author="Shicheng Guo" w:date="2014-03-17T02:28:00Z">
              <w:tcPr>
                <w:tcW w:w="390"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serum</w:t>
            </w:r>
          </w:p>
        </w:tc>
        <w:tc>
          <w:tcPr>
            <w:tcW w:w="0" w:type="auto"/>
            <w:tcBorders>
              <w:bottom w:val="single" w:sz="12" w:space="0" w:color="000000"/>
            </w:tcBorders>
            <w:tcPrChange w:id="467" w:author="Shicheng Guo" w:date="2014-03-17T02:28:00Z">
              <w:tcPr>
                <w:tcW w:w="278"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64.2</w:t>
            </w:r>
          </w:p>
        </w:tc>
        <w:tc>
          <w:tcPr>
            <w:tcW w:w="0" w:type="auto"/>
            <w:tcBorders>
              <w:bottom w:val="single" w:sz="12" w:space="0" w:color="000000"/>
            </w:tcBorders>
            <w:tcPrChange w:id="468" w:author="Shicheng Guo" w:date="2014-03-17T02:28:00Z">
              <w:tcPr>
                <w:tcW w:w="306"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w:t>
            </w:r>
          </w:p>
        </w:tc>
        <w:tc>
          <w:tcPr>
            <w:tcW w:w="0" w:type="auto"/>
            <w:tcBorders>
              <w:bottom w:val="single" w:sz="12" w:space="0" w:color="000000"/>
            </w:tcBorders>
            <w:tcPrChange w:id="469" w:author="Shicheng Guo" w:date="2014-03-17T02:28:00Z">
              <w:tcPr>
                <w:tcW w:w="390"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w:t>
            </w:r>
          </w:p>
        </w:tc>
        <w:tc>
          <w:tcPr>
            <w:tcW w:w="0" w:type="auto"/>
            <w:tcBorders>
              <w:bottom w:val="single" w:sz="12" w:space="0" w:color="000000"/>
            </w:tcBorders>
            <w:tcPrChange w:id="470" w:author="Shicheng Guo" w:date="2014-03-17T02:28:00Z">
              <w:tcPr>
                <w:tcW w:w="418"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42/47</w:t>
            </w:r>
          </w:p>
        </w:tc>
        <w:tc>
          <w:tcPr>
            <w:tcW w:w="0" w:type="auto"/>
            <w:tcBorders>
              <w:bottom w:val="single" w:sz="12" w:space="0" w:color="000000"/>
            </w:tcBorders>
            <w:tcPrChange w:id="471" w:author="Shicheng Guo" w:date="2014-03-17T02:28:00Z">
              <w:tcPr>
                <w:tcW w:w="390"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0/50</w:t>
            </w:r>
          </w:p>
        </w:tc>
        <w:tc>
          <w:tcPr>
            <w:tcW w:w="0" w:type="auto"/>
            <w:tcBorders>
              <w:bottom w:val="single" w:sz="12" w:space="0" w:color="000000"/>
            </w:tcBorders>
            <w:tcPrChange w:id="472" w:author="Shicheng Guo" w:date="2014-03-17T02:28:00Z">
              <w:tcPr>
                <w:tcW w:w="334" w:type="pct"/>
                <w:tcBorders>
                  <w:bottom w:val="single" w:sz="12" w:space="0" w:color="000000"/>
                </w:tcBorders>
              </w:tcPr>
            </w:tcPrChange>
          </w:tcPr>
          <w:p w:rsidR="00FC6051" w:rsidRPr="00A5418D" w:rsidRDefault="00FC6051">
            <w:pPr>
              <w:jc w:val="center"/>
              <w:rPr>
                <w:sz w:val="18"/>
                <w:szCs w:val="18"/>
              </w:rPr>
            </w:pPr>
            <w:proofErr w:type="spellStart"/>
            <w:r w:rsidRPr="00A5418D">
              <w:rPr>
                <w:rStyle w:val="simple"/>
                <w:sz w:val="18"/>
                <w:szCs w:val="18"/>
              </w:rPr>
              <w:t>qMSP</w:t>
            </w:r>
            <w:proofErr w:type="spellEnd"/>
          </w:p>
        </w:tc>
        <w:tc>
          <w:tcPr>
            <w:tcW w:w="0" w:type="auto"/>
            <w:tcBorders>
              <w:bottom w:val="single" w:sz="12" w:space="0" w:color="000000"/>
            </w:tcBorders>
            <w:tcPrChange w:id="473" w:author="Shicheng Guo" w:date="2014-03-17T02:28:00Z">
              <w:tcPr>
                <w:tcW w:w="466"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Diagnose</w:t>
            </w:r>
          </w:p>
        </w:tc>
        <w:tc>
          <w:tcPr>
            <w:tcW w:w="0" w:type="auto"/>
            <w:tcBorders>
              <w:bottom w:val="single" w:sz="12" w:space="0" w:color="000000"/>
            </w:tcBorders>
            <w:tcPrChange w:id="474" w:author="Shicheng Guo" w:date="2014-03-17T02:28:00Z">
              <w:tcPr>
                <w:tcW w:w="361"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Single</w:t>
            </w:r>
          </w:p>
        </w:tc>
        <w:tc>
          <w:tcPr>
            <w:tcW w:w="0" w:type="auto"/>
            <w:tcBorders>
              <w:bottom w:val="single" w:sz="12" w:space="0" w:color="000000"/>
            </w:tcBorders>
            <w:tcPrChange w:id="475" w:author="Shicheng Guo" w:date="2014-03-17T02:28:00Z">
              <w:tcPr>
                <w:tcW w:w="335"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NA</w:t>
            </w:r>
          </w:p>
        </w:tc>
        <w:tc>
          <w:tcPr>
            <w:tcW w:w="0" w:type="auto"/>
            <w:tcBorders>
              <w:bottom w:val="single" w:sz="12" w:space="0" w:color="000000"/>
            </w:tcBorders>
            <w:tcPrChange w:id="476" w:author="Shicheng Guo" w:date="2014-03-17T02:28:00Z">
              <w:tcPr>
                <w:tcW w:w="390" w:type="pct"/>
                <w:tcBorders>
                  <w:bottom w:val="single" w:sz="12" w:space="0" w:color="000000"/>
                </w:tcBorders>
              </w:tcPr>
            </w:tcPrChange>
          </w:tcPr>
          <w:p w:rsidR="00FC6051" w:rsidRPr="00A5418D" w:rsidRDefault="00FC6051">
            <w:pPr>
              <w:jc w:val="center"/>
              <w:rPr>
                <w:sz w:val="18"/>
                <w:szCs w:val="18"/>
              </w:rPr>
            </w:pPr>
            <w:proofErr w:type="spellStart"/>
            <w:r w:rsidRPr="00A5418D">
              <w:rPr>
                <w:rStyle w:val="simple"/>
                <w:sz w:val="18"/>
                <w:szCs w:val="18"/>
              </w:rPr>
              <w:t>heter</w:t>
            </w:r>
            <w:proofErr w:type="spellEnd"/>
          </w:p>
        </w:tc>
        <w:tc>
          <w:tcPr>
            <w:tcW w:w="0" w:type="auto"/>
            <w:tcBorders>
              <w:bottom w:val="single" w:sz="12" w:space="0" w:color="000000"/>
            </w:tcBorders>
            <w:tcPrChange w:id="477" w:author="Shicheng Guo" w:date="2014-03-17T02:28:00Z">
              <w:tcPr>
                <w:tcW w:w="286" w:type="pct"/>
                <w:tcBorders>
                  <w:bottom w:val="single" w:sz="12" w:space="0" w:color="000000"/>
                </w:tcBorders>
              </w:tcPr>
            </w:tcPrChange>
          </w:tcPr>
          <w:p w:rsidR="00FC6051" w:rsidRPr="00A5418D" w:rsidRDefault="00FC6051">
            <w:pPr>
              <w:jc w:val="center"/>
              <w:rPr>
                <w:sz w:val="18"/>
                <w:szCs w:val="18"/>
              </w:rPr>
            </w:pPr>
            <w:r w:rsidRPr="00A5418D">
              <w:rPr>
                <w:rStyle w:val="simple"/>
                <w:sz w:val="18"/>
                <w:szCs w:val="18"/>
              </w:rPr>
              <w:t>[10]</w:t>
            </w:r>
          </w:p>
        </w:tc>
      </w:tr>
    </w:tbl>
    <w:p w:rsidR="00FC6051" w:rsidRPr="00AD2428" w:rsidRDefault="00FC6051">
      <w:pPr>
        <w:jc w:val="both"/>
        <w:rPr>
          <w:sz w:val="16"/>
          <w:szCs w:val="16"/>
        </w:rPr>
      </w:pPr>
      <w:proofErr w:type="spellStart"/>
      <w:r w:rsidRPr="00AD2428">
        <w:rPr>
          <w:sz w:val="16"/>
          <w:szCs w:val="16"/>
          <w:vertAlign w:val="superscript"/>
        </w:rPr>
        <w:t>a</w:t>
      </w:r>
      <w:del w:id="478" w:author="Richard Hornby" w:date="2014-03-06T16:14:00Z">
        <w:r w:rsidRPr="00AD2428" w:rsidDel="00905D6E">
          <w:rPr>
            <w:sz w:val="16"/>
            <w:szCs w:val="16"/>
          </w:rPr>
          <w:delText xml:space="preserve"> </w:delText>
        </w:r>
      </w:del>
      <w:r w:rsidRPr="00AD2428">
        <w:rPr>
          <w:sz w:val="16"/>
          <w:szCs w:val="16"/>
        </w:rPr>
        <w:t>mean</w:t>
      </w:r>
      <w:proofErr w:type="spellEnd"/>
      <w:r w:rsidRPr="00AD2428">
        <w:rPr>
          <w:sz w:val="16"/>
          <w:szCs w:val="16"/>
        </w:rPr>
        <w:t xml:space="preserve"> or median age from articles; </w:t>
      </w:r>
      <w:proofErr w:type="spellStart"/>
      <w:r w:rsidRPr="00AD2428">
        <w:rPr>
          <w:sz w:val="16"/>
          <w:szCs w:val="16"/>
          <w:vertAlign w:val="superscript"/>
        </w:rPr>
        <w:t>b</w:t>
      </w:r>
      <w:del w:id="479" w:author="Richard Hornby" w:date="2014-03-06T16:14:00Z">
        <w:r w:rsidRPr="00AD2428" w:rsidDel="00905D6E">
          <w:rPr>
            <w:sz w:val="16"/>
            <w:szCs w:val="16"/>
          </w:rPr>
          <w:delText xml:space="preserve"> </w:delText>
        </w:r>
      </w:del>
      <w:r w:rsidRPr="00AD2428">
        <w:rPr>
          <w:sz w:val="16"/>
          <w:szCs w:val="16"/>
        </w:rPr>
        <w:t>with</w:t>
      </w:r>
      <w:proofErr w:type="spellEnd"/>
      <w:r w:rsidRPr="00AD2428">
        <w:rPr>
          <w:sz w:val="16"/>
          <w:szCs w:val="16"/>
        </w:rPr>
        <w:t xml:space="preserve"> two records since there are tissue and serum data simultaneously in this article.</w:t>
      </w:r>
      <w:ins w:id="480" w:author="Richard Hornby" w:date="2014-03-06T16:16:00Z">
        <w:r w:rsidRPr="001F05BD">
          <w:rPr>
            <w:sz w:val="16"/>
            <w:szCs w:val="16"/>
          </w:rPr>
          <w:t xml:space="preserve"> </w:t>
        </w:r>
        <w:r w:rsidRPr="00AD2428">
          <w:rPr>
            <w:sz w:val="16"/>
            <w:szCs w:val="16"/>
          </w:rPr>
          <w:t>M+ and M- means methylation positive and methylation negative, respectively.</w:t>
        </w:r>
      </w:ins>
    </w:p>
    <w:p w:rsidR="00FC6051" w:rsidRPr="00AD2428" w:rsidDel="001F05BD" w:rsidRDefault="00FC6051">
      <w:pPr>
        <w:jc w:val="both"/>
        <w:rPr>
          <w:del w:id="481" w:author="Richard Hornby" w:date="2014-03-06T16:16:00Z"/>
          <w:sz w:val="16"/>
          <w:szCs w:val="16"/>
        </w:rPr>
      </w:pPr>
      <w:del w:id="482" w:author="Richard Hornby" w:date="2014-03-06T16:16:00Z">
        <w:r w:rsidRPr="00AD2428" w:rsidDel="001F05BD">
          <w:rPr>
            <w:sz w:val="16"/>
            <w:szCs w:val="16"/>
          </w:rPr>
          <w:delText>M + and M- means methylation positive and methylation negative, respectively.</w:delText>
        </w:r>
      </w:del>
    </w:p>
    <w:p w:rsidR="00FC6051" w:rsidRPr="00AD2428" w:rsidRDefault="00FC6051">
      <w:pPr>
        <w:jc w:val="both"/>
        <w:rPr>
          <w:sz w:val="16"/>
          <w:szCs w:val="16"/>
        </w:rPr>
      </w:pPr>
      <w:r w:rsidRPr="00FC6051">
        <w:rPr>
          <w:rStyle w:val="italic"/>
          <w:i w:val="0"/>
          <w:sz w:val="16"/>
          <w:szCs w:val="16"/>
          <w:rPrChange w:id="483" w:author="Richard Hornby" w:date="2014-03-06T16:14:00Z">
            <w:rPr>
              <w:rStyle w:val="italic"/>
              <w:sz w:val="16"/>
              <w:szCs w:val="16"/>
            </w:rPr>
          </w:rPrChange>
        </w:rPr>
        <w:t>Abbreviations</w:t>
      </w:r>
      <w:r w:rsidRPr="003C58DB">
        <w:rPr>
          <w:i/>
          <w:sz w:val="16"/>
          <w:szCs w:val="16"/>
        </w:rPr>
        <w:t>:</w:t>
      </w:r>
      <w:r w:rsidRPr="00AD2428">
        <w:rPr>
          <w:sz w:val="16"/>
          <w:szCs w:val="16"/>
        </w:rPr>
        <w:t xml:space="preserve"> Ad2Sc, the ratio of</w:t>
      </w:r>
      <w:del w:id="484" w:author="Richard Hornby" w:date="2014-03-09T19:01:00Z">
        <w:r w:rsidRPr="00AD2428" w:rsidDel="00B802F1">
          <w:rPr>
            <w:sz w:val="16"/>
            <w:szCs w:val="16"/>
          </w:rPr>
          <w:delText xml:space="preserve"> the</w:delText>
        </w:r>
      </w:del>
      <w:r w:rsidRPr="00AD2428">
        <w:rPr>
          <w:sz w:val="16"/>
          <w:szCs w:val="16"/>
        </w:rPr>
        <w:t xml:space="preserve"> adenocarcinoma to squamous cell carcinoma; </w:t>
      </w:r>
      <w:del w:id="485" w:author="Richard Hornby" w:date="2014-03-06T16:15:00Z">
        <w:r w:rsidRPr="00AD2428" w:rsidDel="00435ACC">
          <w:rPr>
            <w:sz w:val="16"/>
            <w:szCs w:val="16"/>
          </w:rPr>
          <w:delText xml:space="preserve">Sample type represents the samples analyzed; </w:delText>
        </w:r>
      </w:del>
      <w:proofErr w:type="spellStart"/>
      <w:r w:rsidRPr="00AD2428">
        <w:rPr>
          <w:sz w:val="16"/>
          <w:szCs w:val="16"/>
        </w:rPr>
        <w:t>hom</w:t>
      </w:r>
      <w:proofErr w:type="spellEnd"/>
      <w:r w:rsidRPr="00AD2428">
        <w:rPr>
          <w:sz w:val="16"/>
          <w:szCs w:val="16"/>
        </w:rPr>
        <w:t>, homogen</w:t>
      </w:r>
      <w:ins w:id="486" w:author="Richard Hornby" w:date="2014-03-06T16:16:00Z">
        <w:r>
          <w:rPr>
            <w:sz w:val="16"/>
            <w:szCs w:val="16"/>
          </w:rPr>
          <w:t>e</w:t>
        </w:r>
      </w:ins>
      <w:r w:rsidRPr="00AD2428">
        <w:rPr>
          <w:sz w:val="16"/>
          <w:szCs w:val="16"/>
        </w:rPr>
        <w:t xml:space="preserve">ous control; </w:t>
      </w:r>
      <w:proofErr w:type="spellStart"/>
      <w:r w:rsidRPr="00AD2428">
        <w:rPr>
          <w:sz w:val="16"/>
          <w:szCs w:val="16"/>
        </w:rPr>
        <w:t>heter</w:t>
      </w:r>
      <w:proofErr w:type="spellEnd"/>
      <w:r w:rsidRPr="00AD2428">
        <w:rPr>
          <w:sz w:val="16"/>
          <w:szCs w:val="16"/>
        </w:rPr>
        <w:t xml:space="preserve">, heterogeneous control. MSP, qualitative methylation detection method; </w:t>
      </w:r>
      <w:proofErr w:type="spellStart"/>
      <w:r w:rsidRPr="00AD2428">
        <w:rPr>
          <w:sz w:val="16"/>
          <w:szCs w:val="16"/>
        </w:rPr>
        <w:t>qMSP</w:t>
      </w:r>
      <w:proofErr w:type="spellEnd"/>
      <w:r w:rsidRPr="00AD2428">
        <w:rPr>
          <w:sz w:val="16"/>
          <w:szCs w:val="16"/>
        </w:rPr>
        <w:t>, quantitative detection method</w:t>
      </w:r>
      <w:ins w:id="487" w:author="Richard Hornby" w:date="2014-03-06T16:15:00Z">
        <w:r>
          <w:rPr>
            <w:sz w:val="16"/>
            <w:szCs w:val="16"/>
          </w:rPr>
          <w:t>;</w:t>
        </w:r>
        <w:r w:rsidRPr="00905D6E">
          <w:rPr>
            <w:sz w:val="16"/>
            <w:szCs w:val="16"/>
          </w:rPr>
          <w:t xml:space="preserve"> </w:t>
        </w:r>
        <w:r w:rsidRPr="00AD2428">
          <w:rPr>
            <w:sz w:val="16"/>
            <w:szCs w:val="16"/>
          </w:rPr>
          <w:t>Sample type represents the samples analyzed</w:t>
        </w:r>
      </w:ins>
      <w:r w:rsidRPr="00AD2428">
        <w:rPr>
          <w:sz w:val="16"/>
          <w:szCs w:val="16"/>
        </w:rPr>
        <w:t>.</w:t>
      </w:r>
    </w:p>
    <w:p w:rsidR="00FC6051" w:rsidRPr="00AD2428" w:rsidRDefault="00FC6051">
      <w:pPr>
        <w:pStyle w:val="h2"/>
        <w:rPr>
          <w:sz w:val="16"/>
          <w:szCs w:val="16"/>
        </w:rPr>
        <w:sectPr w:rsidR="00FC6051" w:rsidRPr="00AD2428" w:rsidSect="00AD2428">
          <w:pgSz w:w="16834" w:h="11909" w:orient="landscape"/>
          <w:pgMar w:top="1440" w:right="1440" w:bottom="1440" w:left="1440" w:header="720" w:footer="720" w:gutter="0"/>
          <w:cols w:space="720"/>
          <w:docGrid w:linePitch="360"/>
        </w:sectPr>
      </w:pPr>
    </w:p>
    <w:p w:rsidR="00FC6051" w:rsidRDefault="00FC6051">
      <w:pPr>
        <w:pStyle w:val="h2"/>
      </w:pPr>
      <w:r>
        <w:lastRenderedPageBreak/>
        <w:t>Meta-analysis, subgroup analysis and meta-regression</w:t>
      </w:r>
    </w:p>
    <w:p w:rsidR="00FC6051" w:rsidRDefault="00FC6051">
      <w:pPr>
        <w:pStyle w:val="a3"/>
        <w:jc w:val="both"/>
      </w:pPr>
      <w:r>
        <w:t xml:space="preserve">The ORs for </w:t>
      </w:r>
      <w:r>
        <w:rPr>
          <w:rStyle w:val="italic"/>
        </w:rPr>
        <w:t>APC</w:t>
      </w:r>
      <w:r>
        <w:t xml:space="preserve"> methylation in cancer tissues compared with that in normal controls were 4.67 (95% CI: 2.66</w:t>
      </w:r>
      <w:ins w:id="488" w:author="Richard Hornby" w:date="2014-03-06T16:17:00Z">
        <w:r>
          <w:t xml:space="preserve"> to </w:t>
        </w:r>
      </w:ins>
      <w:del w:id="489" w:author="Richard Hornby" w:date="2014-03-06T16:17:00Z">
        <w:r w:rsidDel="00713E8A">
          <w:delText>-</w:delText>
        </w:r>
      </w:del>
      <w:r>
        <w:t xml:space="preserve">8.22, z = 5.35, </w:t>
      </w:r>
      <w:r w:rsidRPr="003C58DB">
        <w:rPr>
          <w:i/>
        </w:rPr>
        <w:t>P</w:t>
      </w:r>
      <w:r>
        <w:t xml:space="preserve"> &lt; 0.0001) in random effect</w:t>
      </w:r>
      <w:ins w:id="490" w:author="Richard Hornby" w:date="2014-03-09T21:02:00Z">
        <w:r>
          <w:t>s</w:t>
        </w:r>
      </w:ins>
      <w:r>
        <w:t xml:space="preserve"> model pooled, and 2.74 (95% CI: 1.99</w:t>
      </w:r>
      <w:ins w:id="491" w:author="Richard Hornby" w:date="2014-03-06T16:17:00Z">
        <w:r>
          <w:t xml:space="preserve"> to </w:t>
        </w:r>
      </w:ins>
      <w:del w:id="492" w:author="Richard Hornby" w:date="2014-03-06T16:17:00Z">
        <w:r w:rsidDel="00713E8A">
          <w:delText>-</w:delText>
        </w:r>
      </w:del>
      <w:r>
        <w:t>3.23, z =</w:t>
      </w:r>
      <w:ins w:id="493" w:author="Richard Hornby" w:date="2014-03-06T16:17:00Z">
        <w:r>
          <w:t xml:space="preserve"> </w:t>
        </w:r>
      </w:ins>
      <w:r>
        <w:t xml:space="preserve">8.10, </w:t>
      </w:r>
      <w:r w:rsidRPr="003C58DB">
        <w:rPr>
          <w:i/>
        </w:rPr>
        <w:t>P</w:t>
      </w:r>
      <w:r>
        <w:t xml:space="preserve"> &lt; 0.0001) in fixed effect</w:t>
      </w:r>
      <w:ins w:id="494" w:author="Richard Hornby" w:date="2014-03-09T21:02:00Z">
        <w:r>
          <w:t>s</w:t>
        </w:r>
      </w:ins>
      <w:r>
        <w:t xml:space="preserve"> model, demonstrating a statistically significant increasing in likelihood of methylation in lung cancer tissues comparing to controls (Figure 1).</w:t>
      </w:r>
    </w:p>
    <w:p w:rsidR="00FC6051" w:rsidRDefault="00FC6051">
      <w:pPr>
        <w:pStyle w:val="float"/>
        <w:pBdr>
          <w:top w:val="single" w:sz="6" w:space="0" w:color="auto"/>
          <w:bottom w:val="single" w:sz="6" w:space="0" w:color="auto"/>
        </w:pBdr>
      </w:pPr>
      <w:r>
        <w:rPr>
          <w:rStyle w:val="Caption1"/>
          <w:b/>
          <w:bCs/>
        </w:rPr>
        <w:t>Figure 1</w:t>
      </w:r>
      <w:ins w:id="495" w:author="Richard Hornby" w:date="2014-03-06T16:17:00Z">
        <w:r>
          <w:rPr>
            <w:rStyle w:val="Caption1"/>
            <w:b/>
            <w:bCs/>
          </w:rPr>
          <w:t>.</w:t>
        </w:r>
      </w:ins>
      <w:r>
        <w:rPr>
          <w:rStyle w:val="Caption1"/>
        </w:rPr>
        <w:t xml:space="preserve"> </w:t>
      </w:r>
      <w:r>
        <w:rPr>
          <w:rStyle w:val="bold"/>
        </w:rPr>
        <w:t xml:space="preserve">Combined estimates for the association between </w:t>
      </w:r>
      <w:r w:rsidRPr="00FC6051">
        <w:rPr>
          <w:rStyle w:val="bold"/>
          <w:i/>
          <w:rPrChange w:id="496" w:author="Richard Hornby" w:date="2014-03-06T17:47:00Z">
            <w:rPr>
              <w:rStyle w:val="bold"/>
            </w:rPr>
          </w:rPrChange>
        </w:rPr>
        <w:t>APC</w:t>
      </w:r>
      <w:r>
        <w:rPr>
          <w:rStyle w:val="bold"/>
        </w:rPr>
        <w:t xml:space="preserve"> promoter </w:t>
      </w:r>
      <w:proofErr w:type="spellStart"/>
      <w:r>
        <w:rPr>
          <w:rStyle w:val="bold"/>
        </w:rPr>
        <w:t>hypermethylation</w:t>
      </w:r>
      <w:proofErr w:type="spellEnd"/>
      <w:r>
        <w:rPr>
          <w:rStyle w:val="bold"/>
        </w:rPr>
        <w:t xml:space="preserve"> and </w:t>
      </w:r>
      <w:ins w:id="497" w:author="Richard Hornby" w:date="2014-03-06T17:47:00Z">
        <w:r>
          <w:rPr>
            <w:rStyle w:val="bold"/>
          </w:rPr>
          <w:t>non-small cell lung cancer (</w:t>
        </w:r>
      </w:ins>
      <w:r>
        <w:rPr>
          <w:rStyle w:val="bold"/>
        </w:rPr>
        <w:t>NSCLC</w:t>
      </w:r>
      <w:ins w:id="498" w:author="Richard Hornby" w:date="2014-03-06T17:47:00Z">
        <w:r>
          <w:rPr>
            <w:rStyle w:val="bold"/>
          </w:rPr>
          <w:t>)</w:t>
        </w:r>
      </w:ins>
      <w:r>
        <w:rPr>
          <w:rStyle w:val="bold"/>
        </w:rPr>
        <w:t xml:space="preserve"> with forest plot.</w:t>
      </w:r>
      <w:r>
        <w:rPr>
          <w:rStyle w:val="simple"/>
        </w:rPr>
        <w:t xml:space="preserve"> Author, year, country of the studies and methylated (M) and total number of the sample (T) in case and control, combined odds ratio (OR) with 95% confidence region were labeled in the left column of the figure. The </w:t>
      </w:r>
      <w:proofErr w:type="spellStart"/>
      <w:r>
        <w:rPr>
          <w:rStyle w:val="simple"/>
        </w:rPr>
        <w:t>DerSimonian</w:t>
      </w:r>
      <w:proofErr w:type="spellEnd"/>
      <w:r>
        <w:rPr>
          <w:rStyle w:val="simple"/>
        </w:rPr>
        <w:t>-Laird estimator and Mantel-</w:t>
      </w:r>
      <w:proofErr w:type="spellStart"/>
      <w:r>
        <w:rPr>
          <w:rStyle w:val="simple"/>
        </w:rPr>
        <w:t>Haenszel</w:t>
      </w:r>
      <w:proofErr w:type="spellEnd"/>
      <w:r>
        <w:rPr>
          <w:rStyle w:val="simple"/>
        </w:rPr>
        <w:t xml:space="preserve"> method were selected to conduct combination estimation for </w:t>
      </w:r>
      <w:ins w:id="499" w:author="Richard Hornby" w:date="2014-03-08T18:09:00Z">
        <w:r>
          <w:rPr>
            <w:rStyle w:val="simple"/>
          </w:rPr>
          <w:t xml:space="preserve">the </w:t>
        </w:r>
      </w:ins>
      <w:r>
        <w:rPr>
          <w:rStyle w:val="simple"/>
        </w:rPr>
        <w:t>random effects model and fixed effects model, respectively.</w:t>
      </w:r>
    </w:p>
    <w:p w:rsidR="00FC6051" w:rsidRDefault="00FC6051">
      <w:pPr>
        <w:pStyle w:val="a3"/>
        <w:jc w:val="both"/>
      </w:pPr>
      <w:r>
        <w:t>Subgroup analys</w:t>
      </w:r>
      <w:ins w:id="500" w:author="Richard Hornby" w:date="2014-03-08T17:31:00Z">
        <w:r>
          <w:t>e</w:t>
        </w:r>
      </w:ins>
      <w:del w:id="501" w:author="Richard Hornby" w:date="2014-03-08T17:31:00Z">
        <w:r w:rsidDel="00E77C34">
          <w:delText>i</w:delText>
        </w:r>
      </w:del>
      <w:r>
        <w:t>s were conducted for different subtypes, which included sample types (tissue or serum), counterpart</w:t>
      </w:r>
      <w:del w:id="502" w:author="Richard Hornby" w:date="2014-03-08T17:36:00Z">
        <w:r w:rsidDel="00A229C8">
          <w:delText>s</w:delText>
        </w:r>
      </w:del>
      <w:r>
        <w:t xml:space="preserve"> categories (</w:t>
      </w:r>
      <w:proofErr w:type="spellStart"/>
      <w:r>
        <w:t>autogenous</w:t>
      </w:r>
      <w:proofErr w:type="spellEnd"/>
      <w:r>
        <w:t xml:space="preserve"> or heterogeneous), proportion of stage I, aim of the study (for diagnosis or non-diagnosis), ratio of adenocarcinoma to squamous (Ad2Sc), primer categories (set</w:t>
      </w:r>
      <w:ins w:id="503" w:author="Richard Hornby" w:date="2014-03-06T21:29:00Z">
        <w:r>
          <w:t>s</w:t>
        </w:r>
      </w:ins>
      <w:r>
        <w:t xml:space="preserve"> I and II) </w:t>
      </w:r>
      <w:ins w:id="504" w:author="Shicheng Guo" w:date="2014-03-17T04:21:00Z">
        <w:r w:rsidR="00CD2819">
          <w:t>(Additional file 1: Table S</w:t>
        </w:r>
        <w:r w:rsidR="00CD2819">
          <w:rPr>
            <w:rFonts w:hint="eastAsia"/>
            <w:lang w:eastAsia="zh-CN"/>
          </w:rPr>
          <w:t>2</w:t>
        </w:r>
        <w:r w:rsidR="00CD2819">
          <w:t>)</w:t>
        </w:r>
        <w:r w:rsidR="00CD2819">
          <w:rPr>
            <w:rFonts w:hint="eastAsia"/>
            <w:lang w:eastAsia="zh-CN"/>
          </w:rPr>
          <w:t xml:space="preserve"> </w:t>
        </w:r>
      </w:ins>
      <w:r w:rsidRPr="00FE6FAE">
        <w:t>and</w:t>
      </w:r>
      <w:r>
        <w:t xml:space="preserve"> other possible confounding factors (Table 2). Significant differences were found between the ORs of </w:t>
      </w:r>
      <w:ins w:id="505" w:author="Richard Hornby" w:date="2014-03-09T19:14:00Z">
        <w:r>
          <w:t xml:space="preserve">the </w:t>
        </w:r>
      </w:ins>
      <w:r>
        <w:t>younger (5.03, 95% CI: 2.53</w:t>
      </w:r>
      <w:ins w:id="506" w:author="Richard Hornby" w:date="2014-03-06T16:18:00Z">
        <w:r>
          <w:t xml:space="preserve"> to </w:t>
        </w:r>
      </w:ins>
      <w:del w:id="507" w:author="Richard Hornby" w:date="2014-03-06T16:18:00Z">
        <w:r w:rsidDel="004A538B">
          <w:delText>-</w:delText>
        </w:r>
      </w:del>
      <w:r>
        <w:t>10.0) and older</w:t>
      </w:r>
      <w:del w:id="508" w:author="Richard Hornby" w:date="2014-03-09T19:16:00Z">
        <w:r w:rsidDel="00987356">
          <w:delText xml:space="preserve"> group</w:delText>
        </w:r>
      </w:del>
      <w:r>
        <w:t xml:space="preserve"> (0.91, 95% CI: 0.57</w:t>
      </w:r>
      <w:ins w:id="509" w:author="Richard Hornby" w:date="2014-03-06T16:18:00Z">
        <w:r>
          <w:t xml:space="preserve"> to </w:t>
        </w:r>
      </w:ins>
      <w:del w:id="510" w:author="Richard Hornby" w:date="2014-03-06T16:18:00Z">
        <w:r w:rsidDel="004A538B">
          <w:delText>-</w:delText>
        </w:r>
      </w:del>
      <w:r>
        <w:t>1.41) subgroup (</w:t>
      </w:r>
      <w:r w:rsidRPr="00FC6051">
        <w:rPr>
          <w:i/>
          <w:rPrChange w:id="511" w:author="Richard Hornby" w:date="2014-03-06T16:18:00Z">
            <w:rPr>
              <w:b/>
            </w:rPr>
          </w:rPrChange>
        </w:rPr>
        <w:t>P</w:t>
      </w:r>
      <w:r>
        <w:t xml:space="preserve"> &lt;</w:t>
      </w:r>
      <w:ins w:id="512" w:author="Richard Hornby" w:date="2014-03-06T16:18:00Z">
        <w:r>
          <w:t xml:space="preserve"> </w:t>
        </w:r>
      </w:ins>
      <w:r>
        <w:t xml:space="preserve">0.0001) (Figure 2A). </w:t>
      </w:r>
      <w:ins w:id="513" w:author="Richard Hornby" w:date="2014-03-09T19:14:00Z">
        <w:r>
          <w:t>The g</w:t>
        </w:r>
      </w:ins>
      <w:del w:id="514" w:author="Richard Hornby" w:date="2014-03-09T19:14:00Z">
        <w:r w:rsidDel="006B561E">
          <w:delText>G</w:delText>
        </w:r>
      </w:del>
      <w:r>
        <w:t xml:space="preserve">roup with </w:t>
      </w:r>
      <w:ins w:id="515" w:author="Richard Hornby" w:date="2014-03-09T19:14:00Z">
        <w:r>
          <w:t xml:space="preserve">the </w:t>
        </w:r>
      </w:ins>
      <w:r>
        <w:t xml:space="preserve">high proportion of adenocarcinoma had a significantly bigger OR than that of </w:t>
      </w:r>
      <w:ins w:id="516" w:author="Richard Hornby" w:date="2014-03-09T19:15:00Z">
        <w:r>
          <w:t xml:space="preserve">the </w:t>
        </w:r>
      </w:ins>
      <w:r>
        <w:t>low subgroup (</w:t>
      </w:r>
      <w:r w:rsidRPr="00FC6051">
        <w:rPr>
          <w:i/>
          <w:rPrChange w:id="517" w:author="Richard Hornby" w:date="2014-03-06T21:29:00Z">
            <w:rPr>
              <w:b/>
            </w:rPr>
          </w:rPrChange>
        </w:rPr>
        <w:t>P</w:t>
      </w:r>
      <w:r>
        <w:t xml:space="preserve"> = 0.0077) which suggested that </w:t>
      </w:r>
      <w:r>
        <w:rPr>
          <w:rStyle w:val="italic"/>
        </w:rPr>
        <w:t>APC</w:t>
      </w:r>
      <w:r>
        <w:t xml:space="preserve"> methylation might have subtype specificity in NSCLC (Figure 2C). Significant difference was also found between primer set</w:t>
      </w:r>
      <w:ins w:id="518" w:author="Richard Hornby" w:date="2014-03-08T17:30:00Z">
        <w:r>
          <w:t>s</w:t>
        </w:r>
      </w:ins>
      <w:r>
        <w:t xml:space="preserve"> I and II (</w:t>
      </w:r>
      <w:r w:rsidRPr="00FC6051">
        <w:rPr>
          <w:i/>
          <w:rPrChange w:id="519" w:author="Richard Hornby" w:date="2014-03-06T16:19:00Z">
            <w:rPr>
              <w:b/>
            </w:rPr>
          </w:rPrChange>
        </w:rPr>
        <w:t>P</w:t>
      </w:r>
      <w:r>
        <w:t xml:space="preserve"> = 0.0137), which supported primers </w:t>
      </w:r>
      <w:ins w:id="520" w:author="Richard Hornby" w:date="2014-03-09T19:15:00Z">
        <w:r>
          <w:t>as being</w:t>
        </w:r>
      </w:ins>
      <w:del w:id="521" w:author="Richard Hornby" w:date="2014-03-09T19:15:00Z">
        <w:r w:rsidDel="00F62325">
          <w:delText>were</w:delText>
        </w:r>
      </w:del>
      <w:r>
        <w:t xml:space="preserve"> one of the most important heterogeneity sources in the </w:t>
      </w:r>
      <w:r>
        <w:rPr>
          <w:rStyle w:val="italic"/>
        </w:rPr>
        <w:t>APC</w:t>
      </w:r>
      <w:r>
        <w:t xml:space="preserve"> methylation test (Figure 2D). Both tissue and serum groups showed significant association between </w:t>
      </w:r>
      <w:r>
        <w:rPr>
          <w:rStyle w:val="italic"/>
        </w:rPr>
        <w:t>APC</w:t>
      </w:r>
      <w:r>
        <w:t xml:space="preserve"> methylation and NSCLC (OR = 3.72, 11.54, respectively) which suggested </w:t>
      </w:r>
      <w:ins w:id="522" w:author="Richard Hornby" w:date="2014-03-09T19:17:00Z">
        <w:r>
          <w:t xml:space="preserve">that </w:t>
        </w:r>
      </w:ins>
      <w:r>
        <w:rPr>
          <w:rStyle w:val="italic"/>
        </w:rPr>
        <w:t>APC</w:t>
      </w:r>
      <w:r>
        <w:t xml:space="preserve"> methylation can be taken as a potential biomarker for NSCLC diagnosis using either tissue or serum samples. In addition, significant difference</w:t>
      </w:r>
      <w:ins w:id="523" w:author="Richard Hornby" w:date="2014-03-09T19:16:00Z">
        <w:r>
          <w:t>s</w:t>
        </w:r>
      </w:ins>
      <w:r>
        <w:t xml:space="preserve"> were found between the ORs of heterogeneous (</w:t>
      </w:r>
      <w:proofErr w:type="spellStart"/>
      <w:r>
        <w:t>OR</w:t>
      </w:r>
      <w:r>
        <w:rPr>
          <w:vertAlign w:val="subscript"/>
        </w:rPr>
        <w:t>h</w:t>
      </w:r>
      <w:proofErr w:type="spellEnd"/>
      <w:r>
        <w:t xml:space="preserve"> = 8.33, 95% CI: 3.77</w:t>
      </w:r>
      <w:ins w:id="524" w:author="Richard Hornby" w:date="2014-03-06T16:19:00Z">
        <w:r>
          <w:t xml:space="preserve"> to </w:t>
        </w:r>
      </w:ins>
      <w:del w:id="525" w:author="Richard Hornby" w:date="2014-03-06T16:19:00Z">
        <w:r w:rsidDel="004A538B">
          <w:delText>-</w:delText>
        </w:r>
      </w:del>
      <w:r>
        <w:t xml:space="preserve">18.39) and </w:t>
      </w:r>
      <w:proofErr w:type="spellStart"/>
      <w:r>
        <w:t>autogenous</w:t>
      </w:r>
      <w:proofErr w:type="spellEnd"/>
      <w:r>
        <w:t xml:space="preserve"> (</w:t>
      </w:r>
      <w:proofErr w:type="spellStart"/>
      <w:r>
        <w:t>OR</w:t>
      </w:r>
      <w:r>
        <w:rPr>
          <w:vertAlign w:val="subscript"/>
        </w:rPr>
        <w:t>a</w:t>
      </w:r>
      <w:proofErr w:type="spellEnd"/>
      <w:r>
        <w:t xml:space="preserve"> = 2.25, 95% CI: 1.06</w:t>
      </w:r>
      <w:ins w:id="526" w:author="Richard Hornby" w:date="2014-03-06T16:19:00Z">
        <w:r>
          <w:t xml:space="preserve"> to </w:t>
        </w:r>
      </w:ins>
      <w:del w:id="527" w:author="Richard Hornby" w:date="2014-03-06T16:19:00Z">
        <w:r w:rsidDel="004A538B">
          <w:delText>-</w:delText>
        </w:r>
      </w:del>
      <w:r>
        <w:t>4.77) subgroups (</w:t>
      </w:r>
      <w:r w:rsidRPr="00FC6051">
        <w:rPr>
          <w:i/>
          <w:rPrChange w:id="528" w:author="Richard Hornby" w:date="2014-03-06T16:19:00Z">
            <w:rPr>
              <w:b/>
            </w:rPr>
          </w:rPrChange>
        </w:rPr>
        <w:t>P</w:t>
      </w:r>
      <w:r>
        <w:t xml:space="preserve"> = 0.0187) (Figure 2B). One possible reason might be the impure composition of the adjacent normal specimens which might have been slightly contaminated by cancer cells</w:t>
      </w:r>
      <w:ins w:id="529" w:author="Richard Hornby" w:date="2014-03-09T19:18:00Z">
        <w:r>
          <w:t>,</w:t>
        </w:r>
      </w:ins>
      <w:r>
        <w:t xml:space="preserve"> or it have been transformed to precancerous status, while normal serum samples </w:t>
      </w:r>
      <w:ins w:id="530" w:author="Richard Hornby" w:date="2014-03-09T19:18:00Z">
        <w:r>
          <w:t xml:space="preserve">generally </w:t>
        </w:r>
      </w:ins>
      <w:r>
        <w:t>came from healthy individuals</w:t>
      </w:r>
      <w:del w:id="531" w:author="Richard Hornby" w:date="2014-03-09T19:18:00Z">
        <w:r w:rsidDel="005679F6">
          <w:delText xml:space="preserve"> in general</w:delText>
        </w:r>
      </w:del>
      <w:r>
        <w:t>. The subgroup of high Ad2Sc</w:t>
      </w:r>
      <w:del w:id="532" w:author="Richard Hornby" w:date="2014-03-09T20:46:00Z">
        <w:r w:rsidDel="00A20A2D">
          <w:delText xml:space="preserve"> group</w:delText>
        </w:r>
      </w:del>
      <w:r>
        <w:t xml:space="preserve"> had a larger OR than that of low Ad2Sc (Table 2), indicating that methylation of </w:t>
      </w:r>
      <w:r>
        <w:rPr>
          <w:rStyle w:val="italic"/>
        </w:rPr>
        <w:t>APC</w:t>
      </w:r>
      <w:r>
        <w:t xml:space="preserve"> might </w:t>
      </w:r>
      <w:ins w:id="533" w:author="Richard Hornby" w:date="2014-03-09T19:19:00Z">
        <w:r>
          <w:t xml:space="preserve">have </w:t>
        </w:r>
      </w:ins>
      <w:r>
        <w:t>occurred or functioned at the early stage of</w:t>
      </w:r>
      <w:del w:id="534" w:author="Richard Hornby" w:date="2014-03-09T19:19:00Z">
        <w:r w:rsidDel="003A5005">
          <w:delText xml:space="preserve"> the</w:delText>
        </w:r>
      </w:del>
      <w:r>
        <w:t xml:space="preserve"> </w:t>
      </w:r>
      <w:proofErr w:type="spellStart"/>
      <w:r>
        <w:t>tumorigenesis</w:t>
      </w:r>
      <w:proofErr w:type="spellEnd"/>
      <w:r>
        <w:t>, which had been found</w:t>
      </w:r>
      <w:del w:id="535" w:author="Richard Hornby" w:date="2014-03-09T19:19:00Z">
        <w:r w:rsidDel="003A5005">
          <w:delText>ed</w:delText>
        </w:r>
      </w:del>
      <w:r>
        <w:t xml:space="preserve"> </w:t>
      </w:r>
      <w:ins w:id="536" w:author="Richard Hornby" w:date="2014-03-09T19:20:00Z">
        <w:r>
          <w:t>for</w:t>
        </w:r>
      </w:ins>
      <w:del w:id="537" w:author="Richard Hornby" w:date="2014-03-09T19:20:00Z">
        <w:r w:rsidDel="006B345E">
          <w:delText>in</w:delText>
        </w:r>
      </w:del>
      <w:r>
        <w:t xml:space="preserve"> endometrial cancer [28]. The OR in studies aiming at diagnosis (OR = 6.79) is more than 2.6 times </w:t>
      </w:r>
      <w:ins w:id="538" w:author="Richard Hornby" w:date="2014-03-09T19:20:00Z">
        <w:r>
          <w:t>the</w:t>
        </w:r>
      </w:ins>
      <w:del w:id="539" w:author="Richard Hornby" w:date="2014-03-09T19:20:00Z">
        <w:r w:rsidDel="00552553">
          <w:delText>of</w:delText>
        </w:r>
      </w:del>
      <w:r>
        <w:t xml:space="preserve"> OR in </w:t>
      </w:r>
      <w:ins w:id="540" w:author="Richard Hornby" w:date="2014-03-09T19:20:00Z">
        <w:r>
          <w:t xml:space="preserve">the </w:t>
        </w:r>
      </w:ins>
      <w:r>
        <w:t xml:space="preserve">non-diagnosis group (OR = 2.59), which might be caused by </w:t>
      </w:r>
      <w:ins w:id="541" w:author="Richard Hornby" w:date="2014-03-09T19:20:00Z">
        <w:r>
          <w:t xml:space="preserve">an </w:t>
        </w:r>
      </w:ins>
      <w:r>
        <w:t xml:space="preserve">unbalanced distribution </w:t>
      </w:r>
      <w:ins w:id="542" w:author="Richard Hornby" w:date="2014-03-09T19:21:00Z">
        <w:r>
          <w:t>in the</w:t>
        </w:r>
      </w:ins>
      <w:del w:id="543" w:author="Richard Hornby" w:date="2014-03-09T19:21:00Z">
        <w:r w:rsidDel="001C754E">
          <w:delText>of</w:delText>
        </w:r>
      </w:del>
      <w:r>
        <w:t xml:space="preserve"> proportion of early stage samples (</w:t>
      </w:r>
      <w:r w:rsidRPr="00FC6051">
        <w:rPr>
          <w:i/>
          <w:rPrChange w:id="544" w:author="Richard Hornby" w:date="2014-03-06T16:19:00Z">
            <w:rPr>
              <w:b/>
            </w:rPr>
          </w:rPrChange>
        </w:rPr>
        <w:t>P</w:t>
      </w:r>
      <w:r>
        <w:t xml:space="preserve"> = 0.0218, Wilcoxon rank-sum test). No significant difference was found between subgroups of MSP and </w:t>
      </w:r>
      <w:proofErr w:type="spellStart"/>
      <w:r>
        <w:t>qMSP</w:t>
      </w:r>
      <w:proofErr w:type="spellEnd"/>
      <w:r>
        <w:t xml:space="preserve"> (</w:t>
      </w:r>
      <w:r w:rsidRPr="00FC6051">
        <w:rPr>
          <w:i/>
          <w:rPrChange w:id="545" w:author="Richard Hornby" w:date="2014-03-06T16:19:00Z">
            <w:rPr>
              <w:b/>
            </w:rPr>
          </w:rPrChange>
        </w:rPr>
        <w:t>P</w:t>
      </w:r>
      <w:r>
        <w:t xml:space="preserve"> = 0.77), which suggested both of the methods were equivalent in methylation detection (Table 2) and the result was consistent with Wu’s conclusion [29].</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Default="00FC6051" w:rsidP="00AD2428">
      <w:pPr>
        <w:pStyle w:val="float"/>
        <w:spacing w:after="0" w:afterAutospacing="0"/>
        <w:ind w:left="1296"/>
      </w:pPr>
      <w:r>
        <w:rPr>
          <w:rStyle w:val="Caption1"/>
          <w:b/>
          <w:bCs/>
        </w:rPr>
        <w:lastRenderedPageBreak/>
        <w:t>Table 2</w:t>
      </w:r>
      <w:ins w:id="546" w:author="Richard Hornby" w:date="2014-03-06T16:20:00Z">
        <w:r>
          <w:rPr>
            <w:rStyle w:val="Caption1"/>
            <w:b/>
            <w:bCs/>
          </w:rPr>
          <w:t>.</w:t>
        </w:r>
      </w:ins>
      <w:r>
        <w:rPr>
          <w:rStyle w:val="Caption1"/>
        </w:rPr>
        <w:t xml:space="preserve"> </w:t>
      </w:r>
      <w:r>
        <w:rPr>
          <w:rStyle w:val="bold"/>
        </w:rPr>
        <w:t>Subgroup analysis for the main potential confounding factors with random effect</w:t>
      </w:r>
      <w:ins w:id="547" w:author="Richard Hornby" w:date="2014-03-09T21:03:00Z">
        <w:r>
          <w:rPr>
            <w:rStyle w:val="bold"/>
          </w:rPr>
          <w:t>s</w:t>
        </w:r>
      </w:ins>
      <w:r>
        <w:rPr>
          <w:rStyle w:val="bold"/>
        </w:rPr>
        <w:t xml:space="preserve"> model</w:t>
      </w:r>
    </w:p>
    <w:tbl>
      <w:tblPr>
        <w:tblW w:w="4057" w:type="pct"/>
        <w:jc w:val="center"/>
        <w:tblInd w:w="-1245"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2076"/>
        <w:gridCol w:w="1262"/>
        <w:gridCol w:w="1262"/>
        <w:gridCol w:w="1709"/>
        <w:gridCol w:w="1709"/>
        <w:gridCol w:w="1532"/>
        <w:gridCol w:w="1797"/>
      </w:tblGrid>
      <w:tr w:rsidR="00FC6051" w:rsidRPr="00A5418D" w:rsidTr="00AD2428">
        <w:trPr>
          <w:tblHeader/>
          <w:jc w:val="center"/>
        </w:trPr>
        <w:tc>
          <w:tcPr>
            <w:tcW w:w="915" w:type="pct"/>
            <w:tcBorders>
              <w:top w:val="single" w:sz="12" w:space="0" w:color="000000"/>
            </w:tcBorders>
          </w:tcPr>
          <w:p w:rsidR="00FC6051" w:rsidRPr="00A5418D" w:rsidRDefault="00FC6051">
            <w:pPr>
              <w:jc w:val="right"/>
              <w:rPr>
                <w:sz w:val="18"/>
                <w:szCs w:val="18"/>
              </w:rPr>
            </w:pPr>
            <w:r w:rsidRPr="00A5418D">
              <w:rPr>
                <w:rStyle w:val="bold"/>
                <w:sz w:val="18"/>
                <w:szCs w:val="18"/>
              </w:rPr>
              <w:t>Subgroup</w:t>
            </w:r>
          </w:p>
        </w:tc>
        <w:tc>
          <w:tcPr>
            <w:tcW w:w="556" w:type="pct"/>
            <w:tcBorders>
              <w:top w:val="single" w:sz="12" w:space="0" w:color="000000"/>
            </w:tcBorders>
          </w:tcPr>
          <w:p w:rsidR="00FC6051" w:rsidRPr="00A5418D" w:rsidRDefault="00FC6051">
            <w:pPr>
              <w:jc w:val="right"/>
              <w:rPr>
                <w:sz w:val="18"/>
                <w:szCs w:val="18"/>
              </w:rPr>
            </w:pPr>
            <w:r w:rsidRPr="00A5418D">
              <w:rPr>
                <w:rStyle w:val="bold"/>
                <w:sz w:val="18"/>
                <w:szCs w:val="18"/>
              </w:rPr>
              <w:t>N</w:t>
            </w:r>
            <w:ins w:id="548" w:author="Richard Hornby" w:date="2014-03-06T16:20:00Z">
              <w:r w:rsidRPr="00A5418D">
                <w:rPr>
                  <w:rStyle w:val="bold"/>
                  <w:sz w:val="18"/>
                  <w:szCs w:val="18"/>
                </w:rPr>
                <w:t>umber</w:t>
              </w:r>
            </w:ins>
            <w:del w:id="549" w:author="Richard Hornby" w:date="2014-03-06T16:20:00Z">
              <w:r w:rsidRPr="00A5418D" w:rsidDel="004A538B">
                <w:rPr>
                  <w:rStyle w:val="bold"/>
                  <w:sz w:val="18"/>
                  <w:szCs w:val="18"/>
                </w:rPr>
                <w:delText>o.</w:delText>
              </w:r>
            </w:del>
            <w:r w:rsidRPr="00A5418D">
              <w:rPr>
                <w:rStyle w:val="bold"/>
                <w:sz w:val="18"/>
                <w:szCs w:val="18"/>
              </w:rPr>
              <w:t xml:space="preserve"> of </w:t>
            </w:r>
            <w:ins w:id="550" w:author="Richard Hornby" w:date="2014-03-06T17:32:00Z">
              <w:r w:rsidRPr="00A5418D">
                <w:rPr>
                  <w:rStyle w:val="bold"/>
                  <w:sz w:val="18"/>
                  <w:szCs w:val="18"/>
                </w:rPr>
                <w:t>s</w:t>
              </w:r>
            </w:ins>
            <w:del w:id="551" w:author="Richard Hornby" w:date="2014-03-06T17:32:00Z">
              <w:r w:rsidRPr="00A5418D" w:rsidDel="0001616C">
                <w:rPr>
                  <w:rStyle w:val="bold"/>
                  <w:sz w:val="18"/>
                  <w:szCs w:val="18"/>
                </w:rPr>
                <w:delText>S</w:delText>
              </w:r>
            </w:del>
            <w:r w:rsidRPr="00A5418D">
              <w:rPr>
                <w:rStyle w:val="bold"/>
                <w:sz w:val="18"/>
                <w:szCs w:val="18"/>
              </w:rPr>
              <w:t>tudy</w:t>
            </w:r>
          </w:p>
        </w:tc>
        <w:tc>
          <w:tcPr>
            <w:tcW w:w="556" w:type="pct"/>
            <w:tcBorders>
              <w:top w:val="single" w:sz="12" w:space="0" w:color="000000"/>
            </w:tcBorders>
          </w:tcPr>
          <w:p w:rsidR="00FC6051" w:rsidRPr="00A5418D" w:rsidRDefault="00FC6051">
            <w:pPr>
              <w:jc w:val="right"/>
              <w:rPr>
                <w:sz w:val="18"/>
                <w:szCs w:val="18"/>
              </w:rPr>
            </w:pPr>
            <w:r w:rsidRPr="00A5418D">
              <w:rPr>
                <w:rStyle w:val="bold"/>
                <w:sz w:val="18"/>
                <w:szCs w:val="18"/>
              </w:rPr>
              <w:t>OR</w:t>
            </w:r>
          </w:p>
        </w:tc>
        <w:tc>
          <w:tcPr>
            <w:tcW w:w="753" w:type="pct"/>
            <w:tcBorders>
              <w:top w:val="single" w:sz="12" w:space="0" w:color="000000"/>
            </w:tcBorders>
          </w:tcPr>
          <w:p w:rsidR="00FC6051" w:rsidRPr="00A5418D" w:rsidRDefault="00FC6051">
            <w:pPr>
              <w:jc w:val="right"/>
              <w:rPr>
                <w:sz w:val="18"/>
                <w:szCs w:val="18"/>
              </w:rPr>
            </w:pPr>
            <w:r w:rsidRPr="00A5418D">
              <w:rPr>
                <w:rStyle w:val="bold"/>
                <w:sz w:val="18"/>
                <w:szCs w:val="18"/>
              </w:rPr>
              <w:t>95% CI</w:t>
            </w:r>
          </w:p>
        </w:tc>
        <w:tc>
          <w:tcPr>
            <w:tcW w:w="753" w:type="pct"/>
            <w:tcBorders>
              <w:top w:val="single" w:sz="12" w:space="0" w:color="000000"/>
            </w:tcBorders>
          </w:tcPr>
          <w:p w:rsidR="00FC6051" w:rsidRPr="00A5418D" w:rsidRDefault="00FC6051">
            <w:pPr>
              <w:jc w:val="right"/>
              <w:rPr>
                <w:sz w:val="18"/>
                <w:szCs w:val="18"/>
              </w:rPr>
            </w:pPr>
            <w:r w:rsidRPr="00A5418D">
              <w:rPr>
                <w:rStyle w:val="bold"/>
                <w:sz w:val="18"/>
                <w:szCs w:val="18"/>
              </w:rPr>
              <w:t>Q</w:t>
            </w:r>
          </w:p>
        </w:tc>
        <w:tc>
          <w:tcPr>
            <w:tcW w:w="675" w:type="pct"/>
            <w:tcBorders>
              <w:top w:val="single" w:sz="12" w:space="0" w:color="000000"/>
            </w:tcBorders>
          </w:tcPr>
          <w:p w:rsidR="00FC6051" w:rsidRPr="00A5418D" w:rsidRDefault="00FC6051">
            <w:pPr>
              <w:jc w:val="right"/>
              <w:rPr>
                <w:sz w:val="18"/>
                <w:szCs w:val="18"/>
              </w:rPr>
            </w:pPr>
            <w:r w:rsidRPr="00A5418D">
              <w:rPr>
                <w:rStyle w:val="bold"/>
                <w:sz w:val="18"/>
                <w:szCs w:val="18"/>
              </w:rPr>
              <w:t>I</w:t>
            </w:r>
            <w:r w:rsidRPr="00A5418D">
              <w:rPr>
                <w:rStyle w:val="bold"/>
                <w:sz w:val="18"/>
                <w:szCs w:val="18"/>
                <w:vertAlign w:val="superscript"/>
              </w:rPr>
              <w:t>2</w:t>
            </w:r>
          </w:p>
        </w:tc>
        <w:tc>
          <w:tcPr>
            <w:tcW w:w="793" w:type="pct"/>
            <w:tcBorders>
              <w:top w:val="single" w:sz="12" w:space="0" w:color="000000"/>
            </w:tcBorders>
          </w:tcPr>
          <w:p w:rsidR="00FC6051" w:rsidRPr="00A5418D" w:rsidRDefault="00FC6051">
            <w:pPr>
              <w:jc w:val="right"/>
              <w:rPr>
                <w:sz w:val="18"/>
                <w:szCs w:val="18"/>
              </w:rPr>
            </w:pPr>
            <w:del w:id="552" w:author="Richard Hornby" w:date="2014-03-06T16:20:00Z">
              <w:r w:rsidRPr="00A5418D" w:rsidDel="004A538B">
                <w:rPr>
                  <w:rStyle w:val="bolditalic"/>
                  <w:sz w:val="18"/>
                  <w:szCs w:val="18"/>
                </w:rPr>
                <w:delText>p</w:delText>
              </w:r>
            </w:del>
            <w:ins w:id="553" w:author="Richard Hornby" w:date="2014-03-06T16:20:00Z">
              <w:r w:rsidRPr="00A5418D">
                <w:rPr>
                  <w:rStyle w:val="bolditalic"/>
                  <w:sz w:val="18"/>
                  <w:szCs w:val="18"/>
                </w:rPr>
                <w:t>P</w:t>
              </w:r>
            </w:ins>
            <w:r w:rsidRPr="00A5418D">
              <w:rPr>
                <w:rStyle w:val="bold"/>
                <w:sz w:val="18"/>
                <w:szCs w:val="18"/>
              </w:rPr>
              <w:t>-value</w:t>
            </w:r>
          </w:p>
        </w:tc>
      </w:tr>
      <w:tr w:rsidR="00FC6051" w:rsidRPr="00A5418D" w:rsidTr="00AD2428">
        <w:trPr>
          <w:tblHeader/>
          <w:jc w:val="center"/>
        </w:trPr>
        <w:tc>
          <w:tcPr>
            <w:tcW w:w="915" w:type="pct"/>
            <w:tcBorders>
              <w:top w:val="single" w:sz="12" w:space="0" w:color="000000"/>
            </w:tcBorders>
          </w:tcPr>
          <w:p w:rsidR="00FC6051" w:rsidRPr="00A5418D" w:rsidRDefault="00FC6051">
            <w:pPr>
              <w:jc w:val="right"/>
              <w:rPr>
                <w:sz w:val="18"/>
                <w:szCs w:val="18"/>
              </w:rPr>
            </w:pPr>
            <w:r w:rsidRPr="00A5418D">
              <w:rPr>
                <w:rStyle w:val="simple"/>
                <w:sz w:val="18"/>
                <w:szCs w:val="18"/>
              </w:rPr>
              <w:t>Overall</w:t>
            </w:r>
          </w:p>
        </w:tc>
        <w:tc>
          <w:tcPr>
            <w:tcW w:w="556" w:type="pct"/>
            <w:tcBorders>
              <w:top w:val="single" w:sz="12" w:space="0" w:color="000000"/>
            </w:tcBorders>
          </w:tcPr>
          <w:p w:rsidR="00FC6051" w:rsidRPr="00A5418D" w:rsidRDefault="00FC6051">
            <w:pPr>
              <w:jc w:val="right"/>
              <w:rPr>
                <w:sz w:val="18"/>
                <w:szCs w:val="18"/>
              </w:rPr>
            </w:pPr>
            <w:r w:rsidRPr="00A5418D">
              <w:rPr>
                <w:rStyle w:val="simple"/>
                <w:sz w:val="18"/>
                <w:szCs w:val="18"/>
              </w:rPr>
              <w:t>18</w:t>
            </w:r>
          </w:p>
        </w:tc>
        <w:tc>
          <w:tcPr>
            <w:tcW w:w="556" w:type="pct"/>
            <w:tcBorders>
              <w:top w:val="single" w:sz="12" w:space="0" w:color="000000"/>
            </w:tcBorders>
          </w:tcPr>
          <w:p w:rsidR="00FC6051" w:rsidRPr="00A5418D" w:rsidRDefault="00FC6051">
            <w:pPr>
              <w:jc w:val="right"/>
              <w:rPr>
                <w:sz w:val="18"/>
                <w:szCs w:val="18"/>
              </w:rPr>
            </w:pPr>
            <w:r w:rsidRPr="00A5418D">
              <w:rPr>
                <w:rStyle w:val="simple"/>
                <w:sz w:val="18"/>
                <w:szCs w:val="18"/>
              </w:rPr>
              <w:t>4.67</w:t>
            </w:r>
          </w:p>
        </w:tc>
        <w:tc>
          <w:tcPr>
            <w:tcW w:w="753" w:type="pct"/>
            <w:tcBorders>
              <w:top w:val="single" w:sz="12" w:space="0" w:color="000000"/>
            </w:tcBorders>
          </w:tcPr>
          <w:p w:rsidR="00FC6051" w:rsidRPr="00A5418D" w:rsidRDefault="00FC6051">
            <w:pPr>
              <w:jc w:val="right"/>
              <w:rPr>
                <w:sz w:val="18"/>
                <w:szCs w:val="18"/>
              </w:rPr>
            </w:pPr>
            <w:r w:rsidRPr="00A5418D">
              <w:rPr>
                <w:rStyle w:val="simple"/>
                <w:sz w:val="18"/>
                <w:szCs w:val="18"/>
              </w:rPr>
              <w:t>2.65</w:t>
            </w:r>
            <w:ins w:id="554" w:author="Richard Hornby" w:date="2014-03-06T16:21:00Z">
              <w:r w:rsidRPr="00A5418D">
                <w:rPr>
                  <w:rStyle w:val="simple"/>
                  <w:sz w:val="18"/>
                  <w:szCs w:val="18"/>
                </w:rPr>
                <w:t xml:space="preserve"> to </w:t>
              </w:r>
            </w:ins>
            <w:del w:id="555" w:author="Richard Hornby" w:date="2014-03-06T16:21:00Z">
              <w:r w:rsidRPr="00A5418D" w:rsidDel="005600FB">
                <w:rPr>
                  <w:rStyle w:val="simple"/>
                  <w:sz w:val="18"/>
                  <w:szCs w:val="18"/>
                </w:rPr>
                <w:delText>-</w:delText>
              </w:r>
            </w:del>
            <w:r w:rsidRPr="00A5418D">
              <w:rPr>
                <w:rStyle w:val="simple"/>
                <w:sz w:val="18"/>
                <w:szCs w:val="18"/>
              </w:rPr>
              <w:t>8.21</w:t>
            </w:r>
          </w:p>
        </w:tc>
        <w:tc>
          <w:tcPr>
            <w:tcW w:w="753" w:type="pct"/>
            <w:tcBorders>
              <w:top w:val="single" w:sz="12" w:space="0" w:color="000000"/>
            </w:tcBorders>
          </w:tcPr>
          <w:p w:rsidR="00FC6051" w:rsidRPr="00A5418D" w:rsidRDefault="00FC6051">
            <w:pPr>
              <w:jc w:val="right"/>
              <w:rPr>
                <w:sz w:val="18"/>
                <w:szCs w:val="18"/>
              </w:rPr>
            </w:pPr>
            <w:r w:rsidRPr="00A5418D">
              <w:rPr>
                <w:rStyle w:val="simple"/>
                <w:sz w:val="18"/>
                <w:szCs w:val="18"/>
              </w:rPr>
              <w:t>73.99</w:t>
            </w:r>
          </w:p>
        </w:tc>
        <w:tc>
          <w:tcPr>
            <w:tcW w:w="675" w:type="pct"/>
            <w:tcBorders>
              <w:top w:val="single" w:sz="12" w:space="0" w:color="000000"/>
            </w:tcBorders>
          </w:tcPr>
          <w:p w:rsidR="00FC6051" w:rsidRPr="00A5418D" w:rsidRDefault="00FC6051">
            <w:pPr>
              <w:jc w:val="right"/>
              <w:rPr>
                <w:sz w:val="18"/>
                <w:szCs w:val="18"/>
              </w:rPr>
            </w:pPr>
            <w:r w:rsidRPr="00A5418D">
              <w:rPr>
                <w:rStyle w:val="simple"/>
                <w:sz w:val="18"/>
                <w:szCs w:val="18"/>
              </w:rPr>
              <w:t>77.00%</w:t>
            </w:r>
          </w:p>
        </w:tc>
        <w:tc>
          <w:tcPr>
            <w:tcW w:w="793" w:type="pct"/>
            <w:tcBorders>
              <w:top w:val="single" w:sz="12" w:space="0" w:color="000000"/>
            </w:tcBorders>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Age ≤ 65</w:t>
            </w:r>
          </w:p>
        </w:tc>
        <w:tc>
          <w:tcPr>
            <w:tcW w:w="556" w:type="pct"/>
          </w:tcPr>
          <w:p w:rsidR="00FC6051" w:rsidRPr="00A5418D" w:rsidRDefault="00FC6051">
            <w:pPr>
              <w:jc w:val="right"/>
              <w:rPr>
                <w:sz w:val="18"/>
                <w:szCs w:val="18"/>
              </w:rPr>
            </w:pPr>
            <w:r w:rsidRPr="00A5418D">
              <w:rPr>
                <w:rStyle w:val="simple"/>
                <w:sz w:val="18"/>
                <w:szCs w:val="18"/>
              </w:rPr>
              <w:t>9</w:t>
            </w:r>
          </w:p>
        </w:tc>
        <w:tc>
          <w:tcPr>
            <w:tcW w:w="556" w:type="pct"/>
          </w:tcPr>
          <w:p w:rsidR="00FC6051" w:rsidRPr="00A5418D" w:rsidRDefault="00FC6051">
            <w:pPr>
              <w:jc w:val="right"/>
              <w:rPr>
                <w:sz w:val="18"/>
                <w:szCs w:val="18"/>
              </w:rPr>
            </w:pPr>
            <w:r w:rsidRPr="00A5418D">
              <w:rPr>
                <w:rStyle w:val="simple"/>
                <w:sz w:val="18"/>
                <w:szCs w:val="18"/>
              </w:rPr>
              <w:t>5.03</w:t>
            </w:r>
          </w:p>
        </w:tc>
        <w:tc>
          <w:tcPr>
            <w:tcW w:w="753" w:type="pct"/>
          </w:tcPr>
          <w:p w:rsidR="00FC6051" w:rsidRPr="00A5418D" w:rsidRDefault="00FC6051">
            <w:pPr>
              <w:jc w:val="right"/>
              <w:rPr>
                <w:sz w:val="18"/>
                <w:szCs w:val="18"/>
              </w:rPr>
            </w:pPr>
            <w:r w:rsidRPr="00A5418D">
              <w:rPr>
                <w:rStyle w:val="simple"/>
                <w:sz w:val="18"/>
                <w:szCs w:val="18"/>
              </w:rPr>
              <w:t>2.53</w:t>
            </w:r>
            <w:ins w:id="556" w:author="Richard Hornby" w:date="2014-03-06T16:21:00Z">
              <w:r w:rsidRPr="00A5418D">
                <w:rPr>
                  <w:rStyle w:val="simple"/>
                  <w:sz w:val="18"/>
                  <w:szCs w:val="18"/>
                </w:rPr>
                <w:t xml:space="preserve"> to </w:t>
              </w:r>
            </w:ins>
            <w:del w:id="557" w:author="Richard Hornby" w:date="2014-03-06T16:21:00Z">
              <w:r w:rsidRPr="00A5418D" w:rsidDel="005600FB">
                <w:rPr>
                  <w:rStyle w:val="simple"/>
                  <w:sz w:val="18"/>
                  <w:szCs w:val="18"/>
                </w:rPr>
                <w:delText>-</w:delText>
              </w:r>
            </w:del>
            <w:r w:rsidRPr="00A5418D">
              <w:rPr>
                <w:rStyle w:val="simple"/>
                <w:sz w:val="18"/>
                <w:szCs w:val="18"/>
              </w:rPr>
              <w:t>10.0</w:t>
            </w:r>
          </w:p>
        </w:tc>
        <w:tc>
          <w:tcPr>
            <w:tcW w:w="753" w:type="pct"/>
          </w:tcPr>
          <w:p w:rsidR="00FC6051" w:rsidRPr="00A5418D" w:rsidRDefault="00FC6051">
            <w:pPr>
              <w:jc w:val="right"/>
              <w:rPr>
                <w:sz w:val="18"/>
                <w:szCs w:val="18"/>
              </w:rPr>
            </w:pPr>
            <w:r w:rsidRPr="00A5418D">
              <w:rPr>
                <w:rStyle w:val="simple"/>
                <w:sz w:val="18"/>
                <w:szCs w:val="18"/>
              </w:rPr>
              <w:t>27.96</w:t>
            </w:r>
          </w:p>
        </w:tc>
        <w:tc>
          <w:tcPr>
            <w:tcW w:w="675" w:type="pct"/>
          </w:tcPr>
          <w:p w:rsidR="00FC6051" w:rsidRPr="00A5418D" w:rsidRDefault="00FC6051">
            <w:pPr>
              <w:jc w:val="right"/>
              <w:rPr>
                <w:sz w:val="18"/>
                <w:szCs w:val="18"/>
              </w:rPr>
            </w:pPr>
            <w:r w:rsidRPr="00A5418D">
              <w:rPr>
                <w:rStyle w:val="simple"/>
                <w:sz w:val="18"/>
                <w:szCs w:val="18"/>
              </w:rPr>
              <w:t>71.40%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Age &gt; 65</w:t>
            </w:r>
          </w:p>
        </w:tc>
        <w:tc>
          <w:tcPr>
            <w:tcW w:w="556" w:type="pct"/>
          </w:tcPr>
          <w:p w:rsidR="00FC6051" w:rsidRPr="00A5418D" w:rsidRDefault="00FC6051">
            <w:pPr>
              <w:jc w:val="right"/>
              <w:rPr>
                <w:sz w:val="18"/>
                <w:szCs w:val="18"/>
              </w:rPr>
            </w:pPr>
            <w:r w:rsidRPr="00A5418D">
              <w:rPr>
                <w:rStyle w:val="simple"/>
                <w:sz w:val="18"/>
                <w:szCs w:val="18"/>
              </w:rPr>
              <w:t>3</w:t>
            </w:r>
          </w:p>
        </w:tc>
        <w:tc>
          <w:tcPr>
            <w:tcW w:w="556" w:type="pct"/>
          </w:tcPr>
          <w:p w:rsidR="00FC6051" w:rsidRPr="00A5418D" w:rsidRDefault="00FC6051">
            <w:pPr>
              <w:jc w:val="right"/>
              <w:rPr>
                <w:sz w:val="18"/>
                <w:szCs w:val="18"/>
              </w:rPr>
            </w:pPr>
            <w:r w:rsidRPr="00A5418D">
              <w:rPr>
                <w:rStyle w:val="simple"/>
                <w:sz w:val="18"/>
                <w:szCs w:val="18"/>
              </w:rPr>
              <w:t>0.91</w:t>
            </w:r>
          </w:p>
        </w:tc>
        <w:tc>
          <w:tcPr>
            <w:tcW w:w="753" w:type="pct"/>
          </w:tcPr>
          <w:p w:rsidR="00FC6051" w:rsidRPr="00A5418D" w:rsidRDefault="00FC6051">
            <w:pPr>
              <w:jc w:val="right"/>
              <w:rPr>
                <w:sz w:val="18"/>
                <w:szCs w:val="18"/>
              </w:rPr>
            </w:pPr>
            <w:r w:rsidRPr="00A5418D">
              <w:rPr>
                <w:rStyle w:val="simple"/>
                <w:sz w:val="18"/>
                <w:szCs w:val="18"/>
              </w:rPr>
              <w:t>0.57</w:t>
            </w:r>
            <w:ins w:id="558" w:author="Richard Hornby" w:date="2014-03-06T16:21:00Z">
              <w:r w:rsidRPr="00A5418D">
                <w:rPr>
                  <w:rStyle w:val="simple"/>
                  <w:sz w:val="18"/>
                  <w:szCs w:val="18"/>
                </w:rPr>
                <w:t xml:space="preserve"> to </w:t>
              </w:r>
            </w:ins>
            <w:del w:id="559" w:author="Richard Hornby" w:date="2014-03-06T16:21:00Z">
              <w:r w:rsidRPr="00A5418D" w:rsidDel="005600FB">
                <w:rPr>
                  <w:rStyle w:val="simple"/>
                  <w:sz w:val="18"/>
                  <w:szCs w:val="18"/>
                </w:rPr>
                <w:delText>-</w:delText>
              </w:r>
            </w:del>
            <w:r w:rsidRPr="00A5418D">
              <w:rPr>
                <w:rStyle w:val="simple"/>
                <w:sz w:val="18"/>
                <w:szCs w:val="18"/>
              </w:rPr>
              <w:t>1.41</w:t>
            </w:r>
          </w:p>
        </w:tc>
        <w:tc>
          <w:tcPr>
            <w:tcW w:w="753" w:type="pct"/>
          </w:tcPr>
          <w:p w:rsidR="00FC6051" w:rsidRPr="00A5418D" w:rsidRDefault="00FC6051">
            <w:pPr>
              <w:jc w:val="right"/>
              <w:rPr>
                <w:sz w:val="18"/>
                <w:szCs w:val="18"/>
              </w:rPr>
            </w:pPr>
            <w:r w:rsidRPr="00A5418D">
              <w:rPr>
                <w:rStyle w:val="simple"/>
                <w:sz w:val="18"/>
                <w:szCs w:val="18"/>
              </w:rPr>
              <w:t>2.21</w:t>
            </w:r>
          </w:p>
        </w:tc>
        <w:tc>
          <w:tcPr>
            <w:tcW w:w="675" w:type="pct"/>
          </w:tcPr>
          <w:p w:rsidR="00FC6051" w:rsidRPr="00A5418D" w:rsidRDefault="00FC6051">
            <w:pPr>
              <w:jc w:val="right"/>
              <w:rPr>
                <w:sz w:val="18"/>
                <w:szCs w:val="18"/>
              </w:rPr>
            </w:pPr>
            <w:r w:rsidRPr="00A5418D">
              <w:rPr>
                <w:rStyle w:val="simple"/>
                <w:sz w:val="18"/>
                <w:szCs w:val="18"/>
              </w:rPr>
              <w:t>9.400%</w:t>
            </w:r>
          </w:p>
        </w:tc>
        <w:tc>
          <w:tcPr>
            <w:tcW w:w="793" w:type="pct"/>
          </w:tcPr>
          <w:p w:rsidR="00FC6051" w:rsidRPr="00A5418D" w:rsidRDefault="00FC6051">
            <w:pPr>
              <w:jc w:val="right"/>
              <w:rPr>
                <w:sz w:val="18"/>
                <w:szCs w:val="18"/>
              </w:rPr>
            </w:pPr>
            <w:r w:rsidRPr="00A5418D">
              <w:rPr>
                <w:rStyle w:val="bold"/>
                <w:sz w:val="18"/>
                <w:szCs w:val="18"/>
              </w:rPr>
              <w:t>&lt;</w:t>
            </w:r>
            <w:ins w:id="560" w:author="Richard Hornby" w:date="2014-03-06T17:33:00Z">
              <w:r w:rsidRPr="00A5418D">
                <w:rPr>
                  <w:rStyle w:val="bold"/>
                  <w:sz w:val="18"/>
                  <w:szCs w:val="18"/>
                </w:rPr>
                <w:t xml:space="preserve"> </w:t>
              </w:r>
            </w:ins>
            <w:r w:rsidRPr="00A5418D">
              <w:rPr>
                <w:rStyle w:val="bold"/>
                <w:sz w:val="18"/>
                <w:szCs w:val="18"/>
              </w:rPr>
              <w:t>0.0001</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Stage I &gt; 49.5%</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4.11</w:t>
            </w:r>
          </w:p>
        </w:tc>
        <w:tc>
          <w:tcPr>
            <w:tcW w:w="753" w:type="pct"/>
          </w:tcPr>
          <w:p w:rsidR="00FC6051" w:rsidRPr="00A5418D" w:rsidRDefault="00FC6051">
            <w:pPr>
              <w:jc w:val="right"/>
              <w:rPr>
                <w:sz w:val="18"/>
                <w:szCs w:val="18"/>
              </w:rPr>
            </w:pPr>
            <w:r w:rsidRPr="00A5418D">
              <w:rPr>
                <w:rStyle w:val="simple"/>
                <w:sz w:val="18"/>
                <w:szCs w:val="18"/>
              </w:rPr>
              <w:t>1.90</w:t>
            </w:r>
            <w:ins w:id="561" w:author="Richard Hornby" w:date="2014-03-06T16:21:00Z">
              <w:r w:rsidRPr="00A5418D">
                <w:rPr>
                  <w:rStyle w:val="simple"/>
                  <w:sz w:val="18"/>
                  <w:szCs w:val="18"/>
                </w:rPr>
                <w:t xml:space="preserve"> to </w:t>
              </w:r>
            </w:ins>
            <w:del w:id="562" w:author="Richard Hornby" w:date="2014-03-06T16:21:00Z">
              <w:r w:rsidRPr="00A5418D" w:rsidDel="005600FB">
                <w:rPr>
                  <w:rStyle w:val="simple"/>
                  <w:sz w:val="18"/>
                  <w:szCs w:val="18"/>
                </w:rPr>
                <w:delText>-</w:delText>
              </w:r>
            </w:del>
            <w:r w:rsidRPr="00A5418D">
              <w:rPr>
                <w:rStyle w:val="simple"/>
                <w:sz w:val="18"/>
                <w:szCs w:val="18"/>
              </w:rPr>
              <w:t>8.91</w:t>
            </w:r>
          </w:p>
        </w:tc>
        <w:tc>
          <w:tcPr>
            <w:tcW w:w="753" w:type="pct"/>
          </w:tcPr>
          <w:p w:rsidR="00FC6051" w:rsidRPr="00A5418D" w:rsidRDefault="00FC6051">
            <w:pPr>
              <w:jc w:val="right"/>
              <w:rPr>
                <w:sz w:val="18"/>
                <w:szCs w:val="18"/>
              </w:rPr>
            </w:pPr>
            <w:r w:rsidRPr="00A5418D">
              <w:rPr>
                <w:rStyle w:val="simple"/>
                <w:sz w:val="18"/>
                <w:szCs w:val="18"/>
              </w:rPr>
              <w:t>12.76</w:t>
            </w:r>
          </w:p>
        </w:tc>
        <w:tc>
          <w:tcPr>
            <w:tcW w:w="675" w:type="pct"/>
          </w:tcPr>
          <w:p w:rsidR="00FC6051" w:rsidRPr="00A5418D" w:rsidRDefault="00FC6051">
            <w:pPr>
              <w:jc w:val="right"/>
              <w:rPr>
                <w:sz w:val="18"/>
                <w:szCs w:val="18"/>
              </w:rPr>
            </w:pPr>
            <w:r w:rsidRPr="00A5418D">
              <w:rPr>
                <w:rStyle w:val="simple"/>
                <w:sz w:val="18"/>
                <w:szCs w:val="18"/>
              </w:rPr>
              <w:t>68.60%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Stage I ≤ 49.5%</w:t>
            </w:r>
          </w:p>
        </w:tc>
        <w:tc>
          <w:tcPr>
            <w:tcW w:w="556" w:type="pct"/>
          </w:tcPr>
          <w:p w:rsidR="00FC6051" w:rsidRPr="00A5418D" w:rsidRDefault="00FC6051">
            <w:pPr>
              <w:jc w:val="right"/>
              <w:rPr>
                <w:sz w:val="18"/>
                <w:szCs w:val="18"/>
              </w:rPr>
            </w:pPr>
            <w:r w:rsidRPr="00A5418D">
              <w:rPr>
                <w:rStyle w:val="simple"/>
                <w:sz w:val="18"/>
                <w:szCs w:val="18"/>
              </w:rPr>
              <w:t>4</w:t>
            </w:r>
          </w:p>
        </w:tc>
        <w:tc>
          <w:tcPr>
            <w:tcW w:w="556" w:type="pct"/>
          </w:tcPr>
          <w:p w:rsidR="00FC6051" w:rsidRPr="00A5418D" w:rsidRDefault="00FC6051">
            <w:pPr>
              <w:jc w:val="right"/>
              <w:rPr>
                <w:sz w:val="18"/>
                <w:szCs w:val="18"/>
              </w:rPr>
            </w:pPr>
            <w:r w:rsidRPr="00A5418D">
              <w:rPr>
                <w:rStyle w:val="simple"/>
                <w:sz w:val="18"/>
                <w:szCs w:val="18"/>
              </w:rPr>
              <w:t>2.81</w:t>
            </w:r>
          </w:p>
        </w:tc>
        <w:tc>
          <w:tcPr>
            <w:tcW w:w="753" w:type="pct"/>
          </w:tcPr>
          <w:p w:rsidR="00FC6051" w:rsidRPr="00A5418D" w:rsidRDefault="00FC6051">
            <w:pPr>
              <w:jc w:val="right"/>
              <w:rPr>
                <w:sz w:val="18"/>
                <w:szCs w:val="18"/>
              </w:rPr>
            </w:pPr>
            <w:r w:rsidRPr="00A5418D">
              <w:rPr>
                <w:rStyle w:val="simple"/>
                <w:sz w:val="18"/>
                <w:szCs w:val="18"/>
              </w:rPr>
              <w:t>0.87</w:t>
            </w:r>
            <w:ins w:id="563" w:author="Richard Hornby" w:date="2014-03-06T16:21:00Z">
              <w:r w:rsidRPr="00A5418D">
                <w:rPr>
                  <w:rStyle w:val="simple"/>
                  <w:sz w:val="18"/>
                  <w:szCs w:val="18"/>
                </w:rPr>
                <w:t xml:space="preserve"> to </w:t>
              </w:r>
            </w:ins>
            <w:del w:id="564" w:author="Richard Hornby" w:date="2014-03-06T16:21:00Z">
              <w:r w:rsidRPr="00A5418D" w:rsidDel="005600FB">
                <w:rPr>
                  <w:rStyle w:val="simple"/>
                  <w:sz w:val="18"/>
                  <w:szCs w:val="18"/>
                </w:rPr>
                <w:delText>-</w:delText>
              </w:r>
            </w:del>
            <w:r w:rsidRPr="00A5418D">
              <w:rPr>
                <w:rStyle w:val="simple"/>
                <w:sz w:val="18"/>
                <w:szCs w:val="18"/>
              </w:rPr>
              <w:t>9.09</w:t>
            </w:r>
          </w:p>
        </w:tc>
        <w:tc>
          <w:tcPr>
            <w:tcW w:w="753" w:type="pct"/>
          </w:tcPr>
          <w:p w:rsidR="00FC6051" w:rsidRPr="00A5418D" w:rsidRDefault="00FC6051">
            <w:pPr>
              <w:jc w:val="right"/>
              <w:rPr>
                <w:sz w:val="18"/>
                <w:szCs w:val="18"/>
              </w:rPr>
            </w:pPr>
            <w:r w:rsidRPr="00A5418D">
              <w:rPr>
                <w:rStyle w:val="simple"/>
                <w:sz w:val="18"/>
                <w:szCs w:val="18"/>
              </w:rPr>
              <w:t>19.42</w:t>
            </w:r>
          </w:p>
        </w:tc>
        <w:tc>
          <w:tcPr>
            <w:tcW w:w="675" w:type="pct"/>
          </w:tcPr>
          <w:p w:rsidR="00FC6051" w:rsidRPr="00A5418D" w:rsidRDefault="00FC6051">
            <w:pPr>
              <w:jc w:val="right"/>
              <w:rPr>
                <w:sz w:val="18"/>
                <w:szCs w:val="18"/>
              </w:rPr>
            </w:pPr>
            <w:r w:rsidRPr="00A5418D">
              <w:rPr>
                <w:rStyle w:val="simple"/>
                <w:sz w:val="18"/>
                <w:szCs w:val="18"/>
              </w:rPr>
              <w:t>84.60%</w:t>
            </w:r>
          </w:p>
        </w:tc>
        <w:tc>
          <w:tcPr>
            <w:tcW w:w="793" w:type="pct"/>
          </w:tcPr>
          <w:p w:rsidR="00FC6051" w:rsidRPr="00A5418D" w:rsidRDefault="00FC6051">
            <w:pPr>
              <w:jc w:val="right"/>
              <w:rPr>
                <w:sz w:val="18"/>
                <w:szCs w:val="18"/>
              </w:rPr>
            </w:pPr>
            <w:r w:rsidRPr="00A5418D">
              <w:rPr>
                <w:rStyle w:val="simple"/>
                <w:sz w:val="18"/>
                <w:szCs w:val="18"/>
              </w:rPr>
              <w:t>0.5944</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M2F ≤ 69%</w:t>
            </w:r>
          </w:p>
        </w:tc>
        <w:tc>
          <w:tcPr>
            <w:tcW w:w="556" w:type="pct"/>
          </w:tcPr>
          <w:p w:rsidR="00FC6051" w:rsidRPr="00A5418D" w:rsidRDefault="00FC6051">
            <w:pPr>
              <w:jc w:val="right"/>
              <w:rPr>
                <w:sz w:val="18"/>
                <w:szCs w:val="18"/>
              </w:rPr>
            </w:pPr>
            <w:r w:rsidRPr="00A5418D">
              <w:rPr>
                <w:rStyle w:val="simple"/>
                <w:sz w:val="18"/>
                <w:szCs w:val="18"/>
              </w:rPr>
              <w:t>6</w:t>
            </w:r>
          </w:p>
        </w:tc>
        <w:tc>
          <w:tcPr>
            <w:tcW w:w="556" w:type="pct"/>
          </w:tcPr>
          <w:p w:rsidR="00FC6051" w:rsidRPr="00A5418D" w:rsidRDefault="00FC6051">
            <w:pPr>
              <w:jc w:val="right"/>
              <w:rPr>
                <w:sz w:val="18"/>
                <w:szCs w:val="18"/>
              </w:rPr>
            </w:pPr>
            <w:r w:rsidRPr="00A5418D">
              <w:rPr>
                <w:rStyle w:val="simple"/>
                <w:sz w:val="18"/>
                <w:szCs w:val="18"/>
              </w:rPr>
              <w:t>5.98</w:t>
            </w:r>
          </w:p>
        </w:tc>
        <w:tc>
          <w:tcPr>
            <w:tcW w:w="753" w:type="pct"/>
          </w:tcPr>
          <w:p w:rsidR="00FC6051" w:rsidRPr="00A5418D" w:rsidRDefault="00FC6051">
            <w:pPr>
              <w:jc w:val="right"/>
              <w:rPr>
                <w:sz w:val="18"/>
                <w:szCs w:val="18"/>
              </w:rPr>
            </w:pPr>
            <w:r w:rsidRPr="00A5418D">
              <w:rPr>
                <w:rStyle w:val="simple"/>
                <w:sz w:val="18"/>
                <w:szCs w:val="18"/>
              </w:rPr>
              <w:t>2.04</w:t>
            </w:r>
            <w:ins w:id="565" w:author="Richard Hornby" w:date="2014-03-06T16:21:00Z">
              <w:r w:rsidRPr="00A5418D">
                <w:rPr>
                  <w:rStyle w:val="simple"/>
                  <w:sz w:val="18"/>
                  <w:szCs w:val="18"/>
                </w:rPr>
                <w:t xml:space="preserve"> to </w:t>
              </w:r>
            </w:ins>
            <w:del w:id="566" w:author="Richard Hornby" w:date="2014-03-06T16:21:00Z">
              <w:r w:rsidRPr="00A5418D" w:rsidDel="005600FB">
                <w:rPr>
                  <w:rStyle w:val="simple"/>
                  <w:sz w:val="18"/>
                  <w:szCs w:val="18"/>
                </w:rPr>
                <w:delText>-</w:delText>
              </w:r>
            </w:del>
            <w:r w:rsidRPr="00A5418D">
              <w:rPr>
                <w:rStyle w:val="simple"/>
                <w:sz w:val="18"/>
                <w:szCs w:val="18"/>
              </w:rPr>
              <w:t>17.53</w:t>
            </w:r>
          </w:p>
        </w:tc>
        <w:tc>
          <w:tcPr>
            <w:tcW w:w="753" w:type="pct"/>
          </w:tcPr>
          <w:p w:rsidR="00FC6051" w:rsidRPr="00A5418D" w:rsidRDefault="00FC6051">
            <w:pPr>
              <w:jc w:val="right"/>
              <w:rPr>
                <w:sz w:val="18"/>
                <w:szCs w:val="18"/>
              </w:rPr>
            </w:pPr>
            <w:r w:rsidRPr="00A5418D">
              <w:rPr>
                <w:rStyle w:val="simple"/>
                <w:sz w:val="18"/>
                <w:szCs w:val="18"/>
              </w:rPr>
              <w:t>16.66</w:t>
            </w:r>
          </w:p>
        </w:tc>
        <w:tc>
          <w:tcPr>
            <w:tcW w:w="675" w:type="pct"/>
          </w:tcPr>
          <w:p w:rsidR="00FC6051" w:rsidRPr="00A5418D" w:rsidRDefault="00FC6051">
            <w:pPr>
              <w:jc w:val="right"/>
              <w:rPr>
                <w:sz w:val="18"/>
                <w:szCs w:val="18"/>
              </w:rPr>
            </w:pPr>
            <w:r w:rsidRPr="00A5418D">
              <w:rPr>
                <w:rStyle w:val="simple"/>
                <w:sz w:val="18"/>
                <w:szCs w:val="18"/>
              </w:rPr>
              <w:t>70.00%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M2F &gt; 69%</w:t>
            </w:r>
          </w:p>
        </w:tc>
        <w:tc>
          <w:tcPr>
            <w:tcW w:w="556" w:type="pct"/>
          </w:tcPr>
          <w:p w:rsidR="00FC6051" w:rsidRPr="00A5418D" w:rsidRDefault="00FC6051">
            <w:pPr>
              <w:jc w:val="right"/>
              <w:rPr>
                <w:sz w:val="18"/>
                <w:szCs w:val="18"/>
              </w:rPr>
            </w:pPr>
            <w:r w:rsidRPr="00A5418D">
              <w:rPr>
                <w:rStyle w:val="simple"/>
                <w:sz w:val="18"/>
                <w:szCs w:val="18"/>
              </w:rPr>
              <w:t>6</w:t>
            </w:r>
          </w:p>
        </w:tc>
        <w:tc>
          <w:tcPr>
            <w:tcW w:w="556" w:type="pct"/>
          </w:tcPr>
          <w:p w:rsidR="00FC6051" w:rsidRPr="00A5418D" w:rsidRDefault="00FC6051">
            <w:pPr>
              <w:jc w:val="right"/>
              <w:rPr>
                <w:sz w:val="18"/>
                <w:szCs w:val="18"/>
              </w:rPr>
            </w:pPr>
            <w:r w:rsidRPr="00A5418D">
              <w:rPr>
                <w:rStyle w:val="simple"/>
                <w:sz w:val="18"/>
                <w:szCs w:val="18"/>
              </w:rPr>
              <w:t>2.13</w:t>
            </w:r>
          </w:p>
        </w:tc>
        <w:tc>
          <w:tcPr>
            <w:tcW w:w="753" w:type="pct"/>
          </w:tcPr>
          <w:p w:rsidR="00FC6051" w:rsidRPr="00A5418D" w:rsidRDefault="00FC6051">
            <w:pPr>
              <w:jc w:val="right"/>
              <w:rPr>
                <w:sz w:val="18"/>
                <w:szCs w:val="18"/>
              </w:rPr>
            </w:pPr>
            <w:r w:rsidRPr="00A5418D">
              <w:rPr>
                <w:rStyle w:val="simple"/>
                <w:sz w:val="18"/>
                <w:szCs w:val="18"/>
              </w:rPr>
              <w:t>0.99</w:t>
            </w:r>
            <w:ins w:id="567" w:author="Richard Hornby" w:date="2014-03-06T16:21:00Z">
              <w:r w:rsidRPr="00A5418D">
                <w:rPr>
                  <w:rStyle w:val="simple"/>
                  <w:sz w:val="18"/>
                  <w:szCs w:val="18"/>
                </w:rPr>
                <w:t xml:space="preserve"> to </w:t>
              </w:r>
            </w:ins>
            <w:del w:id="568" w:author="Richard Hornby" w:date="2014-03-06T16:21:00Z">
              <w:r w:rsidRPr="00A5418D" w:rsidDel="005600FB">
                <w:rPr>
                  <w:rStyle w:val="simple"/>
                  <w:sz w:val="18"/>
                  <w:szCs w:val="18"/>
                </w:rPr>
                <w:delText>-</w:delText>
              </w:r>
            </w:del>
            <w:r w:rsidRPr="00A5418D">
              <w:rPr>
                <w:rStyle w:val="simple"/>
                <w:sz w:val="18"/>
                <w:szCs w:val="18"/>
              </w:rPr>
              <w:t>4.55</w:t>
            </w:r>
          </w:p>
        </w:tc>
        <w:tc>
          <w:tcPr>
            <w:tcW w:w="753" w:type="pct"/>
          </w:tcPr>
          <w:p w:rsidR="00FC6051" w:rsidRPr="00A5418D" w:rsidRDefault="00FC6051">
            <w:pPr>
              <w:jc w:val="right"/>
              <w:rPr>
                <w:sz w:val="18"/>
                <w:szCs w:val="18"/>
              </w:rPr>
            </w:pPr>
            <w:r w:rsidRPr="00A5418D">
              <w:rPr>
                <w:rStyle w:val="simple"/>
                <w:sz w:val="18"/>
                <w:szCs w:val="18"/>
              </w:rPr>
              <w:t>29.05</w:t>
            </w:r>
          </w:p>
        </w:tc>
        <w:tc>
          <w:tcPr>
            <w:tcW w:w="675" w:type="pct"/>
          </w:tcPr>
          <w:p w:rsidR="00FC6051" w:rsidRPr="00A5418D" w:rsidRDefault="00FC6051">
            <w:pPr>
              <w:jc w:val="right"/>
              <w:rPr>
                <w:sz w:val="18"/>
                <w:szCs w:val="18"/>
              </w:rPr>
            </w:pPr>
            <w:r w:rsidRPr="00A5418D">
              <w:rPr>
                <w:rStyle w:val="simple"/>
                <w:sz w:val="18"/>
                <w:szCs w:val="18"/>
              </w:rPr>
              <w:t>82.80%</w:t>
            </w:r>
          </w:p>
        </w:tc>
        <w:tc>
          <w:tcPr>
            <w:tcW w:w="793" w:type="pct"/>
          </w:tcPr>
          <w:p w:rsidR="00FC6051" w:rsidRPr="00A5418D" w:rsidRDefault="00FC6051">
            <w:pPr>
              <w:jc w:val="right"/>
              <w:rPr>
                <w:sz w:val="18"/>
                <w:szCs w:val="18"/>
              </w:rPr>
            </w:pPr>
            <w:r w:rsidRPr="00A5418D">
              <w:rPr>
                <w:rStyle w:val="simple"/>
                <w:sz w:val="18"/>
                <w:szCs w:val="18"/>
              </w:rPr>
              <w:t>0.1246</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MSP</w:t>
            </w:r>
          </w:p>
        </w:tc>
        <w:tc>
          <w:tcPr>
            <w:tcW w:w="556" w:type="pct"/>
          </w:tcPr>
          <w:p w:rsidR="00FC6051" w:rsidRPr="00A5418D" w:rsidRDefault="00FC6051">
            <w:pPr>
              <w:jc w:val="right"/>
              <w:rPr>
                <w:sz w:val="18"/>
                <w:szCs w:val="18"/>
              </w:rPr>
            </w:pPr>
            <w:r w:rsidRPr="00A5418D">
              <w:rPr>
                <w:rStyle w:val="simple"/>
                <w:sz w:val="18"/>
                <w:szCs w:val="18"/>
              </w:rPr>
              <w:t>8</w:t>
            </w:r>
          </w:p>
        </w:tc>
        <w:tc>
          <w:tcPr>
            <w:tcW w:w="556" w:type="pct"/>
          </w:tcPr>
          <w:p w:rsidR="00FC6051" w:rsidRPr="00A5418D" w:rsidRDefault="00FC6051">
            <w:pPr>
              <w:jc w:val="right"/>
              <w:rPr>
                <w:sz w:val="18"/>
                <w:szCs w:val="18"/>
              </w:rPr>
            </w:pPr>
            <w:r w:rsidRPr="00A5418D">
              <w:rPr>
                <w:rStyle w:val="simple"/>
                <w:sz w:val="18"/>
                <w:szCs w:val="18"/>
              </w:rPr>
              <w:t>5.16</w:t>
            </w:r>
          </w:p>
        </w:tc>
        <w:tc>
          <w:tcPr>
            <w:tcW w:w="753" w:type="pct"/>
          </w:tcPr>
          <w:p w:rsidR="00FC6051" w:rsidRPr="00A5418D" w:rsidRDefault="00FC6051">
            <w:pPr>
              <w:jc w:val="right"/>
              <w:rPr>
                <w:sz w:val="18"/>
                <w:szCs w:val="18"/>
              </w:rPr>
            </w:pPr>
            <w:r w:rsidRPr="00A5418D">
              <w:rPr>
                <w:rStyle w:val="simple"/>
                <w:sz w:val="18"/>
                <w:szCs w:val="18"/>
              </w:rPr>
              <w:t>2.01</w:t>
            </w:r>
            <w:ins w:id="569" w:author="Richard Hornby" w:date="2014-03-06T16:21:00Z">
              <w:r w:rsidRPr="00A5418D">
                <w:rPr>
                  <w:rStyle w:val="simple"/>
                  <w:sz w:val="18"/>
                  <w:szCs w:val="18"/>
                </w:rPr>
                <w:t xml:space="preserve"> to </w:t>
              </w:r>
            </w:ins>
            <w:del w:id="570" w:author="Richard Hornby" w:date="2014-03-06T16:21:00Z">
              <w:r w:rsidRPr="00A5418D" w:rsidDel="005600FB">
                <w:rPr>
                  <w:rStyle w:val="simple"/>
                  <w:sz w:val="18"/>
                  <w:szCs w:val="18"/>
                </w:rPr>
                <w:delText>-</w:delText>
              </w:r>
            </w:del>
            <w:r w:rsidRPr="00A5418D">
              <w:rPr>
                <w:rStyle w:val="simple"/>
                <w:sz w:val="18"/>
                <w:szCs w:val="18"/>
              </w:rPr>
              <w:t>13.26</w:t>
            </w:r>
          </w:p>
        </w:tc>
        <w:tc>
          <w:tcPr>
            <w:tcW w:w="753" w:type="pct"/>
          </w:tcPr>
          <w:p w:rsidR="00FC6051" w:rsidRPr="00A5418D" w:rsidRDefault="00FC6051">
            <w:pPr>
              <w:jc w:val="right"/>
              <w:rPr>
                <w:sz w:val="18"/>
                <w:szCs w:val="18"/>
              </w:rPr>
            </w:pPr>
            <w:r w:rsidRPr="00A5418D">
              <w:rPr>
                <w:rStyle w:val="simple"/>
                <w:sz w:val="18"/>
                <w:szCs w:val="18"/>
              </w:rPr>
              <w:t>44.61</w:t>
            </w:r>
          </w:p>
        </w:tc>
        <w:tc>
          <w:tcPr>
            <w:tcW w:w="675" w:type="pct"/>
          </w:tcPr>
          <w:p w:rsidR="00FC6051" w:rsidRPr="00A5418D" w:rsidRDefault="00FC6051">
            <w:pPr>
              <w:jc w:val="right"/>
              <w:rPr>
                <w:sz w:val="18"/>
                <w:szCs w:val="18"/>
              </w:rPr>
            </w:pPr>
            <w:r w:rsidRPr="00A5418D">
              <w:rPr>
                <w:rStyle w:val="simple"/>
                <w:sz w:val="18"/>
                <w:szCs w:val="18"/>
              </w:rPr>
              <w:t>84.30%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proofErr w:type="spellStart"/>
            <w:r w:rsidRPr="00A5418D">
              <w:rPr>
                <w:rStyle w:val="simple"/>
                <w:sz w:val="18"/>
                <w:szCs w:val="18"/>
              </w:rPr>
              <w:t>qMSP</w:t>
            </w:r>
            <w:proofErr w:type="spellEnd"/>
          </w:p>
        </w:tc>
        <w:tc>
          <w:tcPr>
            <w:tcW w:w="556" w:type="pct"/>
          </w:tcPr>
          <w:p w:rsidR="00FC6051" w:rsidRPr="00A5418D" w:rsidRDefault="00FC6051">
            <w:pPr>
              <w:jc w:val="right"/>
              <w:rPr>
                <w:sz w:val="18"/>
                <w:szCs w:val="18"/>
              </w:rPr>
            </w:pPr>
            <w:r w:rsidRPr="00A5418D">
              <w:rPr>
                <w:rStyle w:val="simple"/>
                <w:sz w:val="18"/>
                <w:szCs w:val="18"/>
              </w:rPr>
              <w:t>10</w:t>
            </w:r>
          </w:p>
        </w:tc>
        <w:tc>
          <w:tcPr>
            <w:tcW w:w="556" w:type="pct"/>
          </w:tcPr>
          <w:p w:rsidR="00FC6051" w:rsidRPr="00A5418D" w:rsidRDefault="00FC6051">
            <w:pPr>
              <w:jc w:val="right"/>
              <w:rPr>
                <w:sz w:val="18"/>
                <w:szCs w:val="18"/>
              </w:rPr>
            </w:pPr>
            <w:r w:rsidRPr="00A5418D">
              <w:rPr>
                <w:rStyle w:val="simple"/>
                <w:sz w:val="18"/>
                <w:szCs w:val="18"/>
              </w:rPr>
              <w:t>4.32</w:t>
            </w:r>
          </w:p>
        </w:tc>
        <w:tc>
          <w:tcPr>
            <w:tcW w:w="753" w:type="pct"/>
          </w:tcPr>
          <w:p w:rsidR="00FC6051" w:rsidRPr="00A5418D" w:rsidRDefault="00FC6051">
            <w:pPr>
              <w:jc w:val="right"/>
              <w:rPr>
                <w:sz w:val="18"/>
                <w:szCs w:val="18"/>
              </w:rPr>
            </w:pPr>
            <w:r w:rsidRPr="00A5418D">
              <w:rPr>
                <w:rStyle w:val="simple"/>
                <w:sz w:val="18"/>
                <w:szCs w:val="18"/>
              </w:rPr>
              <w:t>2.08</w:t>
            </w:r>
            <w:ins w:id="571" w:author="Richard Hornby" w:date="2014-03-06T16:21:00Z">
              <w:r w:rsidRPr="00A5418D">
                <w:rPr>
                  <w:rStyle w:val="simple"/>
                  <w:sz w:val="18"/>
                  <w:szCs w:val="18"/>
                </w:rPr>
                <w:t xml:space="preserve"> to </w:t>
              </w:r>
            </w:ins>
            <w:del w:id="572" w:author="Richard Hornby" w:date="2014-03-06T16:21:00Z">
              <w:r w:rsidRPr="00A5418D" w:rsidDel="005600FB">
                <w:rPr>
                  <w:rStyle w:val="simple"/>
                  <w:sz w:val="18"/>
                  <w:szCs w:val="18"/>
                </w:rPr>
                <w:delText>-</w:delText>
              </w:r>
            </w:del>
            <w:r w:rsidRPr="00A5418D">
              <w:rPr>
                <w:rStyle w:val="simple"/>
                <w:sz w:val="18"/>
                <w:szCs w:val="18"/>
              </w:rPr>
              <w:t>8.94</w:t>
            </w:r>
          </w:p>
        </w:tc>
        <w:tc>
          <w:tcPr>
            <w:tcW w:w="753" w:type="pct"/>
          </w:tcPr>
          <w:p w:rsidR="00FC6051" w:rsidRPr="00A5418D" w:rsidRDefault="00FC6051">
            <w:pPr>
              <w:jc w:val="right"/>
              <w:rPr>
                <w:sz w:val="18"/>
                <w:szCs w:val="18"/>
              </w:rPr>
            </w:pPr>
            <w:r w:rsidRPr="00A5418D">
              <w:rPr>
                <w:rStyle w:val="simple"/>
                <w:sz w:val="18"/>
                <w:szCs w:val="18"/>
              </w:rPr>
              <w:t>29.28</w:t>
            </w:r>
          </w:p>
        </w:tc>
        <w:tc>
          <w:tcPr>
            <w:tcW w:w="675" w:type="pct"/>
          </w:tcPr>
          <w:p w:rsidR="00FC6051" w:rsidRPr="00A5418D" w:rsidRDefault="00FC6051">
            <w:pPr>
              <w:jc w:val="right"/>
              <w:rPr>
                <w:sz w:val="18"/>
                <w:szCs w:val="18"/>
              </w:rPr>
            </w:pPr>
            <w:r w:rsidRPr="00A5418D">
              <w:rPr>
                <w:rStyle w:val="simple"/>
                <w:sz w:val="18"/>
                <w:szCs w:val="18"/>
              </w:rPr>
              <w:t>69.30%</w:t>
            </w:r>
          </w:p>
        </w:tc>
        <w:tc>
          <w:tcPr>
            <w:tcW w:w="793" w:type="pct"/>
          </w:tcPr>
          <w:p w:rsidR="00FC6051" w:rsidRPr="00A5418D" w:rsidRDefault="00FC6051">
            <w:pPr>
              <w:jc w:val="right"/>
              <w:rPr>
                <w:sz w:val="18"/>
                <w:szCs w:val="18"/>
              </w:rPr>
            </w:pPr>
            <w:r w:rsidRPr="00A5418D">
              <w:rPr>
                <w:rStyle w:val="simple"/>
                <w:sz w:val="18"/>
                <w:szCs w:val="18"/>
              </w:rPr>
              <w:t>0.7685</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Diagnose</w:t>
            </w:r>
          </w:p>
        </w:tc>
        <w:tc>
          <w:tcPr>
            <w:tcW w:w="556" w:type="pct"/>
          </w:tcPr>
          <w:p w:rsidR="00FC6051" w:rsidRPr="00A5418D" w:rsidRDefault="00FC6051">
            <w:pPr>
              <w:jc w:val="right"/>
              <w:rPr>
                <w:sz w:val="18"/>
                <w:szCs w:val="18"/>
              </w:rPr>
            </w:pPr>
            <w:r w:rsidRPr="00A5418D">
              <w:rPr>
                <w:rStyle w:val="simple"/>
                <w:sz w:val="18"/>
                <w:szCs w:val="18"/>
              </w:rPr>
              <w:t>13</w:t>
            </w:r>
          </w:p>
        </w:tc>
        <w:tc>
          <w:tcPr>
            <w:tcW w:w="556" w:type="pct"/>
          </w:tcPr>
          <w:p w:rsidR="00FC6051" w:rsidRPr="00A5418D" w:rsidRDefault="00FC6051">
            <w:pPr>
              <w:jc w:val="right"/>
              <w:rPr>
                <w:sz w:val="18"/>
                <w:szCs w:val="18"/>
              </w:rPr>
            </w:pPr>
            <w:r w:rsidRPr="00A5418D">
              <w:rPr>
                <w:rStyle w:val="simple"/>
                <w:sz w:val="18"/>
                <w:szCs w:val="18"/>
              </w:rPr>
              <w:t>6.79</w:t>
            </w:r>
          </w:p>
        </w:tc>
        <w:tc>
          <w:tcPr>
            <w:tcW w:w="753" w:type="pct"/>
          </w:tcPr>
          <w:p w:rsidR="00FC6051" w:rsidRPr="00A5418D" w:rsidRDefault="00FC6051">
            <w:pPr>
              <w:jc w:val="right"/>
              <w:rPr>
                <w:sz w:val="18"/>
                <w:szCs w:val="18"/>
              </w:rPr>
            </w:pPr>
            <w:r w:rsidRPr="00A5418D">
              <w:rPr>
                <w:rStyle w:val="simple"/>
                <w:sz w:val="18"/>
                <w:szCs w:val="18"/>
              </w:rPr>
              <w:t>2.99</w:t>
            </w:r>
            <w:ins w:id="573" w:author="Richard Hornby" w:date="2014-03-06T16:22:00Z">
              <w:r w:rsidRPr="00A5418D">
                <w:rPr>
                  <w:rStyle w:val="simple"/>
                  <w:sz w:val="18"/>
                  <w:szCs w:val="18"/>
                </w:rPr>
                <w:t xml:space="preserve"> to </w:t>
              </w:r>
            </w:ins>
            <w:del w:id="574" w:author="Richard Hornby" w:date="2014-03-06T16:22:00Z">
              <w:r w:rsidRPr="00A5418D" w:rsidDel="005600FB">
                <w:rPr>
                  <w:rStyle w:val="simple"/>
                  <w:sz w:val="18"/>
                  <w:szCs w:val="18"/>
                </w:rPr>
                <w:delText>-</w:delText>
              </w:r>
            </w:del>
            <w:r w:rsidRPr="00A5418D">
              <w:rPr>
                <w:rStyle w:val="simple"/>
                <w:sz w:val="18"/>
                <w:szCs w:val="18"/>
              </w:rPr>
              <w:t>15.44</w:t>
            </w:r>
          </w:p>
        </w:tc>
        <w:tc>
          <w:tcPr>
            <w:tcW w:w="753" w:type="pct"/>
          </w:tcPr>
          <w:p w:rsidR="00FC6051" w:rsidRPr="00A5418D" w:rsidRDefault="00FC6051">
            <w:pPr>
              <w:jc w:val="right"/>
              <w:rPr>
                <w:sz w:val="18"/>
                <w:szCs w:val="18"/>
              </w:rPr>
            </w:pPr>
            <w:r w:rsidRPr="00A5418D">
              <w:rPr>
                <w:rStyle w:val="simple"/>
                <w:sz w:val="18"/>
                <w:szCs w:val="18"/>
              </w:rPr>
              <w:t>59.54</w:t>
            </w:r>
          </w:p>
        </w:tc>
        <w:tc>
          <w:tcPr>
            <w:tcW w:w="675" w:type="pct"/>
          </w:tcPr>
          <w:p w:rsidR="00FC6051" w:rsidRPr="00A5418D" w:rsidRDefault="00FC6051">
            <w:pPr>
              <w:jc w:val="right"/>
              <w:rPr>
                <w:sz w:val="18"/>
                <w:szCs w:val="18"/>
              </w:rPr>
            </w:pPr>
            <w:r w:rsidRPr="00A5418D">
              <w:rPr>
                <w:rStyle w:val="simple"/>
                <w:sz w:val="18"/>
                <w:szCs w:val="18"/>
              </w:rPr>
              <w:t>79.80%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Non-diagnose</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2.59</w:t>
            </w:r>
          </w:p>
        </w:tc>
        <w:tc>
          <w:tcPr>
            <w:tcW w:w="753" w:type="pct"/>
          </w:tcPr>
          <w:p w:rsidR="00FC6051" w:rsidRPr="00A5418D" w:rsidRDefault="00FC6051">
            <w:pPr>
              <w:jc w:val="right"/>
              <w:rPr>
                <w:sz w:val="18"/>
                <w:szCs w:val="18"/>
              </w:rPr>
            </w:pPr>
            <w:r w:rsidRPr="00A5418D">
              <w:rPr>
                <w:rStyle w:val="simple"/>
                <w:sz w:val="18"/>
                <w:szCs w:val="18"/>
              </w:rPr>
              <w:t>1.33</w:t>
            </w:r>
            <w:ins w:id="575" w:author="Richard Hornby" w:date="2014-03-06T16:22:00Z">
              <w:r w:rsidRPr="00A5418D">
                <w:rPr>
                  <w:rStyle w:val="simple"/>
                  <w:sz w:val="18"/>
                  <w:szCs w:val="18"/>
                </w:rPr>
                <w:t xml:space="preserve"> to </w:t>
              </w:r>
            </w:ins>
            <w:del w:id="576" w:author="Richard Hornby" w:date="2014-03-06T16:22:00Z">
              <w:r w:rsidRPr="00A5418D" w:rsidDel="005600FB">
                <w:rPr>
                  <w:rStyle w:val="simple"/>
                  <w:sz w:val="18"/>
                  <w:szCs w:val="18"/>
                </w:rPr>
                <w:delText>-</w:delText>
              </w:r>
            </w:del>
            <w:r w:rsidRPr="00A5418D">
              <w:rPr>
                <w:rStyle w:val="simple"/>
                <w:sz w:val="18"/>
                <w:szCs w:val="18"/>
              </w:rPr>
              <w:t>5.05</w:t>
            </w:r>
          </w:p>
        </w:tc>
        <w:tc>
          <w:tcPr>
            <w:tcW w:w="753" w:type="pct"/>
          </w:tcPr>
          <w:p w:rsidR="00FC6051" w:rsidRPr="00A5418D" w:rsidRDefault="00FC6051">
            <w:pPr>
              <w:jc w:val="right"/>
              <w:rPr>
                <w:sz w:val="18"/>
                <w:szCs w:val="18"/>
              </w:rPr>
            </w:pPr>
            <w:r w:rsidRPr="00A5418D">
              <w:rPr>
                <w:rStyle w:val="simple"/>
                <w:sz w:val="18"/>
                <w:szCs w:val="18"/>
              </w:rPr>
              <w:t>11.56</w:t>
            </w:r>
          </w:p>
        </w:tc>
        <w:tc>
          <w:tcPr>
            <w:tcW w:w="675" w:type="pct"/>
          </w:tcPr>
          <w:p w:rsidR="00FC6051" w:rsidRPr="00A5418D" w:rsidRDefault="00FC6051">
            <w:pPr>
              <w:jc w:val="right"/>
              <w:rPr>
                <w:sz w:val="18"/>
                <w:szCs w:val="18"/>
              </w:rPr>
            </w:pPr>
            <w:r w:rsidRPr="00A5418D">
              <w:rPr>
                <w:rStyle w:val="simple"/>
                <w:sz w:val="18"/>
                <w:szCs w:val="18"/>
              </w:rPr>
              <w:t>65.40%</w:t>
            </w:r>
          </w:p>
        </w:tc>
        <w:tc>
          <w:tcPr>
            <w:tcW w:w="793" w:type="pct"/>
          </w:tcPr>
          <w:p w:rsidR="00FC6051" w:rsidRPr="00A5418D" w:rsidRDefault="00FC6051">
            <w:pPr>
              <w:jc w:val="right"/>
              <w:rPr>
                <w:sz w:val="18"/>
                <w:szCs w:val="18"/>
              </w:rPr>
            </w:pPr>
            <w:r w:rsidRPr="00A5418D">
              <w:rPr>
                <w:rStyle w:val="simple"/>
                <w:sz w:val="18"/>
                <w:szCs w:val="18"/>
              </w:rPr>
              <w:t>0.0745</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Multiple targets</w:t>
            </w:r>
          </w:p>
        </w:tc>
        <w:tc>
          <w:tcPr>
            <w:tcW w:w="556" w:type="pct"/>
          </w:tcPr>
          <w:p w:rsidR="00FC6051" w:rsidRPr="00A5418D" w:rsidRDefault="00FC6051">
            <w:pPr>
              <w:jc w:val="right"/>
              <w:rPr>
                <w:sz w:val="18"/>
                <w:szCs w:val="18"/>
              </w:rPr>
            </w:pPr>
            <w:r w:rsidRPr="00A5418D">
              <w:rPr>
                <w:rStyle w:val="simple"/>
                <w:sz w:val="18"/>
                <w:szCs w:val="18"/>
              </w:rPr>
              <w:t>15</w:t>
            </w:r>
          </w:p>
        </w:tc>
        <w:tc>
          <w:tcPr>
            <w:tcW w:w="556" w:type="pct"/>
          </w:tcPr>
          <w:p w:rsidR="00FC6051" w:rsidRPr="00A5418D" w:rsidRDefault="00FC6051">
            <w:pPr>
              <w:jc w:val="right"/>
              <w:rPr>
                <w:sz w:val="18"/>
                <w:szCs w:val="18"/>
              </w:rPr>
            </w:pPr>
            <w:r w:rsidRPr="00A5418D">
              <w:rPr>
                <w:rStyle w:val="simple"/>
                <w:sz w:val="18"/>
                <w:szCs w:val="18"/>
              </w:rPr>
              <w:t>4.08</w:t>
            </w:r>
          </w:p>
        </w:tc>
        <w:tc>
          <w:tcPr>
            <w:tcW w:w="753" w:type="pct"/>
          </w:tcPr>
          <w:p w:rsidR="00FC6051" w:rsidRPr="00A5418D" w:rsidRDefault="00FC6051">
            <w:pPr>
              <w:jc w:val="right"/>
              <w:rPr>
                <w:sz w:val="18"/>
                <w:szCs w:val="18"/>
              </w:rPr>
            </w:pPr>
            <w:r w:rsidRPr="00A5418D">
              <w:rPr>
                <w:rStyle w:val="simple"/>
                <w:sz w:val="18"/>
                <w:szCs w:val="18"/>
              </w:rPr>
              <w:t>2.28</w:t>
            </w:r>
            <w:ins w:id="577" w:author="Richard Hornby" w:date="2014-03-06T16:22:00Z">
              <w:r w:rsidRPr="00A5418D">
                <w:rPr>
                  <w:rStyle w:val="simple"/>
                  <w:sz w:val="18"/>
                  <w:szCs w:val="18"/>
                </w:rPr>
                <w:t xml:space="preserve"> to </w:t>
              </w:r>
            </w:ins>
            <w:del w:id="578" w:author="Richard Hornby" w:date="2014-03-06T16:22:00Z">
              <w:r w:rsidRPr="00A5418D" w:rsidDel="005600FB">
                <w:rPr>
                  <w:rStyle w:val="simple"/>
                  <w:sz w:val="18"/>
                  <w:szCs w:val="18"/>
                </w:rPr>
                <w:delText>-</w:delText>
              </w:r>
            </w:del>
            <w:r w:rsidRPr="00A5418D">
              <w:rPr>
                <w:rStyle w:val="simple"/>
                <w:sz w:val="18"/>
                <w:szCs w:val="18"/>
              </w:rPr>
              <w:t>7.34</w:t>
            </w:r>
          </w:p>
        </w:tc>
        <w:tc>
          <w:tcPr>
            <w:tcW w:w="753" w:type="pct"/>
          </w:tcPr>
          <w:p w:rsidR="00FC6051" w:rsidRPr="00A5418D" w:rsidRDefault="00FC6051">
            <w:pPr>
              <w:jc w:val="right"/>
              <w:rPr>
                <w:sz w:val="18"/>
                <w:szCs w:val="18"/>
              </w:rPr>
            </w:pPr>
            <w:r w:rsidRPr="00A5418D">
              <w:rPr>
                <w:rStyle w:val="simple"/>
                <w:sz w:val="18"/>
                <w:szCs w:val="18"/>
              </w:rPr>
              <w:t>62.99</w:t>
            </w:r>
          </w:p>
        </w:tc>
        <w:tc>
          <w:tcPr>
            <w:tcW w:w="675" w:type="pct"/>
          </w:tcPr>
          <w:p w:rsidR="00FC6051" w:rsidRPr="00A5418D" w:rsidRDefault="00FC6051">
            <w:pPr>
              <w:jc w:val="right"/>
              <w:rPr>
                <w:sz w:val="18"/>
                <w:szCs w:val="18"/>
              </w:rPr>
            </w:pPr>
            <w:r w:rsidRPr="00A5418D">
              <w:rPr>
                <w:rStyle w:val="simple"/>
                <w:sz w:val="18"/>
                <w:szCs w:val="18"/>
              </w:rPr>
              <w:t>77.80%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Single target</w:t>
            </w:r>
          </w:p>
        </w:tc>
        <w:tc>
          <w:tcPr>
            <w:tcW w:w="556" w:type="pct"/>
          </w:tcPr>
          <w:p w:rsidR="00FC6051" w:rsidRPr="00A5418D" w:rsidRDefault="00FC6051">
            <w:pPr>
              <w:jc w:val="right"/>
              <w:rPr>
                <w:sz w:val="18"/>
                <w:szCs w:val="18"/>
              </w:rPr>
            </w:pPr>
            <w:r w:rsidRPr="00A5418D">
              <w:rPr>
                <w:rStyle w:val="simple"/>
                <w:sz w:val="18"/>
                <w:szCs w:val="18"/>
              </w:rPr>
              <w:t>3</w:t>
            </w:r>
          </w:p>
        </w:tc>
        <w:tc>
          <w:tcPr>
            <w:tcW w:w="556" w:type="pct"/>
          </w:tcPr>
          <w:p w:rsidR="00FC6051" w:rsidRPr="00A5418D" w:rsidRDefault="00FC6051">
            <w:pPr>
              <w:jc w:val="right"/>
              <w:rPr>
                <w:sz w:val="18"/>
                <w:szCs w:val="18"/>
              </w:rPr>
            </w:pPr>
            <w:r w:rsidRPr="00A5418D">
              <w:rPr>
                <w:rStyle w:val="simple"/>
                <w:sz w:val="18"/>
                <w:szCs w:val="18"/>
              </w:rPr>
              <w:t>18.72</w:t>
            </w:r>
          </w:p>
        </w:tc>
        <w:tc>
          <w:tcPr>
            <w:tcW w:w="753" w:type="pct"/>
          </w:tcPr>
          <w:p w:rsidR="00FC6051" w:rsidRPr="00A5418D" w:rsidRDefault="00FC6051">
            <w:pPr>
              <w:jc w:val="right"/>
              <w:rPr>
                <w:sz w:val="18"/>
                <w:szCs w:val="18"/>
              </w:rPr>
            </w:pPr>
            <w:r w:rsidRPr="00A5418D">
              <w:rPr>
                <w:rStyle w:val="simple"/>
                <w:sz w:val="18"/>
                <w:szCs w:val="18"/>
              </w:rPr>
              <w:t>1.23</w:t>
            </w:r>
            <w:ins w:id="579" w:author="Richard Hornby" w:date="2014-03-06T16:22:00Z">
              <w:r w:rsidRPr="00A5418D">
                <w:rPr>
                  <w:rStyle w:val="simple"/>
                  <w:sz w:val="18"/>
                  <w:szCs w:val="18"/>
                </w:rPr>
                <w:t xml:space="preserve"> to </w:t>
              </w:r>
            </w:ins>
            <w:del w:id="580" w:author="Richard Hornby" w:date="2014-03-06T16:22:00Z">
              <w:r w:rsidRPr="00A5418D" w:rsidDel="005600FB">
                <w:rPr>
                  <w:rStyle w:val="simple"/>
                  <w:sz w:val="18"/>
                  <w:szCs w:val="18"/>
                </w:rPr>
                <w:delText>-</w:delText>
              </w:r>
            </w:del>
            <w:r w:rsidRPr="00A5418D">
              <w:rPr>
                <w:rStyle w:val="simple"/>
                <w:sz w:val="18"/>
                <w:szCs w:val="18"/>
              </w:rPr>
              <w:t>283</w:t>
            </w:r>
          </w:p>
        </w:tc>
        <w:tc>
          <w:tcPr>
            <w:tcW w:w="753" w:type="pct"/>
          </w:tcPr>
          <w:p w:rsidR="00FC6051" w:rsidRPr="00A5418D" w:rsidRDefault="00FC6051">
            <w:pPr>
              <w:jc w:val="right"/>
              <w:rPr>
                <w:sz w:val="18"/>
                <w:szCs w:val="18"/>
              </w:rPr>
            </w:pPr>
            <w:r w:rsidRPr="00A5418D">
              <w:rPr>
                <w:rStyle w:val="simple"/>
                <w:sz w:val="18"/>
                <w:szCs w:val="18"/>
              </w:rPr>
              <w:t>9.03</w:t>
            </w:r>
          </w:p>
        </w:tc>
        <w:tc>
          <w:tcPr>
            <w:tcW w:w="675" w:type="pct"/>
          </w:tcPr>
          <w:p w:rsidR="00FC6051" w:rsidRPr="00A5418D" w:rsidRDefault="00FC6051">
            <w:pPr>
              <w:jc w:val="right"/>
              <w:rPr>
                <w:sz w:val="18"/>
                <w:szCs w:val="18"/>
              </w:rPr>
            </w:pPr>
            <w:r w:rsidRPr="00A5418D">
              <w:rPr>
                <w:rStyle w:val="simple"/>
                <w:sz w:val="18"/>
                <w:szCs w:val="18"/>
              </w:rPr>
              <w:t>77.80%</w:t>
            </w:r>
          </w:p>
        </w:tc>
        <w:tc>
          <w:tcPr>
            <w:tcW w:w="793" w:type="pct"/>
          </w:tcPr>
          <w:p w:rsidR="00FC6051" w:rsidRPr="00A5418D" w:rsidRDefault="00FC6051">
            <w:pPr>
              <w:jc w:val="right"/>
              <w:rPr>
                <w:sz w:val="18"/>
                <w:szCs w:val="18"/>
              </w:rPr>
            </w:pPr>
            <w:r w:rsidRPr="00A5418D">
              <w:rPr>
                <w:rStyle w:val="simple"/>
                <w:sz w:val="18"/>
                <w:szCs w:val="18"/>
              </w:rPr>
              <w:t>0.2836</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Heterogeneous</w:t>
            </w:r>
          </w:p>
        </w:tc>
        <w:tc>
          <w:tcPr>
            <w:tcW w:w="556" w:type="pct"/>
          </w:tcPr>
          <w:p w:rsidR="00FC6051" w:rsidRPr="00A5418D" w:rsidRDefault="00FC6051">
            <w:pPr>
              <w:jc w:val="right"/>
              <w:rPr>
                <w:sz w:val="18"/>
                <w:szCs w:val="18"/>
              </w:rPr>
            </w:pPr>
            <w:r w:rsidRPr="00A5418D">
              <w:rPr>
                <w:rStyle w:val="simple"/>
                <w:sz w:val="18"/>
                <w:szCs w:val="18"/>
              </w:rPr>
              <w:t>12</w:t>
            </w:r>
          </w:p>
        </w:tc>
        <w:tc>
          <w:tcPr>
            <w:tcW w:w="556" w:type="pct"/>
          </w:tcPr>
          <w:p w:rsidR="00FC6051" w:rsidRPr="00A5418D" w:rsidRDefault="00FC6051">
            <w:pPr>
              <w:jc w:val="right"/>
              <w:rPr>
                <w:sz w:val="18"/>
                <w:szCs w:val="18"/>
              </w:rPr>
            </w:pPr>
            <w:r w:rsidRPr="00A5418D">
              <w:rPr>
                <w:rStyle w:val="simple"/>
                <w:sz w:val="18"/>
                <w:szCs w:val="18"/>
              </w:rPr>
              <w:t>8.33</w:t>
            </w:r>
          </w:p>
        </w:tc>
        <w:tc>
          <w:tcPr>
            <w:tcW w:w="753" w:type="pct"/>
          </w:tcPr>
          <w:p w:rsidR="00FC6051" w:rsidRPr="00A5418D" w:rsidRDefault="00FC6051">
            <w:pPr>
              <w:jc w:val="right"/>
              <w:rPr>
                <w:sz w:val="18"/>
                <w:szCs w:val="18"/>
              </w:rPr>
            </w:pPr>
            <w:r w:rsidRPr="00A5418D">
              <w:rPr>
                <w:rStyle w:val="simple"/>
                <w:sz w:val="18"/>
                <w:szCs w:val="18"/>
              </w:rPr>
              <w:t>3.77</w:t>
            </w:r>
            <w:ins w:id="581" w:author="Richard Hornby" w:date="2014-03-06T16:22:00Z">
              <w:r w:rsidRPr="00A5418D">
                <w:rPr>
                  <w:rStyle w:val="simple"/>
                  <w:sz w:val="18"/>
                  <w:szCs w:val="18"/>
                </w:rPr>
                <w:t xml:space="preserve"> to </w:t>
              </w:r>
            </w:ins>
            <w:del w:id="582" w:author="Richard Hornby" w:date="2014-03-06T16:22:00Z">
              <w:r w:rsidRPr="00A5418D" w:rsidDel="005600FB">
                <w:rPr>
                  <w:rStyle w:val="simple"/>
                  <w:sz w:val="18"/>
                  <w:szCs w:val="18"/>
                </w:rPr>
                <w:delText>-</w:delText>
              </w:r>
            </w:del>
            <w:r w:rsidRPr="00A5418D">
              <w:rPr>
                <w:rStyle w:val="simple"/>
                <w:sz w:val="18"/>
                <w:szCs w:val="18"/>
              </w:rPr>
              <w:t>18.39</w:t>
            </w:r>
          </w:p>
        </w:tc>
        <w:tc>
          <w:tcPr>
            <w:tcW w:w="753" w:type="pct"/>
          </w:tcPr>
          <w:p w:rsidR="00FC6051" w:rsidRPr="00A5418D" w:rsidRDefault="00FC6051">
            <w:pPr>
              <w:jc w:val="right"/>
              <w:rPr>
                <w:sz w:val="18"/>
                <w:szCs w:val="18"/>
              </w:rPr>
            </w:pPr>
            <w:r w:rsidRPr="00A5418D">
              <w:rPr>
                <w:rStyle w:val="simple"/>
                <w:sz w:val="18"/>
                <w:szCs w:val="18"/>
              </w:rPr>
              <w:t>35.71</w:t>
            </w:r>
          </w:p>
        </w:tc>
        <w:tc>
          <w:tcPr>
            <w:tcW w:w="675" w:type="pct"/>
          </w:tcPr>
          <w:p w:rsidR="00FC6051" w:rsidRPr="00A5418D" w:rsidRDefault="00FC6051">
            <w:pPr>
              <w:jc w:val="right"/>
              <w:rPr>
                <w:sz w:val="18"/>
                <w:szCs w:val="18"/>
              </w:rPr>
            </w:pPr>
            <w:r w:rsidRPr="00A5418D">
              <w:rPr>
                <w:rStyle w:val="simple"/>
                <w:sz w:val="18"/>
                <w:szCs w:val="18"/>
              </w:rPr>
              <w:t>69.20%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proofErr w:type="spellStart"/>
            <w:r w:rsidRPr="00A5418D">
              <w:rPr>
                <w:rStyle w:val="simple"/>
                <w:sz w:val="18"/>
                <w:szCs w:val="18"/>
              </w:rPr>
              <w:t>Autogenous</w:t>
            </w:r>
            <w:proofErr w:type="spellEnd"/>
          </w:p>
        </w:tc>
        <w:tc>
          <w:tcPr>
            <w:tcW w:w="556" w:type="pct"/>
          </w:tcPr>
          <w:p w:rsidR="00FC6051" w:rsidRPr="00A5418D" w:rsidRDefault="00FC6051">
            <w:pPr>
              <w:jc w:val="right"/>
              <w:rPr>
                <w:sz w:val="18"/>
                <w:szCs w:val="18"/>
              </w:rPr>
            </w:pPr>
            <w:r w:rsidRPr="00A5418D">
              <w:rPr>
                <w:rStyle w:val="simple"/>
                <w:sz w:val="18"/>
                <w:szCs w:val="18"/>
              </w:rPr>
              <w:t>6</w:t>
            </w:r>
          </w:p>
        </w:tc>
        <w:tc>
          <w:tcPr>
            <w:tcW w:w="556" w:type="pct"/>
          </w:tcPr>
          <w:p w:rsidR="00FC6051" w:rsidRPr="00A5418D" w:rsidRDefault="00FC6051">
            <w:pPr>
              <w:jc w:val="right"/>
              <w:rPr>
                <w:sz w:val="18"/>
                <w:szCs w:val="18"/>
              </w:rPr>
            </w:pPr>
            <w:r w:rsidRPr="00A5418D">
              <w:rPr>
                <w:rStyle w:val="simple"/>
                <w:sz w:val="18"/>
                <w:szCs w:val="18"/>
              </w:rPr>
              <w:t>2.25</w:t>
            </w:r>
          </w:p>
        </w:tc>
        <w:tc>
          <w:tcPr>
            <w:tcW w:w="753" w:type="pct"/>
          </w:tcPr>
          <w:p w:rsidR="00FC6051" w:rsidRPr="00A5418D" w:rsidRDefault="00FC6051">
            <w:pPr>
              <w:jc w:val="right"/>
              <w:rPr>
                <w:sz w:val="18"/>
                <w:szCs w:val="18"/>
              </w:rPr>
            </w:pPr>
            <w:r w:rsidRPr="00A5418D">
              <w:rPr>
                <w:rStyle w:val="simple"/>
                <w:sz w:val="18"/>
                <w:szCs w:val="18"/>
              </w:rPr>
              <w:t>1.06</w:t>
            </w:r>
            <w:ins w:id="583" w:author="Richard Hornby" w:date="2014-03-06T16:22:00Z">
              <w:r w:rsidRPr="00A5418D">
                <w:rPr>
                  <w:rStyle w:val="simple"/>
                  <w:sz w:val="18"/>
                  <w:szCs w:val="18"/>
                </w:rPr>
                <w:t xml:space="preserve"> to </w:t>
              </w:r>
            </w:ins>
            <w:del w:id="584" w:author="Richard Hornby" w:date="2014-03-06T16:22:00Z">
              <w:r w:rsidRPr="00A5418D" w:rsidDel="005600FB">
                <w:rPr>
                  <w:rStyle w:val="simple"/>
                  <w:sz w:val="18"/>
                  <w:szCs w:val="18"/>
                </w:rPr>
                <w:delText>-</w:delText>
              </w:r>
            </w:del>
            <w:r w:rsidRPr="00A5418D">
              <w:rPr>
                <w:rStyle w:val="simple"/>
                <w:sz w:val="18"/>
                <w:szCs w:val="18"/>
              </w:rPr>
              <w:t>4.77</w:t>
            </w:r>
          </w:p>
        </w:tc>
        <w:tc>
          <w:tcPr>
            <w:tcW w:w="753" w:type="pct"/>
          </w:tcPr>
          <w:p w:rsidR="00FC6051" w:rsidRPr="00A5418D" w:rsidRDefault="00FC6051">
            <w:pPr>
              <w:jc w:val="right"/>
              <w:rPr>
                <w:sz w:val="18"/>
                <w:szCs w:val="18"/>
              </w:rPr>
            </w:pPr>
            <w:r w:rsidRPr="00A5418D">
              <w:rPr>
                <w:rStyle w:val="simple"/>
                <w:sz w:val="18"/>
                <w:szCs w:val="18"/>
              </w:rPr>
              <w:t>27.19</w:t>
            </w:r>
          </w:p>
        </w:tc>
        <w:tc>
          <w:tcPr>
            <w:tcW w:w="675" w:type="pct"/>
          </w:tcPr>
          <w:p w:rsidR="00FC6051" w:rsidRPr="00A5418D" w:rsidRDefault="00FC6051">
            <w:pPr>
              <w:jc w:val="right"/>
              <w:rPr>
                <w:sz w:val="18"/>
                <w:szCs w:val="18"/>
              </w:rPr>
            </w:pPr>
            <w:r w:rsidRPr="00A5418D">
              <w:rPr>
                <w:rStyle w:val="simple"/>
                <w:sz w:val="18"/>
                <w:szCs w:val="18"/>
              </w:rPr>
              <w:t>81.60%</w:t>
            </w:r>
          </w:p>
        </w:tc>
        <w:tc>
          <w:tcPr>
            <w:tcW w:w="793" w:type="pct"/>
          </w:tcPr>
          <w:p w:rsidR="00FC6051" w:rsidRPr="00A5418D" w:rsidRDefault="00FC6051">
            <w:pPr>
              <w:jc w:val="right"/>
              <w:rPr>
                <w:sz w:val="18"/>
                <w:szCs w:val="18"/>
              </w:rPr>
            </w:pPr>
            <w:r w:rsidRPr="00A5418D">
              <w:rPr>
                <w:rStyle w:val="bold"/>
                <w:sz w:val="18"/>
                <w:szCs w:val="18"/>
              </w:rPr>
              <w:t>0.0187</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Serum</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11.54</w:t>
            </w:r>
          </w:p>
        </w:tc>
        <w:tc>
          <w:tcPr>
            <w:tcW w:w="753" w:type="pct"/>
          </w:tcPr>
          <w:p w:rsidR="00FC6051" w:rsidRPr="00A5418D" w:rsidRDefault="00FC6051">
            <w:pPr>
              <w:jc w:val="right"/>
              <w:rPr>
                <w:sz w:val="18"/>
                <w:szCs w:val="18"/>
              </w:rPr>
            </w:pPr>
            <w:r w:rsidRPr="00A5418D">
              <w:rPr>
                <w:rStyle w:val="simple"/>
                <w:sz w:val="18"/>
                <w:szCs w:val="18"/>
              </w:rPr>
              <w:t>2.87</w:t>
            </w:r>
            <w:ins w:id="585" w:author="Richard Hornby" w:date="2014-03-06T16:22:00Z">
              <w:r w:rsidRPr="00A5418D">
                <w:rPr>
                  <w:rStyle w:val="simple"/>
                  <w:sz w:val="18"/>
                  <w:szCs w:val="18"/>
                </w:rPr>
                <w:t xml:space="preserve"> to </w:t>
              </w:r>
            </w:ins>
            <w:del w:id="586" w:author="Richard Hornby" w:date="2014-03-06T16:22:00Z">
              <w:r w:rsidRPr="00A5418D" w:rsidDel="005600FB">
                <w:rPr>
                  <w:rStyle w:val="simple"/>
                  <w:sz w:val="18"/>
                  <w:szCs w:val="18"/>
                </w:rPr>
                <w:delText>-</w:delText>
              </w:r>
            </w:del>
            <w:r w:rsidRPr="00A5418D">
              <w:rPr>
                <w:rStyle w:val="simple"/>
                <w:sz w:val="18"/>
                <w:szCs w:val="18"/>
              </w:rPr>
              <w:t>46.40</w:t>
            </w:r>
          </w:p>
        </w:tc>
        <w:tc>
          <w:tcPr>
            <w:tcW w:w="753" w:type="pct"/>
          </w:tcPr>
          <w:p w:rsidR="00FC6051" w:rsidRPr="00A5418D" w:rsidRDefault="00FC6051">
            <w:pPr>
              <w:jc w:val="right"/>
              <w:rPr>
                <w:sz w:val="18"/>
                <w:szCs w:val="18"/>
              </w:rPr>
            </w:pPr>
            <w:r w:rsidRPr="00A5418D">
              <w:rPr>
                <w:rStyle w:val="simple"/>
                <w:sz w:val="18"/>
                <w:szCs w:val="18"/>
              </w:rPr>
              <w:t>10.4</w:t>
            </w:r>
          </w:p>
        </w:tc>
        <w:tc>
          <w:tcPr>
            <w:tcW w:w="675" w:type="pct"/>
          </w:tcPr>
          <w:p w:rsidR="00FC6051" w:rsidRPr="00A5418D" w:rsidRDefault="00FC6051">
            <w:pPr>
              <w:jc w:val="right"/>
              <w:rPr>
                <w:sz w:val="18"/>
                <w:szCs w:val="18"/>
              </w:rPr>
            </w:pPr>
            <w:r w:rsidRPr="00A5418D">
              <w:rPr>
                <w:rStyle w:val="simple"/>
                <w:sz w:val="18"/>
                <w:szCs w:val="18"/>
              </w:rPr>
              <w:t>61.50%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Tissue</w:t>
            </w:r>
          </w:p>
        </w:tc>
        <w:tc>
          <w:tcPr>
            <w:tcW w:w="556" w:type="pct"/>
          </w:tcPr>
          <w:p w:rsidR="00FC6051" w:rsidRPr="00A5418D" w:rsidRDefault="00FC6051">
            <w:pPr>
              <w:jc w:val="right"/>
              <w:rPr>
                <w:sz w:val="18"/>
                <w:szCs w:val="18"/>
              </w:rPr>
            </w:pPr>
            <w:r w:rsidRPr="00A5418D">
              <w:rPr>
                <w:rStyle w:val="simple"/>
                <w:sz w:val="18"/>
                <w:szCs w:val="18"/>
              </w:rPr>
              <w:t>13</w:t>
            </w:r>
          </w:p>
        </w:tc>
        <w:tc>
          <w:tcPr>
            <w:tcW w:w="556" w:type="pct"/>
          </w:tcPr>
          <w:p w:rsidR="00FC6051" w:rsidRPr="00A5418D" w:rsidRDefault="00FC6051">
            <w:pPr>
              <w:jc w:val="right"/>
              <w:rPr>
                <w:sz w:val="18"/>
                <w:szCs w:val="18"/>
              </w:rPr>
            </w:pPr>
            <w:r w:rsidRPr="00A5418D">
              <w:rPr>
                <w:rStyle w:val="simple"/>
                <w:sz w:val="18"/>
                <w:szCs w:val="18"/>
              </w:rPr>
              <w:t>3.72</w:t>
            </w:r>
          </w:p>
        </w:tc>
        <w:tc>
          <w:tcPr>
            <w:tcW w:w="753" w:type="pct"/>
          </w:tcPr>
          <w:p w:rsidR="00FC6051" w:rsidRPr="00A5418D" w:rsidRDefault="00FC6051">
            <w:pPr>
              <w:jc w:val="right"/>
              <w:rPr>
                <w:sz w:val="18"/>
                <w:szCs w:val="18"/>
              </w:rPr>
            </w:pPr>
            <w:r w:rsidRPr="00A5418D">
              <w:rPr>
                <w:rStyle w:val="simple"/>
                <w:sz w:val="18"/>
                <w:szCs w:val="18"/>
              </w:rPr>
              <w:t>2.03</w:t>
            </w:r>
            <w:ins w:id="587" w:author="Richard Hornby" w:date="2014-03-06T16:22:00Z">
              <w:r w:rsidRPr="00A5418D">
                <w:rPr>
                  <w:rStyle w:val="simple"/>
                  <w:sz w:val="18"/>
                  <w:szCs w:val="18"/>
                </w:rPr>
                <w:t xml:space="preserve"> to </w:t>
              </w:r>
            </w:ins>
            <w:del w:id="588" w:author="Richard Hornby" w:date="2014-03-06T16:22:00Z">
              <w:r w:rsidRPr="00A5418D" w:rsidDel="005600FB">
                <w:rPr>
                  <w:rStyle w:val="simple"/>
                  <w:sz w:val="18"/>
                  <w:szCs w:val="18"/>
                </w:rPr>
                <w:delText>-</w:delText>
              </w:r>
            </w:del>
            <w:r w:rsidRPr="00A5418D">
              <w:rPr>
                <w:rStyle w:val="simple"/>
                <w:sz w:val="18"/>
                <w:szCs w:val="18"/>
              </w:rPr>
              <w:t>6.78</w:t>
            </w:r>
          </w:p>
        </w:tc>
        <w:tc>
          <w:tcPr>
            <w:tcW w:w="753" w:type="pct"/>
          </w:tcPr>
          <w:p w:rsidR="00FC6051" w:rsidRPr="00A5418D" w:rsidRDefault="00FC6051">
            <w:pPr>
              <w:jc w:val="right"/>
              <w:rPr>
                <w:sz w:val="18"/>
                <w:szCs w:val="18"/>
              </w:rPr>
            </w:pPr>
            <w:r w:rsidRPr="00A5418D">
              <w:rPr>
                <w:rStyle w:val="simple"/>
                <w:sz w:val="18"/>
                <w:szCs w:val="18"/>
              </w:rPr>
              <w:t>55.18</w:t>
            </w:r>
          </w:p>
        </w:tc>
        <w:tc>
          <w:tcPr>
            <w:tcW w:w="675" w:type="pct"/>
          </w:tcPr>
          <w:p w:rsidR="00FC6051" w:rsidRPr="00A5418D" w:rsidRDefault="00FC6051">
            <w:pPr>
              <w:jc w:val="right"/>
              <w:rPr>
                <w:sz w:val="18"/>
                <w:szCs w:val="18"/>
              </w:rPr>
            </w:pPr>
            <w:r w:rsidRPr="00A5418D">
              <w:rPr>
                <w:rStyle w:val="simple"/>
                <w:sz w:val="18"/>
                <w:szCs w:val="18"/>
              </w:rPr>
              <w:t>78.30%</w:t>
            </w:r>
          </w:p>
        </w:tc>
        <w:tc>
          <w:tcPr>
            <w:tcW w:w="793" w:type="pct"/>
          </w:tcPr>
          <w:p w:rsidR="00FC6051" w:rsidRPr="00A5418D" w:rsidRDefault="00FC6051">
            <w:pPr>
              <w:jc w:val="right"/>
              <w:rPr>
                <w:sz w:val="18"/>
                <w:szCs w:val="18"/>
              </w:rPr>
            </w:pPr>
            <w:r w:rsidRPr="00A5418D">
              <w:rPr>
                <w:rStyle w:val="simple"/>
                <w:sz w:val="18"/>
                <w:szCs w:val="18"/>
              </w:rPr>
              <w:t>0.14</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Ad2Sc &lt; 2</w:t>
            </w:r>
          </w:p>
        </w:tc>
        <w:tc>
          <w:tcPr>
            <w:tcW w:w="556" w:type="pct"/>
          </w:tcPr>
          <w:p w:rsidR="00FC6051" w:rsidRPr="00A5418D" w:rsidRDefault="00FC6051">
            <w:pPr>
              <w:jc w:val="right"/>
              <w:rPr>
                <w:sz w:val="18"/>
                <w:szCs w:val="18"/>
              </w:rPr>
            </w:pPr>
            <w:r w:rsidRPr="00A5418D">
              <w:rPr>
                <w:rStyle w:val="simple"/>
                <w:sz w:val="18"/>
                <w:szCs w:val="18"/>
              </w:rPr>
              <w:t>9</w:t>
            </w:r>
          </w:p>
        </w:tc>
        <w:tc>
          <w:tcPr>
            <w:tcW w:w="556" w:type="pct"/>
          </w:tcPr>
          <w:p w:rsidR="00FC6051" w:rsidRPr="00A5418D" w:rsidRDefault="00FC6051">
            <w:pPr>
              <w:jc w:val="right"/>
              <w:rPr>
                <w:sz w:val="18"/>
                <w:szCs w:val="18"/>
              </w:rPr>
            </w:pPr>
            <w:r w:rsidRPr="00A5418D">
              <w:rPr>
                <w:rStyle w:val="simple"/>
                <w:sz w:val="18"/>
                <w:szCs w:val="18"/>
              </w:rPr>
              <w:t>2.46</w:t>
            </w:r>
          </w:p>
        </w:tc>
        <w:tc>
          <w:tcPr>
            <w:tcW w:w="753" w:type="pct"/>
          </w:tcPr>
          <w:p w:rsidR="00FC6051" w:rsidRPr="00A5418D" w:rsidRDefault="00FC6051">
            <w:pPr>
              <w:jc w:val="right"/>
              <w:rPr>
                <w:sz w:val="18"/>
                <w:szCs w:val="18"/>
              </w:rPr>
            </w:pPr>
            <w:r w:rsidRPr="00A5418D">
              <w:rPr>
                <w:rStyle w:val="simple"/>
                <w:sz w:val="18"/>
                <w:szCs w:val="18"/>
              </w:rPr>
              <w:t>1.35</w:t>
            </w:r>
            <w:ins w:id="589" w:author="Richard Hornby" w:date="2014-03-06T16:22:00Z">
              <w:r w:rsidRPr="00A5418D">
                <w:rPr>
                  <w:rStyle w:val="simple"/>
                  <w:sz w:val="18"/>
                  <w:szCs w:val="18"/>
                </w:rPr>
                <w:t xml:space="preserve"> to </w:t>
              </w:r>
            </w:ins>
            <w:del w:id="590" w:author="Richard Hornby" w:date="2014-03-06T16:22:00Z">
              <w:r w:rsidRPr="00A5418D" w:rsidDel="005600FB">
                <w:rPr>
                  <w:rStyle w:val="simple"/>
                  <w:sz w:val="18"/>
                  <w:szCs w:val="18"/>
                </w:rPr>
                <w:delText>-</w:delText>
              </w:r>
            </w:del>
            <w:r w:rsidRPr="00A5418D">
              <w:rPr>
                <w:rStyle w:val="simple"/>
                <w:sz w:val="18"/>
                <w:szCs w:val="18"/>
              </w:rPr>
              <w:t>4.48</w:t>
            </w:r>
          </w:p>
        </w:tc>
        <w:tc>
          <w:tcPr>
            <w:tcW w:w="753" w:type="pct"/>
          </w:tcPr>
          <w:p w:rsidR="00FC6051" w:rsidRPr="00A5418D" w:rsidRDefault="00FC6051">
            <w:pPr>
              <w:jc w:val="right"/>
              <w:rPr>
                <w:sz w:val="18"/>
                <w:szCs w:val="18"/>
              </w:rPr>
            </w:pPr>
            <w:r w:rsidRPr="00A5418D">
              <w:rPr>
                <w:rStyle w:val="simple"/>
                <w:sz w:val="18"/>
                <w:szCs w:val="18"/>
              </w:rPr>
              <w:t>35.79</w:t>
            </w:r>
          </w:p>
        </w:tc>
        <w:tc>
          <w:tcPr>
            <w:tcW w:w="675" w:type="pct"/>
          </w:tcPr>
          <w:p w:rsidR="00FC6051" w:rsidRPr="00A5418D" w:rsidRDefault="00FC6051">
            <w:pPr>
              <w:jc w:val="right"/>
              <w:rPr>
                <w:sz w:val="18"/>
                <w:szCs w:val="18"/>
              </w:rPr>
            </w:pPr>
            <w:r w:rsidRPr="00A5418D">
              <w:rPr>
                <w:rStyle w:val="simple"/>
                <w:sz w:val="18"/>
                <w:szCs w:val="18"/>
              </w:rPr>
              <w:t>77.00%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Ad2Sc &gt; = 2</w:t>
            </w:r>
          </w:p>
        </w:tc>
        <w:tc>
          <w:tcPr>
            <w:tcW w:w="556" w:type="pct"/>
          </w:tcPr>
          <w:p w:rsidR="00FC6051" w:rsidRPr="00A5418D" w:rsidRDefault="00FC6051">
            <w:pPr>
              <w:jc w:val="right"/>
              <w:rPr>
                <w:sz w:val="18"/>
                <w:szCs w:val="18"/>
              </w:rPr>
            </w:pPr>
            <w:r w:rsidRPr="00A5418D">
              <w:rPr>
                <w:rStyle w:val="simple"/>
                <w:sz w:val="18"/>
                <w:szCs w:val="18"/>
              </w:rPr>
              <w:t>2</w:t>
            </w:r>
          </w:p>
        </w:tc>
        <w:tc>
          <w:tcPr>
            <w:tcW w:w="556" w:type="pct"/>
          </w:tcPr>
          <w:p w:rsidR="00FC6051" w:rsidRPr="00A5418D" w:rsidRDefault="00FC6051">
            <w:pPr>
              <w:jc w:val="right"/>
              <w:rPr>
                <w:sz w:val="18"/>
                <w:szCs w:val="18"/>
              </w:rPr>
            </w:pPr>
            <w:r w:rsidRPr="00A5418D">
              <w:rPr>
                <w:rStyle w:val="simple"/>
                <w:sz w:val="18"/>
                <w:szCs w:val="18"/>
              </w:rPr>
              <w:t>17.1</w:t>
            </w:r>
          </w:p>
        </w:tc>
        <w:tc>
          <w:tcPr>
            <w:tcW w:w="753" w:type="pct"/>
          </w:tcPr>
          <w:p w:rsidR="00FC6051" w:rsidRPr="00A5418D" w:rsidRDefault="00FC6051">
            <w:pPr>
              <w:jc w:val="right"/>
              <w:rPr>
                <w:sz w:val="18"/>
                <w:szCs w:val="18"/>
              </w:rPr>
            </w:pPr>
            <w:r w:rsidRPr="00A5418D">
              <w:rPr>
                <w:rStyle w:val="simple"/>
                <w:sz w:val="18"/>
                <w:szCs w:val="18"/>
              </w:rPr>
              <w:t>4.68</w:t>
            </w:r>
            <w:ins w:id="591" w:author="Richard Hornby" w:date="2014-03-06T16:22:00Z">
              <w:r w:rsidRPr="00A5418D">
                <w:rPr>
                  <w:rStyle w:val="simple"/>
                  <w:sz w:val="18"/>
                  <w:szCs w:val="18"/>
                </w:rPr>
                <w:t xml:space="preserve"> to </w:t>
              </w:r>
            </w:ins>
            <w:del w:id="592" w:author="Richard Hornby" w:date="2014-03-06T16:22:00Z">
              <w:r w:rsidRPr="00A5418D" w:rsidDel="005600FB">
                <w:rPr>
                  <w:rStyle w:val="simple"/>
                  <w:sz w:val="18"/>
                  <w:szCs w:val="18"/>
                </w:rPr>
                <w:delText>-</w:delText>
              </w:r>
            </w:del>
            <w:r w:rsidRPr="00A5418D">
              <w:rPr>
                <w:rStyle w:val="simple"/>
                <w:sz w:val="18"/>
                <w:szCs w:val="18"/>
              </w:rPr>
              <w:t>62.7</w:t>
            </w:r>
          </w:p>
        </w:tc>
        <w:tc>
          <w:tcPr>
            <w:tcW w:w="753" w:type="pct"/>
          </w:tcPr>
          <w:p w:rsidR="00FC6051" w:rsidRPr="00A5418D" w:rsidRDefault="00FC6051">
            <w:pPr>
              <w:jc w:val="right"/>
              <w:rPr>
                <w:sz w:val="18"/>
                <w:szCs w:val="18"/>
              </w:rPr>
            </w:pPr>
            <w:r w:rsidRPr="00A5418D">
              <w:rPr>
                <w:rStyle w:val="simple"/>
                <w:sz w:val="18"/>
                <w:szCs w:val="18"/>
              </w:rPr>
              <w:t>0.11</w:t>
            </w:r>
          </w:p>
        </w:tc>
        <w:tc>
          <w:tcPr>
            <w:tcW w:w="675" w:type="pct"/>
          </w:tcPr>
          <w:p w:rsidR="00FC6051" w:rsidRPr="00A5418D" w:rsidRDefault="00FC6051">
            <w:pPr>
              <w:jc w:val="right"/>
              <w:rPr>
                <w:sz w:val="18"/>
                <w:szCs w:val="18"/>
              </w:rPr>
            </w:pPr>
            <w:r w:rsidRPr="00A5418D">
              <w:rPr>
                <w:rStyle w:val="simple"/>
                <w:sz w:val="18"/>
                <w:szCs w:val="18"/>
              </w:rPr>
              <w:t>0.000%</w:t>
            </w:r>
          </w:p>
        </w:tc>
        <w:tc>
          <w:tcPr>
            <w:tcW w:w="793" w:type="pct"/>
          </w:tcPr>
          <w:p w:rsidR="00FC6051" w:rsidRPr="00A5418D" w:rsidRDefault="00FC6051">
            <w:pPr>
              <w:jc w:val="right"/>
              <w:rPr>
                <w:sz w:val="18"/>
                <w:szCs w:val="18"/>
              </w:rPr>
            </w:pPr>
            <w:r w:rsidRPr="00A5418D">
              <w:rPr>
                <w:rStyle w:val="bold"/>
                <w:sz w:val="18"/>
                <w:szCs w:val="18"/>
              </w:rPr>
              <w:t>0.0077</w:t>
            </w:r>
          </w:p>
        </w:tc>
      </w:tr>
      <w:tr w:rsidR="00FC6051" w:rsidRPr="00A5418D" w:rsidTr="00AD2428">
        <w:trPr>
          <w:tblHeader/>
          <w:jc w:val="center"/>
        </w:trPr>
        <w:tc>
          <w:tcPr>
            <w:tcW w:w="915" w:type="pct"/>
          </w:tcPr>
          <w:p w:rsidR="00FC6051" w:rsidRPr="00A5418D" w:rsidRDefault="00FC6051">
            <w:pPr>
              <w:jc w:val="right"/>
              <w:rPr>
                <w:sz w:val="18"/>
                <w:szCs w:val="18"/>
              </w:rPr>
            </w:pPr>
            <w:r w:rsidRPr="00A5418D">
              <w:rPr>
                <w:rStyle w:val="simple"/>
                <w:sz w:val="18"/>
                <w:szCs w:val="18"/>
              </w:rPr>
              <w:t xml:space="preserve">Primer </w:t>
            </w:r>
            <w:ins w:id="593" w:author="Richard Hornby" w:date="2014-03-06T16:21:00Z">
              <w:r w:rsidRPr="00A5418D">
                <w:rPr>
                  <w:rStyle w:val="simple"/>
                  <w:sz w:val="18"/>
                  <w:szCs w:val="18"/>
                </w:rPr>
                <w:t>s</w:t>
              </w:r>
            </w:ins>
            <w:del w:id="594" w:author="Richard Hornby" w:date="2014-03-06T16:21:00Z">
              <w:r w:rsidRPr="00A5418D" w:rsidDel="00722093">
                <w:rPr>
                  <w:rStyle w:val="simple"/>
                  <w:sz w:val="18"/>
                  <w:szCs w:val="18"/>
                </w:rPr>
                <w:delText>S</w:delText>
              </w:r>
            </w:del>
            <w:r w:rsidRPr="00A5418D">
              <w:rPr>
                <w:rStyle w:val="simple"/>
                <w:sz w:val="18"/>
                <w:szCs w:val="18"/>
              </w:rPr>
              <w:t>et I</w:t>
            </w:r>
          </w:p>
        </w:tc>
        <w:tc>
          <w:tcPr>
            <w:tcW w:w="556" w:type="pct"/>
          </w:tcPr>
          <w:p w:rsidR="00FC6051" w:rsidRPr="00A5418D" w:rsidRDefault="00FC6051">
            <w:pPr>
              <w:jc w:val="right"/>
              <w:rPr>
                <w:sz w:val="18"/>
                <w:szCs w:val="18"/>
              </w:rPr>
            </w:pPr>
            <w:r w:rsidRPr="00A5418D">
              <w:rPr>
                <w:rStyle w:val="simple"/>
                <w:sz w:val="18"/>
                <w:szCs w:val="18"/>
              </w:rPr>
              <w:t>5</w:t>
            </w:r>
          </w:p>
        </w:tc>
        <w:tc>
          <w:tcPr>
            <w:tcW w:w="556" w:type="pct"/>
          </w:tcPr>
          <w:p w:rsidR="00FC6051" w:rsidRPr="00A5418D" w:rsidRDefault="00FC6051">
            <w:pPr>
              <w:jc w:val="right"/>
              <w:rPr>
                <w:sz w:val="18"/>
                <w:szCs w:val="18"/>
              </w:rPr>
            </w:pPr>
            <w:r w:rsidRPr="00A5418D">
              <w:rPr>
                <w:rStyle w:val="simple"/>
                <w:sz w:val="18"/>
                <w:szCs w:val="18"/>
              </w:rPr>
              <w:t>5.41</w:t>
            </w:r>
          </w:p>
        </w:tc>
        <w:tc>
          <w:tcPr>
            <w:tcW w:w="753" w:type="pct"/>
          </w:tcPr>
          <w:p w:rsidR="00FC6051" w:rsidRPr="00A5418D" w:rsidRDefault="00FC6051">
            <w:pPr>
              <w:jc w:val="right"/>
              <w:rPr>
                <w:sz w:val="18"/>
                <w:szCs w:val="18"/>
              </w:rPr>
            </w:pPr>
            <w:r w:rsidRPr="00A5418D">
              <w:rPr>
                <w:rStyle w:val="simple"/>
                <w:sz w:val="18"/>
                <w:szCs w:val="18"/>
              </w:rPr>
              <w:t>2.43</w:t>
            </w:r>
            <w:ins w:id="595" w:author="Richard Hornby" w:date="2014-03-06T16:22:00Z">
              <w:r w:rsidRPr="00A5418D">
                <w:rPr>
                  <w:rStyle w:val="simple"/>
                  <w:sz w:val="18"/>
                  <w:szCs w:val="18"/>
                </w:rPr>
                <w:t xml:space="preserve"> to </w:t>
              </w:r>
            </w:ins>
            <w:del w:id="596" w:author="Richard Hornby" w:date="2014-03-06T16:22:00Z">
              <w:r w:rsidRPr="00A5418D" w:rsidDel="005600FB">
                <w:rPr>
                  <w:rStyle w:val="simple"/>
                  <w:sz w:val="18"/>
                  <w:szCs w:val="18"/>
                </w:rPr>
                <w:delText>-</w:delText>
              </w:r>
            </w:del>
            <w:r w:rsidRPr="00A5418D">
              <w:rPr>
                <w:rStyle w:val="simple"/>
                <w:sz w:val="18"/>
                <w:szCs w:val="18"/>
              </w:rPr>
              <w:t>12.04</w:t>
            </w:r>
          </w:p>
        </w:tc>
        <w:tc>
          <w:tcPr>
            <w:tcW w:w="753" w:type="pct"/>
          </w:tcPr>
          <w:p w:rsidR="00FC6051" w:rsidRPr="00A5418D" w:rsidRDefault="00FC6051">
            <w:pPr>
              <w:jc w:val="right"/>
              <w:rPr>
                <w:sz w:val="18"/>
                <w:szCs w:val="18"/>
              </w:rPr>
            </w:pPr>
            <w:r w:rsidRPr="00A5418D">
              <w:rPr>
                <w:rStyle w:val="simple"/>
                <w:sz w:val="18"/>
                <w:szCs w:val="18"/>
              </w:rPr>
              <w:t>13.71</w:t>
            </w:r>
          </w:p>
        </w:tc>
        <w:tc>
          <w:tcPr>
            <w:tcW w:w="675" w:type="pct"/>
          </w:tcPr>
          <w:p w:rsidR="00FC6051" w:rsidRPr="00A5418D" w:rsidRDefault="00FC6051">
            <w:pPr>
              <w:jc w:val="right"/>
              <w:rPr>
                <w:sz w:val="18"/>
                <w:szCs w:val="18"/>
              </w:rPr>
            </w:pPr>
            <w:r w:rsidRPr="00A5418D">
              <w:rPr>
                <w:rStyle w:val="simple"/>
                <w:sz w:val="18"/>
                <w:szCs w:val="18"/>
              </w:rPr>
              <w:t>70.80%</w:t>
            </w:r>
          </w:p>
        </w:tc>
        <w:tc>
          <w:tcPr>
            <w:tcW w:w="793" w:type="pct"/>
          </w:tcPr>
          <w:p w:rsidR="00FC6051" w:rsidRPr="00A5418D" w:rsidRDefault="00FC6051">
            <w:pPr>
              <w:jc w:val="right"/>
              <w:rPr>
                <w:sz w:val="18"/>
                <w:szCs w:val="18"/>
              </w:rPr>
            </w:pPr>
          </w:p>
        </w:tc>
      </w:tr>
      <w:tr w:rsidR="00FC6051" w:rsidRPr="00A5418D" w:rsidTr="00AD2428">
        <w:trPr>
          <w:tblHeader/>
          <w:jc w:val="center"/>
        </w:trPr>
        <w:tc>
          <w:tcPr>
            <w:tcW w:w="915" w:type="pct"/>
            <w:tcBorders>
              <w:bottom w:val="single" w:sz="12" w:space="0" w:color="000000"/>
            </w:tcBorders>
          </w:tcPr>
          <w:p w:rsidR="00FC6051" w:rsidRPr="00A5418D" w:rsidRDefault="00FC6051">
            <w:pPr>
              <w:jc w:val="right"/>
              <w:rPr>
                <w:sz w:val="18"/>
                <w:szCs w:val="18"/>
              </w:rPr>
            </w:pPr>
            <w:r w:rsidRPr="00A5418D">
              <w:rPr>
                <w:rStyle w:val="simple"/>
                <w:sz w:val="18"/>
                <w:szCs w:val="18"/>
              </w:rPr>
              <w:t xml:space="preserve">Primer </w:t>
            </w:r>
            <w:ins w:id="597" w:author="Richard Hornby" w:date="2014-03-06T16:21:00Z">
              <w:r w:rsidRPr="00A5418D">
                <w:rPr>
                  <w:rStyle w:val="simple"/>
                  <w:sz w:val="18"/>
                  <w:szCs w:val="18"/>
                </w:rPr>
                <w:t>s</w:t>
              </w:r>
            </w:ins>
            <w:del w:id="598" w:author="Richard Hornby" w:date="2014-03-06T16:21:00Z">
              <w:r w:rsidRPr="00A5418D" w:rsidDel="00722093">
                <w:rPr>
                  <w:rStyle w:val="simple"/>
                  <w:sz w:val="18"/>
                  <w:szCs w:val="18"/>
                </w:rPr>
                <w:delText>S</w:delText>
              </w:r>
            </w:del>
            <w:r w:rsidRPr="00A5418D">
              <w:rPr>
                <w:rStyle w:val="simple"/>
                <w:sz w:val="18"/>
                <w:szCs w:val="18"/>
              </w:rPr>
              <w:t>et II</w:t>
            </w:r>
          </w:p>
        </w:tc>
        <w:tc>
          <w:tcPr>
            <w:tcW w:w="556" w:type="pct"/>
            <w:tcBorders>
              <w:bottom w:val="single" w:sz="12" w:space="0" w:color="000000"/>
            </w:tcBorders>
          </w:tcPr>
          <w:p w:rsidR="00FC6051" w:rsidRPr="00A5418D" w:rsidRDefault="00FC6051">
            <w:pPr>
              <w:jc w:val="right"/>
              <w:rPr>
                <w:sz w:val="18"/>
                <w:szCs w:val="18"/>
              </w:rPr>
            </w:pPr>
            <w:r w:rsidRPr="00A5418D">
              <w:rPr>
                <w:rStyle w:val="simple"/>
                <w:sz w:val="18"/>
                <w:szCs w:val="18"/>
              </w:rPr>
              <w:t>4</w:t>
            </w:r>
          </w:p>
        </w:tc>
        <w:tc>
          <w:tcPr>
            <w:tcW w:w="556" w:type="pct"/>
            <w:tcBorders>
              <w:bottom w:val="single" w:sz="12" w:space="0" w:color="000000"/>
            </w:tcBorders>
          </w:tcPr>
          <w:p w:rsidR="00FC6051" w:rsidRPr="00A5418D" w:rsidRDefault="00FC6051">
            <w:pPr>
              <w:jc w:val="right"/>
              <w:rPr>
                <w:sz w:val="18"/>
                <w:szCs w:val="18"/>
              </w:rPr>
            </w:pPr>
            <w:r w:rsidRPr="00A5418D">
              <w:rPr>
                <w:rStyle w:val="simple"/>
                <w:sz w:val="18"/>
                <w:szCs w:val="18"/>
              </w:rPr>
              <w:t>1.82</w:t>
            </w:r>
          </w:p>
        </w:tc>
        <w:tc>
          <w:tcPr>
            <w:tcW w:w="753" w:type="pct"/>
            <w:tcBorders>
              <w:bottom w:val="single" w:sz="12" w:space="0" w:color="000000"/>
            </w:tcBorders>
          </w:tcPr>
          <w:p w:rsidR="00FC6051" w:rsidRPr="00A5418D" w:rsidRDefault="00FC6051">
            <w:pPr>
              <w:jc w:val="right"/>
              <w:rPr>
                <w:sz w:val="18"/>
                <w:szCs w:val="18"/>
              </w:rPr>
            </w:pPr>
            <w:r w:rsidRPr="00A5418D">
              <w:rPr>
                <w:rStyle w:val="simple"/>
                <w:sz w:val="18"/>
                <w:szCs w:val="18"/>
              </w:rPr>
              <w:t>1.05</w:t>
            </w:r>
            <w:ins w:id="599" w:author="Richard Hornby" w:date="2014-03-06T16:22:00Z">
              <w:r w:rsidRPr="00A5418D">
                <w:rPr>
                  <w:rStyle w:val="simple"/>
                  <w:sz w:val="18"/>
                  <w:szCs w:val="18"/>
                </w:rPr>
                <w:t xml:space="preserve"> to </w:t>
              </w:r>
            </w:ins>
            <w:del w:id="600" w:author="Richard Hornby" w:date="2014-03-06T16:22:00Z">
              <w:r w:rsidRPr="00A5418D" w:rsidDel="005600FB">
                <w:rPr>
                  <w:rStyle w:val="simple"/>
                  <w:sz w:val="18"/>
                  <w:szCs w:val="18"/>
                </w:rPr>
                <w:delText>-</w:delText>
              </w:r>
            </w:del>
            <w:r w:rsidRPr="00A5418D">
              <w:rPr>
                <w:rStyle w:val="simple"/>
                <w:sz w:val="18"/>
                <w:szCs w:val="18"/>
              </w:rPr>
              <w:t>3.13</w:t>
            </w:r>
          </w:p>
        </w:tc>
        <w:tc>
          <w:tcPr>
            <w:tcW w:w="753" w:type="pct"/>
            <w:tcBorders>
              <w:bottom w:val="single" w:sz="12" w:space="0" w:color="000000"/>
            </w:tcBorders>
          </w:tcPr>
          <w:p w:rsidR="00FC6051" w:rsidRPr="00A5418D" w:rsidRDefault="00FC6051">
            <w:pPr>
              <w:jc w:val="right"/>
              <w:rPr>
                <w:sz w:val="18"/>
                <w:szCs w:val="18"/>
              </w:rPr>
            </w:pPr>
            <w:r w:rsidRPr="00A5418D">
              <w:rPr>
                <w:rStyle w:val="simple"/>
                <w:sz w:val="18"/>
                <w:szCs w:val="18"/>
              </w:rPr>
              <w:t>4.57</w:t>
            </w:r>
          </w:p>
        </w:tc>
        <w:tc>
          <w:tcPr>
            <w:tcW w:w="675" w:type="pct"/>
            <w:tcBorders>
              <w:bottom w:val="single" w:sz="12" w:space="0" w:color="000000"/>
            </w:tcBorders>
          </w:tcPr>
          <w:p w:rsidR="00FC6051" w:rsidRPr="00A5418D" w:rsidRDefault="00FC6051">
            <w:pPr>
              <w:jc w:val="right"/>
              <w:rPr>
                <w:sz w:val="18"/>
                <w:szCs w:val="18"/>
              </w:rPr>
            </w:pPr>
            <w:r w:rsidRPr="00A5418D">
              <w:rPr>
                <w:rStyle w:val="simple"/>
                <w:sz w:val="18"/>
                <w:szCs w:val="18"/>
              </w:rPr>
              <w:t>34.30%</w:t>
            </w:r>
          </w:p>
        </w:tc>
        <w:tc>
          <w:tcPr>
            <w:tcW w:w="793" w:type="pct"/>
            <w:tcBorders>
              <w:bottom w:val="single" w:sz="12" w:space="0" w:color="000000"/>
            </w:tcBorders>
          </w:tcPr>
          <w:p w:rsidR="00FC6051" w:rsidRPr="00A5418D" w:rsidRDefault="00FC6051">
            <w:pPr>
              <w:jc w:val="right"/>
              <w:rPr>
                <w:sz w:val="18"/>
                <w:szCs w:val="18"/>
              </w:rPr>
            </w:pPr>
            <w:r w:rsidRPr="00A5418D">
              <w:rPr>
                <w:rStyle w:val="bold"/>
                <w:sz w:val="18"/>
                <w:szCs w:val="18"/>
              </w:rPr>
              <w:t>0.0137</w:t>
            </w:r>
            <w:del w:id="601" w:author="Richard Hornby" w:date="2014-03-06T16:23:00Z">
              <w:r w:rsidRPr="00A5418D" w:rsidDel="003E7B73">
                <w:rPr>
                  <w:rStyle w:val="bold"/>
                  <w:sz w:val="18"/>
                  <w:szCs w:val="18"/>
                  <w:vertAlign w:val="superscript"/>
                </w:rPr>
                <w:delText>$</w:delText>
              </w:r>
            </w:del>
            <w:ins w:id="602" w:author="Richard Hornby" w:date="2014-03-06T16:23:00Z">
              <w:r w:rsidRPr="00A5418D">
                <w:rPr>
                  <w:rStyle w:val="bold"/>
                  <w:sz w:val="18"/>
                  <w:szCs w:val="18"/>
                  <w:vertAlign w:val="superscript"/>
                </w:rPr>
                <w:t>a</w:t>
              </w:r>
            </w:ins>
          </w:p>
        </w:tc>
      </w:tr>
    </w:tbl>
    <w:p w:rsidR="00FC6051" w:rsidRPr="00AD2428" w:rsidRDefault="00FC6051" w:rsidP="00AD2428">
      <w:pPr>
        <w:ind w:left="1296"/>
        <w:jc w:val="both"/>
        <w:rPr>
          <w:sz w:val="16"/>
          <w:szCs w:val="16"/>
        </w:rPr>
      </w:pPr>
      <w:r w:rsidRPr="00AD2428">
        <w:rPr>
          <w:sz w:val="16"/>
          <w:szCs w:val="16"/>
        </w:rPr>
        <w:t xml:space="preserve">Bold </w:t>
      </w:r>
      <w:r w:rsidRPr="00FC6051">
        <w:rPr>
          <w:i/>
          <w:sz w:val="16"/>
          <w:szCs w:val="16"/>
          <w:rPrChange w:id="603" w:author="Richard Hornby" w:date="2014-03-06T16:23:00Z">
            <w:rPr>
              <w:b/>
              <w:sz w:val="16"/>
              <w:szCs w:val="16"/>
            </w:rPr>
          </w:rPrChange>
        </w:rPr>
        <w:t>P</w:t>
      </w:r>
      <w:r w:rsidRPr="00AD2428">
        <w:rPr>
          <w:sz w:val="16"/>
          <w:szCs w:val="16"/>
        </w:rPr>
        <w:t>-values lower than 0.05 indicate significant differences between groups (random effect</w:t>
      </w:r>
      <w:ins w:id="604" w:author="Richard Hornby" w:date="2014-03-09T21:03:00Z">
        <w:r>
          <w:rPr>
            <w:sz w:val="16"/>
            <w:szCs w:val="16"/>
          </w:rPr>
          <w:t>s</w:t>
        </w:r>
      </w:ins>
      <w:r w:rsidRPr="00AD2428">
        <w:rPr>
          <w:sz w:val="16"/>
          <w:szCs w:val="16"/>
        </w:rPr>
        <w:t xml:space="preserve"> model, </w:t>
      </w:r>
      <w:proofErr w:type="spellStart"/>
      <w:r w:rsidRPr="00AD2428">
        <w:rPr>
          <w:sz w:val="16"/>
          <w:szCs w:val="16"/>
        </w:rPr>
        <w:t>d.f.</w:t>
      </w:r>
      <w:proofErr w:type="spellEnd"/>
      <w:r w:rsidRPr="00AD2428">
        <w:rPr>
          <w:sz w:val="16"/>
          <w:szCs w:val="16"/>
        </w:rPr>
        <w:t xml:space="preserve"> = 1).</w:t>
      </w:r>
    </w:p>
    <w:p w:rsidR="00FC6051" w:rsidRPr="00FC6051" w:rsidRDefault="00FC6051" w:rsidP="00AD2428">
      <w:pPr>
        <w:ind w:left="1296"/>
        <w:jc w:val="both"/>
        <w:rPr>
          <w:b/>
          <w:sz w:val="20"/>
          <w:szCs w:val="20"/>
          <w:rPrChange w:id="605" w:author="Unknown">
            <w:rPr>
              <w:sz w:val="16"/>
              <w:szCs w:val="20"/>
            </w:rPr>
          </w:rPrChange>
        </w:rPr>
      </w:pPr>
      <w:del w:id="606" w:author="Richard Hornby" w:date="2014-03-06T16:23:00Z">
        <w:r w:rsidRPr="00AD2428" w:rsidDel="003E7B73">
          <w:rPr>
            <w:sz w:val="16"/>
            <w:szCs w:val="16"/>
            <w:vertAlign w:val="superscript"/>
          </w:rPr>
          <w:delText>$</w:delText>
        </w:r>
      </w:del>
      <w:proofErr w:type="spellStart"/>
      <w:ins w:id="607" w:author="Richard Hornby" w:date="2014-03-06T16:23:00Z">
        <w:r>
          <w:rPr>
            <w:sz w:val="16"/>
            <w:szCs w:val="16"/>
            <w:vertAlign w:val="superscript"/>
          </w:rPr>
          <w:t>a</w:t>
        </w:r>
      </w:ins>
      <w:r w:rsidRPr="00AD2428">
        <w:rPr>
          <w:sz w:val="16"/>
          <w:szCs w:val="16"/>
        </w:rPr>
        <w:t>the</w:t>
      </w:r>
      <w:proofErr w:type="spellEnd"/>
      <w:r w:rsidRPr="00AD2428">
        <w:rPr>
          <w:sz w:val="16"/>
          <w:szCs w:val="16"/>
        </w:rPr>
        <w:t xml:space="preserve"> serum groups and the studies with less than 50 samples were removed.</w:t>
      </w:r>
      <w:ins w:id="608" w:author="Richard Hornby" w:date="2014-03-08T17:55:00Z">
        <w:del w:id="609" w:author="Shicheng Guo" w:date="2014-03-17T02:29:00Z">
          <w:r w:rsidRPr="00224BEA" w:rsidDel="009868D6">
            <w:rPr>
              <w:b/>
              <w:sz w:val="20"/>
              <w:szCs w:val="20"/>
            </w:rPr>
            <w:delText>{“ED Query: I have ret</w:delText>
          </w:r>
        </w:del>
      </w:ins>
      <w:ins w:id="610" w:author="Richard Hornby" w:date="2014-03-08T17:56:00Z">
        <w:del w:id="611" w:author="Shicheng Guo" w:date="2014-03-17T02:29:00Z">
          <w:r w:rsidRPr="00FC6051" w:rsidDel="009868D6">
            <w:rPr>
              <w:b/>
              <w:sz w:val="20"/>
              <w:szCs w:val="20"/>
              <w:rPrChange w:id="612" w:author="Richard Hornby" w:date="2014-03-08T17:58:00Z">
                <w:rPr>
                  <w:b/>
                  <w:sz w:val="16"/>
                  <w:szCs w:val="20"/>
                </w:rPr>
              </w:rPrChange>
            </w:rPr>
            <w:delText>ained the bold type for selected numerals in the tables as this is specifically indicated by the authors</w:delText>
          </w:r>
        </w:del>
      </w:ins>
      <w:ins w:id="613" w:author="Richard Hornby" w:date="2014-03-08T17:57:00Z">
        <w:del w:id="614" w:author="Shicheng Guo" w:date="2014-03-17T02:29:00Z">
          <w:r w:rsidRPr="00FC6051" w:rsidDel="009868D6">
            <w:rPr>
              <w:b/>
              <w:sz w:val="20"/>
              <w:szCs w:val="20"/>
              <w:rPrChange w:id="615" w:author="Richard Hornby" w:date="2014-03-08T17:58:00Z">
                <w:rPr>
                  <w:b/>
                  <w:sz w:val="16"/>
                  <w:szCs w:val="20"/>
                </w:rPr>
              </w:rPrChange>
            </w:rPr>
            <w:delText>. Kindly advise if alternative styling is preferred.”</w:delText>
          </w:r>
          <w:r w:rsidRPr="00224BEA" w:rsidDel="009868D6">
            <w:rPr>
              <w:b/>
              <w:sz w:val="20"/>
              <w:szCs w:val="20"/>
            </w:rPr>
            <w:delText>}</w:delText>
          </w:r>
        </w:del>
      </w:ins>
    </w:p>
    <w:p w:rsidR="00FC6051" w:rsidRPr="00816B71" w:rsidRDefault="00FC6051">
      <w:pPr>
        <w:pStyle w:val="float"/>
        <w:pBdr>
          <w:top w:val="single" w:sz="6" w:space="0" w:color="auto"/>
          <w:bottom w:val="single" w:sz="6" w:space="0" w:color="auto"/>
        </w:pBdr>
        <w:rPr>
          <w:rStyle w:val="Caption1"/>
          <w:b/>
          <w:bCs/>
          <w:sz w:val="20"/>
          <w:szCs w:val="20"/>
        </w:rPr>
        <w:sectPr w:rsidR="00FC6051" w:rsidRPr="00816B71" w:rsidSect="00AD2428">
          <w:pgSz w:w="16834" w:h="11909" w:orient="landscape"/>
          <w:pgMar w:top="1440" w:right="1440" w:bottom="1440" w:left="1440" w:header="720" w:footer="720" w:gutter="0"/>
          <w:cols w:space="720"/>
          <w:docGrid w:linePitch="360"/>
        </w:sectPr>
      </w:pPr>
    </w:p>
    <w:p w:rsidR="00FC6051" w:rsidRPr="00FC6051" w:rsidRDefault="00FC6051">
      <w:pPr>
        <w:pStyle w:val="float"/>
        <w:numPr>
          <w:ins w:id="616" w:author="Richard Hornby" w:date="2014-03-07T19:40:00Z"/>
        </w:numPr>
        <w:pBdr>
          <w:top w:val="single" w:sz="6" w:space="0" w:color="auto"/>
          <w:bottom w:val="single" w:sz="6" w:space="0" w:color="auto"/>
        </w:pBdr>
        <w:rPr>
          <w:b/>
          <w:rPrChange w:id="617" w:author="Richard Hornby" w:date="2014-03-09T19:22:00Z">
            <w:rPr/>
          </w:rPrChange>
        </w:rPr>
      </w:pPr>
      <w:r>
        <w:rPr>
          <w:rStyle w:val="Caption1"/>
          <w:b/>
          <w:bCs/>
        </w:rPr>
        <w:lastRenderedPageBreak/>
        <w:t>Figure 2</w:t>
      </w:r>
      <w:ins w:id="618" w:author="Richard Hornby" w:date="2014-03-06T16:24:00Z">
        <w:r>
          <w:rPr>
            <w:rStyle w:val="Caption1"/>
            <w:b/>
            <w:bCs/>
          </w:rPr>
          <w:t>.</w:t>
        </w:r>
      </w:ins>
      <w:r>
        <w:rPr>
          <w:rStyle w:val="Caption1"/>
        </w:rPr>
        <w:t xml:space="preserve"> </w:t>
      </w:r>
      <w:r>
        <w:rPr>
          <w:rStyle w:val="bold"/>
        </w:rPr>
        <w:t xml:space="preserve">Subgroup meta-analysis, cumulative analysis and </w:t>
      </w:r>
      <w:ins w:id="619" w:author="Richard Hornby" w:date="2014-03-06T16:26:00Z">
        <w:r w:rsidRPr="00B3480A">
          <w:rPr>
            <w:rStyle w:val="bold"/>
            <w:b w:val="0"/>
          </w:rPr>
          <w:t>s</w:t>
        </w:r>
        <w:r w:rsidRPr="00FC6051">
          <w:rPr>
            <w:rStyle w:val="simple"/>
            <w:b/>
            <w:rPrChange w:id="620" w:author="Richard Hornby" w:date="2014-03-06T21:48:00Z">
              <w:rPr>
                <w:rStyle w:val="simple"/>
              </w:rPr>
            </w:rPrChange>
          </w:rPr>
          <w:t>ummary receiver operating characteristics</w:t>
        </w:r>
        <w:r>
          <w:rPr>
            <w:rStyle w:val="simple"/>
          </w:rPr>
          <w:t xml:space="preserve"> </w:t>
        </w:r>
        <w:r w:rsidRPr="00FC6051">
          <w:rPr>
            <w:rStyle w:val="simple"/>
            <w:b/>
            <w:rPrChange w:id="621" w:author="Richard Hornby" w:date="2014-03-06T21:48:00Z">
              <w:rPr>
                <w:rStyle w:val="simple"/>
              </w:rPr>
            </w:rPrChange>
          </w:rPr>
          <w:t>(</w:t>
        </w:r>
      </w:ins>
      <w:r>
        <w:rPr>
          <w:rStyle w:val="bold"/>
        </w:rPr>
        <w:t>SROC</w:t>
      </w:r>
      <w:ins w:id="622" w:author="Richard Hornby" w:date="2014-03-06T16:26:00Z">
        <w:r>
          <w:rPr>
            <w:rStyle w:val="bold"/>
          </w:rPr>
          <w:t>)</w:t>
        </w:r>
      </w:ins>
      <w:r>
        <w:rPr>
          <w:rStyle w:val="bold"/>
        </w:rPr>
        <w:t xml:space="preserve"> estimation for the relationship between </w:t>
      </w:r>
      <w:r w:rsidRPr="00FC6051">
        <w:rPr>
          <w:rStyle w:val="bold"/>
          <w:i/>
          <w:rPrChange w:id="623" w:author="Richard Hornby" w:date="2014-03-06T16:24:00Z">
            <w:rPr>
              <w:rStyle w:val="bold"/>
            </w:rPr>
          </w:rPrChange>
        </w:rPr>
        <w:t>APC</w:t>
      </w:r>
      <w:r>
        <w:rPr>
          <w:rStyle w:val="bold"/>
        </w:rPr>
        <w:t xml:space="preserve"> promoter </w:t>
      </w:r>
      <w:proofErr w:type="spellStart"/>
      <w:r>
        <w:rPr>
          <w:rStyle w:val="bold"/>
        </w:rPr>
        <w:t>hypermethylation</w:t>
      </w:r>
      <w:proofErr w:type="spellEnd"/>
      <w:r>
        <w:rPr>
          <w:rStyle w:val="bold"/>
        </w:rPr>
        <w:t xml:space="preserve"> and </w:t>
      </w:r>
      <w:ins w:id="624" w:author="Richard Hornby" w:date="2014-03-06T16:24:00Z">
        <w:r>
          <w:rPr>
            <w:rStyle w:val="bold"/>
          </w:rPr>
          <w:t>non-small cell lung ca</w:t>
        </w:r>
      </w:ins>
      <w:ins w:id="625" w:author="Richard Hornby" w:date="2014-03-06T16:25:00Z">
        <w:r>
          <w:rPr>
            <w:rStyle w:val="bold"/>
          </w:rPr>
          <w:t>ncer (</w:t>
        </w:r>
      </w:ins>
      <w:r>
        <w:rPr>
          <w:rStyle w:val="bold"/>
        </w:rPr>
        <w:t>NSCLC</w:t>
      </w:r>
      <w:ins w:id="626" w:author="Richard Hornby" w:date="2014-03-06T16:25:00Z">
        <w:r>
          <w:rPr>
            <w:rStyle w:val="bold"/>
          </w:rPr>
          <w:t>)</w:t>
        </w:r>
      </w:ins>
      <w:r>
        <w:rPr>
          <w:rStyle w:val="bold"/>
        </w:rPr>
        <w:t>.</w:t>
      </w:r>
      <w:r>
        <w:rPr>
          <w:rStyle w:val="simple"/>
        </w:rPr>
        <w:t xml:space="preserve"> </w:t>
      </w:r>
      <w:ins w:id="627" w:author="Richard Hornby" w:date="2014-03-06T16:24:00Z">
        <w:r w:rsidRPr="00FC6051">
          <w:rPr>
            <w:rStyle w:val="simple"/>
            <w:b/>
            <w:rPrChange w:id="628" w:author="Richard Hornby" w:date="2014-03-06T16:24:00Z">
              <w:rPr>
                <w:rStyle w:val="simple"/>
              </w:rPr>
            </w:rPrChange>
          </w:rPr>
          <w:t>(</w:t>
        </w:r>
      </w:ins>
      <w:r w:rsidRPr="00FC6051">
        <w:rPr>
          <w:rStyle w:val="simple"/>
          <w:b/>
          <w:rPrChange w:id="629" w:author="Richard Hornby" w:date="2014-03-06T16:24:00Z">
            <w:rPr>
              <w:rStyle w:val="simple"/>
            </w:rPr>
          </w:rPrChange>
        </w:rPr>
        <w:t>A</w:t>
      </w:r>
      <w:r w:rsidRPr="000F3F81">
        <w:rPr>
          <w:rStyle w:val="simple"/>
        </w:rPr>
        <w:t>-</w:t>
      </w:r>
      <w:r w:rsidRPr="00FC6051">
        <w:rPr>
          <w:rStyle w:val="simple"/>
          <w:b/>
          <w:rPrChange w:id="630" w:author="Richard Hornby" w:date="2014-03-06T16:24:00Z">
            <w:rPr>
              <w:rStyle w:val="simple"/>
            </w:rPr>
          </w:rPrChange>
        </w:rPr>
        <w:t>D</w:t>
      </w:r>
      <w:ins w:id="631" w:author="Richard Hornby" w:date="2014-03-06T16:24:00Z">
        <w:r w:rsidRPr="00FC6051">
          <w:rPr>
            <w:rStyle w:val="simple"/>
            <w:b/>
            <w:rPrChange w:id="632" w:author="Richard Hornby" w:date="2014-03-06T16:24:00Z">
              <w:rPr>
                <w:rStyle w:val="simple"/>
              </w:rPr>
            </w:rPrChange>
          </w:rPr>
          <w:t>)</w:t>
        </w:r>
      </w:ins>
      <w:del w:id="633" w:author="Richard Hornby" w:date="2014-03-06T16:24:00Z">
        <w:r w:rsidRPr="00FC6051">
          <w:rPr>
            <w:rStyle w:val="simple"/>
            <w:b/>
            <w:rPrChange w:id="634" w:author="Richard Hornby" w:date="2014-03-06T16:24:00Z">
              <w:rPr>
                <w:rStyle w:val="simple"/>
              </w:rPr>
            </w:rPrChange>
          </w:rPr>
          <w:delText>,</w:delText>
        </w:r>
      </w:del>
      <w:r>
        <w:rPr>
          <w:rStyle w:val="simple"/>
        </w:rPr>
        <w:t xml:space="preserve"> </w:t>
      </w:r>
      <w:ins w:id="635" w:author="Richard Hornby" w:date="2014-03-06T16:24:00Z">
        <w:r>
          <w:rPr>
            <w:rStyle w:val="simple"/>
          </w:rPr>
          <w:t>S</w:t>
        </w:r>
      </w:ins>
      <w:del w:id="636" w:author="Richard Hornby" w:date="2014-03-06T16:24:00Z">
        <w:r w:rsidDel="001A2D55">
          <w:rPr>
            <w:rStyle w:val="simple"/>
          </w:rPr>
          <w:delText>s</w:delText>
        </w:r>
      </w:del>
      <w:r>
        <w:rPr>
          <w:rStyle w:val="simple"/>
        </w:rPr>
        <w:t xml:space="preserve">ubgroup meta-analysis based on age, control type, percentage of adenocarcinoma in total samples and primer set, respectively. </w:t>
      </w:r>
      <w:ins w:id="637" w:author="Richard Hornby" w:date="2014-03-06T16:25:00Z">
        <w:r w:rsidRPr="00FC6051">
          <w:rPr>
            <w:rStyle w:val="simple"/>
            <w:b/>
            <w:rPrChange w:id="638" w:author="Richard Hornby" w:date="2014-03-06T16:25:00Z">
              <w:rPr>
                <w:rStyle w:val="simple"/>
              </w:rPr>
            </w:rPrChange>
          </w:rPr>
          <w:t>(</w:t>
        </w:r>
      </w:ins>
      <w:r w:rsidRPr="00FC6051">
        <w:rPr>
          <w:rStyle w:val="simple"/>
          <w:b/>
          <w:rPrChange w:id="639" w:author="Richard Hornby" w:date="2014-03-06T16:25:00Z">
            <w:rPr>
              <w:rStyle w:val="simple"/>
            </w:rPr>
          </w:rPrChange>
        </w:rPr>
        <w:t>E</w:t>
      </w:r>
      <w:ins w:id="640" w:author="Richard Hornby" w:date="2014-03-06T16:25:00Z">
        <w:r w:rsidRPr="00FC6051">
          <w:rPr>
            <w:rStyle w:val="simple"/>
            <w:b/>
            <w:rPrChange w:id="641" w:author="Richard Hornby" w:date="2014-03-06T16:25:00Z">
              <w:rPr>
                <w:rStyle w:val="simple"/>
              </w:rPr>
            </w:rPrChange>
          </w:rPr>
          <w:t>)</w:t>
        </w:r>
      </w:ins>
      <w:del w:id="642" w:author="Richard Hornby" w:date="2014-03-06T16:25:00Z">
        <w:r w:rsidRPr="00FC6051">
          <w:rPr>
            <w:rStyle w:val="simple"/>
            <w:b/>
            <w:rPrChange w:id="643" w:author="Richard Hornby" w:date="2014-03-06T16:25:00Z">
              <w:rPr>
                <w:rStyle w:val="simple"/>
              </w:rPr>
            </w:rPrChange>
          </w:rPr>
          <w:delText>,</w:delText>
        </w:r>
      </w:del>
      <w:r>
        <w:rPr>
          <w:rStyle w:val="simple"/>
        </w:rPr>
        <w:t xml:space="preserve"> </w:t>
      </w:r>
      <w:ins w:id="644" w:author="Richard Hornby" w:date="2014-03-06T16:25:00Z">
        <w:r>
          <w:rPr>
            <w:rStyle w:val="simple"/>
          </w:rPr>
          <w:t>C</w:t>
        </w:r>
      </w:ins>
      <w:del w:id="645" w:author="Richard Hornby" w:date="2014-03-06T16:25:00Z">
        <w:r w:rsidDel="00E32F40">
          <w:rPr>
            <w:rStyle w:val="simple"/>
          </w:rPr>
          <w:delText>c</w:delText>
        </w:r>
      </w:del>
      <w:r>
        <w:rPr>
          <w:rStyle w:val="simple"/>
        </w:rPr>
        <w:t>umulative meta-analysis of studies ordered chronologically by publication year with random effect</w:t>
      </w:r>
      <w:ins w:id="646" w:author="Richard Hornby" w:date="2014-03-09T21:04:00Z">
        <w:r>
          <w:rPr>
            <w:rStyle w:val="simple"/>
          </w:rPr>
          <w:t>s</w:t>
        </w:r>
      </w:ins>
      <w:r>
        <w:rPr>
          <w:rStyle w:val="simple"/>
        </w:rPr>
        <w:t xml:space="preserve"> model. </w:t>
      </w:r>
      <w:ins w:id="647" w:author="Richard Hornby" w:date="2014-03-06T16:25:00Z">
        <w:r w:rsidRPr="00FC6051">
          <w:rPr>
            <w:rStyle w:val="simple"/>
            <w:b/>
            <w:rPrChange w:id="648" w:author="Richard Hornby" w:date="2014-03-06T16:26:00Z">
              <w:rPr>
                <w:rStyle w:val="simple"/>
              </w:rPr>
            </w:rPrChange>
          </w:rPr>
          <w:t>(</w:t>
        </w:r>
      </w:ins>
      <w:r w:rsidRPr="00FC6051">
        <w:rPr>
          <w:rStyle w:val="simple"/>
          <w:b/>
          <w:rPrChange w:id="649" w:author="Richard Hornby" w:date="2014-03-06T16:26:00Z">
            <w:rPr>
              <w:rStyle w:val="simple"/>
            </w:rPr>
          </w:rPrChange>
        </w:rPr>
        <w:t>F</w:t>
      </w:r>
      <w:ins w:id="650" w:author="Richard Hornby" w:date="2014-03-06T16:25:00Z">
        <w:r w:rsidRPr="00FC6051">
          <w:rPr>
            <w:rStyle w:val="simple"/>
            <w:b/>
            <w:rPrChange w:id="651" w:author="Richard Hornby" w:date="2014-03-06T16:26:00Z">
              <w:rPr>
                <w:rStyle w:val="simple"/>
              </w:rPr>
            </w:rPrChange>
          </w:rPr>
          <w:t>)</w:t>
        </w:r>
      </w:ins>
      <w:del w:id="652" w:author="Richard Hornby" w:date="2014-03-06T16:25:00Z">
        <w:r w:rsidRPr="00FC6051">
          <w:rPr>
            <w:rStyle w:val="simple"/>
            <w:b/>
            <w:rPrChange w:id="653" w:author="Richard Hornby" w:date="2014-03-06T16:26:00Z">
              <w:rPr>
                <w:rStyle w:val="simple"/>
              </w:rPr>
            </w:rPrChange>
          </w:rPr>
          <w:delText>,</w:delText>
        </w:r>
      </w:del>
      <w:r>
        <w:rPr>
          <w:rStyle w:val="simple"/>
        </w:rPr>
        <w:t xml:space="preserve"> </w:t>
      </w:r>
      <w:del w:id="654" w:author="Richard Hornby" w:date="2014-03-06T16:26:00Z">
        <w:r w:rsidDel="005201EA">
          <w:rPr>
            <w:rStyle w:val="simple"/>
          </w:rPr>
          <w:delText>Summary receiver operating characteristics (</w:delText>
        </w:r>
      </w:del>
      <w:r>
        <w:rPr>
          <w:rStyle w:val="simple"/>
        </w:rPr>
        <w:t>SROC</w:t>
      </w:r>
      <w:del w:id="655" w:author="Richard Hornby" w:date="2014-03-06T16:26:00Z">
        <w:r w:rsidDel="005201EA">
          <w:rPr>
            <w:rStyle w:val="simple"/>
          </w:rPr>
          <w:delText>)</w:delText>
        </w:r>
      </w:del>
      <w:r>
        <w:rPr>
          <w:rStyle w:val="simple"/>
        </w:rPr>
        <w:t xml:space="preserve"> of </w:t>
      </w:r>
      <w:r w:rsidRPr="00FC6051">
        <w:rPr>
          <w:rStyle w:val="simple"/>
          <w:i/>
          <w:rPrChange w:id="656" w:author="Richard Hornby" w:date="2014-03-06T17:41:00Z">
            <w:rPr>
              <w:rStyle w:val="simple"/>
            </w:rPr>
          </w:rPrChange>
        </w:rPr>
        <w:t>APC</w:t>
      </w:r>
      <w:r>
        <w:rPr>
          <w:rStyle w:val="simple"/>
        </w:rPr>
        <w:t xml:space="preserve"> methylation test in NSCLC</w:t>
      </w:r>
      <w:ins w:id="657" w:author="Richard Hornby" w:date="2014-03-08T18:01:00Z">
        <w:r w:rsidRPr="000E7BD4">
          <w:rPr>
            <w:rStyle w:val="simple"/>
          </w:rPr>
          <w:t>.</w:t>
        </w:r>
      </w:ins>
      <w:ins w:id="658" w:author="Richard Hornby" w:date="2014-03-08T17:58:00Z">
        <w:del w:id="659" w:author="Shicheng Guo" w:date="2014-03-17T04:33:00Z">
          <w:r w:rsidRPr="000E7BD4" w:rsidDel="00B54338">
            <w:rPr>
              <w:rStyle w:val="simple"/>
              <w:b/>
              <w:sz w:val="22"/>
            </w:rPr>
            <w:delText>{</w:delText>
          </w:r>
          <w:r w:rsidRPr="00FC6051" w:rsidDel="00B54338">
            <w:rPr>
              <w:rStyle w:val="simple"/>
              <w:b/>
              <w:sz w:val="22"/>
              <w:rPrChange w:id="660" w:author="Richard Hornby" w:date="2014-03-09T19:22:00Z">
                <w:rPr>
                  <w:rStyle w:val="simple"/>
                  <w:sz w:val="22"/>
                </w:rPr>
              </w:rPrChange>
            </w:rPr>
            <w:delText>“ED Query: I am unable to ex</w:delText>
          </w:r>
        </w:del>
      </w:ins>
      <w:ins w:id="661" w:author="Richard Hornby" w:date="2014-03-08T17:59:00Z">
        <w:del w:id="662" w:author="Shicheng Guo" w:date="2014-03-17T04:33:00Z">
          <w:r w:rsidRPr="00FC6051" w:rsidDel="00B54338">
            <w:rPr>
              <w:rStyle w:val="simple"/>
              <w:b/>
              <w:sz w:val="22"/>
              <w:rPrChange w:id="663" w:author="Richard Hornby" w:date="2014-03-09T19:22:00Z">
                <w:rPr>
                  <w:rStyle w:val="simple"/>
                  <w:sz w:val="22"/>
                </w:rPr>
              </w:rPrChange>
            </w:rPr>
            <w:delText>a</w:delText>
          </w:r>
        </w:del>
      </w:ins>
      <w:ins w:id="664" w:author="Richard Hornby" w:date="2014-03-08T17:58:00Z">
        <w:del w:id="665" w:author="Shicheng Guo" w:date="2014-03-17T04:33:00Z">
          <w:r w:rsidRPr="00FC6051" w:rsidDel="00B54338">
            <w:rPr>
              <w:rStyle w:val="simple"/>
              <w:b/>
              <w:sz w:val="22"/>
              <w:rPrChange w:id="666" w:author="Richard Hornby" w:date="2014-03-09T19:22:00Z">
                <w:rPr>
                  <w:rStyle w:val="simple"/>
                  <w:sz w:val="22"/>
                </w:rPr>
              </w:rPrChange>
            </w:rPr>
            <w:delText>mi</w:delText>
          </w:r>
        </w:del>
      </w:ins>
      <w:ins w:id="667" w:author="Richard Hornby" w:date="2014-03-08T17:59:00Z">
        <w:del w:id="668" w:author="Shicheng Guo" w:date="2014-03-17T04:33:00Z">
          <w:r w:rsidRPr="00FC6051" w:rsidDel="00B54338">
            <w:rPr>
              <w:rStyle w:val="simple"/>
              <w:b/>
              <w:sz w:val="22"/>
              <w:rPrChange w:id="669" w:author="Richard Hornby" w:date="2014-03-09T19:22:00Z">
                <w:rPr>
                  <w:rStyle w:val="simple"/>
                  <w:sz w:val="22"/>
                </w:rPr>
              </w:rPrChange>
            </w:rPr>
            <w:delText xml:space="preserve">ne fig 2 as it has failed to download on my PC so kindly check that (A through F) are </w:delText>
          </w:r>
        </w:del>
      </w:ins>
      <w:ins w:id="670" w:author="Richard Hornby" w:date="2014-03-08T18:00:00Z">
        <w:del w:id="671" w:author="Shicheng Guo" w:date="2014-03-17T04:33:00Z">
          <w:r w:rsidRPr="00FC6051" w:rsidDel="00B54338">
            <w:rPr>
              <w:rStyle w:val="simple"/>
              <w:b/>
              <w:sz w:val="22"/>
              <w:rPrChange w:id="672" w:author="Richard Hornby" w:date="2014-03-09T19:22:00Z">
                <w:rPr>
                  <w:rStyle w:val="simple"/>
                  <w:sz w:val="22"/>
                </w:rPr>
              </w:rPrChange>
            </w:rPr>
            <w:delText>separate</w:delText>
          </w:r>
        </w:del>
      </w:ins>
      <w:ins w:id="673" w:author="Richard Hornby" w:date="2014-03-08T17:59:00Z">
        <w:del w:id="674" w:author="Shicheng Guo" w:date="2014-03-17T04:33:00Z">
          <w:r w:rsidRPr="00FC6051" w:rsidDel="00B54338">
            <w:rPr>
              <w:rStyle w:val="simple"/>
              <w:b/>
              <w:sz w:val="22"/>
              <w:rPrChange w:id="675" w:author="Richard Hornby" w:date="2014-03-09T19:22:00Z">
                <w:rPr>
                  <w:rStyle w:val="simple"/>
                  <w:sz w:val="22"/>
                </w:rPr>
              </w:rPrChange>
            </w:rPr>
            <w:delText xml:space="preserve"> </w:delText>
          </w:r>
        </w:del>
      </w:ins>
      <w:ins w:id="676" w:author="Richard Hornby" w:date="2014-03-08T18:00:00Z">
        <w:del w:id="677" w:author="Shicheng Guo" w:date="2014-03-17T04:33:00Z">
          <w:r w:rsidRPr="00FC6051" w:rsidDel="00B54338">
            <w:rPr>
              <w:rStyle w:val="simple"/>
              <w:b/>
              <w:sz w:val="22"/>
              <w:rPrChange w:id="678" w:author="Richard Hornby" w:date="2014-03-09T19:22:00Z">
                <w:rPr>
                  <w:rStyle w:val="simple"/>
                  <w:sz w:val="22"/>
                </w:rPr>
              </w:rPrChange>
            </w:rPr>
            <w:delText>panels and therefore whether my use of bold for them here is appropriate.”</w:delText>
          </w:r>
          <w:r w:rsidRPr="000E7BD4" w:rsidDel="00B54338">
            <w:rPr>
              <w:rStyle w:val="simple"/>
              <w:b/>
              <w:sz w:val="22"/>
            </w:rPr>
            <w:delText>}</w:delText>
          </w:r>
        </w:del>
      </w:ins>
    </w:p>
    <w:p w:rsidR="00FC6051" w:rsidRDefault="00FC6051">
      <w:pPr>
        <w:pStyle w:val="a3"/>
        <w:jc w:val="both"/>
      </w:pPr>
      <w:r>
        <w:t>Meta-regression revealed that heterogeneity exists among 17 studies (I</w:t>
      </w:r>
      <w:r>
        <w:rPr>
          <w:vertAlign w:val="superscript"/>
        </w:rPr>
        <w:t>2</w:t>
      </w:r>
      <w:r>
        <w:t xml:space="preserve"> = 79.2%, Q = 52.78, </w:t>
      </w:r>
      <w:r w:rsidRPr="00FC6051">
        <w:rPr>
          <w:i/>
          <w:rPrChange w:id="679" w:author="Richard Hornby" w:date="2014-03-06T16:27:00Z">
            <w:rPr/>
          </w:rPrChange>
        </w:rPr>
        <w:t>P</w:t>
      </w:r>
      <w:r>
        <w:t xml:space="preserve"> &lt; 0.0001) (Figure 1), whereas age and primer sets were the major source of heterogeneity. The trend in ORs was inversely correlated with age (beta = −0.3, </w:t>
      </w:r>
      <w:r w:rsidRPr="00FC6051">
        <w:rPr>
          <w:i/>
          <w:rPrChange w:id="680" w:author="Richard Hornby" w:date="2014-03-06T16:27:00Z">
            <w:rPr/>
          </w:rPrChange>
        </w:rPr>
        <w:t>P</w:t>
      </w:r>
      <w:r>
        <w:t xml:space="preserve"> = 2.0 × 10</w:t>
      </w:r>
      <w:r>
        <w:rPr>
          <w:vertAlign w:val="superscript"/>
        </w:rPr>
        <w:t>−5</w:t>
      </w:r>
      <w:r>
        <w:t xml:space="preserve">), and age counted for 83.8% total variances. This result is consistent with the subgroup analysis, in which the OR of </w:t>
      </w:r>
      <w:ins w:id="681" w:author="Richard Hornby" w:date="2014-03-06T16:27:00Z">
        <w:r>
          <w:t xml:space="preserve">the </w:t>
        </w:r>
      </w:ins>
      <w:r>
        <w:t xml:space="preserve">older group (OR = 2.24) was smaller than </w:t>
      </w:r>
      <w:ins w:id="682" w:author="Richard Hornby" w:date="2014-03-06T16:27:00Z">
        <w:r>
          <w:t xml:space="preserve">the </w:t>
        </w:r>
      </w:ins>
      <w:r>
        <w:t>younger group (OR = 4.65). The primer set is also an important heterogeneity source (</w:t>
      </w:r>
      <w:r w:rsidRPr="00FC6051">
        <w:rPr>
          <w:i/>
          <w:rPrChange w:id="683" w:author="Richard Hornby" w:date="2014-03-06T16:28:00Z">
            <w:rPr/>
          </w:rPrChange>
        </w:rPr>
        <w:t>P</w:t>
      </w:r>
      <w:r>
        <w:t xml:space="preserve"> = 0.05), explaining about 68% of overall heterogeneity. Other factors such as sample type, proportion of males, proportion of stage I and detection methods fail to explain the heterogeneity counting for type I error at level of 0.05 (Table 3).</w:t>
      </w:r>
    </w:p>
    <w:p w:rsidR="00FC6051" w:rsidRDefault="00FC6051">
      <w:pPr>
        <w:pStyle w:val="float"/>
        <w:spacing w:after="0" w:afterAutospacing="0"/>
      </w:pPr>
      <w:r>
        <w:rPr>
          <w:rStyle w:val="Caption1"/>
          <w:b/>
          <w:bCs/>
        </w:rPr>
        <w:t>Table 3</w:t>
      </w:r>
      <w:ins w:id="684" w:author="Richard Hornby" w:date="2014-03-06T16:28:00Z">
        <w:r>
          <w:rPr>
            <w:rStyle w:val="Caption1"/>
            <w:b/>
            <w:bCs/>
          </w:rPr>
          <w:t>.</w:t>
        </w:r>
      </w:ins>
      <w:r>
        <w:rPr>
          <w:rStyle w:val="Caption1"/>
        </w:rPr>
        <w:t xml:space="preserve"> </w:t>
      </w:r>
      <w:r>
        <w:rPr>
          <w:rStyle w:val="bold"/>
        </w:rPr>
        <w:t>Meta-regression analysis for the main potential interference factors with random-effects model</w:t>
      </w:r>
    </w:p>
    <w:tbl>
      <w:tblPr>
        <w:tblW w:w="5000" w:type="pct"/>
        <w:jc w:val="center"/>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3909"/>
        <w:gridCol w:w="3115"/>
        <w:gridCol w:w="1397"/>
        <w:gridCol w:w="638"/>
      </w:tblGrid>
      <w:tr w:rsidR="00FC6051" w:rsidRPr="00A5418D" w:rsidTr="00344A79">
        <w:trPr>
          <w:tblHeader/>
          <w:jc w:val="center"/>
        </w:trPr>
        <w:tc>
          <w:tcPr>
            <w:tcW w:w="0" w:type="auto"/>
            <w:tcBorders>
              <w:top w:val="single" w:sz="12" w:space="0" w:color="000000"/>
            </w:tcBorders>
          </w:tcPr>
          <w:p w:rsidR="00FC6051" w:rsidRPr="00A5418D" w:rsidRDefault="00FC6051">
            <w:pPr>
              <w:rPr>
                <w:sz w:val="18"/>
                <w:szCs w:val="18"/>
              </w:rPr>
            </w:pPr>
            <w:r w:rsidRPr="00A5418D">
              <w:rPr>
                <w:rStyle w:val="bold"/>
                <w:sz w:val="18"/>
                <w:szCs w:val="18"/>
              </w:rPr>
              <w:t>Subgroup</w:t>
            </w:r>
          </w:p>
        </w:tc>
        <w:tc>
          <w:tcPr>
            <w:tcW w:w="0" w:type="auto"/>
            <w:tcBorders>
              <w:top w:val="single" w:sz="12" w:space="0" w:color="000000"/>
            </w:tcBorders>
          </w:tcPr>
          <w:p w:rsidR="00FC6051" w:rsidRPr="00A5418D" w:rsidRDefault="00FC6051">
            <w:pPr>
              <w:rPr>
                <w:sz w:val="18"/>
                <w:szCs w:val="18"/>
              </w:rPr>
            </w:pPr>
            <w:r w:rsidRPr="00A5418D">
              <w:rPr>
                <w:rStyle w:val="bold"/>
                <w:sz w:val="18"/>
                <w:szCs w:val="18"/>
              </w:rPr>
              <w:t>Coef</w:t>
            </w:r>
            <w:ins w:id="685" w:author="Richard Hornby" w:date="2014-03-06T17:43:00Z">
              <w:r w:rsidRPr="00A5418D">
                <w:rPr>
                  <w:rStyle w:val="bold"/>
                  <w:sz w:val="18"/>
                  <w:szCs w:val="18"/>
                </w:rPr>
                <w:t>ficient</w:t>
              </w:r>
            </w:ins>
            <w:del w:id="686" w:author="Richard Hornby" w:date="2014-03-06T17:43:00Z">
              <w:r w:rsidRPr="00A5418D" w:rsidDel="00290AFD">
                <w:rPr>
                  <w:rStyle w:val="bold"/>
                  <w:sz w:val="18"/>
                  <w:szCs w:val="18"/>
                </w:rPr>
                <w:delText>.</w:delText>
              </w:r>
            </w:del>
            <w:r w:rsidRPr="00A5418D">
              <w:rPr>
                <w:rStyle w:val="bold"/>
                <w:sz w:val="18"/>
                <w:szCs w:val="18"/>
              </w:rPr>
              <w:t xml:space="preserve"> (95% CI)</w:t>
            </w:r>
          </w:p>
        </w:tc>
        <w:tc>
          <w:tcPr>
            <w:tcW w:w="0" w:type="auto"/>
            <w:tcBorders>
              <w:top w:val="single" w:sz="12" w:space="0" w:color="000000"/>
            </w:tcBorders>
          </w:tcPr>
          <w:p w:rsidR="00FC6051" w:rsidRPr="00A5418D" w:rsidRDefault="00FC6051">
            <w:pPr>
              <w:rPr>
                <w:sz w:val="18"/>
                <w:szCs w:val="18"/>
              </w:rPr>
            </w:pPr>
            <w:r w:rsidRPr="00A5418D">
              <w:rPr>
                <w:rStyle w:val="bold"/>
                <w:i/>
                <w:sz w:val="18"/>
                <w:szCs w:val="18"/>
                <w:rPrChange w:id="687" w:author="Richard Hornby" w:date="2014-03-06T16:29:00Z">
                  <w:rPr>
                    <w:rStyle w:val="bold"/>
                    <w:sz w:val="18"/>
                    <w:szCs w:val="18"/>
                  </w:rPr>
                </w:rPrChange>
              </w:rPr>
              <w:t>P</w:t>
            </w:r>
            <w:r w:rsidRPr="00A5418D">
              <w:rPr>
                <w:rStyle w:val="bold"/>
                <w:sz w:val="18"/>
                <w:szCs w:val="18"/>
              </w:rPr>
              <w:t>-value</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τ</w:t>
            </w:r>
            <w:r w:rsidRPr="00A5418D">
              <w:rPr>
                <w:rStyle w:val="bold"/>
                <w:sz w:val="18"/>
                <w:szCs w:val="18"/>
                <w:vertAlign w:val="superscript"/>
              </w:rPr>
              <w:t>2</w:t>
            </w:r>
          </w:p>
        </w:tc>
      </w:tr>
      <w:tr w:rsidR="00FC6051" w:rsidRPr="00A5418D" w:rsidTr="00344A79">
        <w:trPr>
          <w:tblHeader/>
          <w:jc w:val="center"/>
        </w:trPr>
        <w:tc>
          <w:tcPr>
            <w:tcW w:w="0" w:type="auto"/>
            <w:tcBorders>
              <w:top w:val="single" w:sz="12" w:space="0" w:color="000000"/>
            </w:tcBorders>
          </w:tcPr>
          <w:p w:rsidR="00FC6051" w:rsidRPr="00A5418D" w:rsidRDefault="00FC6051">
            <w:pPr>
              <w:rPr>
                <w:sz w:val="18"/>
                <w:szCs w:val="18"/>
              </w:rPr>
            </w:pPr>
            <w:r w:rsidRPr="00A5418D">
              <w:rPr>
                <w:rStyle w:val="simple"/>
                <w:sz w:val="18"/>
                <w:szCs w:val="18"/>
              </w:rPr>
              <w:t>Sample type</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−1.03 (−2.4, 0.34)</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0.14</w:t>
            </w:r>
          </w:p>
        </w:tc>
        <w:tc>
          <w:tcPr>
            <w:tcW w:w="0" w:type="auto"/>
            <w:tcBorders>
              <w:top w:val="single" w:sz="12" w:space="0" w:color="000000"/>
            </w:tcBorders>
          </w:tcPr>
          <w:p w:rsidR="00FC6051" w:rsidRPr="00A5418D" w:rsidRDefault="00FC6051">
            <w:pPr>
              <w:rPr>
                <w:sz w:val="18"/>
                <w:szCs w:val="18"/>
              </w:rPr>
            </w:pPr>
            <w:r w:rsidRPr="00A5418D">
              <w:rPr>
                <w:rStyle w:val="simple"/>
                <w:sz w:val="18"/>
                <w:szCs w:val="18"/>
              </w:rPr>
              <w:t>0.90</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Age</w:t>
            </w:r>
          </w:p>
        </w:tc>
        <w:tc>
          <w:tcPr>
            <w:tcW w:w="0" w:type="auto"/>
          </w:tcPr>
          <w:p w:rsidR="00FC6051" w:rsidRPr="00A5418D" w:rsidRDefault="00FC6051">
            <w:pPr>
              <w:rPr>
                <w:sz w:val="18"/>
                <w:szCs w:val="18"/>
              </w:rPr>
            </w:pPr>
            <w:r w:rsidRPr="00A5418D">
              <w:rPr>
                <w:rStyle w:val="simple"/>
                <w:sz w:val="18"/>
                <w:szCs w:val="18"/>
              </w:rPr>
              <w:t>−0.3 (−0.44, −0.16)</w:t>
            </w:r>
          </w:p>
        </w:tc>
        <w:tc>
          <w:tcPr>
            <w:tcW w:w="0" w:type="auto"/>
          </w:tcPr>
          <w:p w:rsidR="00FC6051" w:rsidRPr="00A5418D" w:rsidRDefault="00FC6051">
            <w:pPr>
              <w:rPr>
                <w:sz w:val="18"/>
                <w:szCs w:val="18"/>
              </w:rPr>
            </w:pPr>
            <w:r w:rsidRPr="00A5418D">
              <w:rPr>
                <w:rStyle w:val="bold"/>
                <w:sz w:val="18"/>
                <w:szCs w:val="18"/>
              </w:rPr>
              <w:t>2.0 × 10</w:t>
            </w:r>
            <w:r w:rsidRPr="00A5418D">
              <w:rPr>
                <w:rStyle w:val="bold"/>
                <w:sz w:val="18"/>
                <w:szCs w:val="18"/>
                <w:vertAlign w:val="superscript"/>
              </w:rPr>
              <w:t>−5</w:t>
            </w:r>
          </w:p>
        </w:tc>
        <w:tc>
          <w:tcPr>
            <w:tcW w:w="0" w:type="auto"/>
          </w:tcPr>
          <w:p w:rsidR="00FC6051" w:rsidRPr="00A5418D" w:rsidRDefault="00FC6051">
            <w:pPr>
              <w:rPr>
                <w:sz w:val="18"/>
                <w:szCs w:val="18"/>
              </w:rPr>
            </w:pPr>
            <w:r w:rsidRPr="00A5418D">
              <w:rPr>
                <w:rStyle w:val="simple"/>
                <w:sz w:val="18"/>
                <w:szCs w:val="18"/>
              </w:rPr>
              <w:t>0.18</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Proportion of </w:t>
            </w:r>
            <w:ins w:id="688" w:author="Richard Hornby" w:date="2014-03-06T16:28:00Z">
              <w:r w:rsidRPr="00A5418D">
                <w:rPr>
                  <w:rStyle w:val="simple"/>
                  <w:sz w:val="18"/>
                  <w:szCs w:val="18"/>
                </w:rPr>
                <w:t>s</w:t>
              </w:r>
            </w:ins>
            <w:del w:id="689" w:author="Richard Hornby" w:date="2014-03-06T16:28:00Z">
              <w:r w:rsidRPr="00A5418D" w:rsidDel="001218AE">
                <w:rPr>
                  <w:rStyle w:val="simple"/>
                  <w:sz w:val="18"/>
                  <w:szCs w:val="18"/>
                </w:rPr>
                <w:delText>S</w:delText>
              </w:r>
            </w:del>
            <w:r w:rsidRPr="00A5418D">
              <w:rPr>
                <w:rStyle w:val="simple"/>
                <w:sz w:val="18"/>
                <w:szCs w:val="18"/>
              </w:rPr>
              <w:t>tage I</w:t>
            </w:r>
          </w:p>
        </w:tc>
        <w:tc>
          <w:tcPr>
            <w:tcW w:w="0" w:type="auto"/>
          </w:tcPr>
          <w:p w:rsidR="00FC6051" w:rsidRPr="00A5418D" w:rsidRDefault="00FC6051">
            <w:pPr>
              <w:rPr>
                <w:sz w:val="18"/>
                <w:szCs w:val="18"/>
              </w:rPr>
            </w:pPr>
            <w:r w:rsidRPr="00A5418D">
              <w:rPr>
                <w:rStyle w:val="simple"/>
                <w:sz w:val="18"/>
                <w:szCs w:val="18"/>
              </w:rPr>
              <w:t>−0.01 (−0.05, 0.03)</w:t>
            </w:r>
          </w:p>
        </w:tc>
        <w:tc>
          <w:tcPr>
            <w:tcW w:w="0" w:type="auto"/>
          </w:tcPr>
          <w:p w:rsidR="00FC6051" w:rsidRPr="00A5418D" w:rsidRDefault="00FC6051">
            <w:pPr>
              <w:rPr>
                <w:sz w:val="18"/>
                <w:szCs w:val="18"/>
              </w:rPr>
            </w:pPr>
            <w:r w:rsidRPr="00A5418D">
              <w:rPr>
                <w:rStyle w:val="simple"/>
                <w:sz w:val="18"/>
                <w:szCs w:val="18"/>
              </w:rPr>
              <w:t>0.608</w:t>
            </w:r>
          </w:p>
        </w:tc>
        <w:tc>
          <w:tcPr>
            <w:tcW w:w="0" w:type="auto"/>
          </w:tcPr>
          <w:p w:rsidR="00FC6051" w:rsidRPr="00A5418D" w:rsidRDefault="00FC6051">
            <w:pPr>
              <w:rPr>
                <w:sz w:val="18"/>
                <w:szCs w:val="18"/>
              </w:rPr>
            </w:pPr>
            <w:r w:rsidRPr="00A5418D">
              <w:rPr>
                <w:rStyle w:val="simple"/>
                <w:sz w:val="18"/>
                <w:szCs w:val="18"/>
              </w:rPr>
              <w:t>0.79</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Ratio of </w:t>
            </w:r>
            <w:ins w:id="690" w:author="Richard Hornby" w:date="2014-03-06T16:28:00Z">
              <w:r w:rsidRPr="00A5418D">
                <w:rPr>
                  <w:rStyle w:val="simple"/>
                  <w:sz w:val="18"/>
                  <w:szCs w:val="18"/>
                </w:rPr>
                <w:t>m</w:t>
              </w:r>
            </w:ins>
            <w:del w:id="691" w:author="Richard Hornby" w:date="2014-03-06T16:28:00Z">
              <w:r w:rsidRPr="00A5418D" w:rsidDel="001218AE">
                <w:rPr>
                  <w:rStyle w:val="simple"/>
                  <w:sz w:val="18"/>
                  <w:szCs w:val="18"/>
                </w:rPr>
                <w:delText>M</w:delText>
              </w:r>
            </w:del>
            <w:r w:rsidRPr="00A5418D">
              <w:rPr>
                <w:rStyle w:val="simple"/>
                <w:sz w:val="18"/>
                <w:szCs w:val="18"/>
              </w:rPr>
              <w:t xml:space="preserve">ale to </w:t>
            </w:r>
            <w:ins w:id="692" w:author="Richard Hornby" w:date="2014-03-06T16:28:00Z">
              <w:r w:rsidRPr="00A5418D">
                <w:rPr>
                  <w:rStyle w:val="simple"/>
                  <w:sz w:val="18"/>
                  <w:szCs w:val="18"/>
                </w:rPr>
                <w:t>f</w:t>
              </w:r>
            </w:ins>
            <w:del w:id="693" w:author="Richard Hornby" w:date="2014-03-06T16:28:00Z">
              <w:r w:rsidRPr="00A5418D" w:rsidDel="001218AE">
                <w:rPr>
                  <w:rStyle w:val="simple"/>
                  <w:sz w:val="18"/>
                  <w:szCs w:val="18"/>
                </w:rPr>
                <w:delText>F</w:delText>
              </w:r>
            </w:del>
            <w:r w:rsidRPr="00A5418D">
              <w:rPr>
                <w:rStyle w:val="simple"/>
                <w:sz w:val="18"/>
                <w:szCs w:val="18"/>
              </w:rPr>
              <w:t>emale</w:t>
            </w:r>
          </w:p>
        </w:tc>
        <w:tc>
          <w:tcPr>
            <w:tcW w:w="0" w:type="auto"/>
          </w:tcPr>
          <w:p w:rsidR="00FC6051" w:rsidRPr="00A5418D" w:rsidRDefault="00FC6051">
            <w:pPr>
              <w:rPr>
                <w:sz w:val="18"/>
                <w:szCs w:val="18"/>
              </w:rPr>
            </w:pPr>
            <w:r w:rsidRPr="00A5418D">
              <w:rPr>
                <w:rStyle w:val="simple"/>
                <w:sz w:val="18"/>
                <w:szCs w:val="18"/>
              </w:rPr>
              <w:t>−0.69 (−8.1, 6.71)</w:t>
            </w:r>
          </w:p>
        </w:tc>
        <w:tc>
          <w:tcPr>
            <w:tcW w:w="0" w:type="auto"/>
          </w:tcPr>
          <w:p w:rsidR="00FC6051" w:rsidRPr="00A5418D" w:rsidRDefault="00FC6051">
            <w:pPr>
              <w:rPr>
                <w:sz w:val="18"/>
                <w:szCs w:val="18"/>
              </w:rPr>
            </w:pPr>
            <w:r w:rsidRPr="00A5418D">
              <w:rPr>
                <w:rStyle w:val="simple"/>
                <w:sz w:val="18"/>
                <w:szCs w:val="18"/>
              </w:rPr>
              <w:t>0.855</w:t>
            </w:r>
          </w:p>
        </w:tc>
        <w:tc>
          <w:tcPr>
            <w:tcW w:w="0" w:type="auto"/>
          </w:tcPr>
          <w:p w:rsidR="00FC6051" w:rsidRPr="00A5418D" w:rsidRDefault="00FC6051">
            <w:pPr>
              <w:rPr>
                <w:sz w:val="18"/>
                <w:szCs w:val="18"/>
              </w:rPr>
            </w:pPr>
            <w:r w:rsidRPr="00A5418D">
              <w:rPr>
                <w:rStyle w:val="simple"/>
                <w:sz w:val="18"/>
                <w:szCs w:val="18"/>
              </w:rPr>
              <w:t>0.98</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Detection </w:t>
            </w:r>
            <w:ins w:id="694" w:author="Richard Hornby" w:date="2014-03-06T16:28:00Z">
              <w:r w:rsidRPr="00A5418D">
                <w:rPr>
                  <w:rStyle w:val="simple"/>
                  <w:sz w:val="18"/>
                  <w:szCs w:val="18"/>
                </w:rPr>
                <w:t>m</w:t>
              </w:r>
            </w:ins>
            <w:del w:id="695" w:author="Richard Hornby" w:date="2014-03-06T16:28:00Z">
              <w:r w:rsidRPr="00A5418D" w:rsidDel="001218AE">
                <w:rPr>
                  <w:rStyle w:val="simple"/>
                  <w:sz w:val="18"/>
                  <w:szCs w:val="18"/>
                </w:rPr>
                <w:delText>M</w:delText>
              </w:r>
            </w:del>
            <w:r w:rsidRPr="00A5418D">
              <w:rPr>
                <w:rStyle w:val="simple"/>
                <w:sz w:val="18"/>
                <w:szCs w:val="18"/>
              </w:rPr>
              <w:t>ethods</w:t>
            </w:r>
          </w:p>
        </w:tc>
        <w:tc>
          <w:tcPr>
            <w:tcW w:w="0" w:type="auto"/>
          </w:tcPr>
          <w:p w:rsidR="00FC6051" w:rsidRPr="00A5418D" w:rsidRDefault="00FC6051">
            <w:pPr>
              <w:rPr>
                <w:sz w:val="18"/>
                <w:szCs w:val="18"/>
              </w:rPr>
            </w:pPr>
            <w:r w:rsidRPr="00A5418D">
              <w:rPr>
                <w:rStyle w:val="simple"/>
                <w:sz w:val="18"/>
                <w:szCs w:val="18"/>
              </w:rPr>
              <w:t>−0.09 (−1.28, 1.1)</w:t>
            </w:r>
          </w:p>
        </w:tc>
        <w:tc>
          <w:tcPr>
            <w:tcW w:w="0" w:type="auto"/>
          </w:tcPr>
          <w:p w:rsidR="00FC6051" w:rsidRPr="00A5418D" w:rsidRDefault="00FC6051">
            <w:pPr>
              <w:rPr>
                <w:sz w:val="18"/>
                <w:szCs w:val="18"/>
              </w:rPr>
            </w:pPr>
            <w:r w:rsidRPr="00A5418D">
              <w:rPr>
                <w:rStyle w:val="simple"/>
                <w:sz w:val="18"/>
                <w:szCs w:val="18"/>
              </w:rPr>
              <w:t>0.88</w:t>
            </w:r>
          </w:p>
        </w:tc>
        <w:tc>
          <w:tcPr>
            <w:tcW w:w="0" w:type="auto"/>
          </w:tcPr>
          <w:p w:rsidR="00FC6051" w:rsidRPr="00A5418D" w:rsidRDefault="00FC6051">
            <w:pPr>
              <w:rPr>
                <w:sz w:val="18"/>
                <w:szCs w:val="18"/>
              </w:rPr>
            </w:pPr>
            <w:r w:rsidRPr="00A5418D">
              <w:rPr>
                <w:rStyle w:val="simple"/>
                <w:sz w:val="18"/>
                <w:szCs w:val="18"/>
              </w:rPr>
              <w:t>1.11</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Study </w:t>
            </w:r>
            <w:ins w:id="696" w:author="Richard Hornby" w:date="2014-03-06T16:28:00Z">
              <w:r w:rsidRPr="00A5418D">
                <w:rPr>
                  <w:rStyle w:val="simple"/>
                  <w:sz w:val="18"/>
                  <w:szCs w:val="18"/>
                </w:rPr>
                <w:t>a</w:t>
              </w:r>
            </w:ins>
            <w:del w:id="697" w:author="Richard Hornby" w:date="2014-03-06T16:28:00Z">
              <w:r w:rsidRPr="00A5418D" w:rsidDel="001218AE">
                <w:rPr>
                  <w:rStyle w:val="simple"/>
                  <w:sz w:val="18"/>
                  <w:szCs w:val="18"/>
                </w:rPr>
                <w:delText>A</w:delText>
              </w:r>
            </w:del>
            <w:r w:rsidRPr="00A5418D">
              <w:rPr>
                <w:rStyle w:val="simple"/>
                <w:sz w:val="18"/>
                <w:szCs w:val="18"/>
              </w:rPr>
              <w:t>im</w:t>
            </w:r>
          </w:p>
        </w:tc>
        <w:tc>
          <w:tcPr>
            <w:tcW w:w="0" w:type="auto"/>
          </w:tcPr>
          <w:p w:rsidR="00FC6051" w:rsidRPr="00A5418D" w:rsidRDefault="00FC6051">
            <w:pPr>
              <w:rPr>
                <w:sz w:val="18"/>
                <w:szCs w:val="18"/>
              </w:rPr>
            </w:pPr>
            <w:r w:rsidRPr="00A5418D">
              <w:rPr>
                <w:rStyle w:val="simple"/>
                <w:sz w:val="18"/>
                <w:szCs w:val="18"/>
              </w:rPr>
              <w:t>−0.82 (−2.05, 0.41)</w:t>
            </w:r>
          </w:p>
        </w:tc>
        <w:tc>
          <w:tcPr>
            <w:tcW w:w="0" w:type="auto"/>
          </w:tcPr>
          <w:p w:rsidR="00FC6051" w:rsidRPr="00A5418D" w:rsidRDefault="00FC6051">
            <w:pPr>
              <w:rPr>
                <w:sz w:val="18"/>
                <w:szCs w:val="18"/>
              </w:rPr>
            </w:pPr>
            <w:r w:rsidRPr="00A5418D">
              <w:rPr>
                <w:rStyle w:val="simple"/>
                <w:sz w:val="18"/>
                <w:szCs w:val="18"/>
              </w:rPr>
              <w:t>0.19</w:t>
            </w:r>
          </w:p>
        </w:tc>
        <w:tc>
          <w:tcPr>
            <w:tcW w:w="0" w:type="auto"/>
          </w:tcPr>
          <w:p w:rsidR="00FC6051" w:rsidRPr="00A5418D" w:rsidRDefault="00FC6051">
            <w:pPr>
              <w:rPr>
                <w:sz w:val="18"/>
                <w:szCs w:val="18"/>
              </w:rPr>
            </w:pPr>
            <w:r w:rsidRPr="00A5418D">
              <w:rPr>
                <w:rStyle w:val="simple"/>
                <w:sz w:val="18"/>
                <w:szCs w:val="18"/>
              </w:rPr>
              <w:t>1.07</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 xml:space="preserve">Single/Multiple </w:t>
            </w:r>
            <w:ins w:id="698" w:author="Richard Hornby" w:date="2014-03-06T16:28:00Z">
              <w:r w:rsidRPr="00A5418D">
                <w:rPr>
                  <w:rStyle w:val="simple"/>
                  <w:sz w:val="18"/>
                  <w:szCs w:val="18"/>
                </w:rPr>
                <w:t>t</w:t>
              </w:r>
            </w:ins>
            <w:del w:id="699" w:author="Richard Hornby" w:date="2014-03-06T16:28:00Z">
              <w:r w:rsidRPr="00A5418D" w:rsidDel="001218AE">
                <w:rPr>
                  <w:rStyle w:val="simple"/>
                  <w:sz w:val="18"/>
                  <w:szCs w:val="18"/>
                </w:rPr>
                <w:delText>T</w:delText>
              </w:r>
            </w:del>
            <w:r w:rsidRPr="00A5418D">
              <w:rPr>
                <w:rStyle w:val="simple"/>
                <w:sz w:val="18"/>
                <w:szCs w:val="18"/>
              </w:rPr>
              <w:t>argets</w:t>
            </w:r>
          </w:p>
        </w:tc>
        <w:tc>
          <w:tcPr>
            <w:tcW w:w="0" w:type="auto"/>
          </w:tcPr>
          <w:p w:rsidR="00FC6051" w:rsidRPr="00A5418D" w:rsidRDefault="00FC6051">
            <w:pPr>
              <w:rPr>
                <w:sz w:val="18"/>
                <w:szCs w:val="18"/>
              </w:rPr>
            </w:pPr>
            <w:r w:rsidRPr="00A5418D">
              <w:rPr>
                <w:rStyle w:val="simple"/>
                <w:sz w:val="18"/>
                <w:szCs w:val="18"/>
              </w:rPr>
              <w:t>1.05 (−0.71, 2.81)</w:t>
            </w:r>
          </w:p>
        </w:tc>
        <w:tc>
          <w:tcPr>
            <w:tcW w:w="0" w:type="auto"/>
          </w:tcPr>
          <w:p w:rsidR="00FC6051" w:rsidRPr="00A5418D" w:rsidRDefault="00FC6051">
            <w:pPr>
              <w:rPr>
                <w:sz w:val="18"/>
                <w:szCs w:val="18"/>
              </w:rPr>
            </w:pPr>
            <w:r w:rsidRPr="00A5418D">
              <w:rPr>
                <w:rStyle w:val="simple"/>
                <w:sz w:val="18"/>
                <w:szCs w:val="18"/>
              </w:rPr>
              <w:t>0.243</w:t>
            </w:r>
          </w:p>
        </w:tc>
        <w:tc>
          <w:tcPr>
            <w:tcW w:w="0" w:type="auto"/>
          </w:tcPr>
          <w:p w:rsidR="00FC6051" w:rsidRPr="00A5418D" w:rsidRDefault="00FC6051">
            <w:pPr>
              <w:rPr>
                <w:sz w:val="18"/>
                <w:szCs w:val="18"/>
              </w:rPr>
            </w:pPr>
            <w:r w:rsidRPr="00A5418D">
              <w:rPr>
                <w:rStyle w:val="simple"/>
                <w:sz w:val="18"/>
                <w:szCs w:val="18"/>
              </w:rPr>
              <w:t>1.01</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Hetero/</w:t>
            </w:r>
            <w:proofErr w:type="spellStart"/>
            <w:r w:rsidRPr="00A5418D">
              <w:rPr>
                <w:rStyle w:val="simple"/>
                <w:sz w:val="18"/>
                <w:szCs w:val="18"/>
              </w:rPr>
              <w:t>Autoge</w:t>
            </w:r>
            <w:ins w:id="700" w:author="Richard Hornby" w:date="2014-03-06T17:44:00Z">
              <w:r w:rsidRPr="00A5418D">
                <w:rPr>
                  <w:rStyle w:val="simple"/>
                  <w:sz w:val="18"/>
                  <w:szCs w:val="18"/>
                </w:rPr>
                <w:t>n</w:t>
              </w:r>
            </w:ins>
            <w:r w:rsidRPr="00A5418D">
              <w:rPr>
                <w:rStyle w:val="simple"/>
                <w:sz w:val="18"/>
                <w:szCs w:val="18"/>
              </w:rPr>
              <w:t>ous</w:t>
            </w:r>
            <w:proofErr w:type="spellEnd"/>
            <w:r w:rsidRPr="00A5418D">
              <w:rPr>
                <w:rStyle w:val="simple"/>
                <w:sz w:val="18"/>
                <w:szCs w:val="18"/>
              </w:rPr>
              <w:t xml:space="preserve"> </w:t>
            </w:r>
            <w:ins w:id="701" w:author="Richard Hornby" w:date="2014-03-06T16:29:00Z">
              <w:r w:rsidRPr="00A5418D">
                <w:rPr>
                  <w:rStyle w:val="simple"/>
                  <w:sz w:val="18"/>
                  <w:szCs w:val="18"/>
                </w:rPr>
                <w:t>c</w:t>
              </w:r>
            </w:ins>
            <w:del w:id="702" w:author="Richard Hornby" w:date="2014-03-06T16:29:00Z">
              <w:r w:rsidRPr="00A5418D" w:rsidDel="001218AE">
                <w:rPr>
                  <w:rStyle w:val="simple"/>
                  <w:sz w:val="18"/>
                  <w:szCs w:val="18"/>
                </w:rPr>
                <w:delText>C</w:delText>
              </w:r>
            </w:del>
            <w:r w:rsidRPr="00A5418D">
              <w:rPr>
                <w:rStyle w:val="simple"/>
                <w:sz w:val="18"/>
                <w:szCs w:val="18"/>
              </w:rPr>
              <w:t>ontrol</w:t>
            </w:r>
          </w:p>
        </w:tc>
        <w:tc>
          <w:tcPr>
            <w:tcW w:w="0" w:type="auto"/>
          </w:tcPr>
          <w:p w:rsidR="00FC6051" w:rsidRPr="00A5418D" w:rsidRDefault="00FC6051">
            <w:pPr>
              <w:rPr>
                <w:sz w:val="18"/>
                <w:szCs w:val="18"/>
              </w:rPr>
            </w:pPr>
            <w:r w:rsidRPr="00A5418D">
              <w:rPr>
                <w:rStyle w:val="simple"/>
                <w:sz w:val="18"/>
                <w:szCs w:val="18"/>
              </w:rPr>
              <w:t>−1.25 (−2.35, −0.15)</w:t>
            </w:r>
          </w:p>
        </w:tc>
        <w:tc>
          <w:tcPr>
            <w:tcW w:w="0" w:type="auto"/>
          </w:tcPr>
          <w:p w:rsidR="00FC6051" w:rsidRPr="00A5418D" w:rsidRDefault="00FC6051">
            <w:pPr>
              <w:rPr>
                <w:sz w:val="18"/>
                <w:szCs w:val="18"/>
              </w:rPr>
            </w:pPr>
            <w:r w:rsidRPr="00A5418D">
              <w:rPr>
                <w:rStyle w:val="simple"/>
                <w:sz w:val="18"/>
                <w:szCs w:val="18"/>
              </w:rPr>
              <w:t>0.026</w:t>
            </w:r>
          </w:p>
        </w:tc>
        <w:tc>
          <w:tcPr>
            <w:tcW w:w="0" w:type="auto"/>
          </w:tcPr>
          <w:p w:rsidR="00FC6051" w:rsidRPr="00A5418D" w:rsidRDefault="00FC6051">
            <w:pPr>
              <w:rPr>
                <w:sz w:val="18"/>
                <w:szCs w:val="18"/>
              </w:rPr>
            </w:pPr>
            <w:r w:rsidRPr="00A5418D">
              <w:rPr>
                <w:rStyle w:val="simple"/>
                <w:sz w:val="18"/>
                <w:szCs w:val="18"/>
              </w:rPr>
              <w:t>0.89</w:t>
            </w:r>
          </w:p>
        </w:tc>
      </w:tr>
      <w:tr w:rsidR="00FC6051" w:rsidRPr="00A5418D" w:rsidTr="00344A79">
        <w:trPr>
          <w:tblHeader/>
          <w:jc w:val="center"/>
        </w:trPr>
        <w:tc>
          <w:tcPr>
            <w:tcW w:w="0" w:type="auto"/>
          </w:tcPr>
          <w:p w:rsidR="00FC6051" w:rsidRPr="00A5418D" w:rsidRDefault="00FC6051">
            <w:pPr>
              <w:rPr>
                <w:sz w:val="18"/>
                <w:szCs w:val="18"/>
              </w:rPr>
            </w:pPr>
            <w:r w:rsidRPr="00A5418D">
              <w:rPr>
                <w:rStyle w:val="simple"/>
                <w:sz w:val="18"/>
                <w:szCs w:val="18"/>
              </w:rPr>
              <w:t>Ad2Sc</w:t>
            </w:r>
          </w:p>
        </w:tc>
        <w:tc>
          <w:tcPr>
            <w:tcW w:w="0" w:type="auto"/>
          </w:tcPr>
          <w:p w:rsidR="00FC6051" w:rsidRPr="00A5418D" w:rsidRDefault="00FC6051">
            <w:pPr>
              <w:rPr>
                <w:sz w:val="18"/>
                <w:szCs w:val="18"/>
              </w:rPr>
            </w:pPr>
            <w:r w:rsidRPr="00A5418D">
              <w:rPr>
                <w:rStyle w:val="simple"/>
                <w:sz w:val="18"/>
                <w:szCs w:val="18"/>
              </w:rPr>
              <w:t>0.44 (−0.56 , 1.44 )</w:t>
            </w:r>
          </w:p>
        </w:tc>
        <w:tc>
          <w:tcPr>
            <w:tcW w:w="0" w:type="auto"/>
          </w:tcPr>
          <w:p w:rsidR="00FC6051" w:rsidRPr="00A5418D" w:rsidRDefault="00FC6051">
            <w:pPr>
              <w:rPr>
                <w:sz w:val="18"/>
                <w:szCs w:val="18"/>
              </w:rPr>
            </w:pPr>
            <w:r w:rsidRPr="00A5418D">
              <w:rPr>
                <w:rStyle w:val="simple"/>
                <w:sz w:val="18"/>
                <w:szCs w:val="18"/>
              </w:rPr>
              <w:t>0.387</w:t>
            </w:r>
          </w:p>
        </w:tc>
        <w:tc>
          <w:tcPr>
            <w:tcW w:w="0" w:type="auto"/>
          </w:tcPr>
          <w:p w:rsidR="00FC6051" w:rsidRPr="00A5418D" w:rsidRDefault="00FC6051">
            <w:pPr>
              <w:rPr>
                <w:sz w:val="18"/>
                <w:szCs w:val="18"/>
              </w:rPr>
            </w:pPr>
            <w:r w:rsidRPr="00A5418D">
              <w:rPr>
                <w:rStyle w:val="simple"/>
                <w:sz w:val="18"/>
                <w:szCs w:val="18"/>
              </w:rPr>
              <w:t>0.89</w:t>
            </w:r>
          </w:p>
        </w:tc>
      </w:tr>
      <w:tr w:rsidR="00FC6051" w:rsidRPr="00A5418D" w:rsidTr="00344A79">
        <w:trPr>
          <w:tblHeader/>
          <w:jc w:val="center"/>
        </w:trPr>
        <w:tc>
          <w:tcPr>
            <w:tcW w:w="0" w:type="auto"/>
            <w:tcBorders>
              <w:bottom w:val="single" w:sz="12" w:space="0" w:color="000000"/>
            </w:tcBorders>
          </w:tcPr>
          <w:p w:rsidR="00FC6051" w:rsidRPr="00A5418D" w:rsidRDefault="00FC6051">
            <w:pPr>
              <w:rPr>
                <w:sz w:val="18"/>
                <w:szCs w:val="18"/>
              </w:rPr>
            </w:pPr>
            <w:r w:rsidRPr="00A5418D">
              <w:rPr>
                <w:rStyle w:val="simple"/>
                <w:sz w:val="18"/>
                <w:szCs w:val="18"/>
              </w:rPr>
              <w:t xml:space="preserve">Primer </w:t>
            </w:r>
            <w:ins w:id="703" w:author="Richard Hornby" w:date="2014-03-06T16:29:00Z">
              <w:r w:rsidRPr="00A5418D">
                <w:rPr>
                  <w:rStyle w:val="simple"/>
                  <w:sz w:val="18"/>
                  <w:szCs w:val="18"/>
                </w:rPr>
                <w:t>s</w:t>
              </w:r>
            </w:ins>
            <w:del w:id="704" w:author="Richard Hornby" w:date="2014-03-06T16:29:00Z">
              <w:r w:rsidRPr="00A5418D" w:rsidDel="001218AE">
                <w:rPr>
                  <w:rStyle w:val="simple"/>
                  <w:sz w:val="18"/>
                  <w:szCs w:val="18"/>
                </w:rPr>
                <w:delText>S</w:delText>
              </w:r>
            </w:del>
            <w:r w:rsidRPr="00A5418D">
              <w:rPr>
                <w:rStyle w:val="simple"/>
                <w:sz w:val="18"/>
                <w:szCs w:val="18"/>
              </w:rPr>
              <w:t>et</w:t>
            </w:r>
          </w:p>
        </w:tc>
        <w:tc>
          <w:tcPr>
            <w:tcW w:w="0" w:type="auto"/>
            <w:tcBorders>
              <w:bottom w:val="single" w:sz="12" w:space="0" w:color="000000"/>
            </w:tcBorders>
          </w:tcPr>
          <w:p w:rsidR="00FC6051" w:rsidRPr="00A5418D" w:rsidRDefault="00FC6051">
            <w:pPr>
              <w:rPr>
                <w:sz w:val="18"/>
                <w:szCs w:val="18"/>
              </w:rPr>
            </w:pPr>
            <w:r w:rsidRPr="00A5418D">
              <w:rPr>
                <w:rStyle w:val="simple"/>
                <w:sz w:val="18"/>
                <w:szCs w:val="18"/>
              </w:rPr>
              <w:t>−1.02 (−1.02, −2.02)</w:t>
            </w:r>
          </w:p>
        </w:tc>
        <w:tc>
          <w:tcPr>
            <w:tcW w:w="0" w:type="auto"/>
            <w:tcBorders>
              <w:bottom w:val="single" w:sz="12" w:space="0" w:color="000000"/>
            </w:tcBorders>
          </w:tcPr>
          <w:p w:rsidR="00FC6051" w:rsidRPr="00A5418D" w:rsidRDefault="00FC6051">
            <w:pPr>
              <w:rPr>
                <w:sz w:val="18"/>
                <w:szCs w:val="18"/>
              </w:rPr>
            </w:pPr>
            <w:r w:rsidRPr="00A5418D">
              <w:rPr>
                <w:rStyle w:val="bold"/>
                <w:sz w:val="18"/>
                <w:szCs w:val="18"/>
              </w:rPr>
              <w:t>0.05</w:t>
            </w:r>
          </w:p>
        </w:tc>
        <w:tc>
          <w:tcPr>
            <w:tcW w:w="0" w:type="auto"/>
            <w:tcBorders>
              <w:bottom w:val="single" w:sz="12" w:space="0" w:color="000000"/>
            </w:tcBorders>
          </w:tcPr>
          <w:p w:rsidR="00FC6051" w:rsidRPr="00A5418D" w:rsidRDefault="00FC6051">
            <w:pPr>
              <w:rPr>
                <w:sz w:val="18"/>
                <w:szCs w:val="18"/>
              </w:rPr>
            </w:pPr>
            <w:r w:rsidRPr="00A5418D">
              <w:rPr>
                <w:rStyle w:val="simple"/>
                <w:sz w:val="18"/>
                <w:szCs w:val="18"/>
              </w:rPr>
              <w:t>0.35</w:t>
            </w:r>
          </w:p>
        </w:tc>
      </w:tr>
    </w:tbl>
    <w:p w:rsidR="00FC6051" w:rsidRPr="00AD2428" w:rsidRDefault="00FC6051">
      <w:pPr>
        <w:jc w:val="both"/>
        <w:rPr>
          <w:sz w:val="18"/>
          <w:szCs w:val="18"/>
        </w:rPr>
      </w:pPr>
      <w:r w:rsidRPr="00AD2428">
        <w:rPr>
          <w:sz w:val="18"/>
          <w:szCs w:val="18"/>
        </w:rPr>
        <w:t xml:space="preserve">Bold </w:t>
      </w:r>
      <w:del w:id="705" w:author="Richard Hornby" w:date="2014-03-06T16:29:00Z">
        <w:r w:rsidRPr="00AD2428" w:rsidDel="001218AE">
          <w:rPr>
            <w:rStyle w:val="italic"/>
            <w:sz w:val="18"/>
            <w:szCs w:val="18"/>
          </w:rPr>
          <w:delText>p</w:delText>
        </w:r>
      </w:del>
      <w:ins w:id="706" w:author="Richard Hornby" w:date="2014-03-06T16:29:00Z">
        <w:r>
          <w:rPr>
            <w:rStyle w:val="italic"/>
            <w:sz w:val="18"/>
            <w:szCs w:val="18"/>
          </w:rPr>
          <w:t>P</w:t>
        </w:r>
      </w:ins>
      <w:r w:rsidRPr="00AD2428">
        <w:rPr>
          <w:sz w:val="18"/>
          <w:szCs w:val="18"/>
        </w:rPr>
        <w:t>-values lower than 0.05 indicate the item would be a significant heterogeneity.</w:t>
      </w:r>
    </w:p>
    <w:p w:rsidR="00FC6051" w:rsidRDefault="00FC6051">
      <w:pPr>
        <w:pStyle w:val="h2"/>
      </w:pPr>
      <w:r>
        <w:t>Summary receiver operating characteristic curve for diagnos</w:t>
      </w:r>
      <w:ins w:id="707" w:author="Richard Hornby" w:date="2014-03-08T18:02:00Z">
        <w:r>
          <w:t>tic</w:t>
        </w:r>
      </w:ins>
      <w:del w:id="708" w:author="Richard Hornby" w:date="2014-03-08T18:02:00Z">
        <w:r w:rsidDel="00546FDB">
          <w:delText>is</w:delText>
        </w:r>
      </w:del>
      <w:r>
        <w:t xml:space="preserve"> capacity of </w:t>
      </w:r>
      <w:r>
        <w:rPr>
          <w:rStyle w:val="italic"/>
        </w:rPr>
        <w:t>APC</w:t>
      </w:r>
      <w:r>
        <w:t xml:space="preserve"> methylation</w:t>
      </w:r>
    </w:p>
    <w:p w:rsidR="00FC6051" w:rsidRDefault="00FC6051">
      <w:pPr>
        <w:pStyle w:val="a3"/>
        <w:jc w:val="both"/>
      </w:pPr>
      <w:r>
        <w:t>Pooled sensitivity and specificity were 0.548 (95% CI: 0.42</w:t>
      </w:r>
      <w:ins w:id="709" w:author="Richard Hornby" w:date="2014-03-06T16:30:00Z">
        <w:r>
          <w:t xml:space="preserve"> to </w:t>
        </w:r>
      </w:ins>
      <w:del w:id="710" w:author="Richard Hornby" w:date="2014-03-06T16:30:00Z">
        <w:r w:rsidDel="00CA3920">
          <w:delText>-</w:delText>
        </w:r>
      </w:del>
      <w:r>
        <w:t xml:space="preserve">0.67, </w:t>
      </w:r>
      <w:r w:rsidRPr="00FC6051">
        <w:rPr>
          <w:i/>
          <w:rPrChange w:id="711" w:author="Richard Hornby" w:date="2014-03-06T16:30:00Z">
            <w:rPr>
              <w:b/>
            </w:rPr>
          </w:rPrChange>
        </w:rPr>
        <w:t>P</w:t>
      </w:r>
      <w:r>
        <w:t xml:space="preserve"> &lt; 0.0001) and 0.78 (95% CI: 0.62</w:t>
      </w:r>
      <w:ins w:id="712" w:author="Richard Hornby" w:date="2014-03-06T16:30:00Z">
        <w:r>
          <w:t xml:space="preserve"> to </w:t>
        </w:r>
      </w:ins>
      <w:del w:id="713" w:author="Richard Hornby" w:date="2014-03-06T16:30:00Z">
        <w:r w:rsidDel="00CA3920">
          <w:delText>-</w:delText>
        </w:r>
      </w:del>
      <w:r>
        <w:t xml:space="preserve">0.88, </w:t>
      </w:r>
      <w:r w:rsidRPr="00FC6051">
        <w:rPr>
          <w:i/>
          <w:rPrChange w:id="714" w:author="Richard Hornby" w:date="2014-03-06T16:30:00Z">
            <w:rPr>
              <w:b/>
            </w:rPr>
          </w:rPrChange>
        </w:rPr>
        <w:t>P</w:t>
      </w:r>
      <w:r>
        <w:t xml:space="preserve"> &lt; 0.0001) for </w:t>
      </w:r>
      <w:ins w:id="715" w:author="Richard Hornby" w:date="2014-03-09T19:24:00Z">
        <w:r>
          <w:t xml:space="preserve">all </w:t>
        </w:r>
      </w:ins>
      <w:r>
        <w:t>the</w:t>
      </w:r>
      <w:del w:id="716" w:author="Richard Hornby" w:date="2014-03-09T19:24:00Z">
        <w:r w:rsidDel="00C032AB">
          <w:delText xml:space="preserve"> whole</w:delText>
        </w:r>
      </w:del>
      <w:r>
        <w:t xml:space="preserve"> studies based on the presupposition of </w:t>
      </w:r>
      <w:ins w:id="717" w:author="Richard Hornby" w:date="2014-03-09T19:24:00Z">
        <w:r>
          <w:t xml:space="preserve">the </w:t>
        </w:r>
      </w:ins>
      <w:r>
        <w:t>fixed effect</w:t>
      </w:r>
      <w:ins w:id="718" w:author="Richard Hornby" w:date="2014-03-09T21:04:00Z">
        <w:r>
          <w:t>s</w:t>
        </w:r>
      </w:ins>
      <w:r>
        <w:t xml:space="preserve"> model. The sensitivity of </w:t>
      </w:r>
      <w:ins w:id="719" w:author="Richard Hornby" w:date="2014-03-09T19:24:00Z">
        <w:r>
          <w:t xml:space="preserve">the </w:t>
        </w:r>
      </w:ins>
      <w:r>
        <w:t xml:space="preserve">tissue group was higher than that of </w:t>
      </w:r>
      <w:ins w:id="720" w:author="Richard Hornby" w:date="2014-03-09T19:24:00Z">
        <w:r>
          <w:t xml:space="preserve">the </w:t>
        </w:r>
      </w:ins>
      <w:r>
        <w:t>serum group, 0.61 (0.45</w:t>
      </w:r>
      <w:ins w:id="721" w:author="Richard Hornby" w:date="2014-03-06T16:30:00Z">
        <w:r>
          <w:t xml:space="preserve"> to </w:t>
        </w:r>
      </w:ins>
      <w:del w:id="722" w:author="Richard Hornby" w:date="2014-03-06T16:30:00Z">
        <w:r w:rsidDel="00CA3920">
          <w:delText>-</w:delText>
        </w:r>
      </w:del>
      <w:r>
        <w:t>0.75) versus 0.396 (0.26</w:t>
      </w:r>
      <w:ins w:id="723" w:author="Richard Hornby" w:date="2014-03-06T16:30:00Z">
        <w:r>
          <w:t xml:space="preserve"> to </w:t>
        </w:r>
      </w:ins>
      <w:del w:id="724" w:author="Richard Hornby" w:date="2014-03-06T16:30:00Z">
        <w:r w:rsidDel="00CA3920">
          <w:delText>-</w:delText>
        </w:r>
      </w:del>
      <w:r>
        <w:t xml:space="preserve">0.56), while the specificity of </w:t>
      </w:r>
      <w:ins w:id="725" w:author="Richard Hornby" w:date="2014-03-09T19:25:00Z">
        <w:r>
          <w:t xml:space="preserve">the </w:t>
        </w:r>
      </w:ins>
      <w:r>
        <w:t xml:space="preserve">serum group was higher than that of </w:t>
      </w:r>
      <w:ins w:id="726" w:author="Richard Hornby" w:date="2014-03-09T19:25:00Z">
        <w:r>
          <w:t xml:space="preserve">the </w:t>
        </w:r>
      </w:ins>
      <w:r>
        <w:t>tissue group, 0.92</w:t>
      </w:r>
      <w:ins w:id="727" w:author="Richard Hornby" w:date="2014-03-06T16:30:00Z">
        <w:r>
          <w:t xml:space="preserve"> </w:t>
        </w:r>
      </w:ins>
      <w:r>
        <w:t>(0.86</w:t>
      </w:r>
      <w:ins w:id="728" w:author="Richard Hornby" w:date="2014-03-06T16:30:00Z">
        <w:r>
          <w:t xml:space="preserve"> to </w:t>
        </w:r>
      </w:ins>
      <w:del w:id="729" w:author="Richard Hornby" w:date="2014-03-06T16:31:00Z">
        <w:r w:rsidDel="00CA3920">
          <w:delText>-</w:delText>
        </w:r>
      </w:del>
      <w:r>
        <w:t>0.96) versus 0.68 (0.49</w:t>
      </w:r>
      <w:ins w:id="730" w:author="Richard Hornby" w:date="2014-03-06T16:31:00Z">
        <w:r>
          <w:t xml:space="preserve"> to </w:t>
        </w:r>
      </w:ins>
      <w:del w:id="731" w:author="Richard Hornby" w:date="2014-03-06T16:31:00Z">
        <w:r w:rsidDel="00CA3920">
          <w:delText>-</w:delText>
        </w:r>
      </w:del>
      <w:r>
        <w:t>0.83), which suggested the advantage of this biomarker for its high</w:t>
      </w:r>
      <w:ins w:id="732" w:author="Richard Hornby" w:date="2014-03-09T19:25:00Z">
        <w:r>
          <w:t>er diagnostic</w:t>
        </w:r>
      </w:ins>
      <w:r>
        <w:t xml:space="preserve"> ability</w:t>
      </w:r>
      <w:del w:id="733" w:author="Richard Hornby" w:date="2014-03-09T19:25:00Z">
        <w:r w:rsidDel="00F5413F">
          <w:delText xml:space="preserve"> in diagnosis</w:delText>
        </w:r>
      </w:del>
      <w:r>
        <w:t xml:space="preserve"> using remote non-invasive media.</w:t>
      </w:r>
    </w:p>
    <w:p w:rsidR="00FC6051" w:rsidRDefault="00FC6051">
      <w:pPr>
        <w:pStyle w:val="a3"/>
        <w:jc w:val="both"/>
      </w:pPr>
      <w:r>
        <w:t>Although sensitivity and specificity were two of most important features of a diagnos</w:t>
      </w:r>
      <w:ins w:id="734" w:author="Richard Hornby" w:date="2014-03-08T18:05:00Z">
        <w:r>
          <w:t>tic</w:t>
        </w:r>
      </w:ins>
      <w:del w:id="735" w:author="Richard Hornby" w:date="2014-03-08T18:05:00Z">
        <w:r w:rsidDel="00176BE4">
          <w:delText>is</w:delText>
        </w:r>
      </w:del>
      <w:r>
        <w:t xml:space="preserve"> test, in some occasions, pooling sensitivity or specificity could be</w:t>
      </w:r>
      <w:del w:id="736" w:author="Richard Hornby" w:date="2014-03-09T19:26:00Z">
        <w:r w:rsidDel="00A444DA">
          <w:delText xml:space="preserve"> a</w:delText>
        </w:r>
      </w:del>
      <w:r>
        <w:t xml:space="preserve"> misleading</w:t>
      </w:r>
      <w:del w:id="737" w:author="Richard Hornby" w:date="2014-03-09T19:26:00Z">
        <w:r w:rsidDel="00A444DA">
          <w:delText xml:space="preserve"> event</w:delText>
        </w:r>
      </w:del>
      <w:r>
        <w:t xml:space="preserve"> as mentioned in the </w:t>
      </w:r>
      <w:ins w:id="738" w:author="Richard Hornby" w:date="2014-03-09T19:26:00Z">
        <w:r>
          <w:t>M</w:t>
        </w:r>
      </w:ins>
      <w:del w:id="739" w:author="Richard Hornby" w:date="2014-03-09T19:26:00Z">
        <w:r w:rsidDel="00D65A3F">
          <w:delText>m</w:delText>
        </w:r>
      </w:del>
      <w:r>
        <w:t>ethod</w:t>
      </w:r>
      <w:ins w:id="740" w:author="Richard Hornby" w:date="2014-03-09T19:26:00Z">
        <w:r>
          <w:t>s</w:t>
        </w:r>
      </w:ins>
      <w:r>
        <w:t xml:space="preserve"> section. Therefore, we constructed the summery receiver operating characteristic (SROC) curve to depict the stability and accuracy of the methylation test’s </w:t>
      </w:r>
      <w:ins w:id="741" w:author="Richard Hornby" w:date="2014-03-09T19:26:00Z">
        <w:r>
          <w:t xml:space="preserve">diagnostic </w:t>
        </w:r>
      </w:ins>
      <w:r>
        <w:t>ability</w:t>
      </w:r>
      <w:del w:id="742" w:author="Richard Hornby" w:date="2014-03-09T19:26:00Z">
        <w:r w:rsidDel="002D5D61">
          <w:delText xml:space="preserve"> in diagnosis</w:delText>
        </w:r>
      </w:del>
      <w:r>
        <w:t xml:space="preserve">. The </w:t>
      </w:r>
      <w:ins w:id="743" w:author="Richard Hornby" w:date="2014-03-06T17:24:00Z">
        <w:r>
          <w:t>area under the curve (</w:t>
        </w:r>
      </w:ins>
      <w:r>
        <w:t>AUC</w:t>
      </w:r>
      <w:ins w:id="744" w:author="Richard Hornby" w:date="2014-03-06T17:24:00Z">
        <w:r>
          <w:t>)</w:t>
        </w:r>
      </w:ins>
      <w:r>
        <w:t xml:space="preserve"> of the SROC was 0.64, </w:t>
      </w:r>
      <w:r>
        <w:lastRenderedPageBreak/>
        <w:t>suggesting</w:t>
      </w:r>
      <w:del w:id="745" w:author="Richard Hornby" w:date="2014-03-08T18:07:00Z">
        <w:r w:rsidDel="00EE0EAD">
          <w:delText xml:space="preserve"> the</w:delText>
        </w:r>
      </w:del>
      <w:ins w:id="746" w:author="Richard Hornby" w:date="2014-03-08T18:07:00Z">
        <w:r>
          <w:t xml:space="preserve"> a</w:t>
        </w:r>
      </w:ins>
      <w:r>
        <w:t xml:space="preserve"> fair ability for NSCLC diagnosis (Figure 2F). Meanwhile, the AUC of the SROC for </w:t>
      </w:r>
      <w:ins w:id="747" w:author="Richard Hornby" w:date="2014-03-09T19:28:00Z">
        <w:r>
          <w:t xml:space="preserve">the </w:t>
        </w:r>
      </w:ins>
      <w:r>
        <w:t xml:space="preserve">serum and </w:t>
      </w:r>
      <w:ins w:id="748" w:author="Richard Hornby" w:date="2014-03-09T19:28:00Z">
        <w:r>
          <w:t xml:space="preserve">the </w:t>
        </w:r>
      </w:ins>
      <w:r>
        <w:t>tissue group w</w:t>
      </w:r>
      <w:ins w:id="749" w:author="Richard Hornby" w:date="2014-03-09T19:28:00Z">
        <w:r>
          <w:t>as</w:t>
        </w:r>
      </w:ins>
      <w:del w:id="750" w:author="Richard Hornby" w:date="2014-03-09T19:28:00Z">
        <w:r w:rsidDel="00646C83">
          <w:delText>ere</w:delText>
        </w:r>
      </w:del>
      <w:r>
        <w:t xml:space="preserve"> 0.67 and 0.64 respectively, showing slightly different performance</w:t>
      </w:r>
      <w:ins w:id="751" w:author="Richard Hornby" w:date="2014-03-09T19:28:00Z">
        <w:r>
          <w:t>s</w:t>
        </w:r>
      </w:ins>
      <w:r>
        <w:t xml:space="preserve"> for </w:t>
      </w:r>
      <w:ins w:id="752" w:author="Richard Hornby" w:date="2014-03-06T16:32:00Z">
        <w:r>
          <w:t xml:space="preserve">the </w:t>
        </w:r>
      </w:ins>
      <w:r>
        <w:rPr>
          <w:rStyle w:val="italic"/>
        </w:rPr>
        <w:t>APC</w:t>
      </w:r>
      <w:r>
        <w:t xml:space="preserve"> methylation test in serum and tissue samples.</w:t>
      </w:r>
    </w:p>
    <w:p w:rsidR="00FC6051" w:rsidRDefault="00FC6051">
      <w:pPr>
        <w:pStyle w:val="h2"/>
      </w:pPr>
      <w:r>
        <w:t>Bias analysis and robust estimation of pooled OR</w:t>
      </w:r>
    </w:p>
    <w:p w:rsidR="00FC6051" w:rsidRDefault="00FC6051">
      <w:pPr>
        <w:pStyle w:val="a3"/>
        <w:jc w:val="both"/>
      </w:pPr>
      <w:r>
        <w:t xml:space="preserve">A funnel plot of methylation status of </w:t>
      </w:r>
      <w:ins w:id="753" w:author="Richard Hornby" w:date="2014-03-06T16:32:00Z">
        <w:r>
          <w:t>l</w:t>
        </w:r>
      </w:ins>
      <w:del w:id="754" w:author="Richard Hornby" w:date="2014-03-06T16:32:00Z">
        <w:r w:rsidDel="009A2C7B">
          <w:delText>L</w:delText>
        </w:r>
      </w:del>
      <w:r>
        <w:t xml:space="preserve">ung cancer tissue versus normal tissue showed significant publication bias (Egger test, z = 4.3, </w:t>
      </w:r>
      <w:r w:rsidRPr="00FC6051">
        <w:rPr>
          <w:i/>
          <w:rPrChange w:id="755" w:author="Richard Hornby" w:date="2014-03-06T16:32:00Z">
            <w:rPr>
              <w:b/>
            </w:rPr>
          </w:rPrChange>
        </w:rPr>
        <w:t>P</w:t>
      </w:r>
      <w:r>
        <w:t xml:space="preserve"> &lt; 0 .0001) and eight studies exceeded the 95% confidence limits (Additional file 2: Figure S1). In order to eliminate the effect of publication bias, trim and fill analysis was performed with the random effects model. The adjusted pooled OR were 2.50 (95% CI: 1.43</w:t>
      </w:r>
      <w:ins w:id="756" w:author="Richard Hornby" w:date="2014-03-06T16:32:00Z">
        <w:r>
          <w:t xml:space="preserve"> to </w:t>
        </w:r>
      </w:ins>
      <w:del w:id="757" w:author="Richard Hornby" w:date="2014-03-06T16:32:00Z">
        <w:r w:rsidDel="009A2C7B">
          <w:delText>-</w:delText>
        </w:r>
      </w:del>
      <w:r>
        <w:t xml:space="preserve">4.38, </w:t>
      </w:r>
      <w:r w:rsidRPr="00FC6051">
        <w:rPr>
          <w:i/>
          <w:rPrChange w:id="758" w:author="Richard Hornby" w:date="2014-03-06T16:33:00Z">
            <w:rPr>
              <w:b/>
            </w:rPr>
          </w:rPrChange>
        </w:rPr>
        <w:t>P</w:t>
      </w:r>
      <w:r>
        <w:t xml:space="preserve"> = 0.0013) in </w:t>
      </w:r>
      <w:ins w:id="759" w:author="Richard Hornby" w:date="2014-03-09T19:29:00Z">
        <w:r>
          <w:t xml:space="preserve">the </w:t>
        </w:r>
      </w:ins>
      <w:r>
        <w:t>random effect</w:t>
      </w:r>
      <w:ins w:id="760" w:author="Richard Hornby" w:date="2014-03-09T21:05:00Z">
        <w:r>
          <w:t>s</w:t>
        </w:r>
      </w:ins>
      <w:r>
        <w:t xml:space="preserve"> model and 2.19</w:t>
      </w:r>
      <w:ins w:id="761" w:author="Richard Hornby" w:date="2014-03-06T16:33:00Z">
        <w:r>
          <w:t xml:space="preserve"> </w:t>
        </w:r>
      </w:ins>
      <w:r>
        <w:t>(95% CI: 1.74</w:t>
      </w:r>
      <w:ins w:id="762" w:author="Richard Hornby" w:date="2014-03-06T16:33:00Z">
        <w:r>
          <w:t xml:space="preserve"> to </w:t>
        </w:r>
      </w:ins>
      <w:del w:id="763" w:author="Richard Hornby" w:date="2014-03-06T16:33:00Z">
        <w:r w:rsidDel="009A2C7B">
          <w:delText>-</w:delText>
        </w:r>
      </w:del>
      <w:r>
        <w:t xml:space="preserve">2.77, </w:t>
      </w:r>
      <w:r w:rsidRPr="00FC6051">
        <w:rPr>
          <w:i/>
          <w:rPrChange w:id="764" w:author="Richard Hornby" w:date="2014-03-06T16:33:00Z">
            <w:rPr>
              <w:b/>
            </w:rPr>
          </w:rPrChange>
        </w:rPr>
        <w:t>P</w:t>
      </w:r>
      <w:r>
        <w:t xml:space="preserve"> &lt; 0.0001) in </w:t>
      </w:r>
      <w:ins w:id="765" w:author="Richard Hornby" w:date="2014-03-09T19:29:00Z">
        <w:r>
          <w:t xml:space="preserve">the </w:t>
        </w:r>
      </w:ins>
      <w:r>
        <w:t>fixed effect</w:t>
      </w:r>
      <w:ins w:id="766" w:author="Richard Hornby" w:date="2014-03-09T21:05:00Z">
        <w:r>
          <w:t>s</w:t>
        </w:r>
      </w:ins>
      <w:r>
        <w:t xml:space="preserve"> model. Both results demonstrate a significantly positive association between </w:t>
      </w:r>
      <w:r>
        <w:rPr>
          <w:rStyle w:val="italic"/>
        </w:rPr>
        <w:t>APC</w:t>
      </w:r>
      <w:r>
        <w:t xml:space="preserve"> methylation and NSCLC (Additional file 2: Figure S2).</w:t>
      </w:r>
    </w:p>
    <w:p w:rsidR="00FC6051" w:rsidRDefault="00FC6051">
      <w:pPr>
        <w:pStyle w:val="a3"/>
        <w:jc w:val="both"/>
      </w:pPr>
      <w:r>
        <w:t>In sensitivity analysis to determine the effect of omitting a single study on the overall effect, the overall ORs were between 4.3</w:t>
      </w:r>
      <w:ins w:id="767" w:author="Richard Hornby" w:date="2014-03-06T16:33:00Z">
        <w:r>
          <w:t xml:space="preserve"> </w:t>
        </w:r>
      </w:ins>
      <w:r>
        <w:t>(95% CI: 2.46</w:t>
      </w:r>
      <w:ins w:id="768" w:author="Richard Hornby" w:date="2014-03-06T16:33:00Z">
        <w:r>
          <w:t xml:space="preserve"> to </w:t>
        </w:r>
      </w:ins>
      <w:del w:id="769" w:author="Richard Hornby" w:date="2014-03-06T16:33:00Z">
        <w:r w:rsidDel="009A2C7B">
          <w:delText>-</w:delText>
        </w:r>
      </w:del>
      <w:r>
        <w:t>7.52) and 5.27 (95% CI: 2.92</w:t>
      </w:r>
      <w:ins w:id="770" w:author="Richard Hornby" w:date="2014-03-06T16:33:00Z">
        <w:r>
          <w:t xml:space="preserve"> to </w:t>
        </w:r>
      </w:ins>
      <w:del w:id="771" w:author="Richard Hornby" w:date="2014-03-06T16:33:00Z">
        <w:r w:rsidDel="009A2C7B">
          <w:delText>-</w:delText>
        </w:r>
      </w:del>
      <w:r>
        <w:t>9.53) in the random effect</w:t>
      </w:r>
      <w:ins w:id="772" w:author="Richard Hornby" w:date="2014-03-09T21:05:00Z">
        <w:r>
          <w:t>s</w:t>
        </w:r>
      </w:ins>
      <w:r>
        <w:t xml:space="preserve"> method, which suggested that combined OR was consistent and reliable (Additional file 2: Figure S3).</w:t>
      </w:r>
    </w:p>
    <w:p w:rsidR="00FC6051" w:rsidRDefault="00FC6051">
      <w:pPr>
        <w:pStyle w:val="a3"/>
        <w:jc w:val="both"/>
      </w:pPr>
      <w:r>
        <w:t xml:space="preserve">A cumulative meta-analysis </w:t>
      </w:r>
      <w:ins w:id="773" w:author="Richard Hornby" w:date="2014-03-09T20:49:00Z">
        <w:r>
          <w:t>at</w:t>
        </w:r>
      </w:ins>
      <w:del w:id="774" w:author="Richard Hornby" w:date="2014-03-09T20:49:00Z">
        <w:r w:rsidDel="006F416A">
          <w:delText>by</w:delText>
        </w:r>
      </w:del>
      <w:r>
        <w:t xml:space="preserve"> the time of the published literature was also conducted, and we found the OR was tending to be stable (Figure 2E). The stable result indicates our meta-analysis might be more credible when </w:t>
      </w:r>
      <w:del w:id="775" w:author="Richard Hornby" w:date="2014-03-06T16:34:00Z">
        <w:r w:rsidDel="00DE6B3F">
          <w:delText xml:space="preserve">add </w:delText>
        </w:r>
      </w:del>
      <w:r>
        <w:t>more incoming researches</w:t>
      </w:r>
      <w:ins w:id="776" w:author="Richard Hornby" w:date="2014-03-06T16:34:00Z">
        <w:r>
          <w:t xml:space="preserve"> are added</w:t>
        </w:r>
      </w:ins>
      <w:r>
        <w:t>.</w:t>
      </w:r>
    </w:p>
    <w:p w:rsidR="00FC6051" w:rsidRDefault="00FC6051">
      <w:pPr>
        <w:pStyle w:val="a3"/>
        <w:jc w:val="both"/>
      </w:pPr>
      <w:r>
        <w:t>Using similar methodology, the influence on meta-regression was determined by omitting one study each time to explore heterogeneity sources. The sample type of tissue or serum would be one of the heterogeneity sources</w:t>
      </w:r>
      <w:ins w:id="777" w:author="Shicheng Guo" w:date="2014-03-17T02:39:00Z">
        <w:r w:rsidR="00D7173A">
          <w:rPr>
            <w:rFonts w:hint="eastAsia"/>
            <w:lang w:eastAsia="zh-CN"/>
          </w:rPr>
          <w:t xml:space="preserve"> </w:t>
        </w:r>
        <w:r w:rsidR="00D7173A">
          <w:t>(</w:t>
        </w:r>
        <w:r w:rsidR="00D7173A" w:rsidRPr="00A42890">
          <w:rPr>
            <w:i/>
          </w:rPr>
          <w:t>P</w:t>
        </w:r>
        <w:r w:rsidR="00D7173A">
          <w:t xml:space="preserve"> &lt; 0.026)</w:t>
        </w:r>
      </w:ins>
      <w:r>
        <w:t xml:space="preserve"> when Begum </w:t>
      </w:r>
      <w:r w:rsidRPr="00FC6051">
        <w:rPr>
          <w:i/>
          <w:rPrChange w:id="778" w:author="Richard Hornby" w:date="2014-03-06T16:34:00Z">
            <w:rPr>
              <w:b/>
            </w:rPr>
          </w:rPrChange>
        </w:rPr>
        <w:t>et al</w:t>
      </w:r>
      <w:r>
        <w:t>. ([12], U</w:t>
      </w:r>
      <w:del w:id="779" w:author="Richard Hornby" w:date="2014-03-06T16:35:00Z">
        <w:r w:rsidDel="0028491D">
          <w:delText>.</w:delText>
        </w:r>
      </w:del>
      <w:r>
        <w:t>S</w:t>
      </w:r>
      <w:del w:id="780" w:author="Richard Hornby" w:date="2014-03-06T16:35:00Z">
        <w:r w:rsidDel="0028491D">
          <w:delText>.</w:delText>
        </w:r>
      </w:del>
      <w:r>
        <w:t>) were removed from the meta studies</w:t>
      </w:r>
      <w:del w:id="781" w:author="Shicheng Guo" w:date="2014-03-17T02:39:00Z">
        <w:r w:rsidDel="00D7173A">
          <w:delText xml:space="preserve"> (</w:delText>
        </w:r>
        <w:r w:rsidRPr="00FC6051" w:rsidDel="00D7173A">
          <w:rPr>
            <w:i/>
            <w:rPrChange w:id="782" w:author="Richard Hornby" w:date="2014-03-06T16:35:00Z">
              <w:rPr>
                <w:b/>
              </w:rPr>
            </w:rPrChange>
          </w:rPr>
          <w:delText>P</w:delText>
        </w:r>
        <w:r w:rsidDel="00D7173A">
          <w:delText xml:space="preserve"> &lt; 0.026)</w:delText>
        </w:r>
      </w:del>
      <w:r>
        <w:t xml:space="preserve">; likewise, the proportion of stage I and aim of the study would become </w:t>
      </w:r>
      <w:ins w:id="783" w:author="Richard Hornby" w:date="2014-03-09T19:31:00Z">
        <w:r>
          <w:t xml:space="preserve">the </w:t>
        </w:r>
      </w:ins>
      <w:r>
        <w:t>heterogeneity source</w:t>
      </w:r>
      <w:ins w:id="784" w:author="Shicheng Guo" w:date="2014-03-17T02:42:00Z">
        <w:r w:rsidR="00652098">
          <w:rPr>
            <w:rFonts w:hint="eastAsia"/>
            <w:lang w:eastAsia="zh-CN"/>
          </w:rPr>
          <w:t xml:space="preserve"> </w:t>
        </w:r>
      </w:ins>
      <w:ins w:id="785" w:author="Richard Hornby" w:date="2014-03-06T21:35:00Z">
        <w:del w:id="786" w:author="Shicheng Guo" w:date="2014-03-17T02:42:00Z">
          <w:r w:rsidDel="00652098">
            <w:rPr>
              <w:b/>
            </w:rPr>
            <w:delText xml:space="preserve">{“AU Query: I am finding this last </w:delText>
          </w:r>
        </w:del>
      </w:ins>
      <w:ins w:id="787" w:author="Richard Hornby" w:date="2014-03-06T21:36:00Z">
        <w:del w:id="788" w:author="Shicheng Guo" w:date="2014-03-17T02:42:00Z">
          <w:r w:rsidDel="00652098">
            <w:rPr>
              <w:b/>
            </w:rPr>
            <w:delText xml:space="preserve">sentence </w:delText>
          </w:r>
        </w:del>
      </w:ins>
      <w:ins w:id="789" w:author="Richard Hornby" w:date="2014-03-06T21:35:00Z">
        <w:del w:id="790" w:author="Shicheng Guo" w:date="2014-03-17T02:42:00Z">
          <w:r w:rsidDel="00652098">
            <w:rPr>
              <w:b/>
            </w:rPr>
            <w:delText>section</w:delText>
          </w:r>
        </w:del>
      </w:ins>
      <w:ins w:id="791" w:author="Richard Hornby" w:date="2014-03-06T21:36:00Z">
        <w:del w:id="792" w:author="Shicheng Guo" w:date="2014-03-17T02:42:00Z">
          <w:r w:rsidDel="00652098">
            <w:rPr>
              <w:b/>
            </w:rPr>
            <w:delText xml:space="preserve"> (from (P </w:delText>
          </w:r>
        </w:del>
      </w:ins>
      <w:ins w:id="793" w:author="Richard Hornby" w:date="2014-03-06T21:37:00Z">
        <w:del w:id="794" w:author="Shicheng Guo" w:date="2014-03-17T02:42:00Z">
          <w:r w:rsidDel="00652098">
            <w:rPr>
              <w:b/>
            </w:rPr>
            <w:delText>&lt; 0.026)</w:delText>
          </w:r>
        </w:del>
      </w:ins>
      <w:ins w:id="795" w:author="Richard Hornby" w:date="2014-03-06T21:35:00Z">
        <w:del w:id="796" w:author="Shicheng Guo" w:date="2014-03-17T02:42:00Z">
          <w:r w:rsidDel="00652098">
            <w:rPr>
              <w:b/>
            </w:rPr>
            <w:delText xml:space="preserve"> difficult to understand cl</w:delText>
          </w:r>
        </w:del>
      </w:ins>
      <w:ins w:id="797" w:author="Richard Hornby" w:date="2014-03-06T21:36:00Z">
        <w:del w:id="798" w:author="Shicheng Guo" w:date="2014-03-17T02:42:00Z">
          <w:r w:rsidDel="00652098">
            <w:rPr>
              <w:b/>
            </w:rPr>
            <w:delText>early</w:delText>
          </w:r>
        </w:del>
      </w:ins>
      <w:ins w:id="799" w:author="Richard Hornby" w:date="2014-03-06T21:37:00Z">
        <w:del w:id="800" w:author="Shicheng Guo" w:date="2014-03-17T02:42:00Z">
          <w:r w:rsidDel="00652098">
            <w:rPr>
              <w:b/>
            </w:rPr>
            <w:delText>. Kindly review and consider some alteration to rectify this.”}</w:delText>
          </w:r>
        </w:del>
      </w:ins>
      <w:del w:id="801" w:author="Shicheng Guo" w:date="2014-03-17T02:42:00Z">
        <w:r w:rsidDel="00652098">
          <w:delText xml:space="preserve"> </w:delText>
        </w:r>
      </w:del>
      <w:r>
        <w:t xml:space="preserve">when Lin </w:t>
      </w:r>
      <w:r w:rsidRPr="00FC6051">
        <w:rPr>
          <w:i/>
          <w:rPrChange w:id="802" w:author="Richard Hornby" w:date="2014-03-06T16:35:00Z">
            <w:rPr>
              <w:b/>
            </w:rPr>
          </w:rPrChange>
        </w:rPr>
        <w:t>et al</w:t>
      </w:r>
      <w:r>
        <w:t xml:space="preserve">. ([17], China), Zhang </w:t>
      </w:r>
      <w:r w:rsidRPr="00FC6051">
        <w:rPr>
          <w:i/>
          <w:rPrChange w:id="803" w:author="Richard Hornby" w:date="2014-03-06T16:35:00Z">
            <w:rPr>
              <w:b/>
            </w:rPr>
          </w:rPrChange>
        </w:rPr>
        <w:t>et al</w:t>
      </w:r>
      <w:r>
        <w:t xml:space="preserve">. ([27], China) or </w:t>
      </w:r>
      <w:proofErr w:type="spellStart"/>
      <w:r>
        <w:t>Yanagawa</w:t>
      </w:r>
      <w:proofErr w:type="spellEnd"/>
      <w:r>
        <w:t xml:space="preserve"> </w:t>
      </w:r>
      <w:r w:rsidRPr="00FC6051">
        <w:rPr>
          <w:i/>
          <w:rPrChange w:id="804" w:author="Richard Hornby" w:date="2014-03-06T16:35:00Z">
            <w:rPr>
              <w:b/>
            </w:rPr>
          </w:rPrChange>
        </w:rPr>
        <w:t>et al</w:t>
      </w:r>
      <w:r>
        <w:t>. ([26], Japan) was removed (</w:t>
      </w:r>
      <w:del w:id="805" w:author="Richard Hornby" w:date="2014-03-06T16:35:00Z">
        <w:r w:rsidRPr="0028491D" w:rsidDel="0028491D">
          <w:rPr>
            <w:rStyle w:val="italic"/>
          </w:rPr>
          <w:delText>p</w:delText>
        </w:r>
      </w:del>
      <w:ins w:id="806" w:author="Richard Hornby" w:date="2014-03-06T16:35:00Z">
        <w:r>
          <w:rPr>
            <w:rStyle w:val="italic"/>
          </w:rPr>
          <w:t>P</w:t>
        </w:r>
      </w:ins>
      <w:r>
        <w:t xml:space="preserve">-values were 0.0046, 0.029 and 0.039 respectively). This analysis suggested the above factors should be considered in </w:t>
      </w:r>
      <w:ins w:id="807" w:author="Richard Hornby" w:date="2014-03-09T20:50:00Z">
        <w:r>
          <w:t>a</w:t>
        </w:r>
      </w:ins>
      <w:del w:id="808" w:author="Richard Hornby" w:date="2014-03-09T20:50:00Z">
        <w:r w:rsidDel="00903C6D">
          <w:delText>the</w:delText>
        </w:r>
      </w:del>
      <w:r>
        <w:t xml:space="preserve"> future case</w:t>
      </w:r>
      <w:ins w:id="809" w:author="Richard Hornby" w:date="2014-03-06T16:35:00Z">
        <w:r>
          <w:t>-</w:t>
        </w:r>
      </w:ins>
      <w:del w:id="810" w:author="Richard Hornby" w:date="2014-03-06T16:35:00Z">
        <w:r w:rsidDel="0028491D">
          <w:delText>–</w:delText>
        </w:r>
      </w:del>
      <w:r>
        <w:t>control association study.</w:t>
      </w:r>
    </w:p>
    <w:p w:rsidR="00FC6051" w:rsidRDefault="00FC6051">
      <w:pPr>
        <w:pStyle w:val="h2"/>
      </w:pPr>
      <w:r>
        <w:t>Validation by independent TCGA lung cancer dataset</w:t>
      </w:r>
    </w:p>
    <w:p w:rsidR="00FC6051" w:rsidRDefault="00FC6051">
      <w:pPr>
        <w:pStyle w:val="a3"/>
        <w:jc w:val="both"/>
      </w:pPr>
      <w:r>
        <w:t xml:space="preserve">In order to make independent validation of the above results, we collected the data of the methylation status of </w:t>
      </w:r>
      <w:ins w:id="811" w:author="Richard Hornby" w:date="2014-03-06T16:36:00Z">
        <w:r>
          <w:t>six</w:t>
        </w:r>
      </w:ins>
      <w:del w:id="812" w:author="Richard Hornby" w:date="2014-03-06T16:36:00Z">
        <w:r w:rsidDel="00E211E2">
          <w:delText>6</w:delText>
        </w:r>
      </w:del>
      <w:r>
        <w:t xml:space="preserve"> </w:t>
      </w:r>
      <w:proofErr w:type="spellStart"/>
      <w:r>
        <w:t>CpG</w:t>
      </w:r>
      <w:proofErr w:type="spellEnd"/>
      <w:r>
        <w:t xml:space="preserve"> sites located in the promoter region of </w:t>
      </w:r>
      <w:ins w:id="813" w:author="Richard Hornby" w:date="2014-03-09T19:54:00Z">
        <w:r>
          <w:t xml:space="preserve">the </w:t>
        </w:r>
      </w:ins>
      <w:r>
        <w:rPr>
          <w:rStyle w:val="italic"/>
        </w:rPr>
        <w:t>APC</w:t>
      </w:r>
      <w:r>
        <w:t xml:space="preserve"> gene from the lung cancer samples of TCGA </w:t>
      </w:r>
      <w:ins w:id="814" w:author="Richard Hornby" w:date="2014-03-06T17:26:00Z">
        <w:r>
          <w:t>p</w:t>
        </w:r>
      </w:ins>
      <w:del w:id="815" w:author="Richard Hornby" w:date="2014-03-06T17:26:00Z">
        <w:r w:rsidDel="006A614A">
          <w:delText>P</w:delText>
        </w:r>
      </w:del>
      <w:r>
        <w:t xml:space="preserve">roject (Additional file 1: Table S1). Pairwise methylation Pearson correlation analysis showed that the methylation status was highly correlated among these </w:t>
      </w:r>
      <w:proofErr w:type="spellStart"/>
      <w:r>
        <w:t>CpG</w:t>
      </w:r>
      <w:proofErr w:type="spellEnd"/>
      <w:r>
        <w:t xml:space="preserve"> sites (R</w:t>
      </w:r>
      <w:r>
        <w:rPr>
          <w:vertAlign w:val="superscript"/>
        </w:rPr>
        <w:t>2</w:t>
      </w:r>
      <w:r>
        <w:t xml:space="preserve"> &gt; 0.90 for all) except cg01240931 (R</w:t>
      </w:r>
      <w:r>
        <w:rPr>
          <w:vertAlign w:val="superscript"/>
        </w:rPr>
        <w:t>2</w:t>
      </w:r>
      <w:r>
        <w:t xml:space="preserve"> &lt; 0.45 for all), which suggested that cg01240931 was out of the </w:t>
      </w:r>
      <w:ins w:id="816" w:author="Richard Hornby" w:date="2014-03-06T16:37:00Z">
        <w:r>
          <w:t>‘</w:t>
        </w:r>
      </w:ins>
      <w:del w:id="817" w:author="Richard Hornby" w:date="2014-03-06T16:37:00Z">
        <w:r w:rsidDel="00E211E2">
          <w:delText>“</w:delText>
        </w:r>
      </w:del>
      <w:r>
        <w:t>methylation block</w:t>
      </w:r>
      <w:ins w:id="818" w:author="Richard Hornby" w:date="2014-03-06T16:37:00Z">
        <w:r>
          <w:t>’</w:t>
        </w:r>
      </w:ins>
      <w:del w:id="819" w:author="Richard Hornby" w:date="2014-03-06T16:37:00Z">
        <w:r w:rsidDel="00E211E2">
          <w:delText>”</w:delText>
        </w:r>
      </w:del>
      <w:r>
        <w:t xml:space="preserve"> composed </w:t>
      </w:r>
      <w:ins w:id="820" w:author="Richard Hornby" w:date="2014-03-08T18:14:00Z">
        <w:r>
          <w:t>of</w:t>
        </w:r>
      </w:ins>
      <w:del w:id="821" w:author="Richard Hornby" w:date="2014-03-08T18:14:00Z">
        <w:r w:rsidDel="006E6EA6">
          <w:delText>by</w:delText>
        </w:r>
      </w:del>
      <w:r>
        <w:t xml:space="preserve"> the other </w:t>
      </w:r>
      <w:ins w:id="822" w:author="Richard Hornby" w:date="2014-03-06T16:37:00Z">
        <w:r>
          <w:t>five</w:t>
        </w:r>
      </w:ins>
      <w:del w:id="823" w:author="Richard Hornby" w:date="2014-03-06T16:37:00Z">
        <w:r w:rsidDel="00E211E2">
          <w:delText>5</w:delText>
        </w:r>
      </w:del>
      <w:r>
        <w:t xml:space="preserve"> </w:t>
      </w:r>
      <w:proofErr w:type="spellStart"/>
      <w:r>
        <w:t>CpG</w:t>
      </w:r>
      <w:proofErr w:type="spellEnd"/>
      <w:r>
        <w:t xml:space="preserve"> sites. Meanwhile, cg01240931 was </w:t>
      </w:r>
      <w:proofErr w:type="spellStart"/>
      <w:r>
        <w:t>hypermethylated</w:t>
      </w:r>
      <w:proofErr w:type="spellEnd"/>
      <w:r>
        <w:t xml:space="preserve"> in both the cancer and normal specimens. Therefore, this </w:t>
      </w:r>
      <w:proofErr w:type="spellStart"/>
      <w:r>
        <w:t>CpG</w:t>
      </w:r>
      <w:proofErr w:type="spellEnd"/>
      <w:r>
        <w:t xml:space="preserve"> site w</w:t>
      </w:r>
      <w:ins w:id="824" w:author="Richard Hornby" w:date="2014-03-06T16:37:00Z">
        <w:r>
          <w:t>as</w:t>
        </w:r>
      </w:ins>
      <w:del w:id="825" w:author="Richard Hornby" w:date="2014-03-06T16:37:00Z">
        <w:r w:rsidDel="00E211E2">
          <w:delText>ere</w:delText>
        </w:r>
      </w:del>
      <w:r>
        <w:t xml:space="preserve"> excluded in the following analysis.</w:t>
      </w:r>
    </w:p>
    <w:p w:rsidR="00FC6051" w:rsidRDefault="00FC6051">
      <w:pPr>
        <w:pStyle w:val="a3"/>
        <w:jc w:val="both"/>
      </w:pPr>
      <w:r>
        <w:t xml:space="preserve">The clinical characteristics of the NSCLC samples were extracted from TCGA </w:t>
      </w:r>
      <w:ins w:id="826" w:author="Richard Hornby" w:date="2014-03-06T17:26:00Z">
        <w:r>
          <w:t>p</w:t>
        </w:r>
      </w:ins>
      <w:del w:id="827" w:author="Richard Hornby" w:date="2014-03-06T17:26:00Z">
        <w:r w:rsidDel="006A614A">
          <w:delText>P</w:delText>
        </w:r>
      </w:del>
      <w:r>
        <w:t>roject. There is no significant difference in age or gender</w:t>
      </w:r>
      <w:del w:id="828" w:author="Richard Hornby" w:date="2014-03-09T19:56:00Z">
        <w:r w:rsidDel="00AF4917">
          <w:delText>,</w:delText>
        </w:r>
      </w:del>
      <w:r>
        <w:t xml:space="preserve"> between the cases and controls (data not shown). The methylation percentages of cg15020645, cg16970232, cg20311501, cg21634602 and cg24332422 were dramatically different between the two groups, especially in </w:t>
      </w:r>
      <w:r>
        <w:lastRenderedPageBreak/>
        <w:t xml:space="preserve">adenocarcinoma. The methylation of all these </w:t>
      </w:r>
      <w:ins w:id="829" w:author="Richard Hornby" w:date="2014-03-06T16:37:00Z">
        <w:r>
          <w:t>five</w:t>
        </w:r>
      </w:ins>
      <w:del w:id="830" w:author="Richard Hornby" w:date="2014-03-06T16:37:00Z">
        <w:r w:rsidDel="00C00ED1">
          <w:delText>5</w:delText>
        </w:r>
      </w:del>
      <w:r>
        <w:t xml:space="preserve"> </w:t>
      </w:r>
      <w:proofErr w:type="spellStart"/>
      <w:r>
        <w:t>CpG</w:t>
      </w:r>
      <w:proofErr w:type="spellEnd"/>
      <w:r>
        <w:t xml:space="preserve"> sites were significantly different between Ad and its counterparts according to </w:t>
      </w:r>
      <w:ins w:id="831" w:author="Richard Hornby" w:date="2014-03-09T19:57:00Z">
        <w:r>
          <w:t xml:space="preserve">the </w:t>
        </w:r>
      </w:ins>
      <w:r>
        <w:rPr>
          <w:rStyle w:val="italic"/>
        </w:rPr>
        <w:t>t</w:t>
      </w:r>
      <w:r>
        <w:t>-test after FDR adjustment (</w:t>
      </w:r>
      <w:r w:rsidRPr="00FC6051">
        <w:rPr>
          <w:i/>
          <w:rPrChange w:id="832" w:author="Richard Hornby" w:date="2014-03-06T16:37:00Z">
            <w:rPr>
              <w:b/>
            </w:rPr>
          </w:rPrChange>
        </w:rPr>
        <w:t>P</w:t>
      </w:r>
      <w:r>
        <w:t xml:space="preserve"> &lt; 10</w:t>
      </w:r>
      <w:r>
        <w:rPr>
          <w:vertAlign w:val="superscript"/>
        </w:rPr>
        <w:t>−17</w:t>
      </w:r>
      <w:r>
        <w:t xml:space="preserve">), whereas only two </w:t>
      </w:r>
      <w:proofErr w:type="spellStart"/>
      <w:r>
        <w:t>CpG</w:t>
      </w:r>
      <w:proofErr w:type="spellEnd"/>
      <w:r>
        <w:t xml:space="preserve"> sites (cg16970232, cg20311501) were significantly different between </w:t>
      </w:r>
      <w:proofErr w:type="spellStart"/>
      <w:r>
        <w:t>Sc</w:t>
      </w:r>
      <w:proofErr w:type="spellEnd"/>
      <w:r>
        <w:t xml:space="preserve"> and its counterparts (</w:t>
      </w:r>
      <w:r w:rsidRPr="00FC6051">
        <w:rPr>
          <w:i/>
          <w:rPrChange w:id="833" w:author="Richard Hornby" w:date="2014-03-06T16:38:00Z">
            <w:rPr>
              <w:b/>
            </w:rPr>
          </w:rPrChange>
        </w:rPr>
        <w:t xml:space="preserve">P </w:t>
      </w:r>
      <w:r>
        <w:t>= 1.6 × 10</w:t>
      </w:r>
      <w:r>
        <w:rPr>
          <w:vertAlign w:val="superscript"/>
        </w:rPr>
        <w:t>−6</w:t>
      </w:r>
      <w:r>
        <w:t xml:space="preserve"> and 3.9 × 10</w:t>
      </w:r>
      <w:r>
        <w:rPr>
          <w:vertAlign w:val="superscript"/>
        </w:rPr>
        <w:t>−3</w:t>
      </w:r>
      <w:r>
        <w:t>) (Table 4). In addition, logistic regression analysis also supported the above results: the ORs in Ad were from 23.3 to 1.2 × 10</w:t>
      </w:r>
      <w:r>
        <w:rPr>
          <w:vertAlign w:val="superscript"/>
        </w:rPr>
        <w:t>3</w:t>
      </w:r>
      <w:r>
        <w:t xml:space="preserve">, while those were from 0.15 to 7.54 in </w:t>
      </w:r>
      <w:proofErr w:type="spellStart"/>
      <w:r>
        <w:t>Sc</w:t>
      </w:r>
      <w:proofErr w:type="spellEnd"/>
      <w:r>
        <w:t xml:space="preserve"> (Table 4). The AUCs of the </w:t>
      </w:r>
      <w:ins w:id="834" w:author="Richard Hornby" w:date="2014-03-06T16:38:00Z">
        <w:r>
          <w:t>five</w:t>
        </w:r>
      </w:ins>
      <w:del w:id="835" w:author="Richard Hornby" w:date="2014-03-06T16:38:00Z">
        <w:r w:rsidDel="00C00ED1">
          <w:delText>5</w:delText>
        </w:r>
      </w:del>
      <w:r>
        <w:t xml:space="preserve"> </w:t>
      </w:r>
      <w:proofErr w:type="spellStart"/>
      <w:r>
        <w:t>CpG</w:t>
      </w:r>
      <w:proofErr w:type="spellEnd"/>
      <w:r>
        <w:t xml:space="preserve"> methylation test</w:t>
      </w:r>
      <w:ins w:id="836" w:author="Richard Hornby" w:date="2014-03-06T16:38:00Z">
        <w:r>
          <w:t>s</w:t>
        </w:r>
      </w:ins>
      <w:r>
        <w:t xml:space="preserve"> were calculated to assess their prediction ability. As shown in Table 4, each of the </w:t>
      </w:r>
      <w:proofErr w:type="spellStart"/>
      <w:r>
        <w:t>CpG</w:t>
      </w:r>
      <w:proofErr w:type="spellEnd"/>
      <w:r>
        <w:t xml:space="preserve"> site</w:t>
      </w:r>
      <w:ins w:id="837" w:author="Richard Hornby" w:date="2014-03-06T16:38:00Z">
        <w:r>
          <w:t>s</w:t>
        </w:r>
      </w:ins>
      <w:r>
        <w:t xml:space="preserve"> in Ad was </w:t>
      </w:r>
      <w:ins w:id="838" w:author="Richard Hornby" w:date="2014-03-06T16:38:00Z">
        <w:r>
          <w:t xml:space="preserve">a </w:t>
        </w:r>
      </w:ins>
      <w:r>
        <w:t>much better</w:t>
      </w:r>
      <w:ins w:id="839" w:author="Richard Hornby" w:date="2014-03-06T16:38:00Z">
        <w:r>
          <w:t xml:space="preserve"> </w:t>
        </w:r>
      </w:ins>
      <w:del w:id="840" w:author="Richard Hornby" w:date="2014-03-06T16:38:00Z">
        <w:r w:rsidDel="0012570C">
          <w:delText xml:space="preserve"> in </w:delText>
        </w:r>
      </w:del>
      <w:r>
        <w:t>predict</w:t>
      </w:r>
      <w:ins w:id="841" w:author="Richard Hornby" w:date="2014-03-06T16:38:00Z">
        <w:r>
          <w:t>or</w:t>
        </w:r>
      </w:ins>
      <w:del w:id="842" w:author="Richard Hornby" w:date="2014-03-06T16:38:00Z">
        <w:r w:rsidDel="0012570C">
          <w:delText>ion</w:delText>
        </w:r>
      </w:del>
      <w:r>
        <w:t xml:space="preserve"> (AUC: 0.71</w:t>
      </w:r>
      <w:ins w:id="843" w:author="Richard Hornby" w:date="2014-03-06T16:38:00Z">
        <w:r>
          <w:t xml:space="preserve"> to </w:t>
        </w:r>
      </w:ins>
      <w:del w:id="844" w:author="Richard Hornby" w:date="2014-03-06T16:38:00Z">
        <w:r w:rsidDel="0012570C">
          <w:delText>-</w:delText>
        </w:r>
      </w:del>
      <w:r>
        <w:t xml:space="preserve">0.73) than that in </w:t>
      </w:r>
      <w:proofErr w:type="spellStart"/>
      <w:r>
        <w:t>Sc</w:t>
      </w:r>
      <w:proofErr w:type="spellEnd"/>
      <w:r>
        <w:t xml:space="preserve"> (AUC: 0.45</w:t>
      </w:r>
      <w:ins w:id="845" w:author="Richard Hornby" w:date="2014-03-06T16:39:00Z">
        <w:r>
          <w:t xml:space="preserve"> to </w:t>
        </w:r>
      </w:ins>
      <w:del w:id="846" w:author="Richard Hornby" w:date="2014-03-06T16:39:00Z">
        <w:r w:rsidDel="0012570C">
          <w:delText>-</w:delText>
        </w:r>
      </w:del>
      <w:r>
        <w:t xml:space="preserve">0.61). The AUCs of the logistic prediction model based on all the </w:t>
      </w:r>
      <w:ins w:id="847" w:author="Richard Hornby" w:date="2014-03-06T16:39:00Z">
        <w:r>
          <w:t>five</w:t>
        </w:r>
      </w:ins>
      <w:del w:id="848" w:author="Richard Hornby" w:date="2014-03-06T16:39:00Z">
        <w:r w:rsidDel="0012570C">
          <w:delText>5</w:delText>
        </w:r>
      </w:del>
      <w:r>
        <w:t xml:space="preserve"> </w:t>
      </w:r>
      <w:proofErr w:type="spellStart"/>
      <w:r>
        <w:t>CpG</w:t>
      </w:r>
      <w:proofErr w:type="spellEnd"/>
      <w:r>
        <w:t xml:space="preserve"> sites were 0.73 for Ad and 0.60 for Sc. All the results above indicate that </w:t>
      </w:r>
      <w:ins w:id="849" w:author="Richard Hornby" w:date="2014-03-09T19:59:00Z">
        <w:r>
          <w:t xml:space="preserve">the </w:t>
        </w:r>
      </w:ins>
      <w:r>
        <w:rPr>
          <w:rStyle w:val="italic"/>
        </w:rPr>
        <w:t>APC</w:t>
      </w:r>
      <w:r>
        <w:t xml:space="preserve"> methylation test would have better performance in adenocarcinoma than that in </w:t>
      </w:r>
      <w:proofErr w:type="spellStart"/>
      <w:r>
        <w:t>Sc</w:t>
      </w:r>
      <w:proofErr w:type="spellEnd"/>
      <w:r>
        <w:t>, and therefore, the vari</w:t>
      </w:r>
      <w:ins w:id="850" w:author="Richard Hornby" w:date="2014-03-09T20:53:00Z">
        <w:r>
          <w:t>ation in the</w:t>
        </w:r>
      </w:ins>
      <w:del w:id="851" w:author="Richard Hornby" w:date="2014-03-09T20:53:00Z">
        <w:r w:rsidDel="00C50BBD">
          <w:delText>ety of</w:delText>
        </w:r>
      </w:del>
      <w:r>
        <w:t xml:space="preserve"> proportion</w:t>
      </w:r>
      <w:ins w:id="852" w:author="Richard Hornby" w:date="2014-03-09T20:54:00Z">
        <w:r>
          <w:t>s</w:t>
        </w:r>
      </w:ins>
      <w:r>
        <w:t xml:space="preserve"> </w:t>
      </w:r>
      <w:ins w:id="853" w:author="Richard Hornby" w:date="2014-03-09T20:53:00Z">
        <w:r>
          <w:t>of</w:t>
        </w:r>
      </w:ins>
      <w:del w:id="854" w:author="Richard Hornby" w:date="2014-03-09T20:54:00Z">
        <w:r w:rsidDel="00C50BBD">
          <w:delText>for</w:delText>
        </w:r>
      </w:del>
      <w:r>
        <w:t xml:space="preserve"> Ad and </w:t>
      </w:r>
      <w:proofErr w:type="spellStart"/>
      <w:r>
        <w:t>Sc</w:t>
      </w:r>
      <w:proofErr w:type="spellEnd"/>
      <w:r>
        <w:t xml:space="preserve"> in the samples might affect the association between </w:t>
      </w:r>
      <w:r>
        <w:rPr>
          <w:rStyle w:val="italic"/>
        </w:rPr>
        <w:t>APC</w:t>
      </w:r>
      <w:r>
        <w:t xml:space="preserve"> methylation and NSCLC</w:t>
      </w:r>
      <w:ins w:id="855" w:author="Richard Hornby" w:date="2014-03-09T20:56:00Z">
        <w:del w:id="856" w:author="Shicheng Guo" w:date="2014-03-17T02:42:00Z">
          <w:r w:rsidDel="00652098">
            <w:rPr>
              <w:b/>
            </w:rPr>
            <w:delText>{“AU Query: kindly check this last sentence for clarity of meaning following my alterations.”}</w:delText>
          </w:r>
        </w:del>
      </w:ins>
      <w:r>
        <w:t>. Generally, 25</w:t>
      </w:r>
      <w:del w:id="857" w:author="Richard Hornby" w:date="2014-03-06T16:39:00Z">
        <w:r w:rsidDel="0012570C">
          <w:delText>%</w:delText>
        </w:r>
      </w:del>
      <w:r>
        <w:t xml:space="preserve"> to 30% of lung cancers were </w:t>
      </w:r>
      <w:proofErr w:type="spellStart"/>
      <w:r>
        <w:t>Sc</w:t>
      </w:r>
      <w:proofErr w:type="spellEnd"/>
      <w:r>
        <w:t xml:space="preserve"> while 40% were Ad. Thus, we resampled the Ad and </w:t>
      </w:r>
      <w:proofErr w:type="spellStart"/>
      <w:r>
        <w:t>Sc</w:t>
      </w:r>
      <w:proofErr w:type="spellEnd"/>
      <w:r>
        <w:t xml:space="preserve"> from TCGA data to simulate the effect of </w:t>
      </w:r>
      <w:ins w:id="858" w:author="Richard Hornby" w:date="2014-03-09T20:00:00Z">
        <w:r>
          <w:t xml:space="preserve">the </w:t>
        </w:r>
      </w:ins>
      <w:r>
        <w:t>different ratio</w:t>
      </w:r>
      <w:ins w:id="859" w:author="Richard Hornby" w:date="2014-03-09T20:02:00Z">
        <w:r>
          <w:t>s</w:t>
        </w:r>
      </w:ins>
      <w:r>
        <w:t xml:space="preserve"> of Ad versus </w:t>
      </w:r>
      <w:proofErr w:type="spellStart"/>
      <w:r>
        <w:t>Sc</w:t>
      </w:r>
      <w:proofErr w:type="spellEnd"/>
      <w:r>
        <w:t xml:space="preserve"> (Ad2Sc) at 2:1, 4:3, 3:4 and 1:2 on the </w:t>
      </w:r>
      <w:ins w:id="860" w:author="Richard Hornby" w:date="2014-03-09T20:02:00Z">
        <w:r>
          <w:t>OR</w:t>
        </w:r>
      </w:ins>
      <w:del w:id="861" w:author="Richard Hornby" w:date="2014-03-09T20:02:00Z">
        <w:r w:rsidDel="000A6E1A">
          <w:delText>odds ratio</w:delText>
        </w:r>
      </w:del>
      <w:r>
        <w:t xml:space="preserve"> of </w:t>
      </w:r>
      <w:r>
        <w:rPr>
          <w:rStyle w:val="italic"/>
        </w:rPr>
        <w:t>APC</w:t>
      </w:r>
      <w:r>
        <w:t xml:space="preserve"> methylation for NSCLC. The ORs</w:t>
      </w:r>
      <w:del w:id="862" w:author="Richard Hornby" w:date="2014-03-09T20:03:00Z">
        <w:r w:rsidDel="00FB5CC3">
          <w:delText xml:space="preserve"> were</w:delText>
        </w:r>
      </w:del>
      <w:r>
        <w:t xml:space="preserve"> dramatically varied within group and between groups of the </w:t>
      </w:r>
      <w:ins w:id="863" w:author="Richard Hornby" w:date="2014-03-06T16:39:00Z">
        <w:r>
          <w:t>five</w:t>
        </w:r>
      </w:ins>
      <w:del w:id="864" w:author="Richard Hornby" w:date="2014-03-06T16:39:00Z">
        <w:r w:rsidDel="0012570C">
          <w:delText>5</w:delText>
        </w:r>
      </w:del>
      <w:r>
        <w:t xml:space="preserve"> </w:t>
      </w:r>
      <w:proofErr w:type="spellStart"/>
      <w:r>
        <w:t>CpGs</w:t>
      </w:r>
      <w:proofErr w:type="spellEnd"/>
      <w:r>
        <w:t xml:space="preserve"> by 10</w:t>
      </w:r>
      <w:ins w:id="865" w:author="Richard Hornby" w:date="2014-03-06T16:39:00Z">
        <w:r>
          <w:t>,</w:t>
        </w:r>
      </w:ins>
      <w:r>
        <w:t xml:space="preserve">000 times of resampling simulations (Additional file 1: Table S3). As expected, cg16970232 and cg20311501, the two significant sites in both Ad and </w:t>
      </w:r>
      <w:proofErr w:type="spellStart"/>
      <w:r>
        <w:t>Sc</w:t>
      </w:r>
      <w:proofErr w:type="spellEnd"/>
      <w:r>
        <w:t xml:space="preserve">, were consistently significant risk factors for NSCLC, while the other three </w:t>
      </w:r>
      <w:proofErr w:type="spellStart"/>
      <w:r>
        <w:t>CpGs</w:t>
      </w:r>
      <w:proofErr w:type="spellEnd"/>
      <w:r>
        <w:t xml:space="preserve"> </w:t>
      </w:r>
      <w:del w:id="866" w:author="Richard Hornby" w:date="2014-03-09T20:05:00Z">
        <w:r w:rsidDel="00177C5A">
          <w:delText xml:space="preserve">would </w:delText>
        </w:r>
      </w:del>
      <w:r>
        <w:t>los</w:t>
      </w:r>
      <w:ins w:id="867" w:author="Richard Hornby" w:date="2014-03-09T20:05:00Z">
        <w:r>
          <w:t>t</w:t>
        </w:r>
      </w:ins>
      <w:del w:id="868" w:author="Richard Hornby" w:date="2014-03-06T16:40:00Z">
        <w:r w:rsidDel="0012570C">
          <w:delText>s</w:delText>
        </w:r>
      </w:del>
      <w:r>
        <w:t xml:space="preserve"> association with NSCLC in certain vignettes (Additional file 1: Table S3). Moreover, ORs from logistic regression based on heterogeneous samples were significantly greater than those o</w:t>
      </w:r>
      <w:ins w:id="869" w:author="Richard Hornby" w:date="2014-03-09T20:06:00Z">
        <w:r>
          <w:t>f</w:t>
        </w:r>
      </w:ins>
      <w:del w:id="870" w:author="Richard Hornby" w:date="2014-03-09T20:06:00Z">
        <w:r w:rsidDel="003B42A5">
          <w:delText>n</w:delText>
        </w:r>
      </w:del>
      <w:r>
        <w:t xml:space="preserve"> the </w:t>
      </w:r>
      <w:proofErr w:type="spellStart"/>
      <w:r>
        <w:t>autogenous</w:t>
      </w:r>
      <w:proofErr w:type="spellEnd"/>
      <w:r>
        <w:t xml:space="preserve"> samples in the condition of Ad2Sc of 4:3, which was concordant with the above subgroup meta-analysis (Additional file 1: Table S4). Logistic interaction analysis among age</w:t>
      </w:r>
      <w:ins w:id="871" w:author="Richard Hornby" w:date="2014-03-09T20:07:00Z">
        <w:r>
          <w:t xml:space="preserve"> and</w:t>
        </w:r>
      </w:ins>
      <w:del w:id="872" w:author="Richard Hornby" w:date="2014-03-09T20:07:00Z">
        <w:r w:rsidDel="00B14C8C">
          <w:delText>,</w:delText>
        </w:r>
      </w:del>
      <w:r>
        <w:t xml:space="preserve"> gender with NSCLC did</w:t>
      </w:r>
      <w:ins w:id="873" w:author="Richard Hornby" w:date="2014-03-09T20:07:00Z">
        <w:r>
          <w:t xml:space="preserve"> </w:t>
        </w:r>
      </w:ins>
      <w:r>
        <w:t>n</w:t>
      </w:r>
      <w:ins w:id="874" w:author="Richard Hornby" w:date="2014-03-09T20:07:00Z">
        <w:r>
          <w:t>o</w:t>
        </w:r>
      </w:ins>
      <w:del w:id="875" w:author="Richard Hornby" w:date="2014-03-09T20:07:00Z">
        <w:r w:rsidDel="00B14C8C">
          <w:delText>’</w:delText>
        </w:r>
      </w:del>
      <w:r>
        <w:t>t show statistical</w:t>
      </w:r>
      <w:ins w:id="876" w:author="Richard Hornby" w:date="2014-03-09T20:07:00Z">
        <w:r>
          <w:t>ly</w:t>
        </w:r>
      </w:ins>
      <w:r>
        <w:t xml:space="preserve"> significant interaction between </w:t>
      </w:r>
      <w:r>
        <w:rPr>
          <w:rStyle w:val="italic"/>
        </w:rPr>
        <w:t>APC</w:t>
      </w:r>
      <w:r>
        <w:t xml:space="preserve"> methylation and these covariates in the risk of NSCLC (Additional file 1: Table S5).</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Default="00FC6051">
      <w:pPr>
        <w:pStyle w:val="float"/>
        <w:spacing w:after="0" w:afterAutospacing="0"/>
      </w:pPr>
      <w:r>
        <w:rPr>
          <w:rStyle w:val="Caption1"/>
          <w:b/>
          <w:bCs/>
        </w:rPr>
        <w:lastRenderedPageBreak/>
        <w:t>Table 4</w:t>
      </w:r>
      <w:ins w:id="877" w:author="Richard Hornby" w:date="2014-03-06T16:40:00Z">
        <w:r>
          <w:rPr>
            <w:rStyle w:val="Caption1"/>
            <w:b/>
            <w:bCs/>
          </w:rPr>
          <w:t>.</w:t>
        </w:r>
      </w:ins>
      <w:r>
        <w:rPr>
          <w:rStyle w:val="Caption1"/>
        </w:rPr>
        <w:t xml:space="preserve"> </w:t>
      </w:r>
      <w:r>
        <w:rPr>
          <w:rStyle w:val="bold"/>
        </w:rPr>
        <w:t xml:space="preserve">Differential </w:t>
      </w:r>
      <w:r w:rsidRPr="00FC6051">
        <w:rPr>
          <w:rStyle w:val="bold"/>
          <w:i/>
          <w:rPrChange w:id="878" w:author="Richard Hornby" w:date="2014-03-06T16:40:00Z">
            <w:rPr>
              <w:rStyle w:val="bold"/>
            </w:rPr>
          </w:rPrChange>
        </w:rPr>
        <w:t>APC</w:t>
      </w:r>
      <w:r>
        <w:rPr>
          <w:rStyle w:val="bold"/>
        </w:rPr>
        <w:t xml:space="preserve"> methylation, odds ratio, </w:t>
      </w:r>
      <w:ins w:id="879" w:author="Richard Hornby" w:date="2014-03-06T17:33:00Z">
        <w:r>
          <w:rPr>
            <w:rStyle w:val="bold"/>
          </w:rPr>
          <w:t>area under the curve (</w:t>
        </w:r>
      </w:ins>
      <w:r>
        <w:rPr>
          <w:rStyle w:val="bold"/>
        </w:rPr>
        <w:t>AUC</w:t>
      </w:r>
      <w:ins w:id="880" w:author="Richard Hornby" w:date="2014-03-06T17:33:00Z">
        <w:r>
          <w:rPr>
            <w:rStyle w:val="bold"/>
          </w:rPr>
          <w:t>)</w:t>
        </w:r>
      </w:ins>
      <w:r>
        <w:rPr>
          <w:rStyle w:val="bold"/>
        </w:rPr>
        <w:t xml:space="preserve"> between adenocarcinoma, squamous cell carcinoma and their counterparts</w:t>
      </w:r>
    </w:p>
    <w:tbl>
      <w:tblPr>
        <w:tblW w:w="5866" w:type="pct"/>
        <w:jc w:val="center"/>
        <w:tblInd w:w="-211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1134"/>
        <w:gridCol w:w="1079"/>
        <w:gridCol w:w="988"/>
        <w:gridCol w:w="991"/>
        <w:gridCol w:w="988"/>
        <w:gridCol w:w="637"/>
        <w:gridCol w:w="1073"/>
        <w:gridCol w:w="1080"/>
        <w:gridCol w:w="761"/>
        <w:gridCol w:w="1234"/>
        <w:gridCol w:w="1086"/>
        <w:gridCol w:w="981"/>
        <w:gridCol w:w="988"/>
        <w:gridCol w:w="719"/>
        <w:gridCol w:w="807"/>
        <w:gridCol w:w="1020"/>
        <w:gridCol w:w="840"/>
      </w:tblGrid>
      <w:tr w:rsidR="00FC6051" w:rsidRPr="00A5418D" w:rsidTr="00AD2428">
        <w:trPr>
          <w:tblHeader/>
          <w:jc w:val="center"/>
        </w:trPr>
        <w:tc>
          <w:tcPr>
            <w:tcW w:w="346" w:type="pct"/>
            <w:tcBorders>
              <w:top w:val="single" w:sz="12" w:space="0" w:color="000000"/>
            </w:tcBorders>
          </w:tcPr>
          <w:p w:rsidR="00FC6051" w:rsidRPr="00A5418D" w:rsidRDefault="00FC6051">
            <w:pPr>
              <w:jc w:val="center"/>
              <w:rPr>
                <w:sz w:val="18"/>
                <w:szCs w:val="18"/>
              </w:rPr>
            </w:pPr>
          </w:p>
        </w:tc>
        <w:tc>
          <w:tcPr>
            <w:tcW w:w="2315" w:type="pct"/>
            <w:gridSpan w:val="8"/>
            <w:tcBorders>
              <w:top w:val="single" w:sz="12" w:space="0" w:color="000000"/>
              <w:bottom w:val="single" w:sz="6" w:space="0" w:color="000000"/>
            </w:tcBorders>
          </w:tcPr>
          <w:p w:rsidR="00FC6051" w:rsidRPr="00A5418D" w:rsidRDefault="00FC6051">
            <w:pPr>
              <w:jc w:val="center"/>
              <w:rPr>
                <w:sz w:val="18"/>
                <w:szCs w:val="18"/>
              </w:rPr>
            </w:pPr>
            <w:r w:rsidRPr="00A5418D">
              <w:rPr>
                <w:rStyle w:val="bold"/>
                <w:sz w:val="18"/>
                <w:szCs w:val="18"/>
              </w:rPr>
              <w:t>Adenocarcinoma</w:t>
            </w:r>
          </w:p>
        </w:tc>
        <w:tc>
          <w:tcPr>
            <w:tcW w:w="2339" w:type="pct"/>
            <w:gridSpan w:val="8"/>
            <w:tcBorders>
              <w:top w:val="single" w:sz="12" w:space="0" w:color="000000"/>
              <w:bottom w:val="single" w:sz="6" w:space="0" w:color="000000"/>
            </w:tcBorders>
          </w:tcPr>
          <w:p w:rsidR="00FC6051" w:rsidRPr="00A5418D" w:rsidRDefault="00FC6051">
            <w:pPr>
              <w:jc w:val="center"/>
              <w:rPr>
                <w:sz w:val="18"/>
                <w:szCs w:val="18"/>
              </w:rPr>
            </w:pPr>
            <w:r w:rsidRPr="00A5418D">
              <w:rPr>
                <w:rStyle w:val="bold"/>
                <w:sz w:val="18"/>
                <w:szCs w:val="18"/>
              </w:rPr>
              <w:t>Squamous Cell Carcinoma</w:t>
            </w:r>
          </w:p>
        </w:tc>
      </w:tr>
      <w:tr w:rsidR="00FC6051" w:rsidRPr="00A5418D" w:rsidTr="00AD2428">
        <w:trPr>
          <w:tblHeader/>
          <w:jc w:val="center"/>
        </w:trPr>
        <w:tc>
          <w:tcPr>
            <w:tcW w:w="346" w:type="pct"/>
            <w:vMerge w:val="restart"/>
          </w:tcPr>
          <w:p w:rsidR="00FC6051" w:rsidRPr="00A5418D" w:rsidRDefault="00FC6051">
            <w:pPr>
              <w:rPr>
                <w:sz w:val="18"/>
                <w:szCs w:val="18"/>
              </w:rPr>
            </w:pPr>
            <w:proofErr w:type="spellStart"/>
            <w:r w:rsidRPr="00A5418D">
              <w:rPr>
                <w:rStyle w:val="bold"/>
                <w:sz w:val="18"/>
                <w:szCs w:val="18"/>
              </w:rPr>
              <w:t>CpG</w:t>
            </w:r>
            <w:proofErr w:type="spellEnd"/>
            <w:r w:rsidRPr="00A5418D">
              <w:rPr>
                <w:rStyle w:val="bold"/>
                <w:sz w:val="18"/>
                <w:szCs w:val="18"/>
              </w:rPr>
              <w:t xml:space="preserve"> Site</w:t>
            </w:r>
          </w:p>
        </w:tc>
        <w:tc>
          <w:tcPr>
            <w:tcW w:w="329" w:type="pct"/>
          </w:tcPr>
          <w:p w:rsidR="00FC6051" w:rsidRPr="00A5418D" w:rsidRDefault="00FC6051">
            <w:pPr>
              <w:rPr>
                <w:sz w:val="18"/>
                <w:szCs w:val="18"/>
              </w:rPr>
            </w:pPr>
            <w:proofErr w:type="spellStart"/>
            <w:r w:rsidRPr="00A5418D">
              <w:rPr>
                <w:rStyle w:val="bold"/>
                <w:sz w:val="18"/>
                <w:szCs w:val="18"/>
              </w:rPr>
              <w:t>MCaM</w:t>
            </w:r>
            <w:proofErr w:type="spellEnd"/>
          </w:p>
        </w:tc>
        <w:tc>
          <w:tcPr>
            <w:tcW w:w="301" w:type="pct"/>
          </w:tcPr>
          <w:p w:rsidR="00FC6051" w:rsidRPr="00A5418D" w:rsidRDefault="00FC6051">
            <w:pPr>
              <w:rPr>
                <w:sz w:val="18"/>
                <w:szCs w:val="18"/>
              </w:rPr>
            </w:pPr>
            <w:proofErr w:type="spellStart"/>
            <w:r w:rsidRPr="00A5418D">
              <w:rPr>
                <w:rStyle w:val="bold"/>
                <w:sz w:val="18"/>
                <w:szCs w:val="18"/>
              </w:rPr>
              <w:t>MCoM</w:t>
            </w:r>
            <w:proofErr w:type="spellEnd"/>
          </w:p>
        </w:tc>
        <w:tc>
          <w:tcPr>
            <w:tcW w:w="302" w:type="pct"/>
            <w:vMerge w:val="restart"/>
          </w:tcPr>
          <w:p w:rsidR="00FC6051" w:rsidRPr="00A5418D" w:rsidRDefault="00FC6051">
            <w:pPr>
              <w:rPr>
                <w:sz w:val="18"/>
                <w:szCs w:val="18"/>
              </w:rPr>
            </w:pPr>
            <w:r w:rsidRPr="00A5418D">
              <w:rPr>
                <w:rStyle w:val="bold"/>
                <w:i/>
                <w:sz w:val="18"/>
                <w:szCs w:val="18"/>
                <w:rPrChange w:id="881"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882" w:author="Richard Hornby" w:date="2014-03-06T16:47:00Z">
              <w:r w:rsidRPr="00A5418D" w:rsidDel="00CB7B39">
                <w:rPr>
                  <w:rStyle w:val="bold"/>
                  <w:sz w:val="18"/>
                  <w:szCs w:val="18"/>
                  <w:vertAlign w:val="superscript"/>
                </w:rPr>
                <w:delText>¥</w:delText>
              </w:r>
            </w:del>
            <w:ins w:id="883" w:author="Richard Hornby" w:date="2014-03-06T16:47:00Z">
              <w:r w:rsidRPr="00A5418D">
                <w:rPr>
                  <w:rStyle w:val="bold"/>
                  <w:sz w:val="18"/>
                  <w:szCs w:val="18"/>
                  <w:vertAlign w:val="superscript"/>
                </w:rPr>
                <w:t>a</w:t>
              </w:r>
            </w:ins>
            <w:proofErr w:type="spellEnd"/>
          </w:p>
        </w:tc>
        <w:tc>
          <w:tcPr>
            <w:tcW w:w="301" w:type="pct"/>
            <w:vMerge w:val="restart"/>
          </w:tcPr>
          <w:p w:rsidR="00FC6051" w:rsidRPr="00A5418D" w:rsidRDefault="00FC6051">
            <w:pPr>
              <w:rPr>
                <w:sz w:val="18"/>
                <w:szCs w:val="18"/>
              </w:rPr>
            </w:pPr>
            <w:proofErr w:type="spellStart"/>
            <w:r w:rsidRPr="00A5418D">
              <w:rPr>
                <w:rStyle w:val="bold"/>
                <w:sz w:val="18"/>
                <w:szCs w:val="18"/>
              </w:rPr>
              <w:t>FDR</w:t>
            </w:r>
            <w:del w:id="884" w:author="Richard Hornby" w:date="2014-03-06T16:45:00Z">
              <w:r w:rsidRPr="00A5418D" w:rsidDel="006C0831">
                <w:rPr>
                  <w:rStyle w:val="bold"/>
                  <w:sz w:val="18"/>
                  <w:szCs w:val="18"/>
                  <w:vertAlign w:val="superscript"/>
                </w:rPr>
                <w:delText>¥</w:delText>
              </w:r>
            </w:del>
            <w:ins w:id="885" w:author="Richard Hornby" w:date="2014-03-06T16:45:00Z">
              <w:r w:rsidRPr="00A5418D">
                <w:rPr>
                  <w:rStyle w:val="bold"/>
                  <w:sz w:val="18"/>
                  <w:szCs w:val="18"/>
                  <w:vertAlign w:val="superscript"/>
                </w:rPr>
                <w:t>a</w:t>
              </w:r>
            </w:ins>
            <w:proofErr w:type="spellEnd"/>
          </w:p>
        </w:tc>
        <w:tc>
          <w:tcPr>
            <w:tcW w:w="194" w:type="pct"/>
            <w:vMerge w:val="restart"/>
          </w:tcPr>
          <w:p w:rsidR="00FC6051" w:rsidRPr="00A5418D" w:rsidRDefault="00FC6051">
            <w:pPr>
              <w:rPr>
                <w:sz w:val="18"/>
                <w:szCs w:val="18"/>
              </w:rPr>
            </w:pPr>
            <w:proofErr w:type="spellStart"/>
            <w:r w:rsidRPr="00A5418D">
              <w:rPr>
                <w:rStyle w:val="bold"/>
                <w:sz w:val="18"/>
                <w:szCs w:val="18"/>
              </w:rPr>
              <w:t>OR</w:t>
            </w:r>
            <w:del w:id="886" w:author="Richard Hornby" w:date="2014-03-06T16:48:00Z">
              <w:r w:rsidRPr="00A5418D" w:rsidDel="00D05FBC">
                <w:rPr>
                  <w:rStyle w:val="bold"/>
                  <w:sz w:val="18"/>
                  <w:szCs w:val="18"/>
                  <w:vertAlign w:val="superscript"/>
                </w:rPr>
                <w:delText>†</w:delText>
              </w:r>
            </w:del>
            <w:ins w:id="887" w:author="Richard Hornby" w:date="2014-03-06T16:48:00Z">
              <w:r w:rsidRPr="00A5418D">
                <w:rPr>
                  <w:rStyle w:val="bold"/>
                  <w:sz w:val="18"/>
                  <w:szCs w:val="18"/>
                  <w:vertAlign w:val="superscript"/>
                </w:rPr>
                <w:t>b</w:t>
              </w:r>
            </w:ins>
            <w:proofErr w:type="spellEnd"/>
          </w:p>
        </w:tc>
        <w:tc>
          <w:tcPr>
            <w:tcW w:w="327" w:type="pct"/>
            <w:vMerge w:val="restart"/>
          </w:tcPr>
          <w:p w:rsidR="00FC6051" w:rsidRPr="00A5418D" w:rsidRDefault="00FC6051">
            <w:pPr>
              <w:rPr>
                <w:sz w:val="18"/>
                <w:szCs w:val="18"/>
              </w:rPr>
            </w:pPr>
            <w:r w:rsidRPr="00A5418D">
              <w:rPr>
                <w:rStyle w:val="bold"/>
                <w:i/>
                <w:sz w:val="18"/>
                <w:szCs w:val="18"/>
                <w:rPrChange w:id="888"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889" w:author="Richard Hornby" w:date="2014-03-06T16:47:00Z">
              <w:r w:rsidRPr="00A5418D" w:rsidDel="0085512E">
                <w:rPr>
                  <w:rStyle w:val="bold"/>
                  <w:sz w:val="18"/>
                  <w:szCs w:val="18"/>
                  <w:vertAlign w:val="superscript"/>
                </w:rPr>
                <w:delText>†</w:delText>
              </w:r>
            </w:del>
            <w:ins w:id="890" w:author="Richard Hornby" w:date="2014-03-06T16:46:00Z">
              <w:r w:rsidRPr="00A5418D">
                <w:rPr>
                  <w:rStyle w:val="bold"/>
                  <w:sz w:val="18"/>
                  <w:szCs w:val="18"/>
                  <w:vertAlign w:val="superscript"/>
                </w:rPr>
                <w:t>b</w:t>
              </w:r>
            </w:ins>
            <w:proofErr w:type="spellEnd"/>
          </w:p>
        </w:tc>
        <w:tc>
          <w:tcPr>
            <w:tcW w:w="329" w:type="pct"/>
            <w:vMerge w:val="restart"/>
          </w:tcPr>
          <w:p w:rsidR="00FC6051" w:rsidRPr="00A5418D" w:rsidRDefault="00FC6051">
            <w:pPr>
              <w:rPr>
                <w:sz w:val="18"/>
                <w:szCs w:val="18"/>
              </w:rPr>
            </w:pPr>
            <w:r w:rsidRPr="00A5418D">
              <w:rPr>
                <w:rStyle w:val="bold"/>
                <w:sz w:val="18"/>
                <w:szCs w:val="18"/>
              </w:rPr>
              <w:t>95%CI</w:t>
            </w:r>
            <w:del w:id="891" w:author="Richard Hornby" w:date="2014-03-06T16:47:00Z">
              <w:r w:rsidRPr="00A5418D" w:rsidDel="0085512E">
                <w:rPr>
                  <w:rStyle w:val="bold"/>
                  <w:sz w:val="18"/>
                  <w:szCs w:val="18"/>
                  <w:vertAlign w:val="superscript"/>
                </w:rPr>
                <w:delText>†</w:delText>
              </w:r>
            </w:del>
            <w:ins w:id="892" w:author="Richard Hornby" w:date="2014-03-06T16:47:00Z">
              <w:r w:rsidRPr="00A5418D">
                <w:rPr>
                  <w:rStyle w:val="bold"/>
                  <w:sz w:val="18"/>
                  <w:szCs w:val="18"/>
                  <w:vertAlign w:val="superscript"/>
                </w:rPr>
                <w:t>b</w:t>
              </w:r>
            </w:ins>
          </w:p>
        </w:tc>
        <w:tc>
          <w:tcPr>
            <w:tcW w:w="232" w:type="pct"/>
            <w:vMerge w:val="restart"/>
          </w:tcPr>
          <w:p w:rsidR="00FC6051" w:rsidRPr="00A5418D" w:rsidRDefault="00FC6051">
            <w:pPr>
              <w:rPr>
                <w:sz w:val="18"/>
                <w:szCs w:val="18"/>
              </w:rPr>
            </w:pPr>
            <w:proofErr w:type="spellStart"/>
            <w:r w:rsidRPr="00A5418D">
              <w:rPr>
                <w:rStyle w:val="bold"/>
                <w:sz w:val="18"/>
                <w:szCs w:val="18"/>
              </w:rPr>
              <w:t>AUC</w:t>
            </w:r>
            <w:del w:id="893" w:author="Richard Hornby" w:date="2014-03-06T16:47:00Z">
              <w:r w:rsidRPr="00A5418D" w:rsidDel="0085512E">
                <w:rPr>
                  <w:rStyle w:val="bold"/>
                  <w:sz w:val="18"/>
                  <w:szCs w:val="18"/>
                  <w:vertAlign w:val="superscript"/>
                </w:rPr>
                <w:delText>†</w:delText>
              </w:r>
            </w:del>
            <w:ins w:id="894" w:author="Richard Hornby" w:date="2014-03-06T16:47:00Z">
              <w:r w:rsidRPr="00A5418D">
                <w:rPr>
                  <w:rStyle w:val="bold"/>
                  <w:sz w:val="18"/>
                  <w:szCs w:val="18"/>
                  <w:vertAlign w:val="superscript"/>
                </w:rPr>
                <w:t>b</w:t>
              </w:r>
            </w:ins>
            <w:proofErr w:type="spellEnd"/>
          </w:p>
        </w:tc>
        <w:tc>
          <w:tcPr>
            <w:tcW w:w="376" w:type="pct"/>
          </w:tcPr>
          <w:p w:rsidR="00FC6051" w:rsidRPr="00A5418D" w:rsidRDefault="00FC6051">
            <w:pPr>
              <w:rPr>
                <w:sz w:val="18"/>
                <w:szCs w:val="18"/>
              </w:rPr>
            </w:pPr>
            <w:proofErr w:type="spellStart"/>
            <w:r w:rsidRPr="00A5418D">
              <w:rPr>
                <w:rStyle w:val="bold"/>
                <w:sz w:val="18"/>
                <w:szCs w:val="18"/>
              </w:rPr>
              <w:t>MCaM</w:t>
            </w:r>
            <w:proofErr w:type="spellEnd"/>
          </w:p>
        </w:tc>
        <w:tc>
          <w:tcPr>
            <w:tcW w:w="331" w:type="pct"/>
          </w:tcPr>
          <w:p w:rsidR="00FC6051" w:rsidRPr="00A5418D" w:rsidRDefault="00FC6051">
            <w:pPr>
              <w:rPr>
                <w:sz w:val="18"/>
                <w:szCs w:val="18"/>
              </w:rPr>
            </w:pPr>
            <w:proofErr w:type="spellStart"/>
            <w:r w:rsidRPr="00A5418D">
              <w:rPr>
                <w:rStyle w:val="bold"/>
                <w:sz w:val="18"/>
                <w:szCs w:val="18"/>
              </w:rPr>
              <w:t>MCoM</w:t>
            </w:r>
            <w:proofErr w:type="spellEnd"/>
          </w:p>
        </w:tc>
        <w:tc>
          <w:tcPr>
            <w:tcW w:w="299" w:type="pct"/>
            <w:vMerge w:val="restart"/>
          </w:tcPr>
          <w:p w:rsidR="00FC6051" w:rsidRPr="00A5418D" w:rsidRDefault="00FC6051">
            <w:pPr>
              <w:rPr>
                <w:sz w:val="18"/>
                <w:szCs w:val="18"/>
              </w:rPr>
            </w:pPr>
            <w:r w:rsidRPr="00A5418D">
              <w:rPr>
                <w:rStyle w:val="bold"/>
                <w:i/>
                <w:sz w:val="18"/>
                <w:szCs w:val="18"/>
                <w:rPrChange w:id="895"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896" w:author="Richard Hornby" w:date="2014-03-06T16:45:00Z">
              <w:r w:rsidRPr="00A5418D" w:rsidDel="006C0831">
                <w:rPr>
                  <w:rStyle w:val="bold"/>
                  <w:sz w:val="18"/>
                  <w:szCs w:val="18"/>
                  <w:vertAlign w:val="superscript"/>
                </w:rPr>
                <w:delText>¥</w:delText>
              </w:r>
            </w:del>
            <w:ins w:id="897" w:author="Richard Hornby" w:date="2014-03-06T16:45:00Z">
              <w:r w:rsidRPr="00A5418D">
                <w:rPr>
                  <w:rStyle w:val="bold"/>
                  <w:sz w:val="18"/>
                  <w:szCs w:val="18"/>
                  <w:vertAlign w:val="superscript"/>
                </w:rPr>
                <w:t>a</w:t>
              </w:r>
            </w:ins>
            <w:proofErr w:type="spellEnd"/>
          </w:p>
        </w:tc>
        <w:tc>
          <w:tcPr>
            <w:tcW w:w="301" w:type="pct"/>
            <w:vMerge w:val="restart"/>
          </w:tcPr>
          <w:p w:rsidR="00FC6051" w:rsidRPr="00A5418D" w:rsidRDefault="00FC6051">
            <w:pPr>
              <w:rPr>
                <w:sz w:val="18"/>
                <w:szCs w:val="18"/>
              </w:rPr>
            </w:pPr>
            <w:proofErr w:type="spellStart"/>
            <w:r w:rsidRPr="00A5418D">
              <w:rPr>
                <w:rStyle w:val="bold"/>
                <w:sz w:val="18"/>
                <w:szCs w:val="18"/>
              </w:rPr>
              <w:t>FDR</w:t>
            </w:r>
            <w:del w:id="898" w:author="Richard Hornby" w:date="2014-03-06T16:46:00Z">
              <w:r w:rsidRPr="00A5418D" w:rsidDel="006C0831">
                <w:rPr>
                  <w:rStyle w:val="bold"/>
                  <w:sz w:val="18"/>
                  <w:szCs w:val="18"/>
                  <w:vertAlign w:val="superscript"/>
                </w:rPr>
                <w:delText>¥</w:delText>
              </w:r>
            </w:del>
            <w:ins w:id="899" w:author="Richard Hornby" w:date="2014-03-06T16:45:00Z">
              <w:r w:rsidRPr="00A5418D">
                <w:rPr>
                  <w:rStyle w:val="bold"/>
                  <w:sz w:val="18"/>
                  <w:szCs w:val="18"/>
                  <w:vertAlign w:val="superscript"/>
                </w:rPr>
                <w:t>a</w:t>
              </w:r>
            </w:ins>
            <w:proofErr w:type="spellEnd"/>
          </w:p>
        </w:tc>
        <w:tc>
          <w:tcPr>
            <w:tcW w:w="219" w:type="pct"/>
            <w:vMerge w:val="restart"/>
          </w:tcPr>
          <w:p w:rsidR="00FC6051" w:rsidRPr="00A5418D" w:rsidRDefault="00FC6051">
            <w:pPr>
              <w:rPr>
                <w:sz w:val="18"/>
                <w:szCs w:val="18"/>
              </w:rPr>
            </w:pPr>
            <w:proofErr w:type="spellStart"/>
            <w:r w:rsidRPr="00A5418D">
              <w:rPr>
                <w:rStyle w:val="bold"/>
                <w:sz w:val="18"/>
                <w:szCs w:val="18"/>
              </w:rPr>
              <w:t>OR</w:t>
            </w:r>
            <w:del w:id="900" w:author="Richard Hornby" w:date="2014-03-06T16:47:00Z">
              <w:r w:rsidRPr="00A5418D" w:rsidDel="0085512E">
                <w:rPr>
                  <w:rStyle w:val="bold"/>
                  <w:sz w:val="18"/>
                  <w:szCs w:val="18"/>
                  <w:vertAlign w:val="superscript"/>
                </w:rPr>
                <w:delText>†</w:delText>
              </w:r>
            </w:del>
            <w:ins w:id="901" w:author="Richard Hornby" w:date="2014-03-06T16:47:00Z">
              <w:r w:rsidRPr="00A5418D">
                <w:rPr>
                  <w:rStyle w:val="bold"/>
                  <w:sz w:val="18"/>
                  <w:szCs w:val="18"/>
                  <w:vertAlign w:val="superscript"/>
                </w:rPr>
                <w:t>b</w:t>
              </w:r>
            </w:ins>
            <w:proofErr w:type="spellEnd"/>
          </w:p>
        </w:tc>
        <w:tc>
          <w:tcPr>
            <w:tcW w:w="246" w:type="pct"/>
            <w:vMerge w:val="restart"/>
          </w:tcPr>
          <w:p w:rsidR="00FC6051" w:rsidRPr="00A5418D" w:rsidRDefault="00FC6051">
            <w:pPr>
              <w:rPr>
                <w:sz w:val="18"/>
                <w:szCs w:val="18"/>
              </w:rPr>
            </w:pPr>
            <w:r w:rsidRPr="00A5418D">
              <w:rPr>
                <w:rStyle w:val="bold"/>
                <w:i/>
                <w:sz w:val="18"/>
                <w:szCs w:val="18"/>
                <w:rPrChange w:id="902" w:author="Richard Hornby" w:date="2014-03-06T16:41:00Z">
                  <w:rPr>
                    <w:rStyle w:val="bold"/>
                    <w:sz w:val="18"/>
                    <w:szCs w:val="18"/>
                  </w:rPr>
                </w:rPrChange>
              </w:rPr>
              <w:t>P</w:t>
            </w:r>
            <w:r w:rsidRPr="00A5418D">
              <w:rPr>
                <w:rStyle w:val="bold"/>
                <w:sz w:val="18"/>
                <w:szCs w:val="18"/>
              </w:rPr>
              <w:t>-</w:t>
            </w:r>
            <w:proofErr w:type="spellStart"/>
            <w:r w:rsidRPr="00A5418D">
              <w:rPr>
                <w:rStyle w:val="bold"/>
                <w:sz w:val="18"/>
                <w:szCs w:val="18"/>
              </w:rPr>
              <w:t>value</w:t>
            </w:r>
            <w:del w:id="903" w:author="Richard Hornby" w:date="2014-03-06T16:47:00Z">
              <w:r w:rsidRPr="00A5418D" w:rsidDel="0085512E">
                <w:rPr>
                  <w:rStyle w:val="bold"/>
                  <w:sz w:val="18"/>
                  <w:szCs w:val="18"/>
                  <w:vertAlign w:val="superscript"/>
                </w:rPr>
                <w:delText>†</w:delText>
              </w:r>
            </w:del>
            <w:ins w:id="904" w:author="Richard Hornby" w:date="2014-03-06T16:47:00Z">
              <w:r w:rsidRPr="00A5418D">
                <w:rPr>
                  <w:rStyle w:val="bold"/>
                  <w:sz w:val="18"/>
                  <w:szCs w:val="18"/>
                  <w:vertAlign w:val="superscript"/>
                </w:rPr>
                <w:t>b</w:t>
              </w:r>
            </w:ins>
            <w:proofErr w:type="spellEnd"/>
          </w:p>
        </w:tc>
        <w:tc>
          <w:tcPr>
            <w:tcW w:w="311" w:type="pct"/>
            <w:vMerge w:val="restart"/>
          </w:tcPr>
          <w:p w:rsidR="00FC6051" w:rsidRPr="00A5418D" w:rsidRDefault="00FC6051">
            <w:pPr>
              <w:rPr>
                <w:sz w:val="18"/>
                <w:szCs w:val="18"/>
              </w:rPr>
            </w:pPr>
            <w:r w:rsidRPr="00A5418D">
              <w:rPr>
                <w:rStyle w:val="bold"/>
                <w:sz w:val="18"/>
                <w:szCs w:val="18"/>
              </w:rPr>
              <w:t>95%CI</w:t>
            </w:r>
            <w:del w:id="905" w:author="Richard Hornby" w:date="2014-03-06T16:47:00Z">
              <w:r w:rsidRPr="00A5418D" w:rsidDel="0085512E">
                <w:rPr>
                  <w:rStyle w:val="bold"/>
                  <w:sz w:val="18"/>
                  <w:szCs w:val="18"/>
                  <w:vertAlign w:val="superscript"/>
                </w:rPr>
                <w:delText>†</w:delText>
              </w:r>
            </w:del>
            <w:ins w:id="906" w:author="Richard Hornby" w:date="2014-03-06T16:47:00Z">
              <w:r w:rsidRPr="00A5418D">
                <w:rPr>
                  <w:rStyle w:val="bold"/>
                  <w:sz w:val="18"/>
                  <w:szCs w:val="18"/>
                  <w:vertAlign w:val="superscript"/>
                </w:rPr>
                <w:t>b</w:t>
              </w:r>
            </w:ins>
          </w:p>
        </w:tc>
        <w:tc>
          <w:tcPr>
            <w:tcW w:w="256" w:type="pct"/>
            <w:vMerge w:val="restart"/>
          </w:tcPr>
          <w:p w:rsidR="00FC6051" w:rsidRPr="00A5418D" w:rsidRDefault="00FC6051">
            <w:pPr>
              <w:rPr>
                <w:sz w:val="18"/>
                <w:szCs w:val="18"/>
              </w:rPr>
            </w:pPr>
            <w:r w:rsidRPr="00A5418D">
              <w:rPr>
                <w:rStyle w:val="bold"/>
                <w:sz w:val="18"/>
                <w:szCs w:val="18"/>
              </w:rPr>
              <w:t>AUC</w:t>
            </w:r>
            <w:r w:rsidRPr="00A5418D">
              <w:rPr>
                <w:rStyle w:val="bold"/>
                <w:sz w:val="18"/>
                <w:szCs w:val="18"/>
                <w:vertAlign w:val="superscript"/>
              </w:rPr>
              <w:t>†</w:t>
            </w:r>
          </w:p>
        </w:tc>
      </w:tr>
      <w:tr w:rsidR="00FC6051" w:rsidRPr="00A5418D" w:rsidTr="00AD2428">
        <w:trPr>
          <w:tblHeader/>
          <w:jc w:val="center"/>
        </w:trPr>
        <w:tc>
          <w:tcPr>
            <w:tcW w:w="346" w:type="pct"/>
            <w:vMerge/>
            <w:vAlign w:val="center"/>
          </w:tcPr>
          <w:p w:rsidR="00FC6051" w:rsidRPr="00A5418D" w:rsidRDefault="00FC6051">
            <w:pPr>
              <w:rPr>
                <w:sz w:val="18"/>
                <w:szCs w:val="18"/>
              </w:rPr>
            </w:pPr>
          </w:p>
        </w:tc>
        <w:tc>
          <w:tcPr>
            <w:tcW w:w="329" w:type="pct"/>
          </w:tcPr>
          <w:p w:rsidR="00FC6051" w:rsidRPr="00A5418D" w:rsidRDefault="00FC6051">
            <w:pPr>
              <w:rPr>
                <w:sz w:val="18"/>
                <w:szCs w:val="18"/>
              </w:rPr>
            </w:pPr>
            <w:r w:rsidRPr="00A5418D">
              <w:rPr>
                <w:rStyle w:val="bold"/>
                <w:sz w:val="18"/>
                <w:szCs w:val="18"/>
              </w:rPr>
              <w:t>(N = 535)</w:t>
            </w:r>
          </w:p>
        </w:tc>
        <w:tc>
          <w:tcPr>
            <w:tcW w:w="301" w:type="pct"/>
          </w:tcPr>
          <w:p w:rsidR="00FC6051" w:rsidRPr="00A5418D" w:rsidRDefault="00FC6051">
            <w:pPr>
              <w:rPr>
                <w:sz w:val="18"/>
                <w:szCs w:val="18"/>
              </w:rPr>
            </w:pPr>
            <w:r w:rsidRPr="00A5418D">
              <w:rPr>
                <w:rStyle w:val="bold"/>
                <w:sz w:val="18"/>
                <w:szCs w:val="18"/>
              </w:rPr>
              <w:t>(N = 56)</w:t>
            </w:r>
          </w:p>
        </w:tc>
        <w:tc>
          <w:tcPr>
            <w:tcW w:w="302" w:type="pct"/>
            <w:vMerge/>
            <w:vAlign w:val="center"/>
          </w:tcPr>
          <w:p w:rsidR="00FC6051" w:rsidRPr="00A5418D" w:rsidRDefault="00FC6051">
            <w:pPr>
              <w:rPr>
                <w:sz w:val="18"/>
                <w:szCs w:val="18"/>
              </w:rPr>
            </w:pPr>
          </w:p>
        </w:tc>
        <w:tc>
          <w:tcPr>
            <w:tcW w:w="301" w:type="pct"/>
            <w:vMerge/>
            <w:vAlign w:val="center"/>
          </w:tcPr>
          <w:p w:rsidR="00FC6051" w:rsidRPr="00A5418D" w:rsidRDefault="00FC6051">
            <w:pPr>
              <w:rPr>
                <w:sz w:val="18"/>
                <w:szCs w:val="18"/>
              </w:rPr>
            </w:pPr>
          </w:p>
        </w:tc>
        <w:tc>
          <w:tcPr>
            <w:tcW w:w="194" w:type="pct"/>
            <w:vMerge/>
            <w:vAlign w:val="center"/>
          </w:tcPr>
          <w:p w:rsidR="00FC6051" w:rsidRPr="00A5418D" w:rsidRDefault="00FC6051">
            <w:pPr>
              <w:rPr>
                <w:sz w:val="18"/>
                <w:szCs w:val="18"/>
              </w:rPr>
            </w:pPr>
          </w:p>
        </w:tc>
        <w:tc>
          <w:tcPr>
            <w:tcW w:w="327" w:type="pct"/>
            <w:vMerge/>
            <w:vAlign w:val="center"/>
          </w:tcPr>
          <w:p w:rsidR="00FC6051" w:rsidRPr="00A5418D" w:rsidRDefault="00FC6051">
            <w:pPr>
              <w:rPr>
                <w:sz w:val="18"/>
                <w:szCs w:val="18"/>
              </w:rPr>
            </w:pPr>
          </w:p>
        </w:tc>
        <w:tc>
          <w:tcPr>
            <w:tcW w:w="329" w:type="pct"/>
            <w:vMerge/>
            <w:vAlign w:val="center"/>
          </w:tcPr>
          <w:p w:rsidR="00FC6051" w:rsidRPr="00A5418D" w:rsidRDefault="00FC6051">
            <w:pPr>
              <w:rPr>
                <w:sz w:val="18"/>
                <w:szCs w:val="18"/>
              </w:rPr>
            </w:pPr>
          </w:p>
        </w:tc>
        <w:tc>
          <w:tcPr>
            <w:tcW w:w="232" w:type="pct"/>
            <w:vMerge/>
            <w:vAlign w:val="center"/>
          </w:tcPr>
          <w:p w:rsidR="00FC6051" w:rsidRPr="00A5418D" w:rsidRDefault="00FC6051">
            <w:pPr>
              <w:rPr>
                <w:sz w:val="18"/>
                <w:szCs w:val="18"/>
              </w:rPr>
            </w:pPr>
          </w:p>
        </w:tc>
        <w:tc>
          <w:tcPr>
            <w:tcW w:w="376" w:type="pct"/>
          </w:tcPr>
          <w:p w:rsidR="00FC6051" w:rsidRPr="00A5418D" w:rsidRDefault="00FC6051">
            <w:pPr>
              <w:rPr>
                <w:sz w:val="18"/>
                <w:szCs w:val="18"/>
              </w:rPr>
            </w:pPr>
            <w:r w:rsidRPr="00A5418D">
              <w:rPr>
                <w:rStyle w:val="bold"/>
                <w:sz w:val="18"/>
                <w:szCs w:val="18"/>
              </w:rPr>
              <w:t>(N = 386)</w:t>
            </w:r>
          </w:p>
        </w:tc>
        <w:tc>
          <w:tcPr>
            <w:tcW w:w="331" w:type="pct"/>
          </w:tcPr>
          <w:p w:rsidR="00FC6051" w:rsidRPr="00A5418D" w:rsidRDefault="00FC6051">
            <w:pPr>
              <w:rPr>
                <w:sz w:val="18"/>
                <w:szCs w:val="18"/>
              </w:rPr>
            </w:pPr>
            <w:r w:rsidRPr="00A5418D">
              <w:rPr>
                <w:rStyle w:val="bold"/>
                <w:sz w:val="18"/>
                <w:szCs w:val="18"/>
              </w:rPr>
              <w:t>(N = 70)</w:t>
            </w:r>
          </w:p>
        </w:tc>
        <w:tc>
          <w:tcPr>
            <w:tcW w:w="299" w:type="pct"/>
            <w:vMerge/>
            <w:vAlign w:val="center"/>
          </w:tcPr>
          <w:p w:rsidR="00FC6051" w:rsidRPr="00A5418D" w:rsidRDefault="00FC6051">
            <w:pPr>
              <w:rPr>
                <w:sz w:val="18"/>
                <w:szCs w:val="18"/>
              </w:rPr>
            </w:pPr>
          </w:p>
        </w:tc>
        <w:tc>
          <w:tcPr>
            <w:tcW w:w="301" w:type="pct"/>
            <w:vMerge/>
            <w:vAlign w:val="center"/>
          </w:tcPr>
          <w:p w:rsidR="00FC6051" w:rsidRPr="00A5418D" w:rsidRDefault="00FC6051">
            <w:pPr>
              <w:rPr>
                <w:sz w:val="18"/>
                <w:szCs w:val="18"/>
              </w:rPr>
            </w:pPr>
          </w:p>
        </w:tc>
        <w:tc>
          <w:tcPr>
            <w:tcW w:w="219" w:type="pct"/>
            <w:vMerge/>
            <w:vAlign w:val="center"/>
          </w:tcPr>
          <w:p w:rsidR="00FC6051" w:rsidRPr="00A5418D" w:rsidRDefault="00FC6051">
            <w:pPr>
              <w:rPr>
                <w:sz w:val="18"/>
                <w:szCs w:val="18"/>
              </w:rPr>
            </w:pPr>
          </w:p>
        </w:tc>
        <w:tc>
          <w:tcPr>
            <w:tcW w:w="246" w:type="pct"/>
            <w:vMerge/>
            <w:vAlign w:val="center"/>
          </w:tcPr>
          <w:p w:rsidR="00FC6051" w:rsidRPr="00A5418D" w:rsidRDefault="00FC6051">
            <w:pPr>
              <w:rPr>
                <w:sz w:val="18"/>
                <w:szCs w:val="18"/>
              </w:rPr>
            </w:pPr>
          </w:p>
        </w:tc>
        <w:tc>
          <w:tcPr>
            <w:tcW w:w="311" w:type="pct"/>
            <w:vMerge/>
            <w:vAlign w:val="center"/>
          </w:tcPr>
          <w:p w:rsidR="00FC6051" w:rsidRPr="00A5418D" w:rsidRDefault="00FC6051">
            <w:pPr>
              <w:rPr>
                <w:sz w:val="18"/>
                <w:szCs w:val="18"/>
              </w:rPr>
            </w:pPr>
          </w:p>
        </w:tc>
        <w:tc>
          <w:tcPr>
            <w:tcW w:w="256" w:type="pct"/>
            <w:vMerge/>
            <w:vAlign w:val="center"/>
          </w:tcPr>
          <w:p w:rsidR="00FC6051" w:rsidRPr="00A5418D" w:rsidRDefault="00FC6051">
            <w:pPr>
              <w:rPr>
                <w:sz w:val="18"/>
                <w:szCs w:val="18"/>
              </w:rPr>
            </w:pPr>
          </w:p>
        </w:tc>
      </w:tr>
      <w:tr w:rsidR="00FC6051" w:rsidRPr="00A5418D" w:rsidTr="00AD2428">
        <w:trPr>
          <w:tblHeader/>
          <w:jc w:val="center"/>
        </w:trPr>
        <w:tc>
          <w:tcPr>
            <w:tcW w:w="346" w:type="pct"/>
            <w:tcBorders>
              <w:top w:val="single" w:sz="12" w:space="0" w:color="000000"/>
            </w:tcBorders>
          </w:tcPr>
          <w:p w:rsidR="00FC6051" w:rsidRPr="00A5418D" w:rsidRDefault="00FC6051">
            <w:pPr>
              <w:rPr>
                <w:sz w:val="18"/>
                <w:szCs w:val="18"/>
              </w:rPr>
            </w:pPr>
            <w:r w:rsidRPr="00A5418D">
              <w:rPr>
                <w:rStyle w:val="simple"/>
                <w:sz w:val="18"/>
                <w:szCs w:val="18"/>
              </w:rPr>
              <w:t>cg15020645</w:t>
            </w:r>
          </w:p>
        </w:tc>
        <w:tc>
          <w:tcPr>
            <w:tcW w:w="329" w:type="pct"/>
            <w:tcBorders>
              <w:top w:val="single" w:sz="12" w:space="0" w:color="000000"/>
            </w:tcBorders>
          </w:tcPr>
          <w:p w:rsidR="00FC6051" w:rsidRPr="00A5418D" w:rsidRDefault="00FC6051">
            <w:pPr>
              <w:rPr>
                <w:sz w:val="18"/>
                <w:szCs w:val="18"/>
              </w:rPr>
            </w:pPr>
            <w:r w:rsidRPr="00A5418D">
              <w:rPr>
                <w:rStyle w:val="simple"/>
                <w:sz w:val="18"/>
                <w:szCs w:val="18"/>
              </w:rPr>
              <w:t>0.26(40.7%)</w:t>
            </w:r>
          </w:p>
        </w:tc>
        <w:tc>
          <w:tcPr>
            <w:tcW w:w="301" w:type="pct"/>
            <w:tcBorders>
              <w:top w:val="single" w:sz="12" w:space="0" w:color="000000"/>
            </w:tcBorders>
          </w:tcPr>
          <w:p w:rsidR="00FC6051" w:rsidRPr="00A5418D" w:rsidRDefault="00FC6051">
            <w:pPr>
              <w:rPr>
                <w:sz w:val="18"/>
                <w:szCs w:val="18"/>
              </w:rPr>
            </w:pPr>
            <w:r w:rsidRPr="00A5418D">
              <w:rPr>
                <w:rStyle w:val="simple"/>
                <w:sz w:val="18"/>
                <w:szCs w:val="18"/>
              </w:rPr>
              <w:t>0.13(0%)</w:t>
            </w:r>
          </w:p>
        </w:tc>
        <w:tc>
          <w:tcPr>
            <w:tcW w:w="302" w:type="pct"/>
            <w:tcBorders>
              <w:top w:val="single" w:sz="12" w:space="0" w:color="000000"/>
            </w:tcBorders>
          </w:tcPr>
          <w:p w:rsidR="00FC6051" w:rsidRPr="00A5418D" w:rsidRDefault="00FC6051">
            <w:pPr>
              <w:rPr>
                <w:sz w:val="18"/>
                <w:szCs w:val="18"/>
              </w:rPr>
            </w:pPr>
            <w:r w:rsidRPr="00A5418D">
              <w:rPr>
                <w:rStyle w:val="simple"/>
                <w:sz w:val="18"/>
                <w:szCs w:val="18"/>
              </w:rPr>
              <w:t>3.5 × 10</w:t>
            </w:r>
            <w:r w:rsidRPr="00A5418D">
              <w:rPr>
                <w:rStyle w:val="simple"/>
                <w:sz w:val="18"/>
                <w:szCs w:val="18"/>
                <w:vertAlign w:val="superscript"/>
              </w:rPr>
              <w:t>−32</w:t>
            </w:r>
          </w:p>
        </w:tc>
        <w:tc>
          <w:tcPr>
            <w:tcW w:w="301" w:type="pct"/>
            <w:tcBorders>
              <w:top w:val="single" w:sz="12" w:space="0" w:color="000000"/>
            </w:tcBorders>
          </w:tcPr>
          <w:p w:rsidR="00FC6051" w:rsidRPr="00A5418D" w:rsidRDefault="00FC6051">
            <w:pPr>
              <w:rPr>
                <w:sz w:val="18"/>
                <w:szCs w:val="18"/>
              </w:rPr>
            </w:pPr>
            <w:r w:rsidRPr="00A5418D">
              <w:rPr>
                <w:rStyle w:val="bold"/>
                <w:sz w:val="18"/>
                <w:szCs w:val="18"/>
              </w:rPr>
              <w:t>1.0 × 10</w:t>
            </w:r>
            <w:r w:rsidRPr="00A5418D">
              <w:rPr>
                <w:rStyle w:val="bold"/>
                <w:sz w:val="18"/>
                <w:szCs w:val="18"/>
                <w:vertAlign w:val="superscript"/>
              </w:rPr>
              <w:t>−31</w:t>
            </w:r>
          </w:p>
        </w:tc>
        <w:tc>
          <w:tcPr>
            <w:tcW w:w="194" w:type="pct"/>
            <w:tcBorders>
              <w:top w:val="single" w:sz="12" w:space="0" w:color="000000"/>
            </w:tcBorders>
          </w:tcPr>
          <w:p w:rsidR="00FC6051" w:rsidRPr="00A5418D" w:rsidRDefault="00FC6051">
            <w:pPr>
              <w:rPr>
                <w:sz w:val="18"/>
                <w:szCs w:val="18"/>
              </w:rPr>
            </w:pPr>
            <w:r w:rsidRPr="00A5418D">
              <w:rPr>
                <w:rStyle w:val="simple"/>
                <w:sz w:val="18"/>
                <w:szCs w:val="18"/>
              </w:rPr>
              <w:t>190.6</w:t>
            </w:r>
          </w:p>
        </w:tc>
        <w:tc>
          <w:tcPr>
            <w:tcW w:w="327" w:type="pct"/>
            <w:tcBorders>
              <w:top w:val="single" w:sz="12" w:space="0" w:color="000000"/>
            </w:tcBorders>
          </w:tcPr>
          <w:p w:rsidR="00FC6051" w:rsidRPr="00A5418D" w:rsidRDefault="00FC6051">
            <w:pPr>
              <w:rPr>
                <w:sz w:val="18"/>
                <w:szCs w:val="18"/>
              </w:rPr>
            </w:pPr>
            <w:r w:rsidRPr="00A5418D">
              <w:rPr>
                <w:rStyle w:val="bold"/>
                <w:sz w:val="18"/>
                <w:szCs w:val="18"/>
              </w:rPr>
              <w:t>7.7 × 10</w:t>
            </w:r>
            <w:r w:rsidRPr="00A5418D">
              <w:rPr>
                <w:rStyle w:val="bold"/>
                <w:sz w:val="18"/>
                <w:szCs w:val="18"/>
                <w:vertAlign w:val="superscript"/>
              </w:rPr>
              <w:t>−6</w:t>
            </w:r>
          </w:p>
        </w:tc>
        <w:tc>
          <w:tcPr>
            <w:tcW w:w="329" w:type="pct"/>
            <w:tcBorders>
              <w:top w:val="single" w:sz="12" w:space="0" w:color="000000"/>
            </w:tcBorders>
          </w:tcPr>
          <w:p w:rsidR="00FC6051" w:rsidRPr="00A5418D" w:rsidRDefault="00FC6051">
            <w:pPr>
              <w:rPr>
                <w:sz w:val="18"/>
                <w:szCs w:val="18"/>
              </w:rPr>
            </w:pPr>
            <w:r w:rsidRPr="00A5418D">
              <w:rPr>
                <w:rStyle w:val="simple"/>
                <w:sz w:val="18"/>
                <w:szCs w:val="18"/>
              </w:rPr>
              <w:t>22.65</w:t>
            </w:r>
            <w:ins w:id="907" w:author="Richard Hornby" w:date="2014-03-06T16:42:00Z">
              <w:r w:rsidRPr="00A5418D">
                <w:rPr>
                  <w:rStyle w:val="simple"/>
                  <w:sz w:val="18"/>
                  <w:szCs w:val="18"/>
                </w:rPr>
                <w:t xml:space="preserve"> to </w:t>
              </w:r>
            </w:ins>
            <w:del w:id="908" w:author="Richard Hornby" w:date="2014-03-06T16:42:00Z">
              <w:r w:rsidRPr="00A5418D" w:rsidDel="008D77D1">
                <w:rPr>
                  <w:rStyle w:val="simple"/>
                  <w:sz w:val="18"/>
                  <w:szCs w:val="18"/>
                </w:rPr>
                <w:delText>-</w:delText>
              </w:r>
            </w:del>
            <w:r w:rsidRPr="00A5418D">
              <w:rPr>
                <w:rStyle w:val="simple"/>
                <w:sz w:val="18"/>
                <w:szCs w:val="18"/>
              </w:rPr>
              <w:t>2</w:t>
            </w:r>
            <w:ins w:id="909" w:author="Richard Hornby" w:date="2014-03-06T16:42:00Z">
              <w:r w:rsidRPr="00A5418D">
                <w:rPr>
                  <w:rStyle w:val="simple"/>
                  <w:sz w:val="18"/>
                  <w:szCs w:val="18"/>
                </w:rPr>
                <w:t>,</w:t>
              </w:r>
            </w:ins>
            <w:r w:rsidRPr="00A5418D">
              <w:rPr>
                <w:rStyle w:val="simple"/>
                <w:sz w:val="18"/>
                <w:szCs w:val="18"/>
              </w:rPr>
              <w:t>321</w:t>
            </w:r>
          </w:p>
        </w:tc>
        <w:tc>
          <w:tcPr>
            <w:tcW w:w="232" w:type="pct"/>
            <w:tcBorders>
              <w:top w:val="single" w:sz="12" w:space="0" w:color="000000"/>
            </w:tcBorders>
          </w:tcPr>
          <w:p w:rsidR="00FC6051" w:rsidRPr="00A5418D" w:rsidRDefault="00FC6051">
            <w:pPr>
              <w:rPr>
                <w:sz w:val="18"/>
                <w:szCs w:val="18"/>
              </w:rPr>
            </w:pPr>
            <w:r w:rsidRPr="00A5418D">
              <w:rPr>
                <w:rStyle w:val="simple"/>
                <w:sz w:val="18"/>
                <w:szCs w:val="18"/>
              </w:rPr>
              <w:t>0.72</w:t>
            </w:r>
          </w:p>
        </w:tc>
        <w:tc>
          <w:tcPr>
            <w:tcW w:w="376" w:type="pct"/>
            <w:tcBorders>
              <w:top w:val="single" w:sz="12" w:space="0" w:color="000000"/>
            </w:tcBorders>
          </w:tcPr>
          <w:p w:rsidR="00FC6051" w:rsidRPr="00A5418D" w:rsidRDefault="00FC6051">
            <w:pPr>
              <w:rPr>
                <w:sz w:val="18"/>
                <w:szCs w:val="18"/>
              </w:rPr>
            </w:pPr>
            <w:r w:rsidRPr="00A5418D">
              <w:rPr>
                <w:rStyle w:val="simple"/>
                <w:sz w:val="18"/>
                <w:szCs w:val="18"/>
              </w:rPr>
              <w:t>0.13(14.77%)</w:t>
            </w:r>
          </w:p>
        </w:tc>
        <w:tc>
          <w:tcPr>
            <w:tcW w:w="331" w:type="pct"/>
            <w:tcBorders>
              <w:top w:val="single" w:sz="12" w:space="0" w:color="000000"/>
            </w:tcBorders>
          </w:tcPr>
          <w:p w:rsidR="00FC6051" w:rsidRPr="00A5418D" w:rsidRDefault="00FC6051">
            <w:pPr>
              <w:rPr>
                <w:sz w:val="18"/>
                <w:szCs w:val="18"/>
              </w:rPr>
            </w:pPr>
            <w:r w:rsidRPr="00A5418D">
              <w:rPr>
                <w:rStyle w:val="simple"/>
                <w:sz w:val="18"/>
                <w:szCs w:val="18"/>
              </w:rPr>
              <w:t>0.11(0%)</w:t>
            </w:r>
          </w:p>
        </w:tc>
        <w:tc>
          <w:tcPr>
            <w:tcW w:w="299" w:type="pct"/>
            <w:tcBorders>
              <w:top w:val="single" w:sz="12" w:space="0" w:color="000000"/>
            </w:tcBorders>
          </w:tcPr>
          <w:p w:rsidR="00FC6051" w:rsidRPr="00A5418D" w:rsidRDefault="00FC6051">
            <w:pPr>
              <w:rPr>
                <w:sz w:val="18"/>
                <w:szCs w:val="18"/>
              </w:rPr>
            </w:pPr>
            <w:r w:rsidRPr="00A5418D">
              <w:rPr>
                <w:rStyle w:val="simple"/>
                <w:sz w:val="18"/>
                <w:szCs w:val="18"/>
              </w:rPr>
              <w:t>0.087466</w:t>
            </w:r>
          </w:p>
        </w:tc>
        <w:tc>
          <w:tcPr>
            <w:tcW w:w="301" w:type="pct"/>
            <w:tcBorders>
              <w:top w:val="single" w:sz="12" w:space="0" w:color="000000"/>
            </w:tcBorders>
          </w:tcPr>
          <w:p w:rsidR="00FC6051" w:rsidRPr="00A5418D" w:rsidRDefault="00FC6051">
            <w:pPr>
              <w:rPr>
                <w:sz w:val="18"/>
                <w:szCs w:val="18"/>
              </w:rPr>
            </w:pPr>
            <w:r w:rsidRPr="00A5418D">
              <w:rPr>
                <w:rStyle w:val="simple"/>
                <w:sz w:val="18"/>
                <w:szCs w:val="18"/>
              </w:rPr>
              <w:t>0.131199</w:t>
            </w:r>
          </w:p>
        </w:tc>
        <w:tc>
          <w:tcPr>
            <w:tcW w:w="219" w:type="pct"/>
            <w:tcBorders>
              <w:top w:val="single" w:sz="12" w:space="0" w:color="000000"/>
            </w:tcBorders>
          </w:tcPr>
          <w:p w:rsidR="00FC6051" w:rsidRPr="00A5418D" w:rsidRDefault="00FC6051">
            <w:pPr>
              <w:rPr>
                <w:sz w:val="18"/>
                <w:szCs w:val="18"/>
              </w:rPr>
            </w:pPr>
            <w:r w:rsidRPr="00A5418D">
              <w:rPr>
                <w:rStyle w:val="simple"/>
                <w:sz w:val="18"/>
                <w:szCs w:val="18"/>
              </w:rPr>
              <w:t>3.16</w:t>
            </w:r>
          </w:p>
        </w:tc>
        <w:tc>
          <w:tcPr>
            <w:tcW w:w="246" w:type="pct"/>
            <w:tcBorders>
              <w:top w:val="single" w:sz="12" w:space="0" w:color="000000"/>
            </w:tcBorders>
          </w:tcPr>
          <w:p w:rsidR="00FC6051" w:rsidRPr="00A5418D" w:rsidRDefault="00FC6051">
            <w:pPr>
              <w:rPr>
                <w:sz w:val="18"/>
                <w:szCs w:val="18"/>
              </w:rPr>
            </w:pPr>
            <w:r w:rsidRPr="00A5418D">
              <w:rPr>
                <w:rStyle w:val="simple"/>
                <w:sz w:val="18"/>
                <w:szCs w:val="18"/>
              </w:rPr>
              <w:t>0.406</w:t>
            </w:r>
          </w:p>
        </w:tc>
        <w:tc>
          <w:tcPr>
            <w:tcW w:w="311" w:type="pct"/>
            <w:tcBorders>
              <w:top w:val="single" w:sz="12" w:space="0" w:color="000000"/>
            </w:tcBorders>
          </w:tcPr>
          <w:p w:rsidR="00FC6051" w:rsidRPr="00A5418D" w:rsidRDefault="00FC6051">
            <w:pPr>
              <w:rPr>
                <w:sz w:val="18"/>
                <w:szCs w:val="18"/>
              </w:rPr>
            </w:pPr>
            <w:r w:rsidRPr="00A5418D">
              <w:rPr>
                <w:rStyle w:val="simple"/>
                <w:sz w:val="18"/>
                <w:szCs w:val="18"/>
              </w:rPr>
              <w:t>0.28</w:t>
            </w:r>
            <w:ins w:id="910" w:author="Richard Hornby" w:date="2014-03-06T16:42:00Z">
              <w:r w:rsidRPr="00A5418D">
                <w:rPr>
                  <w:rStyle w:val="simple"/>
                  <w:sz w:val="18"/>
                  <w:szCs w:val="18"/>
                </w:rPr>
                <w:t xml:space="preserve"> to </w:t>
              </w:r>
            </w:ins>
            <w:del w:id="911" w:author="Richard Hornby" w:date="2014-03-06T16:42:00Z">
              <w:r w:rsidRPr="00A5418D" w:rsidDel="008D77D1">
                <w:rPr>
                  <w:rStyle w:val="simple"/>
                  <w:sz w:val="18"/>
                  <w:szCs w:val="18"/>
                </w:rPr>
                <w:delText>-</w:delText>
              </w:r>
            </w:del>
            <w:r w:rsidRPr="00A5418D">
              <w:rPr>
                <w:rStyle w:val="simple"/>
                <w:sz w:val="18"/>
                <w:szCs w:val="18"/>
              </w:rPr>
              <w:t>68.72</w:t>
            </w:r>
          </w:p>
        </w:tc>
        <w:tc>
          <w:tcPr>
            <w:tcW w:w="256" w:type="pct"/>
            <w:tcBorders>
              <w:top w:val="single" w:sz="12" w:space="0" w:color="000000"/>
            </w:tcBorders>
          </w:tcPr>
          <w:p w:rsidR="00FC6051" w:rsidRPr="00A5418D" w:rsidRDefault="00FC6051">
            <w:pPr>
              <w:rPr>
                <w:sz w:val="18"/>
                <w:szCs w:val="18"/>
              </w:rPr>
            </w:pPr>
            <w:r w:rsidRPr="00A5418D">
              <w:rPr>
                <w:rStyle w:val="simple"/>
                <w:sz w:val="18"/>
                <w:szCs w:val="18"/>
              </w:rPr>
              <w:t>0.61</w:t>
            </w:r>
          </w:p>
        </w:tc>
      </w:tr>
      <w:tr w:rsidR="00FC6051" w:rsidRPr="00A5418D" w:rsidTr="00AD2428">
        <w:trPr>
          <w:tblHeader/>
          <w:jc w:val="center"/>
        </w:trPr>
        <w:tc>
          <w:tcPr>
            <w:tcW w:w="346" w:type="pct"/>
          </w:tcPr>
          <w:p w:rsidR="00FC6051" w:rsidRPr="00A5418D" w:rsidRDefault="00FC6051">
            <w:pPr>
              <w:rPr>
                <w:sz w:val="18"/>
                <w:szCs w:val="18"/>
              </w:rPr>
            </w:pPr>
            <w:r w:rsidRPr="00A5418D">
              <w:rPr>
                <w:rStyle w:val="simple"/>
                <w:sz w:val="18"/>
                <w:szCs w:val="18"/>
              </w:rPr>
              <w:t>cg16970232</w:t>
            </w:r>
          </w:p>
        </w:tc>
        <w:tc>
          <w:tcPr>
            <w:tcW w:w="329" w:type="pct"/>
          </w:tcPr>
          <w:p w:rsidR="00FC6051" w:rsidRPr="00A5418D" w:rsidRDefault="00FC6051">
            <w:pPr>
              <w:rPr>
                <w:sz w:val="18"/>
                <w:szCs w:val="18"/>
              </w:rPr>
            </w:pPr>
            <w:r w:rsidRPr="00A5418D">
              <w:rPr>
                <w:rStyle w:val="simple"/>
                <w:sz w:val="18"/>
                <w:szCs w:val="18"/>
              </w:rPr>
              <w:t>0.3(45.2%)</w:t>
            </w:r>
          </w:p>
        </w:tc>
        <w:tc>
          <w:tcPr>
            <w:tcW w:w="301" w:type="pct"/>
          </w:tcPr>
          <w:p w:rsidR="00FC6051" w:rsidRPr="00A5418D" w:rsidRDefault="00FC6051">
            <w:pPr>
              <w:rPr>
                <w:sz w:val="18"/>
                <w:szCs w:val="18"/>
              </w:rPr>
            </w:pPr>
            <w:r w:rsidRPr="00A5418D">
              <w:rPr>
                <w:rStyle w:val="simple"/>
                <w:sz w:val="18"/>
                <w:szCs w:val="18"/>
              </w:rPr>
              <w:t>0.11(0%)</w:t>
            </w:r>
          </w:p>
        </w:tc>
        <w:tc>
          <w:tcPr>
            <w:tcW w:w="302" w:type="pct"/>
          </w:tcPr>
          <w:p w:rsidR="00FC6051" w:rsidRPr="00A5418D" w:rsidRDefault="00FC6051">
            <w:pPr>
              <w:rPr>
                <w:sz w:val="18"/>
                <w:szCs w:val="18"/>
              </w:rPr>
            </w:pPr>
            <w:r w:rsidRPr="00A5418D">
              <w:rPr>
                <w:rStyle w:val="simple"/>
                <w:sz w:val="18"/>
                <w:szCs w:val="18"/>
              </w:rPr>
              <w:t>5.0 × 10</w:t>
            </w:r>
            <w:r w:rsidRPr="00A5418D">
              <w:rPr>
                <w:rStyle w:val="simple"/>
                <w:sz w:val="18"/>
                <w:szCs w:val="18"/>
                <w:vertAlign w:val="superscript"/>
              </w:rPr>
              <w:t>−38</w:t>
            </w:r>
          </w:p>
        </w:tc>
        <w:tc>
          <w:tcPr>
            <w:tcW w:w="301" w:type="pct"/>
          </w:tcPr>
          <w:p w:rsidR="00FC6051" w:rsidRPr="00A5418D" w:rsidRDefault="00FC6051">
            <w:pPr>
              <w:rPr>
                <w:sz w:val="18"/>
                <w:szCs w:val="18"/>
              </w:rPr>
            </w:pPr>
            <w:r w:rsidRPr="00A5418D">
              <w:rPr>
                <w:rStyle w:val="bold"/>
                <w:sz w:val="18"/>
                <w:szCs w:val="18"/>
              </w:rPr>
              <w:t>3.0 × 10</w:t>
            </w:r>
            <w:r w:rsidRPr="00A5418D">
              <w:rPr>
                <w:rStyle w:val="bold"/>
                <w:sz w:val="18"/>
                <w:szCs w:val="18"/>
                <w:vertAlign w:val="superscript"/>
              </w:rPr>
              <w:t>−37</w:t>
            </w:r>
          </w:p>
        </w:tc>
        <w:tc>
          <w:tcPr>
            <w:tcW w:w="194" w:type="pct"/>
          </w:tcPr>
          <w:p w:rsidR="00FC6051" w:rsidRPr="00A5418D" w:rsidRDefault="00FC6051">
            <w:pPr>
              <w:rPr>
                <w:sz w:val="18"/>
                <w:szCs w:val="18"/>
              </w:rPr>
            </w:pPr>
            <w:r w:rsidRPr="00A5418D">
              <w:rPr>
                <w:rStyle w:val="simple"/>
                <w:sz w:val="18"/>
                <w:szCs w:val="18"/>
              </w:rPr>
              <w:t>108.9</w:t>
            </w:r>
          </w:p>
        </w:tc>
        <w:tc>
          <w:tcPr>
            <w:tcW w:w="327" w:type="pct"/>
          </w:tcPr>
          <w:p w:rsidR="00FC6051" w:rsidRPr="00A5418D" w:rsidRDefault="00FC6051">
            <w:pPr>
              <w:rPr>
                <w:sz w:val="18"/>
                <w:szCs w:val="18"/>
              </w:rPr>
            </w:pPr>
            <w:r w:rsidRPr="00A5418D">
              <w:rPr>
                <w:rStyle w:val="bold"/>
                <w:sz w:val="18"/>
                <w:szCs w:val="18"/>
              </w:rPr>
              <w:t>5.1 × 10</w:t>
            </w:r>
            <w:r w:rsidRPr="00A5418D">
              <w:rPr>
                <w:rStyle w:val="bold"/>
                <w:sz w:val="18"/>
                <w:szCs w:val="18"/>
                <w:vertAlign w:val="superscript"/>
              </w:rPr>
              <w:t>−6</w:t>
            </w:r>
          </w:p>
        </w:tc>
        <w:tc>
          <w:tcPr>
            <w:tcW w:w="329" w:type="pct"/>
          </w:tcPr>
          <w:p w:rsidR="00FC6051" w:rsidRPr="00A5418D" w:rsidRDefault="00FC6051">
            <w:pPr>
              <w:rPr>
                <w:sz w:val="18"/>
                <w:szCs w:val="18"/>
              </w:rPr>
            </w:pPr>
            <w:r w:rsidRPr="00A5418D">
              <w:rPr>
                <w:rStyle w:val="simple"/>
                <w:sz w:val="18"/>
                <w:szCs w:val="18"/>
              </w:rPr>
              <w:t>17.64</w:t>
            </w:r>
            <w:ins w:id="912" w:author="Richard Hornby" w:date="2014-03-06T16:42:00Z">
              <w:r w:rsidRPr="00A5418D">
                <w:rPr>
                  <w:rStyle w:val="simple"/>
                  <w:sz w:val="18"/>
                  <w:szCs w:val="18"/>
                </w:rPr>
                <w:t xml:space="preserve"> to </w:t>
              </w:r>
            </w:ins>
            <w:del w:id="913" w:author="Richard Hornby" w:date="2014-03-06T16:42:00Z">
              <w:r w:rsidRPr="00A5418D" w:rsidDel="008D77D1">
                <w:rPr>
                  <w:rStyle w:val="simple"/>
                  <w:sz w:val="18"/>
                  <w:szCs w:val="18"/>
                </w:rPr>
                <w:delText>-</w:delText>
              </w:r>
            </w:del>
            <w:r w:rsidRPr="00A5418D">
              <w:rPr>
                <w:rStyle w:val="simple"/>
                <w:sz w:val="18"/>
                <w:szCs w:val="18"/>
              </w:rPr>
              <w:t>1</w:t>
            </w:r>
            <w:ins w:id="914" w:author="Richard Hornby" w:date="2014-03-06T16:42:00Z">
              <w:r w:rsidRPr="00A5418D">
                <w:rPr>
                  <w:rStyle w:val="simple"/>
                  <w:sz w:val="18"/>
                  <w:szCs w:val="18"/>
                </w:rPr>
                <w:t>,</w:t>
              </w:r>
            </w:ins>
            <w:r w:rsidRPr="00A5418D">
              <w:rPr>
                <w:rStyle w:val="simple"/>
                <w:sz w:val="18"/>
                <w:szCs w:val="18"/>
              </w:rPr>
              <w:t>043</w:t>
            </w:r>
          </w:p>
        </w:tc>
        <w:tc>
          <w:tcPr>
            <w:tcW w:w="232" w:type="pct"/>
          </w:tcPr>
          <w:p w:rsidR="00FC6051" w:rsidRPr="00A5418D" w:rsidRDefault="00FC6051">
            <w:pPr>
              <w:rPr>
                <w:sz w:val="18"/>
                <w:szCs w:val="18"/>
              </w:rPr>
            </w:pPr>
            <w:r w:rsidRPr="00A5418D">
              <w:rPr>
                <w:rStyle w:val="simple"/>
                <w:sz w:val="18"/>
                <w:szCs w:val="18"/>
              </w:rPr>
              <w:t>0.73</w:t>
            </w:r>
          </w:p>
        </w:tc>
        <w:tc>
          <w:tcPr>
            <w:tcW w:w="376" w:type="pct"/>
          </w:tcPr>
          <w:p w:rsidR="00FC6051" w:rsidRPr="00A5418D" w:rsidRDefault="00FC6051">
            <w:pPr>
              <w:rPr>
                <w:sz w:val="18"/>
                <w:szCs w:val="18"/>
              </w:rPr>
            </w:pPr>
            <w:r w:rsidRPr="00A5418D">
              <w:rPr>
                <w:rStyle w:val="simple"/>
                <w:sz w:val="18"/>
                <w:szCs w:val="18"/>
              </w:rPr>
              <w:t>0.15(18.91%)</w:t>
            </w:r>
          </w:p>
        </w:tc>
        <w:tc>
          <w:tcPr>
            <w:tcW w:w="331" w:type="pct"/>
          </w:tcPr>
          <w:p w:rsidR="00FC6051" w:rsidRPr="00A5418D" w:rsidRDefault="00FC6051">
            <w:pPr>
              <w:rPr>
                <w:sz w:val="18"/>
                <w:szCs w:val="18"/>
              </w:rPr>
            </w:pPr>
            <w:r w:rsidRPr="00A5418D">
              <w:rPr>
                <w:rStyle w:val="simple"/>
                <w:sz w:val="18"/>
                <w:szCs w:val="18"/>
              </w:rPr>
              <w:t>0.09(0%)</w:t>
            </w:r>
          </w:p>
        </w:tc>
        <w:tc>
          <w:tcPr>
            <w:tcW w:w="299" w:type="pct"/>
          </w:tcPr>
          <w:p w:rsidR="00FC6051" w:rsidRPr="00A5418D" w:rsidRDefault="00FC6051">
            <w:pPr>
              <w:rPr>
                <w:sz w:val="18"/>
                <w:szCs w:val="18"/>
              </w:rPr>
            </w:pPr>
            <w:r w:rsidRPr="00A5418D">
              <w:rPr>
                <w:rStyle w:val="simple"/>
                <w:sz w:val="18"/>
                <w:szCs w:val="18"/>
              </w:rPr>
              <w:t>2.7 × 10</w:t>
            </w:r>
            <w:r w:rsidRPr="00A5418D">
              <w:rPr>
                <w:rStyle w:val="simple"/>
                <w:sz w:val="18"/>
                <w:szCs w:val="18"/>
                <w:vertAlign w:val="superscript"/>
              </w:rPr>
              <w:t>−7</w:t>
            </w:r>
          </w:p>
        </w:tc>
        <w:tc>
          <w:tcPr>
            <w:tcW w:w="301" w:type="pct"/>
          </w:tcPr>
          <w:p w:rsidR="00FC6051" w:rsidRPr="00A5418D" w:rsidRDefault="00FC6051">
            <w:pPr>
              <w:rPr>
                <w:sz w:val="18"/>
                <w:szCs w:val="18"/>
              </w:rPr>
            </w:pPr>
            <w:r w:rsidRPr="00A5418D">
              <w:rPr>
                <w:rStyle w:val="bold"/>
                <w:sz w:val="18"/>
                <w:szCs w:val="18"/>
              </w:rPr>
              <w:t>1.6 × 10</w:t>
            </w:r>
            <w:r w:rsidRPr="00A5418D">
              <w:rPr>
                <w:rStyle w:val="bold"/>
                <w:sz w:val="18"/>
                <w:szCs w:val="18"/>
                <w:vertAlign w:val="superscript"/>
              </w:rPr>
              <w:t>−6</w:t>
            </w:r>
          </w:p>
        </w:tc>
        <w:tc>
          <w:tcPr>
            <w:tcW w:w="219" w:type="pct"/>
          </w:tcPr>
          <w:p w:rsidR="00FC6051" w:rsidRPr="00A5418D" w:rsidRDefault="00FC6051">
            <w:pPr>
              <w:rPr>
                <w:sz w:val="18"/>
                <w:szCs w:val="18"/>
              </w:rPr>
            </w:pPr>
            <w:r w:rsidRPr="00A5418D">
              <w:rPr>
                <w:rStyle w:val="simple"/>
                <w:sz w:val="18"/>
                <w:szCs w:val="18"/>
              </w:rPr>
              <w:t>7.54</w:t>
            </w:r>
          </w:p>
        </w:tc>
        <w:tc>
          <w:tcPr>
            <w:tcW w:w="246" w:type="pct"/>
          </w:tcPr>
          <w:p w:rsidR="00FC6051" w:rsidRPr="00A5418D" w:rsidRDefault="00FC6051">
            <w:pPr>
              <w:rPr>
                <w:sz w:val="18"/>
                <w:szCs w:val="18"/>
              </w:rPr>
            </w:pPr>
            <w:r w:rsidRPr="00A5418D">
              <w:rPr>
                <w:rStyle w:val="bold"/>
                <w:sz w:val="18"/>
                <w:szCs w:val="18"/>
              </w:rPr>
              <w:t>0.035</w:t>
            </w:r>
          </w:p>
        </w:tc>
        <w:tc>
          <w:tcPr>
            <w:tcW w:w="311" w:type="pct"/>
          </w:tcPr>
          <w:p w:rsidR="00FC6051" w:rsidRPr="00A5418D" w:rsidRDefault="00FC6051">
            <w:pPr>
              <w:rPr>
                <w:sz w:val="18"/>
                <w:szCs w:val="18"/>
              </w:rPr>
            </w:pPr>
            <w:r w:rsidRPr="00A5418D">
              <w:rPr>
                <w:rStyle w:val="simple"/>
                <w:sz w:val="18"/>
                <w:szCs w:val="18"/>
              </w:rPr>
              <w:t>1.39</w:t>
            </w:r>
            <w:ins w:id="915" w:author="Richard Hornby" w:date="2014-03-06T16:42:00Z">
              <w:r w:rsidRPr="00A5418D">
                <w:rPr>
                  <w:rStyle w:val="simple"/>
                  <w:sz w:val="18"/>
                  <w:szCs w:val="18"/>
                </w:rPr>
                <w:t xml:space="preserve"> to </w:t>
              </w:r>
            </w:ins>
            <w:del w:id="916" w:author="Richard Hornby" w:date="2014-03-06T16:42:00Z">
              <w:r w:rsidRPr="00A5418D" w:rsidDel="008D77D1">
                <w:rPr>
                  <w:rStyle w:val="simple"/>
                  <w:sz w:val="18"/>
                  <w:szCs w:val="18"/>
                </w:rPr>
                <w:delText>-</w:delText>
              </w:r>
            </w:del>
            <w:r w:rsidRPr="00A5418D">
              <w:rPr>
                <w:rStyle w:val="simple"/>
                <w:sz w:val="18"/>
                <w:szCs w:val="18"/>
              </w:rPr>
              <w:t>64.07</w:t>
            </w:r>
          </w:p>
        </w:tc>
        <w:tc>
          <w:tcPr>
            <w:tcW w:w="256" w:type="pct"/>
          </w:tcPr>
          <w:p w:rsidR="00FC6051" w:rsidRPr="00A5418D" w:rsidRDefault="00FC6051">
            <w:pPr>
              <w:rPr>
                <w:sz w:val="18"/>
                <w:szCs w:val="18"/>
              </w:rPr>
            </w:pPr>
            <w:r w:rsidRPr="00A5418D">
              <w:rPr>
                <w:rStyle w:val="simple"/>
                <w:sz w:val="18"/>
                <w:szCs w:val="18"/>
              </w:rPr>
              <w:t>0.45</w:t>
            </w:r>
          </w:p>
        </w:tc>
      </w:tr>
      <w:tr w:rsidR="00FC6051" w:rsidRPr="00A5418D" w:rsidTr="00AD2428">
        <w:trPr>
          <w:tblHeader/>
          <w:jc w:val="center"/>
        </w:trPr>
        <w:tc>
          <w:tcPr>
            <w:tcW w:w="346" w:type="pct"/>
          </w:tcPr>
          <w:p w:rsidR="00FC6051" w:rsidRPr="00A5418D" w:rsidRDefault="00FC6051">
            <w:pPr>
              <w:rPr>
                <w:sz w:val="18"/>
                <w:szCs w:val="18"/>
              </w:rPr>
            </w:pPr>
            <w:r w:rsidRPr="00A5418D">
              <w:rPr>
                <w:rStyle w:val="simple"/>
                <w:sz w:val="18"/>
                <w:szCs w:val="18"/>
              </w:rPr>
              <w:t>cg20311501</w:t>
            </w:r>
          </w:p>
        </w:tc>
        <w:tc>
          <w:tcPr>
            <w:tcW w:w="329" w:type="pct"/>
          </w:tcPr>
          <w:p w:rsidR="00FC6051" w:rsidRPr="00A5418D" w:rsidRDefault="00FC6051">
            <w:pPr>
              <w:rPr>
                <w:sz w:val="18"/>
                <w:szCs w:val="18"/>
              </w:rPr>
            </w:pPr>
            <w:r w:rsidRPr="00A5418D">
              <w:rPr>
                <w:rStyle w:val="simple"/>
                <w:sz w:val="18"/>
                <w:szCs w:val="18"/>
              </w:rPr>
              <w:t>0.33(48.4%)</w:t>
            </w:r>
          </w:p>
        </w:tc>
        <w:tc>
          <w:tcPr>
            <w:tcW w:w="301" w:type="pct"/>
          </w:tcPr>
          <w:p w:rsidR="00FC6051" w:rsidRPr="00A5418D" w:rsidRDefault="00FC6051">
            <w:pPr>
              <w:rPr>
                <w:sz w:val="18"/>
                <w:szCs w:val="18"/>
              </w:rPr>
            </w:pPr>
            <w:r w:rsidRPr="00A5418D">
              <w:rPr>
                <w:rStyle w:val="simple"/>
                <w:sz w:val="18"/>
                <w:szCs w:val="18"/>
              </w:rPr>
              <w:t>0.16(5.3%)</w:t>
            </w:r>
          </w:p>
        </w:tc>
        <w:tc>
          <w:tcPr>
            <w:tcW w:w="302" w:type="pct"/>
          </w:tcPr>
          <w:p w:rsidR="00FC6051" w:rsidRPr="00A5418D" w:rsidRDefault="00FC6051">
            <w:pPr>
              <w:rPr>
                <w:sz w:val="18"/>
                <w:szCs w:val="18"/>
              </w:rPr>
            </w:pPr>
            <w:r w:rsidRPr="00A5418D">
              <w:rPr>
                <w:rStyle w:val="simple"/>
                <w:sz w:val="18"/>
                <w:szCs w:val="18"/>
              </w:rPr>
              <w:t>1.4 × 10</w:t>
            </w:r>
            <w:r w:rsidRPr="00A5418D">
              <w:rPr>
                <w:rStyle w:val="simple"/>
                <w:sz w:val="18"/>
                <w:szCs w:val="18"/>
                <w:vertAlign w:val="superscript"/>
              </w:rPr>
              <w:t>−22</w:t>
            </w:r>
          </w:p>
        </w:tc>
        <w:tc>
          <w:tcPr>
            <w:tcW w:w="301" w:type="pct"/>
          </w:tcPr>
          <w:p w:rsidR="00FC6051" w:rsidRPr="00A5418D" w:rsidRDefault="00FC6051">
            <w:pPr>
              <w:rPr>
                <w:sz w:val="18"/>
                <w:szCs w:val="18"/>
              </w:rPr>
            </w:pPr>
            <w:r w:rsidRPr="00A5418D">
              <w:rPr>
                <w:rStyle w:val="bold"/>
                <w:sz w:val="18"/>
                <w:szCs w:val="18"/>
              </w:rPr>
              <w:t>2.1 × 10</w:t>
            </w:r>
            <w:r w:rsidRPr="00A5418D">
              <w:rPr>
                <w:rStyle w:val="bold"/>
                <w:sz w:val="18"/>
                <w:szCs w:val="18"/>
                <w:vertAlign w:val="superscript"/>
              </w:rPr>
              <w:t>−22</w:t>
            </w:r>
          </w:p>
        </w:tc>
        <w:tc>
          <w:tcPr>
            <w:tcW w:w="194" w:type="pct"/>
          </w:tcPr>
          <w:p w:rsidR="00FC6051" w:rsidRPr="00A5418D" w:rsidRDefault="00FC6051">
            <w:pPr>
              <w:rPr>
                <w:sz w:val="18"/>
                <w:szCs w:val="18"/>
              </w:rPr>
            </w:pPr>
            <w:r w:rsidRPr="00A5418D">
              <w:rPr>
                <w:rStyle w:val="simple"/>
                <w:sz w:val="18"/>
                <w:szCs w:val="18"/>
              </w:rPr>
              <w:t>61.56</w:t>
            </w:r>
          </w:p>
        </w:tc>
        <w:tc>
          <w:tcPr>
            <w:tcW w:w="327" w:type="pct"/>
          </w:tcPr>
          <w:p w:rsidR="00FC6051" w:rsidRPr="00A5418D" w:rsidRDefault="00FC6051">
            <w:pPr>
              <w:rPr>
                <w:sz w:val="18"/>
                <w:szCs w:val="18"/>
              </w:rPr>
            </w:pPr>
            <w:r w:rsidRPr="00A5418D">
              <w:rPr>
                <w:rStyle w:val="bold"/>
                <w:sz w:val="18"/>
                <w:szCs w:val="18"/>
              </w:rPr>
              <w:t>4.96 × 10</w:t>
            </w:r>
            <w:r w:rsidRPr="00A5418D">
              <w:rPr>
                <w:rStyle w:val="bold"/>
                <w:sz w:val="18"/>
                <w:szCs w:val="18"/>
                <w:vertAlign w:val="superscript"/>
              </w:rPr>
              <w:t>−6</w:t>
            </w:r>
          </w:p>
        </w:tc>
        <w:tc>
          <w:tcPr>
            <w:tcW w:w="329" w:type="pct"/>
          </w:tcPr>
          <w:p w:rsidR="00FC6051" w:rsidRPr="00A5418D" w:rsidRDefault="00FC6051">
            <w:pPr>
              <w:rPr>
                <w:sz w:val="18"/>
                <w:szCs w:val="18"/>
              </w:rPr>
            </w:pPr>
            <w:r w:rsidRPr="00A5418D">
              <w:rPr>
                <w:rStyle w:val="simple"/>
                <w:sz w:val="18"/>
                <w:szCs w:val="18"/>
              </w:rPr>
              <w:t>11.94</w:t>
            </w:r>
            <w:ins w:id="917" w:author="Richard Hornby" w:date="2014-03-06T16:42:00Z">
              <w:r w:rsidRPr="00A5418D">
                <w:rPr>
                  <w:rStyle w:val="simple"/>
                  <w:sz w:val="18"/>
                  <w:szCs w:val="18"/>
                </w:rPr>
                <w:t xml:space="preserve"> to </w:t>
              </w:r>
            </w:ins>
            <w:del w:id="918" w:author="Richard Hornby" w:date="2014-03-06T16:42:00Z">
              <w:r w:rsidRPr="00A5418D" w:rsidDel="008D77D1">
                <w:rPr>
                  <w:rStyle w:val="simple"/>
                  <w:sz w:val="18"/>
                  <w:szCs w:val="18"/>
                </w:rPr>
                <w:delText>-</w:delText>
              </w:r>
            </w:del>
            <w:r w:rsidRPr="00A5418D">
              <w:rPr>
                <w:rStyle w:val="simple"/>
                <w:sz w:val="18"/>
                <w:szCs w:val="18"/>
              </w:rPr>
              <w:t>420</w:t>
            </w:r>
          </w:p>
        </w:tc>
        <w:tc>
          <w:tcPr>
            <w:tcW w:w="232" w:type="pct"/>
          </w:tcPr>
          <w:p w:rsidR="00FC6051" w:rsidRPr="00A5418D" w:rsidRDefault="00FC6051">
            <w:pPr>
              <w:rPr>
                <w:sz w:val="18"/>
                <w:szCs w:val="18"/>
              </w:rPr>
            </w:pPr>
            <w:r w:rsidRPr="00A5418D">
              <w:rPr>
                <w:rStyle w:val="simple"/>
                <w:sz w:val="18"/>
                <w:szCs w:val="18"/>
              </w:rPr>
              <w:t>0.73</w:t>
            </w:r>
          </w:p>
        </w:tc>
        <w:tc>
          <w:tcPr>
            <w:tcW w:w="376" w:type="pct"/>
          </w:tcPr>
          <w:p w:rsidR="00FC6051" w:rsidRPr="00A5418D" w:rsidRDefault="00FC6051">
            <w:pPr>
              <w:rPr>
                <w:sz w:val="18"/>
                <w:szCs w:val="18"/>
              </w:rPr>
            </w:pPr>
            <w:r w:rsidRPr="00A5418D">
              <w:rPr>
                <w:rStyle w:val="simple"/>
                <w:sz w:val="18"/>
                <w:szCs w:val="18"/>
              </w:rPr>
              <w:t>0.18(19.95%)</w:t>
            </w:r>
          </w:p>
        </w:tc>
        <w:tc>
          <w:tcPr>
            <w:tcW w:w="331" w:type="pct"/>
          </w:tcPr>
          <w:p w:rsidR="00FC6051" w:rsidRPr="00A5418D" w:rsidRDefault="00FC6051">
            <w:pPr>
              <w:rPr>
                <w:sz w:val="18"/>
                <w:szCs w:val="18"/>
              </w:rPr>
            </w:pPr>
            <w:r w:rsidRPr="00A5418D">
              <w:rPr>
                <w:rStyle w:val="simple"/>
                <w:sz w:val="18"/>
                <w:szCs w:val="18"/>
              </w:rPr>
              <w:t>0.14(0%)</w:t>
            </w:r>
          </w:p>
        </w:tc>
        <w:tc>
          <w:tcPr>
            <w:tcW w:w="299" w:type="pct"/>
          </w:tcPr>
          <w:p w:rsidR="00FC6051" w:rsidRPr="00A5418D" w:rsidRDefault="00FC6051">
            <w:pPr>
              <w:rPr>
                <w:sz w:val="18"/>
                <w:szCs w:val="18"/>
              </w:rPr>
            </w:pPr>
            <w:r w:rsidRPr="00A5418D">
              <w:rPr>
                <w:rStyle w:val="simple"/>
                <w:sz w:val="18"/>
                <w:szCs w:val="18"/>
              </w:rPr>
              <w:t>0.001955</w:t>
            </w:r>
          </w:p>
        </w:tc>
        <w:tc>
          <w:tcPr>
            <w:tcW w:w="301" w:type="pct"/>
          </w:tcPr>
          <w:p w:rsidR="00FC6051" w:rsidRPr="00A5418D" w:rsidRDefault="00FC6051">
            <w:pPr>
              <w:rPr>
                <w:sz w:val="18"/>
                <w:szCs w:val="18"/>
              </w:rPr>
            </w:pPr>
            <w:r w:rsidRPr="00A5418D">
              <w:rPr>
                <w:rStyle w:val="bold"/>
                <w:sz w:val="18"/>
                <w:szCs w:val="18"/>
              </w:rPr>
              <w:t>0.003909</w:t>
            </w:r>
          </w:p>
        </w:tc>
        <w:tc>
          <w:tcPr>
            <w:tcW w:w="219" w:type="pct"/>
          </w:tcPr>
          <w:p w:rsidR="00FC6051" w:rsidRPr="00A5418D" w:rsidRDefault="00FC6051">
            <w:pPr>
              <w:rPr>
                <w:sz w:val="18"/>
                <w:szCs w:val="18"/>
              </w:rPr>
            </w:pPr>
            <w:r w:rsidRPr="00A5418D">
              <w:rPr>
                <w:rStyle w:val="simple"/>
                <w:sz w:val="18"/>
                <w:szCs w:val="18"/>
              </w:rPr>
              <w:t>2.48</w:t>
            </w:r>
          </w:p>
        </w:tc>
        <w:tc>
          <w:tcPr>
            <w:tcW w:w="246" w:type="pct"/>
          </w:tcPr>
          <w:p w:rsidR="00FC6051" w:rsidRPr="00A5418D" w:rsidRDefault="00FC6051">
            <w:pPr>
              <w:rPr>
                <w:sz w:val="18"/>
                <w:szCs w:val="18"/>
              </w:rPr>
            </w:pPr>
            <w:r w:rsidRPr="00A5418D">
              <w:rPr>
                <w:rStyle w:val="simple"/>
                <w:sz w:val="18"/>
                <w:szCs w:val="18"/>
              </w:rPr>
              <w:t>0.257</w:t>
            </w:r>
          </w:p>
        </w:tc>
        <w:tc>
          <w:tcPr>
            <w:tcW w:w="311" w:type="pct"/>
          </w:tcPr>
          <w:p w:rsidR="00FC6051" w:rsidRPr="00A5418D" w:rsidRDefault="00FC6051">
            <w:pPr>
              <w:rPr>
                <w:sz w:val="18"/>
                <w:szCs w:val="18"/>
              </w:rPr>
            </w:pPr>
            <w:r w:rsidRPr="00A5418D">
              <w:rPr>
                <w:rStyle w:val="simple"/>
                <w:sz w:val="18"/>
                <w:szCs w:val="18"/>
              </w:rPr>
              <w:t>0.57</w:t>
            </w:r>
            <w:ins w:id="919" w:author="Richard Hornby" w:date="2014-03-06T16:42:00Z">
              <w:r w:rsidRPr="00A5418D">
                <w:rPr>
                  <w:rStyle w:val="simple"/>
                  <w:sz w:val="18"/>
                  <w:szCs w:val="18"/>
                </w:rPr>
                <w:t xml:space="preserve"> to </w:t>
              </w:r>
            </w:ins>
            <w:del w:id="920" w:author="Richard Hornby" w:date="2014-03-06T16:42:00Z">
              <w:r w:rsidRPr="00A5418D" w:rsidDel="008D77D1">
                <w:rPr>
                  <w:rStyle w:val="simple"/>
                  <w:sz w:val="18"/>
                  <w:szCs w:val="18"/>
                </w:rPr>
                <w:delText>-</w:delText>
              </w:r>
            </w:del>
            <w:r w:rsidRPr="00A5418D">
              <w:rPr>
                <w:rStyle w:val="simple"/>
                <w:sz w:val="18"/>
                <w:szCs w:val="18"/>
              </w:rPr>
              <w:t>13.74</w:t>
            </w:r>
          </w:p>
        </w:tc>
        <w:tc>
          <w:tcPr>
            <w:tcW w:w="256" w:type="pct"/>
          </w:tcPr>
          <w:p w:rsidR="00FC6051" w:rsidRPr="00A5418D" w:rsidRDefault="00FC6051">
            <w:pPr>
              <w:rPr>
                <w:sz w:val="18"/>
                <w:szCs w:val="18"/>
              </w:rPr>
            </w:pPr>
            <w:r w:rsidRPr="00A5418D">
              <w:rPr>
                <w:rStyle w:val="simple"/>
                <w:sz w:val="18"/>
                <w:szCs w:val="18"/>
              </w:rPr>
              <w:t>0.49</w:t>
            </w:r>
          </w:p>
        </w:tc>
      </w:tr>
      <w:tr w:rsidR="00FC6051" w:rsidRPr="00A5418D" w:rsidTr="00AD2428">
        <w:trPr>
          <w:tblHeader/>
          <w:jc w:val="center"/>
        </w:trPr>
        <w:tc>
          <w:tcPr>
            <w:tcW w:w="346" w:type="pct"/>
          </w:tcPr>
          <w:p w:rsidR="00FC6051" w:rsidRPr="00A5418D" w:rsidRDefault="00FC6051">
            <w:pPr>
              <w:rPr>
                <w:sz w:val="18"/>
                <w:szCs w:val="18"/>
              </w:rPr>
            </w:pPr>
            <w:r w:rsidRPr="00A5418D">
              <w:rPr>
                <w:rStyle w:val="simple"/>
                <w:sz w:val="18"/>
                <w:szCs w:val="18"/>
              </w:rPr>
              <w:t>cg21634602</w:t>
            </w:r>
          </w:p>
        </w:tc>
        <w:tc>
          <w:tcPr>
            <w:tcW w:w="329" w:type="pct"/>
          </w:tcPr>
          <w:p w:rsidR="00FC6051" w:rsidRPr="00A5418D" w:rsidRDefault="00FC6051">
            <w:pPr>
              <w:rPr>
                <w:sz w:val="18"/>
                <w:szCs w:val="18"/>
              </w:rPr>
            </w:pPr>
            <w:r w:rsidRPr="00A5418D">
              <w:rPr>
                <w:rStyle w:val="simple"/>
                <w:sz w:val="18"/>
                <w:szCs w:val="18"/>
              </w:rPr>
              <w:t>0.33(47.4%)</w:t>
            </w:r>
          </w:p>
        </w:tc>
        <w:tc>
          <w:tcPr>
            <w:tcW w:w="301" w:type="pct"/>
          </w:tcPr>
          <w:p w:rsidR="00FC6051" w:rsidRPr="00A5418D" w:rsidRDefault="00FC6051">
            <w:pPr>
              <w:rPr>
                <w:sz w:val="18"/>
                <w:szCs w:val="18"/>
              </w:rPr>
            </w:pPr>
            <w:r w:rsidRPr="00A5418D">
              <w:rPr>
                <w:rStyle w:val="simple"/>
                <w:sz w:val="18"/>
                <w:szCs w:val="18"/>
              </w:rPr>
              <w:t>0.16(7.1%)</w:t>
            </w:r>
          </w:p>
        </w:tc>
        <w:tc>
          <w:tcPr>
            <w:tcW w:w="302" w:type="pct"/>
          </w:tcPr>
          <w:p w:rsidR="00FC6051" w:rsidRPr="00A5418D" w:rsidRDefault="00FC6051">
            <w:pPr>
              <w:rPr>
                <w:sz w:val="18"/>
                <w:szCs w:val="18"/>
              </w:rPr>
            </w:pPr>
            <w:r w:rsidRPr="00A5418D">
              <w:rPr>
                <w:rStyle w:val="simple"/>
                <w:sz w:val="18"/>
                <w:szCs w:val="18"/>
              </w:rPr>
              <w:t>3.6 × 10</w:t>
            </w:r>
            <w:r w:rsidRPr="00A5418D">
              <w:rPr>
                <w:rStyle w:val="simple"/>
                <w:sz w:val="18"/>
                <w:szCs w:val="18"/>
                <w:vertAlign w:val="superscript"/>
              </w:rPr>
              <w:t>−17</w:t>
            </w:r>
          </w:p>
        </w:tc>
        <w:tc>
          <w:tcPr>
            <w:tcW w:w="301" w:type="pct"/>
          </w:tcPr>
          <w:p w:rsidR="00FC6051" w:rsidRPr="00A5418D" w:rsidRDefault="00FC6051">
            <w:pPr>
              <w:rPr>
                <w:sz w:val="18"/>
                <w:szCs w:val="18"/>
              </w:rPr>
            </w:pPr>
            <w:r w:rsidRPr="00A5418D">
              <w:rPr>
                <w:rStyle w:val="bold"/>
                <w:sz w:val="18"/>
                <w:szCs w:val="18"/>
              </w:rPr>
              <w:t>4.3 × 10</w:t>
            </w:r>
            <w:r w:rsidRPr="00A5418D">
              <w:rPr>
                <w:rStyle w:val="bold"/>
                <w:sz w:val="18"/>
                <w:szCs w:val="18"/>
                <w:vertAlign w:val="superscript"/>
              </w:rPr>
              <w:t>−17</w:t>
            </w:r>
          </w:p>
        </w:tc>
        <w:tc>
          <w:tcPr>
            <w:tcW w:w="194" w:type="pct"/>
          </w:tcPr>
          <w:p w:rsidR="00FC6051" w:rsidRPr="00A5418D" w:rsidRDefault="00FC6051">
            <w:pPr>
              <w:rPr>
                <w:sz w:val="18"/>
                <w:szCs w:val="18"/>
              </w:rPr>
            </w:pPr>
            <w:r w:rsidRPr="00A5418D">
              <w:rPr>
                <w:rStyle w:val="simple"/>
                <w:sz w:val="18"/>
                <w:szCs w:val="18"/>
              </w:rPr>
              <w:t>23.34</w:t>
            </w:r>
          </w:p>
        </w:tc>
        <w:tc>
          <w:tcPr>
            <w:tcW w:w="327" w:type="pct"/>
          </w:tcPr>
          <w:p w:rsidR="00FC6051" w:rsidRPr="00A5418D" w:rsidRDefault="00FC6051">
            <w:pPr>
              <w:rPr>
                <w:sz w:val="18"/>
                <w:szCs w:val="18"/>
              </w:rPr>
            </w:pPr>
            <w:r w:rsidRPr="00A5418D">
              <w:rPr>
                <w:rStyle w:val="bold"/>
                <w:sz w:val="18"/>
                <w:szCs w:val="18"/>
              </w:rPr>
              <w:t>3.6 × 10</w:t>
            </w:r>
            <w:r w:rsidRPr="00A5418D">
              <w:rPr>
                <w:rStyle w:val="bold"/>
                <w:sz w:val="18"/>
                <w:szCs w:val="18"/>
                <w:vertAlign w:val="superscript"/>
              </w:rPr>
              <w:t>−5</w:t>
            </w:r>
          </w:p>
        </w:tc>
        <w:tc>
          <w:tcPr>
            <w:tcW w:w="329" w:type="pct"/>
          </w:tcPr>
          <w:p w:rsidR="00FC6051" w:rsidRPr="00A5418D" w:rsidRDefault="00FC6051">
            <w:pPr>
              <w:rPr>
                <w:sz w:val="18"/>
                <w:szCs w:val="18"/>
              </w:rPr>
            </w:pPr>
            <w:r w:rsidRPr="00A5418D">
              <w:rPr>
                <w:rStyle w:val="simple"/>
                <w:sz w:val="18"/>
                <w:szCs w:val="18"/>
              </w:rPr>
              <w:t>5.75</w:t>
            </w:r>
            <w:ins w:id="921" w:author="Richard Hornby" w:date="2014-03-06T16:42:00Z">
              <w:r w:rsidRPr="00A5418D">
                <w:rPr>
                  <w:rStyle w:val="simple"/>
                  <w:sz w:val="18"/>
                  <w:szCs w:val="18"/>
                </w:rPr>
                <w:t xml:space="preserve"> to </w:t>
              </w:r>
            </w:ins>
            <w:del w:id="922" w:author="Richard Hornby" w:date="2014-03-06T16:42:00Z">
              <w:r w:rsidRPr="00A5418D" w:rsidDel="008D77D1">
                <w:rPr>
                  <w:rStyle w:val="simple"/>
                  <w:sz w:val="18"/>
                  <w:szCs w:val="18"/>
                </w:rPr>
                <w:delText>-</w:delText>
              </w:r>
            </w:del>
            <w:r w:rsidRPr="00A5418D">
              <w:rPr>
                <w:rStyle w:val="simple"/>
                <w:sz w:val="18"/>
                <w:szCs w:val="18"/>
              </w:rPr>
              <w:t>116.0</w:t>
            </w:r>
          </w:p>
        </w:tc>
        <w:tc>
          <w:tcPr>
            <w:tcW w:w="232" w:type="pct"/>
          </w:tcPr>
          <w:p w:rsidR="00FC6051" w:rsidRPr="00A5418D" w:rsidRDefault="00FC6051">
            <w:pPr>
              <w:rPr>
                <w:sz w:val="18"/>
                <w:szCs w:val="18"/>
              </w:rPr>
            </w:pPr>
            <w:r w:rsidRPr="00A5418D">
              <w:rPr>
                <w:rStyle w:val="simple"/>
                <w:sz w:val="18"/>
                <w:szCs w:val="18"/>
              </w:rPr>
              <w:t>0.71</w:t>
            </w:r>
          </w:p>
        </w:tc>
        <w:tc>
          <w:tcPr>
            <w:tcW w:w="376" w:type="pct"/>
          </w:tcPr>
          <w:p w:rsidR="00FC6051" w:rsidRPr="00A5418D" w:rsidRDefault="00FC6051">
            <w:pPr>
              <w:rPr>
                <w:sz w:val="18"/>
                <w:szCs w:val="18"/>
              </w:rPr>
            </w:pPr>
            <w:r w:rsidRPr="00A5418D">
              <w:rPr>
                <w:rStyle w:val="simple"/>
                <w:sz w:val="18"/>
                <w:szCs w:val="18"/>
              </w:rPr>
              <w:t>0.16(20.47%)</w:t>
            </w:r>
          </w:p>
        </w:tc>
        <w:tc>
          <w:tcPr>
            <w:tcW w:w="331" w:type="pct"/>
          </w:tcPr>
          <w:p w:rsidR="00FC6051" w:rsidRPr="00A5418D" w:rsidRDefault="00FC6051">
            <w:pPr>
              <w:rPr>
                <w:sz w:val="18"/>
                <w:szCs w:val="18"/>
              </w:rPr>
            </w:pPr>
            <w:r w:rsidRPr="00A5418D">
              <w:rPr>
                <w:rStyle w:val="simple"/>
                <w:sz w:val="18"/>
                <w:szCs w:val="18"/>
              </w:rPr>
              <w:t>0.14(7.14%)</w:t>
            </w:r>
          </w:p>
        </w:tc>
        <w:tc>
          <w:tcPr>
            <w:tcW w:w="299" w:type="pct"/>
          </w:tcPr>
          <w:p w:rsidR="00FC6051" w:rsidRPr="00A5418D" w:rsidRDefault="00FC6051">
            <w:pPr>
              <w:rPr>
                <w:sz w:val="18"/>
                <w:szCs w:val="18"/>
              </w:rPr>
            </w:pPr>
            <w:r w:rsidRPr="00A5418D">
              <w:rPr>
                <w:rStyle w:val="simple"/>
                <w:sz w:val="18"/>
                <w:szCs w:val="18"/>
              </w:rPr>
              <w:t>0.222306</w:t>
            </w:r>
          </w:p>
        </w:tc>
        <w:tc>
          <w:tcPr>
            <w:tcW w:w="301" w:type="pct"/>
          </w:tcPr>
          <w:p w:rsidR="00FC6051" w:rsidRPr="00A5418D" w:rsidRDefault="00FC6051">
            <w:pPr>
              <w:rPr>
                <w:sz w:val="18"/>
                <w:szCs w:val="18"/>
              </w:rPr>
            </w:pPr>
            <w:r w:rsidRPr="00A5418D">
              <w:rPr>
                <w:rStyle w:val="simple"/>
                <w:sz w:val="18"/>
                <w:szCs w:val="18"/>
              </w:rPr>
              <w:t>0.266767</w:t>
            </w:r>
          </w:p>
        </w:tc>
        <w:tc>
          <w:tcPr>
            <w:tcW w:w="219" w:type="pct"/>
          </w:tcPr>
          <w:p w:rsidR="00FC6051" w:rsidRPr="00A5418D" w:rsidRDefault="00FC6051">
            <w:pPr>
              <w:rPr>
                <w:sz w:val="18"/>
                <w:szCs w:val="18"/>
              </w:rPr>
            </w:pPr>
            <w:r w:rsidRPr="00A5418D">
              <w:rPr>
                <w:rStyle w:val="simple"/>
                <w:sz w:val="18"/>
                <w:szCs w:val="18"/>
              </w:rPr>
              <w:t>1.27</w:t>
            </w:r>
          </w:p>
        </w:tc>
        <w:tc>
          <w:tcPr>
            <w:tcW w:w="246" w:type="pct"/>
          </w:tcPr>
          <w:p w:rsidR="00FC6051" w:rsidRPr="00A5418D" w:rsidRDefault="00FC6051">
            <w:pPr>
              <w:rPr>
                <w:sz w:val="18"/>
                <w:szCs w:val="18"/>
              </w:rPr>
            </w:pPr>
            <w:r w:rsidRPr="00A5418D">
              <w:rPr>
                <w:rStyle w:val="simple"/>
                <w:sz w:val="18"/>
                <w:szCs w:val="18"/>
              </w:rPr>
              <w:t>0.726</w:t>
            </w:r>
          </w:p>
        </w:tc>
        <w:tc>
          <w:tcPr>
            <w:tcW w:w="311" w:type="pct"/>
          </w:tcPr>
          <w:p w:rsidR="00FC6051" w:rsidRPr="00A5418D" w:rsidRDefault="00FC6051">
            <w:pPr>
              <w:rPr>
                <w:sz w:val="18"/>
                <w:szCs w:val="18"/>
              </w:rPr>
            </w:pPr>
            <w:r w:rsidRPr="00A5418D">
              <w:rPr>
                <w:rStyle w:val="simple"/>
                <w:sz w:val="18"/>
                <w:szCs w:val="18"/>
              </w:rPr>
              <w:t>0.35</w:t>
            </w:r>
            <w:ins w:id="923" w:author="Richard Hornby" w:date="2014-03-06T16:42:00Z">
              <w:r w:rsidRPr="00A5418D">
                <w:rPr>
                  <w:rStyle w:val="simple"/>
                  <w:sz w:val="18"/>
                  <w:szCs w:val="18"/>
                </w:rPr>
                <w:t xml:space="preserve"> to </w:t>
              </w:r>
            </w:ins>
            <w:del w:id="924" w:author="Richard Hornby" w:date="2014-03-06T16:42:00Z">
              <w:r w:rsidRPr="00A5418D" w:rsidDel="008D77D1">
                <w:rPr>
                  <w:rStyle w:val="simple"/>
                  <w:sz w:val="18"/>
                  <w:szCs w:val="18"/>
                </w:rPr>
                <w:delText>-</w:delText>
              </w:r>
            </w:del>
            <w:r w:rsidRPr="00A5418D">
              <w:rPr>
                <w:rStyle w:val="simple"/>
                <w:sz w:val="18"/>
                <w:szCs w:val="18"/>
              </w:rPr>
              <w:t>5.42</w:t>
            </w:r>
          </w:p>
        </w:tc>
        <w:tc>
          <w:tcPr>
            <w:tcW w:w="256" w:type="pct"/>
          </w:tcPr>
          <w:p w:rsidR="00FC6051" w:rsidRPr="00A5418D" w:rsidRDefault="00FC6051">
            <w:pPr>
              <w:rPr>
                <w:sz w:val="18"/>
                <w:szCs w:val="18"/>
              </w:rPr>
            </w:pPr>
            <w:r w:rsidRPr="00A5418D">
              <w:rPr>
                <w:rStyle w:val="simple"/>
                <w:sz w:val="18"/>
                <w:szCs w:val="18"/>
              </w:rPr>
              <w:t>0.53</w:t>
            </w:r>
          </w:p>
        </w:tc>
      </w:tr>
      <w:tr w:rsidR="00FC6051" w:rsidRPr="00A5418D" w:rsidTr="00AD2428">
        <w:trPr>
          <w:tblHeader/>
          <w:jc w:val="center"/>
        </w:trPr>
        <w:tc>
          <w:tcPr>
            <w:tcW w:w="346" w:type="pct"/>
            <w:tcBorders>
              <w:bottom w:val="single" w:sz="12" w:space="0" w:color="000000"/>
            </w:tcBorders>
          </w:tcPr>
          <w:p w:rsidR="00FC6051" w:rsidRPr="00A5418D" w:rsidRDefault="00FC6051">
            <w:pPr>
              <w:rPr>
                <w:sz w:val="18"/>
                <w:szCs w:val="18"/>
              </w:rPr>
            </w:pPr>
            <w:r w:rsidRPr="00A5418D">
              <w:rPr>
                <w:rStyle w:val="simple"/>
                <w:sz w:val="18"/>
                <w:szCs w:val="18"/>
              </w:rPr>
              <w:t>cg24332422</w:t>
            </w:r>
          </w:p>
        </w:tc>
        <w:tc>
          <w:tcPr>
            <w:tcW w:w="329" w:type="pct"/>
            <w:tcBorders>
              <w:bottom w:val="single" w:sz="12" w:space="0" w:color="000000"/>
            </w:tcBorders>
          </w:tcPr>
          <w:p w:rsidR="00FC6051" w:rsidRPr="00A5418D" w:rsidRDefault="00FC6051">
            <w:pPr>
              <w:rPr>
                <w:sz w:val="18"/>
                <w:szCs w:val="18"/>
              </w:rPr>
            </w:pPr>
            <w:r w:rsidRPr="00A5418D">
              <w:rPr>
                <w:rStyle w:val="simple"/>
                <w:sz w:val="18"/>
                <w:szCs w:val="18"/>
              </w:rPr>
              <w:t>0.26(40.5%)</w:t>
            </w:r>
          </w:p>
        </w:tc>
        <w:tc>
          <w:tcPr>
            <w:tcW w:w="301" w:type="pct"/>
            <w:tcBorders>
              <w:bottom w:val="single" w:sz="12" w:space="0" w:color="000000"/>
            </w:tcBorders>
          </w:tcPr>
          <w:p w:rsidR="00FC6051" w:rsidRPr="00A5418D" w:rsidRDefault="00FC6051">
            <w:pPr>
              <w:rPr>
                <w:sz w:val="18"/>
                <w:szCs w:val="18"/>
              </w:rPr>
            </w:pPr>
            <w:r w:rsidRPr="00A5418D">
              <w:rPr>
                <w:rStyle w:val="simple"/>
                <w:sz w:val="18"/>
                <w:szCs w:val="18"/>
              </w:rPr>
              <w:t>0.16(0%)</w:t>
            </w:r>
          </w:p>
        </w:tc>
        <w:tc>
          <w:tcPr>
            <w:tcW w:w="302" w:type="pct"/>
            <w:tcBorders>
              <w:bottom w:val="single" w:sz="12" w:space="0" w:color="000000"/>
            </w:tcBorders>
          </w:tcPr>
          <w:p w:rsidR="00FC6051" w:rsidRPr="00A5418D" w:rsidRDefault="00FC6051">
            <w:pPr>
              <w:rPr>
                <w:sz w:val="18"/>
                <w:szCs w:val="18"/>
              </w:rPr>
            </w:pPr>
            <w:r w:rsidRPr="00A5418D">
              <w:rPr>
                <w:rStyle w:val="simple"/>
                <w:sz w:val="18"/>
                <w:szCs w:val="18"/>
              </w:rPr>
              <w:t>1.0 × 10</w:t>
            </w:r>
            <w:r w:rsidRPr="00A5418D">
              <w:rPr>
                <w:rStyle w:val="simple"/>
                <w:sz w:val="18"/>
                <w:szCs w:val="18"/>
                <w:vertAlign w:val="superscript"/>
              </w:rPr>
              <w:t>−26</w:t>
            </w:r>
          </w:p>
        </w:tc>
        <w:tc>
          <w:tcPr>
            <w:tcW w:w="301" w:type="pct"/>
            <w:tcBorders>
              <w:bottom w:val="single" w:sz="12" w:space="0" w:color="000000"/>
            </w:tcBorders>
          </w:tcPr>
          <w:p w:rsidR="00FC6051" w:rsidRPr="00A5418D" w:rsidRDefault="00FC6051">
            <w:pPr>
              <w:rPr>
                <w:sz w:val="18"/>
                <w:szCs w:val="18"/>
              </w:rPr>
            </w:pPr>
            <w:r w:rsidRPr="00A5418D">
              <w:rPr>
                <w:rStyle w:val="bold"/>
                <w:sz w:val="18"/>
                <w:szCs w:val="18"/>
              </w:rPr>
              <w:t>2.0 × 10</w:t>
            </w:r>
            <w:r w:rsidRPr="00A5418D">
              <w:rPr>
                <w:rStyle w:val="bold"/>
                <w:sz w:val="18"/>
                <w:szCs w:val="18"/>
                <w:vertAlign w:val="superscript"/>
              </w:rPr>
              <w:t>−26</w:t>
            </w:r>
          </w:p>
        </w:tc>
        <w:tc>
          <w:tcPr>
            <w:tcW w:w="194" w:type="pct"/>
            <w:tcBorders>
              <w:bottom w:val="single" w:sz="12" w:space="0" w:color="000000"/>
            </w:tcBorders>
          </w:tcPr>
          <w:p w:rsidR="00FC6051" w:rsidRPr="00A5418D" w:rsidRDefault="00FC6051">
            <w:pPr>
              <w:rPr>
                <w:sz w:val="18"/>
                <w:szCs w:val="18"/>
              </w:rPr>
            </w:pPr>
            <w:r w:rsidRPr="00A5418D">
              <w:rPr>
                <w:rStyle w:val="simple"/>
                <w:sz w:val="18"/>
                <w:szCs w:val="18"/>
              </w:rPr>
              <w:t>223.6</w:t>
            </w:r>
          </w:p>
        </w:tc>
        <w:tc>
          <w:tcPr>
            <w:tcW w:w="327" w:type="pct"/>
            <w:tcBorders>
              <w:bottom w:val="single" w:sz="12" w:space="0" w:color="000000"/>
            </w:tcBorders>
          </w:tcPr>
          <w:p w:rsidR="00FC6051" w:rsidRPr="00A5418D" w:rsidRDefault="00FC6051">
            <w:pPr>
              <w:rPr>
                <w:sz w:val="18"/>
                <w:szCs w:val="18"/>
              </w:rPr>
            </w:pPr>
            <w:r w:rsidRPr="00A5418D">
              <w:rPr>
                <w:rStyle w:val="bold"/>
                <w:sz w:val="18"/>
                <w:szCs w:val="18"/>
              </w:rPr>
              <w:t>2.81 × 10</w:t>
            </w:r>
            <w:r w:rsidRPr="00A5418D">
              <w:rPr>
                <w:rStyle w:val="bold"/>
                <w:sz w:val="18"/>
                <w:szCs w:val="18"/>
                <w:vertAlign w:val="superscript"/>
              </w:rPr>
              <w:t>−5</w:t>
            </w:r>
          </w:p>
        </w:tc>
        <w:tc>
          <w:tcPr>
            <w:tcW w:w="329" w:type="pct"/>
            <w:tcBorders>
              <w:bottom w:val="single" w:sz="12" w:space="0" w:color="000000"/>
            </w:tcBorders>
          </w:tcPr>
          <w:p w:rsidR="00FC6051" w:rsidRPr="00A5418D" w:rsidRDefault="00FC6051">
            <w:pPr>
              <w:rPr>
                <w:sz w:val="18"/>
                <w:szCs w:val="18"/>
              </w:rPr>
            </w:pPr>
            <w:r w:rsidRPr="00A5418D">
              <w:rPr>
                <w:rStyle w:val="simple"/>
                <w:sz w:val="18"/>
                <w:szCs w:val="18"/>
              </w:rPr>
              <w:t>21.11</w:t>
            </w:r>
            <w:ins w:id="925" w:author="Richard Hornby" w:date="2014-03-06T16:42:00Z">
              <w:r w:rsidRPr="00A5418D">
                <w:rPr>
                  <w:rStyle w:val="simple"/>
                  <w:sz w:val="18"/>
                  <w:szCs w:val="18"/>
                </w:rPr>
                <w:t xml:space="preserve"> to </w:t>
              </w:r>
            </w:ins>
            <w:del w:id="926" w:author="Richard Hornby" w:date="2014-03-06T16:42:00Z">
              <w:r w:rsidRPr="00A5418D" w:rsidDel="008D77D1">
                <w:rPr>
                  <w:rStyle w:val="simple"/>
                  <w:sz w:val="18"/>
                  <w:szCs w:val="18"/>
                </w:rPr>
                <w:delText>-</w:delText>
              </w:r>
            </w:del>
            <w:r w:rsidRPr="00A5418D">
              <w:rPr>
                <w:rStyle w:val="simple"/>
                <w:sz w:val="18"/>
                <w:szCs w:val="18"/>
              </w:rPr>
              <w:t>3</w:t>
            </w:r>
            <w:ins w:id="927" w:author="Richard Hornby" w:date="2014-03-06T16:42:00Z">
              <w:r w:rsidRPr="00A5418D">
                <w:rPr>
                  <w:rStyle w:val="simple"/>
                  <w:sz w:val="18"/>
                  <w:szCs w:val="18"/>
                </w:rPr>
                <w:t>,</w:t>
              </w:r>
            </w:ins>
            <w:r w:rsidRPr="00A5418D">
              <w:rPr>
                <w:rStyle w:val="simple"/>
                <w:sz w:val="18"/>
                <w:szCs w:val="18"/>
              </w:rPr>
              <w:t>463</w:t>
            </w:r>
          </w:p>
        </w:tc>
        <w:tc>
          <w:tcPr>
            <w:tcW w:w="232" w:type="pct"/>
            <w:tcBorders>
              <w:bottom w:val="single" w:sz="12" w:space="0" w:color="000000"/>
            </w:tcBorders>
          </w:tcPr>
          <w:p w:rsidR="00FC6051" w:rsidRPr="00A5418D" w:rsidRDefault="00FC6051">
            <w:pPr>
              <w:rPr>
                <w:sz w:val="18"/>
                <w:szCs w:val="18"/>
              </w:rPr>
            </w:pPr>
            <w:r w:rsidRPr="00A5418D">
              <w:rPr>
                <w:rStyle w:val="simple"/>
                <w:sz w:val="18"/>
                <w:szCs w:val="18"/>
              </w:rPr>
              <w:t>0.71</w:t>
            </w:r>
          </w:p>
        </w:tc>
        <w:tc>
          <w:tcPr>
            <w:tcW w:w="376" w:type="pct"/>
            <w:tcBorders>
              <w:bottom w:val="single" w:sz="12" w:space="0" w:color="000000"/>
            </w:tcBorders>
          </w:tcPr>
          <w:p w:rsidR="00FC6051" w:rsidRPr="00A5418D" w:rsidRDefault="00FC6051">
            <w:pPr>
              <w:rPr>
                <w:sz w:val="18"/>
                <w:szCs w:val="18"/>
              </w:rPr>
            </w:pPr>
            <w:r w:rsidRPr="00A5418D">
              <w:rPr>
                <w:rStyle w:val="simple"/>
                <w:sz w:val="18"/>
                <w:szCs w:val="18"/>
              </w:rPr>
              <w:t>0.16(17.36%)</w:t>
            </w:r>
          </w:p>
        </w:tc>
        <w:tc>
          <w:tcPr>
            <w:tcW w:w="331" w:type="pct"/>
            <w:tcBorders>
              <w:bottom w:val="single" w:sz="12" w:space="0" w:color="000000"/>
            </w:tcBorders>
          </w:tcPr>
          <w:p w:rsidR="00FC6051" w:rsidRPr="00A5418D" w:rsidRDefault="00FC6051">
            <w:pPr>
              <w:rPr>
                <w:sz w:val="18"/>
                <w:szCs w:val="18"/>
              </w:rPr>
            </w:pPr>
            <w:r w:rsidRPr="00A5418D">
              <w:rPr>
                <w:rStyle w:val="simple"/>
                <w:sz w:val="18"/>
                <w:szCs w:val="18"/>
              </w:rPr>
              <w:t>0.15(0%)</w:t>
            </w:r>
          </w:p>
        </w:tc>
        <w:tc>
          <w:tcPr>
            <w:tcW w:w="299" w:type="pct"/>
            <w:tcBorders>
              <w:bottom w:val="single" w:sz="12" w:space="0" w:color="000000"/>
            </w:tcBorders>
          </w:tcPr>
          <w:p w:rsidR="00FC6051" w:rsidRPr="00A5418D" w:rsidRDefault="00FC6051">
            <w:pPr>
              <w:rPr>
                <w:sz w:val="18"/>
                <w:szCs w:val="18"/>
              </w:rPr>
            </w:pPr>
            <w:r w:rsidRPr="00A5418D">
              <w:rPr>
                <w:rStyle w:val="simple"/>
                <w:sz w:val="18"/>
                <w:szCs w:val="18"/>
              </w:rPr>
              <w:t>0.338755</w:t>
            </w:r>
          </w:p>
        </w:tc>
        <w:tc>
          <w:tcPr>
            <w:tcW w:w="301" w:type="pct"/>
            <w:tcBorders>
              <w:bottom w:val="single" w:sz="12" w:space="0" w:color="000000"/>
            </w:tcBorders>
          </w:tcPr>
          <w:p w:rsidR="00FC6051" w:rsidRPr="00A5418D" w:rsidRDefault="00FC6051">
            <w:pPr>
              <w:rPr>
                <w:sz w:val="18"/>
                <w:szCs w:val="18"/>
              </w:rPr>
            </w:pPr>
            <w:r w:rsidRPr="00A5418D">
              <w:rPr>
                <w:rStyle w:val="simple"/>
                <w:sz w:val="18"/>
                <w:szCs w:val="18"/>
              </w:rPr>
              <w:t>0.338755</w:t>
            </w:r>
          </w:p>
        </w:tc>
        <w:tc>
          <w:tcPr>
            <w:tcW w:w="219" w:type="pct"/>
            <w:tcBorders>
              <w:bottom w:val="single" w:sz="12" w:space="0" w:color="000000"/>
            </w:tcBorders>
          </w:tcPr>
          <w:p w:rsidR="00FC6051" w:rsidRPr="00A5418D" w:rsidRDefault="00FC6051">
            <w:pPr>
              <w:rPr>
                <w:sz w:val="18"/>
                <w:szCs w:val="18"/>
              </w:rPr>
            </w:pPr>
            <w:r w:rsidRPr="00A5418D">
              <w:rPr>
                <w:rStyle w:val="simple"/>
                <w:sz w:val="18"/>
                <w:szCs w:val="18"/>
              </w:rPr>
              <w:t>1.6</w:t>
            </w:r>
          </w:p>
        </w:tc>
        <w:tc>
          <w:tcPr>
            <w:tcW w:w="246" w:type="pct"/>
            <w:tcBorders>
              <w:bottom w:val="single" w:sz="12" w:space="0" w:color="000000"/>
            </w:tcBorders>
          </w:tcPr>
          <w:p w:rsidR="00FC6051" w:rsidRPr="00A5418D" w:rsidRDefault="00FC6051">
            <w:pPr>
              <w:rPr>
                <w:sz w:val="18"/>
                <w:szCs w:val="18"/>
              </w:rPr>
            </w:pPr>
            <w:r w:rsidRPr="00A5418D">
              <w:rPr>
                <w:rStyle w:val="simple"/>
                <w:sz w:val="18"/>
                <w:szCs w:val="18"/>
              </w:rPr>
              <w:t>0.656</w:t>
            </w:r>
          </w:p>
        </w:tc>
        <w:tc>
          <w:tcPr>
            <w:tcW w:w="311" w:type="pct"/>
            <w:tcBorders>
              <w:bottom w:val="single" w:sz="12" w:space="0" w:color="000000"/>
            </w:tcBorders>
          </w:tcPr>
          <w:p w:rsidR="00FC6051" w:rsidRPr="00A5418D" w:rsidRDefault="00FC6051">
            <w:pPr>
              <w:rPr>
                <w:sz w:val="18"/>
                <w:szCs w:val="18"/>
              </w:rPr>
            </w:pPr>
            <w:r w:rsidRPr="00A5418D">
              <w:rPr>
                <w:rStyle w:val="simple"/>
                <w:sz w:val="18"/>
                <w:szCs w:val="18"/>
              </w:rPr>
              <w:t>0.23</w:t>
            </w:r>
            <w:ins w:id="928" w:author="Richard Hornby" w:date="2014-03-06T16:42:00Z">
              <w:r w:rsidRPr="00A5418D">
                <w:rPr>
                  <w:rStyle w:val="simple"/>
                  <w:sz w:val="18"/>
                  <w:szCs w:val="18"/>
                </w:rPr>
                <w:t xml:space="preserve"> to </w:t>
              </w:r>
            </w:ins>
            <w:del w:id="929" w:author="Richard Hornby" w:date="2014-03-06T16:43:00Z">
              <w:r w:rsidRPr="00A5418D" w:rsidDel="008D77D1">
                <w:rPr>
                  <w:rStyle w:val="simple"/>
                  <w:sz w:val="18"/>
                  <w:szCs w:val="18"/>
                </w:rPr>
                <w:delText>-</w:delText>
              </w:r>
            </w:del>
            <w:r w:rsidRPr="00A5418D">
              <w:rPr>
                <w:rStyle w:val="simple"/>
                <w:sz w:val="18"/>
                <w:szCs w:val="18"/>
              </w:rPr>
              <w:t>14.30</w:t>
            </w:r>
          </w:p>
        </w:tc>
        <w:tc>
          <w:tcPr>
            <w:tcW w:w="256" w:type="pct"/>
            <w:tcBorders>
              <w:bottom w:val="single" w:sz="12" w:space="0" w:color="000000"/>
            </w:tcBorders>
          </w:tcPr>
          <w:p w:rsidR="00FC6051" w:rsidRPr="00A5418D" w:rsidRDefault="00FC6051">
            <w:pPr>
              <w:rPr>
                <w:sz w:val="18"/>
                <w:szCs w:val="18"/>
              </w:rPr>
            </w:pPr>
            <w:r w:rsidRPr="00A5418D">
              <w:rPr>
                <w:rStyle w:val="simple"/>
                <w:sz w:val="18"/>
                <w:szCs w:val="18"/>
              </w:rPr>
              <w:t>0.52</w:t>
            </w:r>
          </w:p>
        </w:tc>
      </w:tr>
    </w:tbl>
    <w:p w:rsidR="00FC6051" w:rsidRPr="00AD2428" w:rsidRDefault="00FC6051">
      <w:pPr>
        <w:jc w:val="both"/>
        <w:rPr>
          <w:sz w:val="16"/>
          <w:szCs w:val="16"/>
        </w:rPr>
      </w:pPr>
      <w:proofErr w:type="spellStart"/>
      <w:r w:rsidRPr="00AD2428">
        <w:rPr>
          <w:sz w:val="16"/>
          <w:szCs w:val="16"/>
        </w:rPr>
        <w:t>MCaM</w:t>
      </w:r>
      <w:proofErr w:type="spellEnd"/>
      <w:r w:rsidRPr="00AD2428">
        <w:rPr>
          <w:sz w:val="16"/>
          <w:szCs w:val="16"/>
        </w:rPr>
        <w:t xml:space="preserve">, </w:t>
      </w:r>
      <w:proofErr w:type="spellStart"/>
      <w:r w:rsidRPr="00AD2428">
        <w:rPr>
          <w:sz w:val="16"/>
          <w:szCs w:val="16"/>
        </w:rPr>
        <w:t>MCoM</w:t>
      </w:r>
      <w:proofErr w:type="spellEnd"/>
      <w:r w:rsidRPr="00AD2428">
        <w:rPr>
          <w:sz w:val="16"/>
          <w:szCs w:val="16"/>
        </w:rPr>
        <w:t xml:space="preserve"> represent the mean of case methylation (Beta) and mean of control methylation (Beta). Methylation levels are calculated with formula: Beta = (M/M + U).</w:t>
      </w:r>
    </w:p>
    <w:p w:rsidR="00FC6051" w:rsidRPr="00AD2428" w:rsidRDefault="00FC6051">
      <w:pPr>
        <w:jc w:val="both"/>
        <w:rPr>
          <w:sz w:val="16"/>
          <w:szCs w:val="16"/>
        </w:rPr>
      </w:pPr>
      <w:proofErr w:type="spellStart"/>
      <w:ins w:id="930" w:author="Richard Hornby" w:date="2014-03-06T16:45:00Z">
        <w:r>
          <w:rPr>
            <w:sz w:val="16"/>
            <w:szCs w:val="16"/>
            <w:vertAlign w:val="superscript"/>
          </w:rPr>
          <w:t>a</w:t>
        </w:r>
      </w:ins>
      <w:del w:id="931" w:author="Richard Hornby" w:date="2014-03-06T16:45:00Z">
        <w:r w:rsidRPr="00AD2428" w:rsidDel="006C0831">
          <w:rPr>
            <w:sz w:val="16"/>
            <w:szCs w:val="16"/>
          </w:rPr>
          <w:delText xml:space="preserve">¥ </w:delText>
        </w:r>
      </w:del>
      <w:r w:rsidRPr="00FC6051">
        <w:rPr>
          <w:i/>
          <w:sz w:val="16"/>
          <w:szCs w:val="16"/>
          <w:rPrChange w:id="932" w:author="Richard Hornby" w:date="2014-03-06T16:43:00Z">
            <w:rPr>
              <w:b/>
              <w:sz w:val="16"/>
              <w:szCs w:val="16"/>
            </w:rPr>
          </w:rPrChange>
        </w:rPr>
        <w:t>P</w:t>
      </w:r>
      <w:proofErr w:type="spellEnd"/>
      <w:r w:rsidRPr="00AD2428">
        <w:rPr>
          <w:sz w:val="16"/>
          <w:szCs w:val="16"/>
        </w:rPr>
        <w:t xml:space="preserve">-values are from </w:t>
      </w:r>
      <w:r w:rsidRPr="00AD2428">
        <w:rPr>
          <w:rStyle w:val="italic"/>
          <w:sz w:val="16"/>
          <w:szCs w:val="16"/>
        </w:rPr>
        <w:t>t</w:t>
      </w:r>
      <w:r w:rsidRPr="00AD2428">
        <w:rPr>
          <w:sz w:val="16"/>
          <w:szCs w:val="16"/>
        </w:rPr>
        <w:t xml:space="preserve">-test or Wilcoxon rank-sum test after false discovery rate (FDR adjustment). </w:t>
      </w:r>
      <w:ins w:id="933" w:author="Richard Hornby" w:date="2014-03-06T16:43:00Z">
        <w:r>
          <w:rPr>
            <w:sz w:val="16"/>
            <w:szCs w:val="16"/>
          </w:rPr>
          <w:t xml:space="preserve">The </w:t>
        </w:r>
      </w:ins>
      <w:del w:id="934" w:author="Richard Hornby" w:date="2014-03-06T16:43:00Z">
        <w:r w:rsidRPr="00AD2428" w:rsidDel="00566DC7">
          <w:rPr>
            <w:rStyle w:val="italic"/>
            <w:sz w:val="16"/>
            <w:szCs w:val="16"/>
          </w:rPr>
          <w:delText>T</w:delText>
        </w:r>
      </w:del>
      <w:ins w:id="935" w:author="Richard Hornby" w:date="2014-03-06T16:43:00Z">
        <w:r>
          <w:rPr>
            <w:rStyle w:val="italic"/>
            <w:sz w:val="16"/>
            <w:szCs w:val="16"/>
          </w:rPr>
          <w:t>t</w:t>
        </w:r>
      </w:ins>
      <w:r w:rsidRPr="00AD2428">
        <w:rPr>
          <w:sz w:val="16"/>
          <w:szCs w:val="16"/>
        </w:rPr>
        <w:t xml:space="preserve">-test will be chose when the variable is normally distributed, or else </w:t>
      </w:r>
      <w:ins w:id="936" w:author="Richard Hornby" w:date="2014-03-06T16:43:00Z">
        <w:r>
          <w:rPr>
            <w:sz w:val="16"/>
            <w:szCs w:val="16"/>
          </w:rPr>
          <w:t xml:space="preserve">the </w:t>
        </w:r>
      </w:ins>
      <w:r w:rsidRPr="00AD2428">
        <w:rPr>
          <w:sz w:val="16"/>
          <w:szCs w:val="16"/>
        </w:rPr>
        <w:t xml:space="preserve">rank-sum test will be chose. Significant </w:t>
      </w:r>
      <w:r w:rsidRPr="00FC6051">
        <w:rPr>
          <w:i/>
          <w:sz w:val="16"/>
          <w:szCs w:val="16"/>
          <w:rPrChange w:id="937" w:author="Richard Hornby" w:date="2014-03-06T16:44:00Z">
            <w:rPr>
              <w:b/>
              <w:sz w:val="16"/>
              <w:szCs w:val="16"/>
            </w:rPr>
          </w:rPrChange>
        </w:rPr>
        <w:t>P</w:t>
      </w:r>
      <w:r w:rsidRPr="00AD2428">
        <w:rPr>
          <w:sz w:val="16"/>
          <w:szCs w:val="16"/>
        </w:rPr>
        <w:t>-values after FDR are bolded which indicate significant different methylation between case and control.</w:t>
      </w:r>
    </w:p>
    <w:p w:rsidR="00FC6051" w:rsidRPr="00AD2428" w:rsidRDefault="00FC6051">
      <w:pPr>
        <w:jc w:val="both"/>
        <w:rPr>
          <w:sz w:val="16"/>
          <w:szCs w:val="16"/>
        </w:rPr>
      </w:pPr>
      <w:del w:id="938" w:author="Richard Hornby" w:date="2014-03-06T16:46:00Z">
        <w:r w:rsidRPr="00AD2428" w:rsidDel="00BB5C1F">
          <w:rPr>
            <w:sz w:val="16"/>
            <w:szCs w:val="16"/>
          </w:rPr>
          <w:delText>†</w:delText>
        </w:r>
      </w:del>
      <w:proofErr w:type="spellStart"/>
      <w:ins w:id="939" w:author="Richard Hornby" w:date="2014-03-06T16:46:00Z">
        <w:r>
          <w:rPr>
            <w:sz w:val="16"/>
            <w:szCs w:val="16"/>
            <w:vertAlign w:val="superscript"/>
          </w:rPr>
          <w:t>b</w:t>
        </w:r>
      </w:ins>
      <w:del w:id="940" w:author="Richard Hornby" w:date="2014-03-06T16:46:00Z">
        <w:r w:rsidRPr="00AD2428" w:rsidDel="00BB5C1F">
          <w:rPr>
            <w:sz w:val="16"/>
            <w:szCs w:val="16"/>
          </w:rPr>
          <w:delText xml:space="preserve"> </w:delText>
        </w:r>
      </w:del>
      <w:r w:rsidRPr="00AD2428">
        <w:rPr>
          <w:sz w:val="16"/>
          <w:szCs w:val="16"/>
        </w:rPr>
        <w:t>OR</w:t>
      </w:r>
      <w:proofErr w:type="spellEnd"/>
      <w:r w:rsidRPr="00AD2428">
        <w:rPr>
          <w:sz w:val="16"/>
          <w:szCs w:val="16"/>
        </w:rPr>
        <w:t xml:space="preserve"> and its 95% CI, </w:t>
      </w:r>
      <w:r w:rsidRPr="00FC6051">
        <w:rPr>
          <w:i/>
          <w:sz w:val="16"/>
          <w:szCs w:val="16"/>
          <w:rPrChange w:id="941" w:author="Richard Hornby" w:date="2014-03-06T16:44:00Z">
            <w:rPr>
              <w:b/>
              <w:sz w:val="16"/>
              <w:szCs w:val="16"/>
            </w:rPr>
          </w:rPrChange>
        </w:rPr>
        <w:t>P</w:t>
      </w:r>
      <w:r w:rsidRPr="00AD2428">
        <w:rPr>
          <w:sz w:val="16"/>
          <w:szCs w:val="16"/>
        </w:rPr>
        <w:t>-value and AUC from logistic regression analysis or prediction model.</w:t>
      </w:r>
    </w:p>
    <w:p w:rsidR="00FC6051" w:rsidRPr="00AD2428" w:rsidRDefault="00FC6051">
      <w:pPr>
        <w:pStyle w:val="h1"/>
        <w:rPr>
          <w:sz w:val="16"/>
          <w:szCs w:val="16"/>
        </w:rPr>
        <w:sectPr w:rsidR="00FC6051" w:rsidRPr="00AD2428" w:rsidSect="00AD2428">
          <w:pgSz w:w="16834" w:h="11909" w:orient="landscape"/>
          <w:pgMar w:top="1440" w:right="1440" w:bottom="1440" w:left="1440" w:header="720" w:footer="720" w:gutter="0"/>
          <w:cols w:space="720"/>
          <w:docGrid w:linePitch="360"/>
        </w:sectPr>
      </w:pPr>
    </w:p>
    <w:p w:rsidR="00FC6051" w:rsidRDefault="00FC6051">
      <w:pPr>
        <w:pStyle w:val="h1"/>
      </w:pPr>
      <w:r>
        <w:lastRenderedPageBreak/>
        <w:t>Discussion</w:t>
      </w:r>
    </w:p>
    <w:p w:rsidR="00FC6051" w:rsidRDefault="00FC6051">
      <w:pPr>
        <w:pStyle w:val="a3"/>
        <w:jc w:val="both"/>
      </w:pPr>
      <w:ins w:id="942" w:author="Richard Hornby" w:date="2014-03-06T16:48:00Z">
        <w:r>
          <w:rPr>
            <w:rStyle w:val="italic"/>
            <w:i w:val="0"/>
          </w:rPr>
          <w:t xml:space="preserve">The </w:t>
        </w:r>
      </w:ins>
      <w:r>
        <w:rPr>
          <w:rStyle w:val="italic"/>
        </w:rPr>
        <w:t>APC</w:t>
      </w:r>
      <w:r>
        <w:t xml:space="preserve"> gene has been reported as an important tumor suppressor in colorectal cancer [30], and the aberrant of </w:t>
      </w:r>
      <w:r>
        <w:rPr>
          <w:rStyle w:val="italic"/>
        </w:rPr>
        <w:t>APC</w:t>
      </w:r>
      <w:r>
        <w:t xml:space="preserve"> methylation had been reported in </w:t>
      </w:r>
      <w:proofErr w:type="spellStart"/>
      <w:r>
        <w:t>numeric</w:t>
      </w:r>
      <w:ins w:id="943" w:author="Richard Hornby" w:date="2014-03-08T17:40:00Z">
        <w:r>
          <w:t>s</w:t>
        </w:r>
      </w:ins>
      <w:proofErr w:type="spellEnd"/>
      <w:r>
        <w:t xml:space="preserve"> </w:t>
      </w:r>
      <w:ins w:id="944" w:author="Richard Hornby" w:date="2014-03-08T17:42:00Z">
        <w:r>
          <w:t>for</w:t>
        </w:r>
      </w:ins>
      <w:del w:id="945" w:author="Richard Hornby" w:date="2014-03-08T17:42:00Z">
        <w:r w:rsidDel="00617BD6">
          <w:delText>of</w:delText>
        </w:r>
      </w:del>
      <w:r>
        <w:t xml:space="preserve"> cancers, such as bladder [31], prostate [32], breast and lung cancer [24]. However, the diagnostic role of the methylation status of </w:t>
      </w:r>
      <w:ins w:id="946" w:author="Richard Hornby" w:date="2014-03-06T16:49:00Z">
        <w:r>
          <w:t xml:space="preserve">the </w:t>
        </w:r>
      </w:ins>
      <w:r>
        <w:rPr>
          <w:rStyle w:val="italic"/>
        </w:rPr>
        <w:t>APC</w:t>
      </w:r>
      <w:r>
        <w:t xml:space="preserve"> gene in lung cancer lacks</w:t>
      </w:r>
      <w:del w:id="947" w:author="Richard Hornby" w:date="2014-03-06T16:49:00Z">
        <w:r w:rsidDel="00332308">
          <w:delText xml:space="preserve"> for</w:delText>
        </w:r>
      </w:del>
      <w:r>
        <w:t xml:space="preserve"> quantitative assessment. We therefore performed an integrated analysis to quantify the ability for </w:t>
      </w:r>
      <w:ins w:id="948" w:author="Richard Hornby" w:date="2014-03-06T16:49:00Z">
        <w:r>
          <w:t xml:space="preserve">the </w:t>
        </w:r>
      </w:ins>
      <w:r>
        <w:rPr>
          <w:rStyle w:val="italic"/>
        </w:rPr>
        <w:t>APC</w:t>
      </w:r>
      <w:r>
        <w:t xml:space="preserve"> promoter methylation test in NSCLC diagnosis, and a significant association was identified between </w:t>
      </w:r>
      <w:r>
        <w:rPr>
          <w:rStyle w:val="italic"/>
        </w:rPr>
        <w:t>APC</w:t>
      </w:r>
      <w:r>
        <w:t xml:space="preserve"> methylation and NSCLC (OR = 4.67, </w:t>
      </w:r>
      <w:r w:rsidRPr="00FC6051">
        <w:rPr>
          <w:i/>
          <w:rPrChange w:id="949" w:author="Richard Hornby" w:date="2014-03-06T16:50:00Z">
            <w:rPr>
              <w:b/>
            </w:rPr>
          </w:rPrChange>
        </w:rPr>
        <w:t>P</w:t>
      </w:r>
      <w:r>
        <w:t xml:space="preserve"> &lt; 0.0001). Seven </w:t>
      </w:r>
      <w:del w:id="950" w:author="Shicheng Guo" w:date="2014-03-17T04:31:00Z">
        <w:r w:rsidDel="0042384F">
          <w:delText xml:space="preserve">virtual </w:delText>
        </w:r>
      </w:del>
      <w:ins w:id="951" w:author="Shicheng Guo" w:date="2014-03-17T04:31:00Z">
        <w:r w:rsidR="0042384F">
          <w:rPr>
            <w:rFonts w:hint="eastAsia"/>
            <w:lang w:eastAsia="zh-CN"/>
          </w:rPr>
          <w:t>imputed</w:t>
        </w:r>
        <w:r w:rsidR="0042384F">
          <w:t xml:space="preserve"> </w:t>
        </w:r>
      </w:ins>
      <w:r>
        <w:t>studies were filled</w:t>
      </w:r>
      <w:ins w:id="952" w:author="Shicheng Guo" w:date="2014-03-17T04:31:00Z">
        <w:r w:rsidR="0042384F">
          <w:rPr>
            <w:rFonts w:hint="eastAsia"/>
            <w:lang w:eastAsia="zh-CN"/>
          </w:rPr>
          <w:t xml:space="preserve"> </w:t>
        </w:r>
      </w:ins>
      <w:ins w:id="953" w:author="Richard Hornby" w:date="2014-03-09T21:09:00Z">
        <w:del w:id="954" w:author="Shicheng Guo" w:date="2014-03-17T04:31:00Z">
          <w:r w:rsidDel="0042384F">
            <w:rPr>
              <w:b/>
            </w:rPr>
            <w:delText xml:space="preserve">{“AU Query: kindly confirm that the first part of this sentence reads correctly </w:delText>
          </w:r>
        </w:del>
      </w:ins>
      <w:ins w:id="955" w:author="Richard Hornby" w:date="2014-03-09T21:10:00Z">
        <w:del w:id="956" w:author="Shicheng Guo" w:date="2014-03-17T04:31:00Z">
          <w:r w:rsidDel="0042384F">
            <w:rPr>
              <w:b/>
            </w:rPr>
            <w:delText>regarding your</w:delText>
          </w:r>
        </w:del>
      </w:ins>
      <w:ins w:id="957" w:author="Richard Hornby" w:date="2014-03-09T21:09:00Z">
        <w:del w:id="958" w:author="Shicheng Guo" w:date="2014-03-17T04:31:00Z">
          <w:r w:rsidDel="0042384F">
            <w:rPr>
              <w:b/>
            </w:rPr>
            <w:delText xml:space="preserve"> </w:delText>
          </w:r>
        </w:del>
      </w:ins>
      <w:ins w:id="959" w:author="Richard Hornby" w:date="2014-03-09T21:10:00Z">
        <w:del w:id="960" w:author="Shicheng Guo" w:date="2014-03-17T04:31:00Z">
          <w:r w:rsidDel="0042384F">
            <w:rPr>
              <w:b/>
            </w:rPr>
            <w:delText xml:space="preserve">intended message: </w:delText>
          </w:r>
        </w:del>
      </w:ins>
      <w:ins w:id="961" w:author="Richard Hornby" w:date="2014-03-09T21:11:00Z">
        <w:del w:id="962" w:author="Shicheng Guo" w:date="2014-03-17T04:31:00Z">
          <w:r w:rsidDel="0042384F">
            <w:rPr>
              <w:b/>
            </w:rPr>
            <w:delText xml:space="preserve">possible </w:delText>
          </w:r>
        </w:del>
      </w:ins>
      <w:ins w:id="963" w:author="Richard Hornby" w:date="2014-03-09T21:10:00Z">
        <w:del w:id="964" w:author="Shicheng Guo" w:date="2014-03-17T04:31:00Z">
          <w:r w:rsidDel="0042384F">
            <w:rPr>
              <w:b/>
            </w:rPr>
            <w:delText>the word ‘virtual’</w:delText>
          </w:r>
        </w:del>
      </w:ins>
      <w:ins w:id="965" w:author="Richard Hornby" w:date="2014-03-09T21:11:00Z">
        <w:del w:id="966" w:author="Shicheng Guo" w:date="2014-03-17T04:31:00Z">
          <w:r w:rsidDel="0042384F">
            <w:rPr>
              <w:b/>
            </w:rPr>
            <w:delText xml:space="preserve"> may need reviewing. Please advise.”}</w:delText>
          </w:r>
        </w:del>
      </w:ins>
      <w:del w:id="967" w:author="Shicheng Guo" w:date="2014-03-17T04:31:00Z">
        <w:r w:rsidDel="0042384F">
          <w:delText xml:space="preserve"> </w:delText>
        </w:r>
      </w:del>
      <w:r>
        <w:t>when trim and fill tests were performed to eliminate the influence of</w:t>
      </w:r>
      <w:del w:id="968" w:author="Richard Hornby" w:date="2014-03-09T20:10:00Z">
        <w:r w:rsidDel="00E365FD">
          <w:delText xml:space="preserve"> the</w:delText>
        </w:r>
      </w:del>
      <w:r>
        <w:t xml:space="preserve"> publication bias </w:t>
      </w:r>
      <w:ins w:id="969" w:author="Richard Hornby" w:date="2014-03-09T20:10:00Z">
        <w:r>
          <w:t>o</w:t>
        </w:r>
      </w:ins>
      <w:del w:id="970" w:author="Richard Hornby" w:date="2014-03-09T20:10:00Z">
        <w:r w:rsidDel="00433E79">
          <w:delText>i</w:delText>
        </w:r>
      </w:del>
      <w:r>
        <w:t>n the random effects model, and the overall OR (2.49, 95% CI: 1.18</w:t>
      </w:r>
      <w:ins w:id="971" w:author="Richard Hornby" w:date="2014-03-06T16:50:00Z">
        <w:r>
          <w:t xml:space="preserve"> to </w:t>
        </w:r>
      </w:ins>
      <w:del w:id="972" w:author="Richard Hornby" w:date="2014-03-06T16:50:00Z">
        <w:r w:rsidDel="00332308">
          <w:delText>-</w:delText>
        </w:r>
      </w:del>
      <w:r>
        <w:t>5.26) was still significant, although it was slightly smaller than that in the crude meta-analysis (4.67, 95% CI: 2.66</w:t>
      </w:r>
      <w:ins w:id="973" w:author="Richard Hornby" w:date="2014-03-06T16:50:00Z">
        <w:r>
          <w:t xml:space="preserve"> to </w:t>
        </w:r>
      </w:ins>
      <w:del w:id="974" w:author="Richard Hornby" w:date="2014-03-06T16:50:00Z">
        <w:r w:rsidDel="00332308">
          <w:delText>-</w:delText>
        </w:r>
      </w:del>
      <w:r>
        <w:t xml:space="preserve">8.22), indicating the existence of a strong association between </w:t>
      </w:r>
      <w:r>
        <w:rPr>
          <w:rStyle w:val="italic"/>
        </w:rPr>
        <w:t>APC</w:t>
      </w:r>
      <w:r>
        <w:t xml:space="preserve"> promoter methylation and </w:t>
      </w:r>
      <w:ins w:id="975" w:author="Richard Hornby" w:date="2014-03-06T16:50:00Z">
        <w:r>
          <w:t>l</w:t>
        </w:r>
      </w:ins>
      <w:del w:id="976" w:author="Richard Hornby" w:date="2014-03-06T16:50:00Z">
        <w:r w:rsidDel="00332308">
          <w:delText>L</w:delText>
        </w:r>
      </w:del>
      <w:r>
        <w:t xml:space="preserve">ung cancer. The pooled sensitivity, specificity and AUC of </w:t>
      </w:r>
      <w:ins w:id="977" w:author="Richard Hornby" w:date="2014-03-09T20:13:00Z">
        <w:r>
          <w:t xml:space="preserve">the </w:t>
        </w:r>
      </w:ins>
      <w:r>
        <w:rPr>
          <w:rStyle w:val="italic"/>
        </w:rPr>
        <w:t>APC</w:t>
      </w:r>
      <w:r>
        <w:t xml:space="preserve"> methylation test in the present meta-analysis were 0.548, 0.78 and 0.64, respectively, which revealed that </w:t>
      </w:r>
      <w:r>
        <w:rPr>
          <w:rStyle w:val="italic"/>
        </w:rPr>
        <w:t>APC</w:t>
      </w:r>
      <w:r>
        <w:t xml:space="preserve"> methylation status is a good biomarker in NSCLC diagnosis.</w:t>
      </w:r>
    </w:p>
    <w:p w:rsidR="00FC6051" w:rsidRDefault="00FC6051">
      <w:pPr>
        <w:pStyle w:val="a3"/>
        <w:jc w:val="both"/>
      </w:pPr>
      <w:r>
        <w:t>Integrated analysis showed that the age at</w:t>
      </w:r>
      <w:del w:id="978" w:author="Richard Hornby" w:date="2014-03-09T20:13:00Z">
        <w:r w:rsidDel="00156FEC">
          <w:delText xml:space="preserve"> the</w:delText>
        </w:r>
      </w:del>
      <w:r>
        <w:t xml:space="preserve"> diagnosis, </w:t>
      </w:r>
      <w:proofErr w:type="spellStart"/>
      <w:r>
        <w:t>autogenous</w:t>
      </w:r>
      <w:proofErr w:type="spellEnd"/>
      <w:r>
        <w:t xml:space="preserve"> or heterogeneous control, the ratio of</w:t>
      </w:r>
      <w:del w:id="979" w:author="Richard Hornby" w:date="2014-03-06T16:51:00Z">
        <w:r w:rsidDel="00332308">
          <w:delText xml:space="preserve"> the</w:delText>
        </w:r>
      </w:del>
      <w:r>
        <w:t xml:space="preserve"> adenocarcinoma to squamous cell carcinoma, and primer set of </w:t>
      </w:r>
      <w:proofErr w:type="spellStart"/>
      <w:r>
        <w:t>CpG</w:t>
      </w:r>
      <w:proofErr w:type="spellEnd"/>
      <w:r>
        <w:t xml:space="preserve"> sites were the most important heterogeneity sources, while sample type (tissue or serum), proportion of males, proportion of stage I, and detection methods could not explain the heterogeneity.</w:t>
      </w:r>
    </w:p>
    <w:p w:rsidR="00FC6051" w:rsidRDefault="00FC6051">
      <w:pPr>
        <w:pStyle w:val="a3"/>
        <w:jc w:val="both"/>
      </w:pPr>
      <w:r>
        <w:t xml:space="preserve">Age was one of the most important heterogeneity sources from meta-regression analysis (beta = −0.3, </w:t>
      </w:r>
      <w:r w:rsidRPr="00FC6051">
        <w:rPr>
          <w:i/>
          <w:rPrChange w:id="980" w:author="Richard Hornby" w:date="2014-03-06T16:51:00Z">
            <w:rPr>
              <w:b/>
            </w:rPr>
          </w:rPrChange>
        </w:rPr>
        <w:t>P</w:t>
      </w:r>
      <w:r>
        <w:t xml:space="preserve"> = 2.0 × 10</w:t>
      </w:r>
      <w:r>
        <w:rPr>
          <w:vertAlign w:val="superscript"/>
        </w:rPr>
        <w:t>−5</w:t>
      </w:r>
      <w:r>
        <w:t xml:space="preserve">), meanwhile, the OR in the younger subgroup (OR = 4.65) was greater than that in </w:t>
      </w:r>
      <w:ins w:id="981" w:author="Richard Hornby" w:date="2014-03-06T16:51:00Z">
        <w:r>
          <w:t xml:space="preserve">the </w:t>
        </w:r>
      </w:ins>
      <w:r>
        <w:t>older subgroup (OR = 2.24). However, TCGA NSCLC dataset</w:t>
      </w:r>
      <w:ins w:id="982" w:author="Richard Hornby" w:date="2014-03-06T16:51:00Z">
        <w:r>
          <w:t>s</w:t>
        </w:r>
      </w:ins>
      <w:r>
        <w:t xml:space="preserve"> demonstrated different results. Furthermore, neither Ad nor </w:t>
      </w:r>
      <w:proofErr w:type="spellStart"/>
      <w:r>
        <w:t>Sc</w:t>
      </w:r>
      <w:proofErr w:type="spellEnd"/>
      <w:r>
        <w:t xml:space="preserve"> data supported</w:t>
      </w:r>
      <w:ins w:id="983" w:author="Richard Hornby" w:date="2014-03-09T20:15:00Z">
        <w:r>
          <w:t xml:space="preserve"> </w:t>
        </w:r>
      </w:ins>
      <w:del w:id="984" w:author="Richard Hornby" w:date="2014-03-09T20:15:00Z">
        <w:r w:rsidDel="00531B34">
          <w:delText xml:space="preserve"> that </w:delText>
        </w:r>
      </w:del>
      <w:r>
        <w:t xml:space="preserve">age </w:t>
      </w:r>
      <w:del w:id="985" w:author="Richard Hornby" w:date="2014-03-09T20:15:00Z">
        <w:r w:rsidDel="00531B34">
          <w:delText xml:space="preserve">would </w:delText>
        </w:r>
      </w:del>
      <w:r>
        <w:t>affect</w:t>
      </w:r>
      <w:ins w:id="986" w:author="Richard Hornby" w:date="2014-03-09T20:15:00Z">
        <w:r>
          <w:t>ing</w:t>
        </w:r>
      </w:ins>
      <w:r>
        <w:t xml:space="preserve"> the OR of the </w:t>
      </w:r>
      <w:r>
        <w:rPr>
          <w:rStyle w:val="italic"/>
        </w:rPr>
        <w:t>APC</w:t>
      </w:r>
      <w:r>
        <w:t xml:space="preserve"> methylation to the risk of NSCLC in </w:t>
      </w:r>
      <w:ins w:id="987" w:author="Richard Hornby" w:date="2014-03-09T20:17:00Z">
        <w:r>
          <w:t xml:space="preserve">the </w:t>
        </w:r>
      </w:ins>
      <w:r>
        <w:t>logistic regression model (</w:t>
      </w:r>
      <w:r w:rsidRPr="00FC6051">
        <w:rPr>
          <w:i/>
          <w:rPrChange w:id="988" w:author="Richard Hornby" w:date="2014-03-06T16:52:00Z">
            <w:rPr>
              <w:b/>
            </w:rPr>
          </w:rPrChange>
        </w:rPr>
        <w:t>P</w:t>
      </w:r>
      <w:r>
        <w:t xml:space="preserve"> &gt; 0.05). Briefly, much more evidence should be collected </w:t>
      </w:r>
      <w:ins w:id="989" w:author="Richard Hornby" w:date="2014-03-09T20:17:00Z">
        <w:r>
          <w:t>before</w:t>
        </w:r>
      </w:ins>
      <w:del w:id="990" w:author="Richard Hornby" w:date="2014-03-09T20:17:00Z">
        <w:r w:rsidDel="003303D4">
          <w:delText>to</w:delText>
        </w:r>
      </w:del>
      <w:r>
        <w:t xml:space="preserve"> mak</w:t>
      </w:r>
      <w:ins w:id="991" w:author="Richard Hornby" w:date="2014-03-09T20:17:00Z">
        <w:r>
          <w:t>ing</w:t>
        </w:r>
      </w:ins>
      <w:del w:id="992" w:author="Richard Hornby" w:date="2014-03-09T20:17:00Z">
        <w:r w:rsidDel="003303D4">
          <w:delText>e</w:delText>
        </w:r>
      </w:del>
      <w:r>
        <w:t xml:space="preserve"> a</w:t>
      </w:r>
      <w:ins w:id="993" w:author="Richard Hornby" w:date="2014-03-06T16:52:00Z">
        <w:r>
          <w:t xml:space="preserve"> final</w:t>
        </w:r>
      </w:ins>
      <w:del w:id="994" w:author="Richard Hornby" w:date="2014-03-06T16:52:00Z">
        <w:r w:rsidDel="009A7DAD">
          <w:delText>n eventual</w:delText>
        </w:r>
      </w:del>
      <w:r>
        <w:t xml:space="preserve"> decision.</w:t>
      </w:r>
    </w:p>
    <w:p w:rsidR="00FC6051" w:rsidRDefault="00FC6051">
      <w:pPr>
        <w:pStyle w:val="a3"/>
        <w:jc w:val="both"/>
      </w:pPr>
      <w:r>
        <w:t xml:space="preserve">As to the contribution of Ad2Sc, both subgroup analysis and TCGA analysis showed significantly greater OR in </w:t>
      </w:r>
      <w:ins w:id="995" w:author="Richard Hornby" w:date="2014-03-09T20:17:00Z">
        <w:r>
          <w:t xml:space="preserve">the </w:t>
        </w:r>
      </w:ins>
      <w:r>
        <w:t xml:space="preserve">high Ad2Sc than that in </w:t>
      </w:r>
      <w:ins w:id="996" w:author="Richard Hornby" w:date="2014-03-09T20:17:00Z">
        <w:r>
          <w:t xml:space="preserve">the </w:t>
        </w:r>
      </w:ins>
      <w:r>
        <w:t xml:space="preserve">low Ad2Sc group, which suggested </w:t>
      </w:r>
      <w:ins w:id="997" w:author="Richard Hornby" w:date="2014-03-06T16:52:00Z">
        <w:r>
          <w:t xml:space="preserve">the </w:t>
        </w:r>
      </w:ins>
      <w:r>
        <w:rPr>
          <w:rStyle w:val="italic"/>
        </w:rPr>
        <w:t>APC</w:t>
      </w:r>
      <w:r>
        <w:t xml:space="preserve"> methylation test ha</w:t>
      </w:r>
      <w:ins w:id="998" w:author="Richard Hornby" w:date="2014-03-06T16:52:00Z">
        <w:r>
          <w:t>s</w:t>
        </w:r>
      </w:ins>
      <w:del w:id="999" w:author="Richard Hornby" w:date="2014-03-06T16:52:00Z">
        <w:r w:rsidDel="000718B8">
          <w:delText>ve</w:delText>
        </w:r>
      </w:del>
      <w:r>
        <w:t xml:space="preserve"> better diagnos</w:t>
      </w:r>
      <w:ins w:id="1000" w:author="Richard Hornby" w:date="2014-03-06T16:52:00Z">
        <w:r>
          <w:t>tic</w:t>
        </w:r>
      </w:ins>
      <w:del w:id="1001" w:author="Richard Hornby" w:date="2014-03-06T16:53:00Z">
        <w:r w:rsidDel="000718B8">
          <w:delText>is</w:delText>
        </w:r>
      </w:del>
      <w:r>
        <w:t xml:space="preserve"> performance for adenocarcinoma.</w:t>
      </w:r>
    </w:p>
    <w:p w:rsidR="00FC6051" w:rsidRDefault="00FC6051">
      <w:pPr>
        <w:pStyle w:val="a3"/>
        <w:jc w:val="both"/>
      </w:pPr>
      <w:r>
        <w:t>Since the late</w:t>
      </w:r>
      <w:ins w:id="1002" w:author="Richard Hornby" w:date="2014-03-08T17:55:00Z">
        <w:r>
          <w:t xml:space="preserve"> </w:t>
        </w:r>
      </w:ins>
      <w:r>
        <w:t xml:space="preserve">1980s, various studies </w:t>
      </w:r>
      <w:ins w:id="1003" w:author="Richard Hornby" w:date="2014-03-06T16:53:00Z">
        <w:r>
          <w:t xml:space="preserve">have </w:t>
        </w:r>
      </w:ins>
      <w:r>
        <w:t>show</w:t>
      </w:r>
      <w:ins w:id="1004" w:author="Richard Hornby" w:date="2014-03-06T16:53:00Z">
        <w:r>
          <w:t>n</w:t>
        </w:r>
      </w:ins>
      <w:del w:id="1005" w:author="Richard Hornby" w:date="2014-03-06T16:53:00Z">
        <w:r w:rsidDel="00B150FC">
          <w:delText>ed</w:delText>
        </w:r>
      </w:del>
      <w:r>
        <w:t xml:space="preserve"> that the same genetic/epigenetic alterations, such as DNA methylation, in the primitive tumors were also found in the circulating DNA of the patients</w:t>
      </w:r>
      <w:del w:id="1006" w:author="Richard Hornby" w:date="2014-03-09T20:18:00Z">
        <w:r w:rsidDel="00777B48">
          <w:delText xml:space="preserve"> affected</w:delText>
        </w:r>
      </w:del>
      <w:r>
        <w:t xml:space="preserve"> with tumors [33-35]. Interestingly, in the present study, the </w:t>
      </w:r>
      <w:ins w:id="1007" w:author="Richard Hornby" w:date="2014-03-09T20:18:00Z">
        <w:r>
          <w:t>OR</w:t>
        </w:r>
      </w:ins>
      <w:del w:id="1008" w:author="Richard Hornby" w:date="2014-03-09T20:19:00Z">
        <w:r w:rsidDel="001867EB">
          <w:delText>odds ratio</w:delText>
        </w:r>
      </w:del>
      <w:r>
        <w:t xml:space="preserve"> of the serum subgroup was greater than that of the tissue group and the AUC of </w:t>
      </w:r>
      <w:ins w:id="1009" w:author="Richard Hornby" w:date="2014-03-06T16:53:00Z">
        <w:r>
          <w:t xml:space="preserve">the </w:t>
        </w:r>
      </w:ins>
      <w:r>
        <w:rPr>
          <w:rStyle w:val="italic"/>
        </w:rPr>
        <w:t>APC</w:t>
      </w:r>
      <w:r>
        <w:t xml:space="preserve"> methylation test for serum was greater than that for tissue in both meta- and microarray analysis, which indicated </w:t>
      </w:r>
      <w:ins w:id="1010" w:author="Richard Hornby" w:date="2014-03-06T16:53:00Z">
        <w:r>
          <w:t xml:space="preserve">that the </w:t>
        </w:r>
      </w:ins>
      <w:r>
        <w:rPr>
          <w:rStyle w:val="italic"/>
        </w:rPr>
        <w:t>APC</w:t>
      </w:r>
      <w:r>
        <w:t xml:space="preserve"> methylation test </w:t>
      </w:r>
      <w:ins w:id="1011" w:author="Richard Hornby" w:date="2014-03-06T17:01:00Z">
        <w:r>
          <w:t>sh</w:t>
        </w:r>
      </w:ins>
      <w:del w:id="1012" w:author="Richard Hornby" w:date="2014-03-06T16:53:00Z">
        <w:r w:rsidDel="00B150FC">
          <w:delText>w</w:delText>
        </w:r>
      </w:del>
      <w:r>
        <w:t>ould be a promising serum biomarker for NSCLC diagnosis.</w:t>
      </w:r>
    </w:p>
    <w:p w:rsidR="00FC6051" w:rsidRDefault="00FC6051">
      <w:pPr>
        <w:pStyle w:val="a3"/>
        <w:jc w:val="both"/>
      </w:pPr>
      <w:r>
        <w:t>Meta-analysis has been widely applied in SNP-disease risk association stud</w:t>
      </w:r>
      <w:ins w:id="1013" w:author="Richard Hornby" w:date="2014-03-08T17:45:00Z">
        <w:r>
          <w:t>ies</w:t>
        </w:r>
      </w:ins>
      <w:del w:id="1014" w:author="Richard Hornby" w:date="2014-03-08T17:45:00Z">
        <w:r w:rsidDel="001B3B75">
          <w:delText>y</w:delText>
        </w:r>
      </w:del>
      <w:r>
        <w:t xml:space="preserve"> because SNPs ha</w:t>
      </w:r>
      <w:ins w:id="1015" w:author="Richard Hornby" w:date="2014-03-06T16:54:00Z">
        <w:r>
          <w:t>ve</w:t>
        </w:r>
      </w:ins>
      <w:del w:id="1016" w:author="Richard Hornby" w:date="2014-03-06T16:54:00Z">
        <w:r w:rsidDel="0050246F">
          <w:delText>d</w:delText>
        </w:r>
      </w:del>
      <w:r>
        <w:t xml:space="preserve"> specific genome location</w:t>
      </w:r>
      <w:ins w:id="1017" w:author="Richard Hornby" w:date="2014-03-08T17:46:00Z">
        <w:r>
          <w:t>. Meta-analysis</w:t>
        </w:r>
      </w:ins>
      <w:del w:id="1018" w:author="Richard Hornby" w:date="2014-03-08T17:47:00Z">
        <w:r w:rsidDel="00482C82">
          <w:delText>,</w:delText>
        </w:r>
      </w:del>
      <w:del w:id="1019" w:author="Richard Hornby" w:date="2014-03-06T16:54:00Z">
        <w:r w:rsidDel="0050246F">
          <w:delText xml:space="preserve"> meanwhile,</w:delText>
        </w:r>
      </w:del>
      <w:del w:id="1020" w:author="Richard Hornby" w:date="2014-03-08T17:47:00Z">
        <w:r w:rsidDel="00482C82">
          <w:delText xml:space="preserve"> it</w:delText>
        </w:r>
      </w:del>
      <w:r>
        <w:t xml:space="preserve"> is also </w:t>
      </w:r>
      <w:ins w:id="1021" w:author="Richard Hornby" w:date="2014-03-06T16:54:00Z">
        <w:r>
          <w:t xml:space="preserve">gradually starting to </w:t>
        </w:r>
      </w:ins>
      <w:r>
        <w:t>boom</w:t>
      </w:r>
      <w:del w:id="1022" w:author="Richard Hornby" w:date="2014-03-06T16:54:00Z">
        <w:r w:rsidDel="0050246F">
          <w:delText>ing</w:delText>
        </w:r>
      </w:del>
      <w:r>
        <w:t xml:space="preserve"> in the realm of DNA methylation</w:t>
      </w:r>
      <w:del w:id="1023" w:author="Richard Hornby" w:date="2014-03-06T16:54:00Z">
        <w:r w:rsidDel="0050246F">
          <w:delText xml:space="preserve"> gradually</w:delText>
        </w:r>
      </w:del>
      <w:r>
        <w:t xml:space="preserve">. </w:t>
      </w:r>
      <w:ins w:id="1024" w:author="Richard Hornby" w:date="2014-03-08T17:49:00Z">
        <w:r>
          <w:t>Here, t</w:t>
        </w:r>
      </w:ins>
      <w:del w:id="1025" w:author="Richard Hornby" w:date="2014-03-08T17:49:00Z">
        <w:r w:rsidDel="00987EB2">
          <w:delText>T</w:delText>
        </w:r>
      </w:del>
      <w:r>
        <w:t>he primers for methylation detection have been considered when extracting information from studies</w:t>
      </w:r>
      <w:ins w:id="1026" w:author="Richard Hornby" w:date="2014-03-06T16:55:00Z">
        <w:r>
          <w:t>;</w:t>
        </w:r>
      </w:ins>
      <w:del w:id="1027" w:author="Richard Hornby" w:date="2014-03-06T16:55:00Z">
        <w:r w:rsidDel="0045714D">
          <w:delText>,</w:delText>
        </w:r>
      </w:del>
      <w:r>
        <w:t xml:space="preserve"> however, </w:t>
      </w:r>
      <w:ins w:id="1028" w:author="Richard Hornby" w:date="2014-03-08T17:43:00Z">
        <w:r>
          <w:t xml:space="preserve">they </w:t>
        </w:r>
        <w:r>
          <w:lastRenderedPageBreak/>
          <w:t>have</w:t>
        </w:r>
      </w:ins>
      <w:del w:id="1029" w:author="Richard Hornby" w:date="2014-03-08T17:43:00Z">
        <w:r w:rsidDel="00446B9E">
          <w:delText>it was</w:delText>
        </w:r>
      </w:del>
      <w:r>
        <w:t xml:space="preserve"> </w:t>
      </w:r>
      <w:ins w:id="1030" w:author="Richard Hornby" w:date="2014-03-06T16:55:00Z">
        <w:r>
          <w:t xml:space="preserve">sometimes </w:t>
        </w:r>
      </w:ins>
      <w:ins w:id="1031" w:author="Richard Hornby" w:date="2014-03-08T17:43:00Z">
        <w:r>
          <w:t xml:space="preserve">been </w:t>
        </w:r>
      </w:ins>
      <w:r>
        <w:t>difficult to</w:t>
      </w:r>
      <w:del w:id="1032" w:author="Richard Hornby" w:date="2014-03-06T16:55:00Z">
        <w:r w:rsidDel="0045714D">
          <w:delText xml:space="preserve"> be</w:delText>
        </w:r>
      </w:del>
      <w:r>
        <w:t xml:space="preserve"> analyze</w:t>
      </w:r>
      <w:del w:id="1033" w:author="Richard Hornby" w:date="2014-03-06T16:56:00Z">
        <w:r w:rsidDel="0045714D">
          <w:delText>d</w:delText>
        </w:r>
      </w:del>
      <w:r>
        <w:t xml:space="preserve"> in the </w:t>
      </w:r>
      <w:ins w:id="1034" w:author="Richard Hornby" w:date="2014-03-06T16:56:00Z">
        <w:r>
          <w:t>subsequent</w:t>
        </w:r>
      </w:ins>
      <w:del w:id="1035" w:author="Richard Hornby" w:date="2014-03-06T16:56:00Z">
        <w:r w:rsidDel="0045714D">
          <w:delText>following</w:delText>
        </w:r>
      </w:del>
      <w:r>
        <w:t xml:space="preserve"> subgroup or meta-regression analysis</w:t>
      </w:r>
      <w:del w:id="1036" w:author="Richard Hornby" w:date="2014-03-06T16:55:00Z">
        <w:r w:rsidDel="0045714D">
          <w:delText xml:space="preserve"> sometimes</w:delText>
        </w:r>
      </w:del>
      <w:r>
        <w:t xml:space="preserve"> </w:t>
      </w:r>
      <w:ins w:id="1037" w:author="Richard Hornby" w:date="2014-03-06T16:56:00Z">
        <w:r>
          <w:t>due to</w:t>
        </w:r>
      </w:ins>
      <w:del w:id="1038" w:author="Richard Hornby" w:date="2014-03-06T16:56:00Z">
        <w:r w:rsidDel="0045714D">
          <w:delText>since</w:delText>
        </w:r>
      </w:del>
      <w:r>
        <w:t xml:space="preserve"> the </w:t>
      </w:r>
      <w:ins w:id="1039" w:author="Richard Hornby" w:date="2014-03-09T20:21:00Z">
        <w:r>
          <w:t>great</w:t>
        </w:r>
      </w:ins>
      <w:del w:id="1040" w:author="Richard Hornby" w:date="2014-03-09T20:21:00Z">
        <w:r w:rsidDel="00E0704E">
          <w:delText>high</w:delText>
        </w:r>
      </w:del>
      <w:r>
        <w:t xml:space="preserve"> diversity of the primers used in each individual article.</w:t>
      </w:r>
      <w:ins w:id="1041" w:author="Richard Hornby" w:date="2014-03-08T17:47:00Z">
        <w:del w:id="1042" w:author="Shicheng Guo" w:date="2014-03-17T04:35:00Z">
          <w:r w:rsidDel="00DD0C22">
            <w:rPr>
              <w:b/>
            </w:rPr>
            <w:delText xml:space="preserve">{“AU Query: kindly check </w:delText>
          </w:r>
        </w:del>
      </w:ins>
      <w:ins w:id="1043" w:author="Richard Hornby" w:date="2014-03-08T17:48:00Z">
        <w:del w:id="1044" w:author="Shicheng Guo" w:date="2014-03-17T04:35:00Z">
          <w:r w:rsidDel="00DD0C22">
            <w:rPr>
              <w:b/>
            </w:rPr>
            <w:delText xml:space="preserve">that </w:delText>
          </w:r>
        </w:del>
      </w:ins>
      <w:ins w:id="1045" w:author="Richard Hornby" w:date="2014-03-08T17:47:00Z">
        <w:del w:id="1046" w:author="Shicheng Guo" w:date="2014-03-17T04:35:00Z">
          <w:r w:rsidDel="00DD0C22">
            <w:rPr>
              <w:b/>
            </w:rPr>
            <w:delText>the amendment</w:delText>
          </w:r>
        </w:del>
      </w:ins>
      <w:ins w:id="1047" w:author="Richard Hornby" w:date="2014-03-08T17:48:00Z">
        <w:del w:id="1048" w:author="Shicheng Guo" w:date="2014-03-17T04:35:00Z">
          <w:r w:rsidDel="00DD0C22">
            <w:rPr>
              <w:b/>
            </w:rPr>
            <w:delText>s</w:delText>
          </w:r>
        </w:del>
      </w:ins>
      <w:ins w:id="1049" w:author="Richard Hornby" w:date="2014-03-08T17:47:00Z">
        <w:del w:id="1050" w:author="Shicheng Guo" w:date="2014-03-17T04:35:00Z">
          <w:r w:rsidDel="00DD0C22">
            <w:rPr>
              <w:b/>
            </w:rPr>
            <w:delText xml:space="preserve"> I have made</w:delText>
          </w:r>
        </w:del>
      </w:ins>
      <w:ins w:id="1051" w:author="Richard Hornby" w:date="2014-03-08T17:48:00Z">
        <w:del w:id="1052" w:author="Shicheng Guo" w:date="2014-03-17T04:35:00Z">
          <w:r w:rsidDel="00DD0C22">
            <w:rPr>
              <w:b/>
            </w:rPr>
            <w:delText>,</w:delText>
          </w:r>
        </w:del>
      </w:ins>
      <w:ins w:id="1053" w:author="Richard Hornby" w:date="2014-03-08T17:47:00Z">
        <w:del w:id="1054" w:author="Shicheng Guo" w:date="2014-03-17T04:35:00Z">
          <w:r w:rsidDel="00DD0C22">
            <w:rPr>
              <w:b/>
            </w:rPr>
            <w:delText xml:space="preserve"> to try to improve clarity of </w:delText>
          </w:r>
        </w:del>
      </w:ins>
      <w:ins w:id="1055" w:author="Richard Hornby" w:date="2014-03-08T17:48:00Z">
        <w:del w:id="1056" w:author="Shicheng Guo" w:date="2014-03-17T04:35:00Z">
          <w:r w:rsidDel="00DD0C22">
            <w:rPr>
              <w:b/>
            </w:rPr>
            <w:delText>the above few sentences, convey your intended messages accurately</w:delText>
          </w:r>
        </w:del>
      </w:ins>
      <w:ins w:id="1057" w:author="Richard Hornby" w:date="2014-03-08T17:49:00Z">
        <w:del w:id="1058" w:author="Shicheng Guo" w:date="2014-03-17T04:35:00Z">
          <w:r w:rsidDel="00DD0C22">
            <w:rPr>
              <w:b/>
            </w:rPr>
            <w:delText>.”}</w:delText>
          </w:r>
        </w:del>
      </w:ins>
      <w:ins w:id="1059" w:author="Shicheng Guo" w:date="2014-03-17T04:35:00Z">
        <w:r w:rsidR="00DD0C22">
          <w:rPr>
            <w:rFonts w:hint="eastAsia"/>
            <w:lang w:eastAsia="zh-CN"/>
          </w:rPr>
          <w:t xml:space="preserve"> </w:t>
        </w:r>
      </w:ins>
      <w:del w:id="1060" w:author="Shicheng Guo" w:date="2014-03-17T04:35:00Z">
        <w:r w:rsidDel="00DD0C22">
          <w:delText xml:space="preserve"> </w:delText>
        </w:r>
      </w:del>
      <w:r>
        <w:t xml:space="preserve">For example, at least </w:t>
      </w:r>
      <w:ins w:id="1061" w:author="Richard Hornby" w:date="2014-03-06T16:57:00Z">
        <w:r>
          <w:t>three</w:t>
        </w:r>
      </w:ins>
      <w:del w:id="1062" w:author="Richard Hornby" w:date="2014-03-06T16:57:00Z">
        <w:r w:rsidDel="00EA6ED1">
          <w:delText>3</w:delText>
        </w:r>
      </w:del>
      <w:r>
        <w:t xml:space="preserve"> different primer sets were observed in the 17 studies we selected for meta-analysis (Additional file 1: Table S2). Moreover, in order to expatiate on the divergence of different </w:t>
      </w:r>
      <w:proofErr w:type="spellStart"/>
      <w:r>
        <w:t>CpG</w:t>
      </w:r>
      <w:proofErr w:type="spellEnd"/>
      <w:r>
        <w:t xml:space="preserve"> sites, we collected the methylation signals of </w:t>
      </w:r>
      <w:ins w:id="1063" w:author="Richard Hornby" w:date="2014-03-06T16:57:00Z">
        <w:r>
          <w:t>five</w:t>
        </w:r>
      </w:ins>
      <w:del w:id="1064" w:author="Richard Hornby" w:date="2014-03-06T16:57:00Z">
        <w:r w:rsidDel="005B65B7">
          <w:delText>5</w:delText>
        </w:r>
      </w:del>
      <w:r>
        <w:t xml:space="preserve"> </w:t>
      </w:r>
      <w:proofErr w:type="spellStart"/>
      <w:r>
        <w:t>CpGs</w:t>
      </w:r>
      <w:proofErr w:type="spellEnd"/>
      <w:r>
        <w:t xml:space="preserve"> from </w:t>
      </w:r>
      <w:ins w:id="1065" w:author="Richard Hornby" w:date="2014-03-06T21:33:00Z">
        <w:r>
          <w:t xml:space="preserve">the </w:t>
        </w:r>
      </w:ins>
      <w:r>
        <w:t>methylation 27 K and 450 K microarray dataset</w:t>
      </w:r>
      <w:ins w:id="1066" w:author="Richard Hornby" w:date="2014-03-08T17:33:00Z">
        <w:r>
          <w:t>s</w:t>
        </w:r>
      </w:ins>
      <w:r>
        <w:t xml:space="preserve"> from TCGA project (Ad and </w:t>
      </w:r>
      <w:proofErr w:type="spellStart"/>
      <w:r>
        <w:t>Sc</w:t>
      </w:r>
      <w:proofErr w:type="spellEnd"/>
      <w:r>
        <w:t xml:space="preserve">). It was found that the ORs of the five </w:t>
      </w:r>
      <w:proofErr w:type="spellStart"/>
      <w:r>
        <w:t>CpG</w:t>
      </w:r>
      <w:proofErr w:type="spellEnd"/>
      <w:r>
        <w:t xml:space="preserve"> sites were dramatically different (Table 4). Subgroup analysis further showed significantly different ORs in different primer set</w:t>
      </w:r>
      <w:ins w:id="1067" w:author="Richard Hornby" w:date="2014-03-06T16:58:00Z">
        <w:r>
          <w:t>s</w:t>
        </w:r>
      </w:ins>
      <w:r>
        <w:t xml:space="preserve">. </w:t>
      </w:r>
      <w:ins w:id="1068" w:author="Richard Hornby" w:date="2014-03-06T16:58:00Z">
        <w:r>
          <w:t>This</w:t>
        </w:r>
      </w:ins>
      <w:del w:id="1069" w:author="Richard Hornby" w:date="2014-03-06T16:58:00Z">
        <w:r w:rsidDel="00243A46">
          <w:delText>It</w:delText>
        </w:r>
      </w:del>
      <w:r>
        <w:t xml:space="preserve"> remind</w:t>
      </w:r>
      <w:ins w:id="1070" w:author="Richard Hornby" w:date="2014-03-06T16:58:00Z">
        <w:r>
          <w:t>s us</w:t>
        </w:r>
      </w:ins>
      <w:del w:id="1071" w:author="Richard Hornby" w:date="2014-03-06T16:58:00Z">
        <w:r w:rsidDel="00243A46">
          <w:delText>ed</w:delText>
        </w:r>
      </w:del>
      <w:r>
        <w:t xml:space="preserve"> that future DNA methylation detection in case</w:t>
      </w:r>
      <w:ins w:id="1072" w:author="Richard Hornby" w:date="2014-03-06T16:59:00Z">
        <w:r>
          <w:t>-</w:t>
        </w:r>
      </w:ins>
      <w:del w:id="1073" w:author="Richard Hornby" w:date="2014-03-06T16:59:00Z">
        <w:r w:rsidDel="00243A46">
          <w:delText>–</w:delText>
        </w:r>
      </w:del>
      <w:r>
        <w:t xml:space="preserve">control studies should be designed more accurately and comprehensively </w:t>
      </w:r>
      <w:ins w:id="1074" w:author="Richard Hornby" w:date="2014-03-06T16:59:00Z">
        <w:r>
          <w:t>for</w:t>
        </w:r>
      </w:ins>
      <w:del w:id="1075" w:author="Richard Hornby" w:date="2014-03-06T16:59:00Z">
        <w:r w:rsidDel="00243A46">
          <w:delText>to some</w:delText>
        </w:r>
      </w:del>
      <w:r>
        <w:t xml:space="preserve"> certain </w:t>
      </w:r>
      <w:proofErr w:type="spellStart"/>
      <w:r>
        <w:t>CpG</w:t>
      </w:r>
      <w:proofErr w:type="spellEnd"/>
      <w:r>
        <w:t xml:space="preserve"> site</w:t>
      </w:r>
      <w:ins w:id="1076" w:author="Richard Hornby" w:date="2014-03-06T16:59:00Z">
        <w:r>
          <w:t>s</w:t>
        </w:r>
      </w:ins>
      <w:r>
        <w:t xml:space="preserve"> or blocks and the location information should be clearly noted when published </w:t>
      </w:r>
      <w:ins w:id="1077" w:author="Richard Hornby" w:date="2014-03-06T16:59:00Z">
        <w:r>
          <w:t xml:space="preserve">in order </w:t>
        </w:r>
      </w:ins>
      <w:r>
        <w:t>to facilitate the re-analysis of the published data.</w:t>
      </w:r>
    </w:p>
    <w:p w:rsidR="00FC6051" w:rsidDel="009D2DED" w:rsidRDefault="00FC6051">
      <w:pPr>
        <w:pStyle w:val="h1"/>
        <w:rPr>
          <w:del w:id="1078" w:author="Richard Hornby" w:date="2014-03-09T20:28:00Z"/>
        </w:rPr>
      </w:pPr>
      <w:del w:id="1079" w:author="Richard Hornby" w:date="2014-03-09T20:28:00Z">
        <w:r w:rsidDel="009D2DED">
          <w:delText xml:space="preserve">In conclusion, this integrated analysis of the pooled data provided strong evidence that the </w:delText>
        </w:r>
        <w:r w:rsidDel="009D2DED">
          <w:rPr>
            <w:rStyle w:val="italic"/>
          </w:rPr>
          <w:delText>APC</w:delText>
        </w:r>
        <w:r w:rsidDel="009D2DED">
          <w:delText xml:space="preserve"> promoter hypermethylation is significantly associated with NSCLC, especially with adenocarcinoma, and it </w:delText>
        </w:r>
      </w:del>
      <w:del w:id="1080" w:author="Richard Hornby" w:date="2014-03-06T17:00:00Z">
        <w:r w:rsidDel="00DF65CD">
          <w:delText>w</w:delText>
        </w:r>
      </w:del>
      <w:del w:id="1081" w:author="Richard Hornby" w:date="2014-03-09T20:28:00Z">
        <w:r w:rsidDel="009D2DED">
          <w:delText>ould be a promising diagnos</w:delText>
        </w:r>
      </w:del>
      <w:del w:id="1082" w:author="Richard Hornby" w:date="2014-03-06T17:00:00Z">
        <w:r w:rsidDel="00DF65CD">
          <w:delText>is</w:delText>
        </w:r>
      </w:del>
      <w:del w:id="1083" w:author="Richard Hornby" w:date="2014-03-09T20:28:00Z">
        <w:r w:rsidDel="009D2DED">
          <w:delText xml:space="preserve"> biomarker for lung adenocarcinoma with remote non-invasive media detection.</w:delText>
        </w:r>
      </w:del>
    </w:p>
    <w:p w:rsidR="00FC6051" w:rsidRDefault="00FC6051">
      <w:pPr>
        <w:pStyle w:val="h1"/>
      </w:pPr>
      <w:r>
        <w:t>Conclusion</w:t>
      </w:r>
    </w:p>
    <w:p w:rsidR="00FC6051" w:rsidRPr="00FC6051" w:rsidRDefault="00FC6051" w:rsidP="00966C00">
      <w:pPr>
        <w:pStyle w:val="a3"/>
        <w:numPr>
          <w:ins w:id="1084" w:author="Richard Hornby" w:date="2014-03-09T20:27:00Z"/>
        </w:numPr>
        <w:jc w:val="both"/>
        <w:rPr>
          <w:ins w:id="1085" w:author="Richard Hornby" w:date="2014-03-09T20:27:00Z"/>
          <w:b/>
          <w:rPrChange w:id="1086" w:author="Richard Hornby" w:date="2014-03-09T20:29:00Z">
            <w:rPr>
              <w:ins w:id="1087" w:author="Richard Hornby" w:date="2014-03-09T20:27:00Z"/>
            </w:rPr>
          </w:rPrChange>
        </w:rPr>
      </w:pPr>
      <w:ins w:id="1088" w:author="Richard Hornby" w:date="2014-03-09T20:24:00Z">
        <w:r>
          <w:t>In conclusion, this integrated analysis of the pooled data provide</w:t>
        </w:r>
      </w:ins>
      <w:ins w:id="1089" w:author="Richard Hornby" w:date="2014-03-09T20:28:00Z">
        <w:r>
          <w:t>s</w:t>
        </w:r>
      </w:ins>
      <w:ins w:id="1090" w:author="Richard Hornby" w:date="2014-03-09T20:24:00Z">
        <w:r>
          <w:t xml:space="preserve"> strong evidence that t</w:t>
        </w:r>
      </w:ins>
      <w:del w:id="1091" w:author="Richard Hornby" w:date="2014-03-09T20:24:00Z">
        <w:r w:rsidDel="00D57751">
          <w:delText>T</w:delText>
        </w:r>
      </w:del>
      <w:r>
        <w:t xml:space="preserve">he methylation status of </w:t>
      </w:r>
      <w:ins w:id="1092" w:author="Richard Hornby" w:date="2014-03-06T17:02:00Z">
        <w:r>
          <w:t xml:space="preserve">the </w:t>
        </w:r>
      </w:ins>
      <w:r>
        <w:rPr>
          <w:rStyle w:val="italic"/>
        </w:rPr>
        <w:t>APC</w:t>
      </w:r>
      <w:r>
        <w:t xml:space="preserve"> promoter </w:t>
      </w:r>
      <w:ins w:id="1093" w:author="Richard Hornby" w:date="2014-03-09T20:28:00Z">
        <w:r>
          <w:t>is</w:t>
        </w:r>
      </w:ins>
      <w:del w:id="1094" w:author="Richard Hornby" w:date="2014-03-09T20:28:00Z">
        <w:r w:rsidDel="009D2DED">
          <w:delText>was</w:delText>
        </w:r>
      </w:del>
      <w:r>
        <w:t xml:space="preserve"> strongly associated with NSCLC, especially </w:t>
      </w:r>
      <w:ins w:id="1095" w:author="Richard Hornby" w:date="2014-03-09T20:25:00Z">
        <w:r>
          <w:t xml:space="preserve">for </w:t>
        </w:r>
      </w:ins>
      <w:r>
        <w:t xml:space="preserve">adenocarcinoma. </w:t>
      </w:r>
      <w:ins w:id="1096" w:author="Richard Hornby" w:date="2014-03-06T17:02:00Z">
        <w:r>
          <w:t xml:space="preserve">Therefore, the </w:t>
        </w:r>
      </w:ins>
      <w:r>
        <w:rPr>
          <w:rStyle w:val="italic"/>
        </w:rPr>
        <w:t>APC</w:t>
      </w:r>
      <w:r>
        <w:t xml:space="preserve"> methylation test could be </w:t>
      </w:r>
      <w:ins w:id="1097" w:author="Richard Hornby" w:date="2014-03-09T20:26:00Z">
        <w:r>
          <w:t xml:space="preserve">a promising diagnostic biomarker </w:t>
        </w:r>
      </w:ins>
      <w:ins w:id="1098" w:author="Richard Hornby" w:date="2014-03-09T20:27:00Z">
        <w:r>
          <w:t xml:space="preserve">which could be </w:t>
        </w:r>
      </w:ins>
      <w:r>
        <w:t>applied in the clinical diagnosis of lung adenocarcinoma</w:t>
      </w:r>
      <w:del w:id="1099" w:author="Richard Hornby" w:date="2014-03-09T20:27:00Z">
        <w:r w:rsidDel="00966C00">
          <w:delText>.</w:delText>
        </w:r>
      </w:del>
      <w:ins w:id="1100" w:author="Richard Hornby" w:date="2014-03-09T20:27:00Z">
        <w:r w:rsidRPr="00966C00">
          <w:t xml:space="preserve"> </w:t>
        </w:r>
        <w:r>
          <w:t>with remote non-invasive media detection.</w:t>
        </w:r>
      </w:ins>
      <w:ins w:id="1101" w:author="Richard Hornby" w:date="2014-03-09T20:29:00Z">
        <w:del w:id="1102" w:author="Shicheng Guo" w:date="2014-03-17T02:44:00Z">
          <w:r w:rsidDel="00652098">
            <w:rPr>
              <w:b/>
            </w:rPr>
            <w:delText xml:space="preserve">{“AU Query: I have integrated the last section of your </w:delText>
          </w:r>
        </w:del>
      </w:ins>
      <w:ins w:id="1103" w:author="Richard Hornby" w:date="2014-03-09T20:30:00Z">
        <w:del w:id="1104" w:author="Shicheng Guo" w:date="2014-03-17T02:44:00Z">
          <w:r w:rsidDel="00652098">
            <w:rPr>
              <w:b/>
            </w:rPr>
            <w:delText>D</w:delText>
          </w:r>
        </w:del>
      </w:ins>
      <w:ins w:id="1105" w:author="Richard Hornby" w:date="2014-03-09T20:29:00Z">
        <w:del w:id="1106" w:author="Shicheng Guo" w:date="2014-03-17T02:44:00Z">
          <w:r w:rsidDel="00652098">
            <w:rPr>
              <w:b/>
            </w:rPr>
            <w:delText xml:space="preserve">iscussion into your </w:delText>
          </w:r>
        </w:del>
      </w:ins>
      <w:ins w:id="1107" w:author="Richard Hornby" w:date="2014-03-09T20:30:00Z">
        <w:del w:id="1108" w:author="Shicheng Guo" w:date="2014-03-17T02:44:00Z">
          <w:r w:rsidDel="00652098">
            <w:rPr>
              <w:b/>
            </w:rPr>
            <w:delText>C</w:delText>
          </w:r>
        </w:del>
      </w:ins>
      <w:ins w:id="1109" w:author="Richard Hornby" w:date="2014-03-09T20:29:00Z">
        <w:del w:id="1110" w:author="Shicheng Guo" w:date="2014-03-17T02:44:00Z">
          <w:r w:rsidDel="00652098">
            <w:rPr>
              <w:b/>
            </w:rPr>
            <w:delText>onclusio</w:delText>
          </w:r>
        </w:del>
      </w:ins>
      <w:ins w:id="1111" w:author="Richard Hornby" w:date="2014-03-09T20:30:00Z">
        <w:del w:id="1112" w:author="Shicheng Guo" w:date="2014-03-17T02:44:00Z">
          <w:r w:rsidDel="00652098">
            <w:rPr>
              <w:b/>
            </w:rPr>
            <w:delText xml:space="preserve">n because </w:delText>
          </w:r>
        </w:del>
      </w:ins>
      <w:ins w:id="1113" w:author="Richard Hornby" w:date="2014-03-09T20:31:00Z">
        <w:del w:id="1114" w:author="Shicheng Guo" w:date="2014-03-17T02:44:00Z">
          <w:r w:rsidDel="00652098">
            <w:rPr>
              <w:b/>
            </w:rPr>
            <w:delText>both contain similar elements. Kindly advise if this is not acceptable.”}</w:delText>
          </w:r>
        </w:del>
      </w:ins>
      <w:ins w:id="1115" w:author="Richard Hornby" w:date="2014-03-09T20:29:00Z">
        <w:r>
          <w:rPr>
            <w:b/>
          </w:rPr>
          <w:t xml:space="preserve"> </w:t>
        </w:r>
      </w:ins>
    </w:p>
    <w:p w:rsidR="00FC6051" w:rsidRDefault="00FC6051">
      <w:pPr>
        <w:pStyle w:val="a3"/>
        <w:jc w:val="both"/>
      </w:pPr>
    </w:p>
    <w:p w:rsidR="00FC6051" w:rsidRDefault="00FC6051">
      <w:pPr>
        <w:pStyle w:val="h1"/>
      </w:pPr>
      <w:r>
        <w:t>Methods</w:t>
      </w:r>
    </w:p>
    <w:p w:rsidR="00FC6051" w:rsidRDefault="00FC6051">
      <w:pPr>
        <w:pStyle w:val="h2"/>
      </w:pPr>
      <w:r>
        <w:t>Search strategy, selection of studies and data extraction</w:t>
      </w:r>
    </w:p>
    <w:p w:rsidR="00FC6051" w:rsidRDefault="00FC6051">
      <w:pPr>
        <w:pStyle w:val="a3"/>
        <w:jc w:val="both"/>
      </w:pPr>
      <w:r>
        <w:t>This pooled study involved searching a range of computerized databases, including Pub</w:t>
      </w:r>
      <w:ins w:id="1116" w:author="Richard Hornby" w:date="2014-03-06T17:55:00Z">
        <w:r>
          <w:t>M</w:t>
        </w:r>
      </w:ins>
      <w:del w:id="1117" w:author="Richard Hornby" w:date="2014-03-06T17:55:00Z">
        <w:r w:rsidDel="00237448">
          <w:delText>m</w:delText>
        </w:r>
      </w:del>
      <w:r>
        <w:t xml:space="preserve">ed, Cochrane Library, OVID Medline and TMC </w:t>
      </w:r>
      <w:proofErr w:type="spellStart"/>
      <w:r>
        <w:t>ProSearch</w:t>
      </w:r>
      <w:proofErr w:type="spellEnd"/>
      <w:r>
        <w:t xml:space="preserve"> for articles published in English or Chinese by September 2013. The study used a subject and text word strategy with (</w:t>
      </w:r>
      <w:r>
        <w:rPr>
          <w:rStyle w:val="italic"/>
        </w:rPr>
        <w:t>APC</w:t>
      </w:r>
      <w:r>
        <w:t xml:space="preserve"> OR </w:t>
      </w:r>
      <w:r>
        <w:rPr>
          <w:rStyle w:val="italic"/>
        </w:rPr>
        <w:t>BTPS2</w:t>
      </w:r>
      <w:r>
        <w:t xml:space="preserve"> OR </w:t>
      </w:r>
      <w:r>
        <w:rPr>
          <w:rStyle w:val="italic"/>
        </w:rPr>
        <w:t>DP2</w:t>
      </w:r>
      <w:r>
        <w:t xml:space="preserve"> OR </w:t>
      </w:r>
      <w:r>
        <w:rPr>
          <w:rStyle w:val="italic"/>
        </w:rPr>
        <w:t>DP2.5</w:t>
      </w:r>
      <w:r>
        <w:t xml:space="preserve"> OR </w:t>
      </w:r>
      <w:r>
        <w:rPr>
          <w:rStyle w:val="italic"/>
        </w:rPr>
        <w:t>DP3</w:t>
      </w:r>
      <w:r>
        <w:t xml:space="preserve"> OR </w:t>
      </w:r>
      <w:r>
        <w:rPr>
          <w:rStyle w:val="italic"/>
        </w:rPr>
        <w:t>PPP1R461</w:t>
      </w:r>
      <w:r>
        <w:t xml:space="preserve">) AND </w:t>
      </w:r>
      <w:del w:id="1118" w:author="Richard Hornby" w:date="2014-03-06T17:03:00Z">
        <w:r w:rsidDel="00AF7046">
          <w:delText>(</w:delText>
        </w:r>
      </w:del>
      <w:r>
        <w:t>(Lung OR NSCLC) AND (cancer OR neoplasm)) as the primary search terms. Wildcard character of star, dollar or some other truncations were applied according to the rule</w:t>
      </w:r>
      <w:ins w:id="1119" w:author="Richard Hornby" w:date="2014-03-06T17:03:00Z">
        <w:r>
          <w:t>s</w:t>
        </w:r>
      </w:ins>
      <w:r>
        <w:t xml:space="preserve"> of the databases to </w:t>
      </w:r>
      <w:ins w:id="1120" w:author="Richard Hornby" w:date="2014-03-06T17:03:00Z">
        <w:r>
          <w:t>allow</w:t>
        </w:r>
      </w:ins>
      <w:del w:id="1121" w:author="Richard Hornby" w:date="2014-03-06T17:03:00Z">
        <w:r w:rsidDel="00847458">
          <w:delText>make</w:delText>
        </w:r>
      </w:del>
      <w:r>
        <w:t xml:space="preserve"> effective </w:t>
      </w:r>
      <w:ins w:id="1122" w:author="Richard Hornby" w:date="2014-03-08T18:11:00Z">
        <w:r>
          <w:t xml:space="preserve">article </w:t>
        </w:r>
      </w:ins>
      <w:r>
        <w:t>collection</w:t>
      </w:r>
      <w:del w:id="1123" w:author="Richard Hornby" w:date="2014-03-08T18:11:00Z">
        <w:r w:rsidDel="00942856">
          <w:delText xml:space="preserve"> of the articles</w:delText>
        </w:r>
      </w:del>
      <w:r>
        <w:t>.</w:t>
      </w:r>
    </w:p>
    <w:p w:rsidR="00FC6051" w:rsidRDefault="00FC6051">
      <w:pPr>
        <w:pStyle w:val="a3"/>
        <w:jc w:val="both"/>
      </w:pPr>
      <w:r>
        <w:lastRenderedPageBreak/>
        <w:t>Two independent reviewers (</w:t>
      </w:r>
      <w:proofErr w:type="spellStart"/>
      <w:r>
        <w:t>Guo</w:t>
      </w:r>
      <w:proofErr w:type="spellEnd"/>
      <w:r>
        <w:t>, Tan) screened the titles and abstracts derived from the literature search to identify relevant studies. The following types of studies were excluded: animal experiments, case reports, reviews or meta-analyses and studies of non-case</w:t>
      </w:r>
      <w:ins w:id="1124" w:author="Richard Hornby" w:date="2014-03-06T17:04:00Z">
        <w:r>
          <w:t>-</w:t>
        </w:r>
      </w:ins>
      <w:del w:id="1125" w:author="Richard Hornby" w:date="2014-03-06T17:04:00Z">
        <w:r w:rsidDel="00573C1E">
          <w:delText>–</w:delText>
        </w:r>
      </w:del>
      <w:r>
        <w:t>control stud</w:t>
      </w:r>
      <w:ins w:id="1126" w:author="Richard Hornby" w:date="2014-03-06T17:04:00Z">
        <w:r>
          <w:t>ies</w:t>
        </w:r>
      </w:ins>
      <w:del w:id="1127" w:author="Richard Hornby" w:date="2014-03-06T17:04:00Z">
        <w:r w:rsidDel="00573C1E">
          <w:delText>y</w:delText>
        </w:r>
      </w:del>
      <w:r>
        <w:t xml:space="preserve"> or </w:t>
      </w:r>
      <w:ins w:id="1128" w:author="Richard Hornby" w:date="2014-03-06T17:04:00Z">
        <w:r>
          <w:t xml:space="preserve">studies </w:t>
        </w:r>
      </w:ins>
      <w:r>
        <w:t xml:space="preserve">with insufficient data or </w:t>
      </w:r>
      <w:ins w:id="1129" w:author="Richard Hornby" w:date="2014-03-09T20:34:00Z">
        <w:r>
          <w:t>those proving</w:t>
        </w:r>
      </w:ins>
      <w:del w:id="1130" w:author="Richard Hornby" w:date="2014-03-09T20:33:00Z">
        <w:r w:rsidDel="00763B4B">
          <w:delText>be</w:delText>
        </w:r>
      </w:del>
      <w:r>
        <w:t xml:space="preserve"> inaccessible after </w:t>
      </w:r>
      <w:ins w:id="1131" w:author="Richard Hornby" w:date="2014-03-06T17:04:00Z">
        <w:r>
          <w:t>making</w:t>
        </w:r>
      </w:ins>
      <w:del w:id="1132" w:author="Richard Hornby" w:date="2014-03-06T17:04:00Z">
        <w:r w:rsidDel="00573C1E">
          <w:delText>the</w:delText>
        </w:r>
      </w:del>
      <w:r>
        <w:t xml:space="preserve"> contact with the authors. The remain</w:t>
      </w:r>
      <w:ins w:id="1133" w:author="Richard Hornby" w:date="2014-03-06T17:05:00Z">
        <w:r>
          <w:t>ing</w:t>
        </w:r>
      </w:ins>
      <w:del w:id="1134" w:author="Richard Hornby" w:date="2014-03-06T17:05:00Z">
        <w:r w:rsidDel="00573C1E">
          <w:delText>ed</w:delText>
        </w:r>
      </w:del>
      <w:r>
        <w:t xml:space="preserve"> articles were further examined to see if they met the inclusion criteria: 1) the patients had to be diagnosed with NSCLC</w:t>
      </w:r>
      <w:ins w:id="1135" w:author="Richard Hornby" w:date="2014-03-06T17:04:00Z">
        <w:r>
          <w:t xml:space="preserve"> </w:t>
        </w:r>
      </w:ins>
      <w:r>
        <w:t xml:space="preserve">(Ad and </w:t>
      </w:r>
      <w:proofErr w:type="spellStart"/>
      <w:r>
        <w:t>Sc</w:t>
      </w:r>
      <w:proofErr w:type="spellEnd"/>
      <w:r>
        <w:t xml:space="preserve">), 2) the studies had to </w:t>
      </w:r>
      <w:ins w:id="1136" w:author="Richard Hornby" w:date="2014-03-09T20:34:00Z">
        <w:r>
          <w:t>contain</w:t>
        </w:r>
      </w:ins>
      <w:del w:id="1137" w:author="Richard Hornby" w:date="2014-03-09T20:35:00Z">
        <w:r w:rsidDel="000821A3">
          <w:delText>have</w:delText>
        </w:r>
      </w:del>
      <w:r>
        <w:t xml:space="preserve"> </w:t>
      </w:r>
      <w:r>
        <w:rPr>
          <w:rStyle w:val="italic"/>
        </w:rPr>
        <w:t>APC</w:t>
      </w:r>
      <w:r>
        <w:t xml:space="preserve"> gene promoter methylation data from tissue, blood or serum, 3) </w:t>
      </w:r>
      <w:ins w:id="1138" w:author="Richard Hornby" w:date="2014-03-09T20:36:00Z">
        <w:r>
          <w:t xml:space="preserve">the studies had </w:t>
        </w:r>
      </w:ins>
      <w:ins w:id="1139" w:author="Richard Hornby" w:date="2014-03-06T17:05:00Z">
        <w:r>
          <w:t xml:space="preserve">to be </w:t>
        </w:r>
      </w:ins>
      <w:r>
        <w:t>case</w:t>
      </w:r>
      <w:ins w:id="1140" w:author="Richard Hornby" w:date="2014-03-06T17:04:00Z">
        <w:r>
          <w:t>-</w:t>
        </w:r>
      </w:ins>
      <w:del w:id="1141" w:author="Richard Hornby" w:date="2014-03-06T17:04:00Z">
        <w:r w:rsidDel="00573C1E">
          <w:delText>–</w:delText>
        </w:r>
      </w:del>
      <w:r>
        <w:t>control stud</w:t>
      </w:r>
      <w:ins w:id="1142" w:author="Richard Hornby" w:date="2014-03-09T20:36:00Z">
        <w:r>
          <w:t>ies</w:t>
        </w:r>
      </w:ins>
      <w:del w:id="1143" w:author="Richard Hornby" w:date="2014-03-09T20:36:00Z">
        <w:r w:rsidDel="00174F70">
          <w:delText>y,</w:delText>
        </w:r>
      </w:del>
      <w:r>
        <w:t xml:space="preserve">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w:t>
      </w:r>
      <w:proofErr w:type="spellStart"/>
      <w:r>
        <w:t>Guo</w:t>
      </w:r>
      <w:proofErr w:type="spellEnd"/>
      <w:r>
        <w:t>, Tan). Disagreements were resolved by discussion with KX, JJW, and JHW. 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publication aim (for diagnosis or not), analyzing multiple genes or not</w:t>
      </w:r>
      <w:ins w:id="1144" w:author="Richard Hornby" w:date="2014-03-06T17:06:00Z">
        <w:r>
          <w:t xml:space="preserve"> </w:t>
        </w:r>
      </w:ins>
      <w:r>
        <w:t>(one or more genes detected simultaneously in studies design), control type (</w:t>
      </w:r>
      <w:proofErr w:type="spellStart"/>
      <w:r>
        <w:t>autogenous</w:t>
      </w:r>
      <w:proofErr w:type="spellEnd"/>
      <w:r>
        <w:t xml:space="preserve"> or heterogen</w:t>
      </w:r>
      <w:ins w:id="1145" w:author="Richard Hornby" w:date="2014-03-06T17:07:00Z">
        <w:r>
          <w:t>e</w:t>
        </w:r>
      </w:ins>
      <w:r>
        <w:t xml:space="preserve">ous counterpart) and methylation status of the </w:t>
      </w:r>
      <w:r>
        <w:rPr>
          <w:rStyle w:val="italic"/>
        </w:rPr>
        <w:t>APC</w:t>
      </w:r>
      <w:r>
        <w:t xml:space="preserve"> promoter in human NSCLC and normal or control tissues were extracted.</w:t>
      </w:r>
    </w:p>
    <w:p w:rsidR="00FC6051" w:rsidRDefault="00FC6051">
      <w:pPr>
        <w:pStyle w:val="h2"/>
      </w:pPr>
      <w:r>
        <w:t xml:space="preserve">Meta-analysis and </w:t>
      </w:r>
      <w:ins w:id="1146" w:author="Richard Hornby" w:date="2014-03-06T17:37:00Z">
        <w:r>
          <w:t>SROC</w:t>
        </w:r>
      </w:ins>
      <w:del w:id="1147" w:author="Richard Hornby" w:date="2014-03-06T17:37:00Z">
        <w:r w:rsidDel="00175DAE">
          <w:delText>summary receiver operating characteristics</w:delText>
        </w:r>
      </w:del>
      <w:r>
        <w:t xml:space="preserve"> analysis</w:t>
      </w:r>
    </w:p>
    <w:p w:rsidR="00FC6051" w:rsidRDefault="00FC6051">
      <w:pPr>
        <w:pStyle w:val="a3"/>
        <w:jc w:val="both"/>
      </w:pPr>
      <w:r>
        <w:t xml:space="preserve">Data were analyzed and visualized mainly using R Software (R version 2.15.3) including meta, </w:t>
      </w:r>
      <w:proofErr w:type="spellStart"/>
      <w:r>
        <w:t>metefor</w:t>
      </w:r>
      <w:proofErr w:type="spellEnd"/>
      <w:r>
        <w:t xml:space="preserve"> and </w:t>
      </w:r>
      <w:proofErr w:type="spellStart"/>
      <w:r>
        <w:t>mada</w:t>
      </w:r>
      <w:proofErr w:type="spellEnd"/>
      <w:r>
        <w:t xml:space="preserve"> packages. The strength of association was expressed as pooled odds ratio (OR) with corresponding 95% confidence intervals (95% CI). Data were extracted from the original studies and recalculated if necessary. Heterogeneity was tested using the I</w:t>
      </w:r>
      <w:r>
        <w:rPr>
          <w:vertAlign w:val="superscript"/>
        </w:rPr>
        <w:t>2</w:t>
      </w:r>
      <w:r>
        <w:t xml:space="preserve"> statistic with values over 50% and Chi-squared test with </w:t>
      </w:r>
      <w:r w:rsidRPr="00FC6051">
        <w:rPr>
          <w:i/>
          <w:rPrChange w:id="1148" w:author="Richard Hornby" w:date="2014-03-06T17:08:00Z">
            <w:rPr>
              <w:b/>
            </w:rPr>
          </w:rPrChange>
        </w:rPr>
        <w:t>P</w:t>
      </w:r>
      <w:r>
        <w:t xml:space="preserve"> ≤ 0.1 indicating strong heterogeneity between the studies [36]. Tau-squared (τ</w:t>
      </w:r>
      <w:r>
        <w:rPr>
          <w:vertAlign w:val="superscript"/>
        </w:rPr>
        <w:t>2</w:t>
      </w:r>
      <w:r>
        <w:t xml:space="preserve">) was used to determine how much heterogeneity was explained by subgroup differences. The data were pooled using the </w:t>
      </w:r>
      <w:proofErr w:type="spellStart"/>
      <w:r>
        <w:t>DerSimonian</w:t>
      </w:r>
      <w:proofErr w:type="spellEnd"/>
      <w:r>
        <w:t xml:space="preserve"> and Laird random effects model (I</w:t>
      </w:r>
      <w:r>
        <w:rPr>
          <w:vertAlign w:val="superscript"/>
        </w:rPr>
        <w:t>2</w:t>
      </w:r>
      <w:r>
        <w:t xml:space="preserve"> &gt; 50%, </w:t>
      </w:r>
      <w:r w:rsidRPr="00FC6051">
        <w:rPr>
          <w:i/>
          <w:rPrChange w:id="1149" w:author="Richard Hornby" w:date="2014-03-06T17:08:00Z">
            <w:rPr>
              <w:b/>
            </w:rPr>
          </w:rPrChange>
        </w:rPr>
        <w:t>P</w:t>
      </w:r>
      <w:r>
        <w:t xml:space="preserve"> ≤ 0.1) or fixed effects model (I</w:t>
      </w:r>
      <w:r>
        <w:rPr>
          <w:vertAlign w:val="superscript"/>
        </w:rPr>
        <w:t>2</w:t>
      </w:r>
      <w:r>
        <w:t xml:space="preserve"> &lt; 50%) according to heterogeneity statistic I</w:t>
      </w:r>
      <w:r>
        <w:rPr>
          <w:vertAlign w:val="superscript"/>
        </w:rPr>
        <w:t>2</w:t>
      </w:r>
      <w:r>
        <w:t xml:space="preserve">[37]. A two-sided </w:t>
      </w:r>
      <w:r w:rsidRPr="00FC6051">
        <w:rPr>
          <w:i/>
          <w:rPrChange w:id="1150" w:author="Richard Hornby" w:date="2014-03-06T17:08:00Z">
            <w:rPr>
              <w:b/>
            </w:rPr>
          </w:rPrChange>
        </w:rPr>
        <w:t>P</w:t>
      </w:r>
      <w:r>
        <w:t xml:space="preserve"> ≤ 0.05 was considered significant without special annotation. Random</w:t>
      </w:r>
      <w:ins w:id="1151" w:author="Richard Hornby" w:date="2014-03-09T21:00:00Z">
        <w:r>
          <w:t xml:space="preserve"> </w:t>
        </w:r>
      </w:ins>
      <w:del w:id="1152" w:author="Richard Hornby" w:date="2014-03-09T21:00:00Z">
        <w:r w:rsidDel="00A71446">
          <w:delText>-</w:delText>
        </w:r>
      </w:del>
      <w:r>
        <w:t>effects meta-regression, w</w:t>
      </w:r>
      <w:ins w:id="1153" w:author="Richard Hornby" w:date="2014-03-09T20:39:00Z">
        <w:r>
          <w:t>as</w:t>
        </w:r>
      </w:ins>
      <w:del w:id="1154" w:author="Richard Hornby" w:date="2014-03-09T20:39:00Z">
        <w:r w:rsidDel="006B21E4">
          <w:delText>ere</w:delText>
        </w:r>
      </w:del>
      <w:r>
        <w:t xml:space="preserve"> employed to determine how much of the heterogeneity (between-study variance) is explained by the explanatory variables when the heterogeneity was significant [38]. Nine variables were analyzed in meta-regression, including control types (</w:t>
      </w:r>
      <w:proofErr w:type="spellStart"/>
      <w:r>
        <w:t>autogenous</w:t>
      </w:r>
      <w:proofErr w:type="spellEnd"/>
      <w:r>
        <w:t xml:space="preserve"> and heterogeneous), gender proportion, proportion of TNM stage I samples, mean or median age (&gt;</w:t>
      </w:r>
      <w:ins w:id="1155" w:author="Richard Hornby" w:date="2014-03-06T17:08:00Z">
        <w:r>
          <w:t xml:space="preserve"> </w:t>
        </w:r>
      </w:ins>
      <w:r>
        <w:t xml:space="preserve">65 or </w:t>
      </w:r>
      <w:ins w:id="1156" w:author="Richard Hornby" w:date="2014-03-09T20:41:00Z">
        <w:r>
          <w:t>≤</w:t>
        </w:r>
      </w:ins>
      <w:del w:id="1157" w:author="Richard Hornby" w:date="2014-03-09T20:41:00Z">
        <w:r w:rsidDel="00A13FC9">
          <w:delText>&lt; =</w:delText>
        </w:r>
      </w:del>
      <w:ins w:id="1158" w:author="Richard Hornby" w:date="2014-03-06T17:08:00Z">
        <w:r>
          <w:t xml:space="preserve"> </w:t>
        </w:r>
      </w:ins>
      <w:r>
        <w:t xml:space="preserve">65), single or multiple target detection, sample types (serum or tissue), methylation detection methods (MSP, </w:t>
      </w:r>
      <w:proofErr w:type="spellStart"/>
      <w:r>
        <w:t>qMSP</w:t>
      </w:r>
      <w:proofErr w:type="spellEnd"/>
      <w:r>
        <w:t>), study designs (diagnosis or non-diagnosis) and primer sets. Sensitivity analyses were performed to assess the contributions of single studies to the final results with the abandon</w:t>
      </w:r>
      <w:ins w:id="1159" w:author="Richard Hornby" w:date="2014-03-06T17:09:00Z">
        <w:r>
          <w:t>ment</w:t>
        </w:r>
      </w:ins>
      <w:r>
        <w:t xml:space="preserve"> of one article each time. Publication bias was analyzed by funnel plot with mixed-effects version of the Egger test. If bias was suspected, the conventional meta-trim method was used to re-estimate the effect size.</w:t>
      </w:r>
    </w:p>
    <w:p w:rsidR="00FC6051" w:rsidRDefault="00FC6051">
      <w:pPr>
        <w:pStyle w:val="a3"/>
        <w:jc w:val="both"/>
      </w:pPr>
      <w:r>
        <w:t>Compared with traditional SNP association stud</w:t>
      </w:r>
      <w:ins w:id="1160" w:author="Richard Hornby" w:date="2014-03-06T17:09:00Z">
        <w:r>
          <w:t>ies</w:t>
        </w:r>
      </w:ins>
      <w:del w:id="1161" w:author="Richard Hornby" w:date="2014-03-06T17:09:00Z">
        <w:r w:rsidDel="00774114">
          <w:delText>y</w:delText>
        </w:r>
      </w:del>
      <w:r>
        <w:t xml:space="preserve">,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 [39]. Thus, </w:t>
      </w:r>
      <w:del w:id="1162" w:author="Richard Hornby" w:date="2014-03-06T17:35:00Z">
        <w:r w:rsidDel="001A0356">
          <w:delText>summary receiver operating characteristics (</w:delText>
        </w:r>
      </w:del>
      <w:r>
        <w:t>SROC</w:t>
      </w:r>
      <w:del w:id="1163" w:author="Richard Hornby" w:date="2014-03-06T17:35:00Z">
        <w:r w:rsidDel="001A0356">
          <w:delText>)</w:delText>
        </w:r>
      </w:del>
      <w:r>
        <w:t xml:space="preserve"> analysis was applied to meta-analysis of diagnostic tests [39,40]. The SROC curve shows the performance of the diagnos</w:t>
      </w:r>
      <w:ins w:id="1164" w:author="Richard Hornby" w:date="2014-03-08T18:04:00Z">
        <w:r>
          <w:t>tic</w:t>
        </w:r>
      </w:ins>
      <w:del w:id="1165" w:author="Richard Hornby" w:date="2014-03-08T18:04:00Z">
        <w:r w:rsidDel="00D00A56">
          <w:delText>is</w:delText>
        </w:r>
      </w:del>
      <w:r>
        <w:t xml:space="preserve"> ability of </w:t>
      </w:r>
      <w:r>
        <w:rPr>
          <w:rStyle w:val="italic"/>
        </w:rPr>
        <w:t>APC</w:t>
      </w:r>
      <w:r>
        <w:t xml:space="preserve"> methylation to NSCLC. Each study produces </w:t>
      </w:r>
      <w:r>
        <w:lastRenderedPageBreak/>
        <w:t xml:space="preserve">values for sensitivity, specificity and therefore true positive rate (TPR) and false positive rate (FPR), and the plots were placed over the </w:t>
      </w:r>
      <w:del w:id="1166" w:author="Richard Hornby" w:date="2014-03-06T17:10:00Z">
        <w:r w:rsidDel="00774114">
          <w:delText>(</w:delText>
        </w:r>
      </w:del>
      <w:r>
        <w:t>TPR</w:t>
      </w:r>
      <w:ins w:id="1167" w:author="Richard Hornby" w:date="2014-03-06T17:10:00Z">
        <w:r>
          <w:t xml:space="preserve"> and</w:t>
        </w:r>
      </w:ins>
      <w:del w:id="1168" w:author="Richard Hornby" w:date="2014-03-06T17:10:00Z">
        <w:r w:rsidDel="00774114">
          <w:delText>,</w:delText>
        </w:r>
      </w:del>
      <w:r>
        <w:t xml:space="preserve"> FPR</w:t>
      </w:r>
      <w:del w:id="1169" w:author="Richard Hornby" w:date="2014-03-06T17:10:00Z">
        <w:r w:rsidDel="00774114">
          <w:delText>)</w:delText>
        </w:r>
      </w:del>
      <w:r>
        <w:t xml:space="preserve"> points to form a smooth curve. </w:t>
      </w:r>
      <w:ins w:id="1170" w:author="Richard Hornby" w:date="2014-03-06T17:10:00Z">
        <w:r>
          <w:t>A l</w:t>
        </w:r>
      </w:ins>
      <w:del w:id="1171" w:author="Richard Hornby" w:date="2014-03-06T17:10:00Z">
        <w:r w:rsidDel="00774114">
          <w:delText>L</w:delText>
        </w:r>
      </w:del>
      <w:r>
        <w:t xml:space="preserve">inear regression model was selected to fit the SROC curve where sensitivity and (1-specificity) are transformed into complex logarithmic variables. The exact </w:t>
      </w:r>
      <w:del w:id="1172" w:author="Richard Hornby" w:date="2014-03-06T17:25:00Z">
        <w:r w:rsidDel="00A710C8">
          <w:delText>area under the curve (</w:delText>
        </w:r>
      </w:del>
      <w:r>
        <w:t>AUC</w:t>
      </w:r>
      <w:del w:id="1173" w:author="Richard Hornby" w:date="2014-03-06T17:25:00Z">
        <w:r w:rsidDel="00A710C8">
          <w:delText>)</w:delText>
        </w:r>
      </w:del>
      <w:r>
        <w:t xml:space="preserve"> for the SROC function was used to assess the accuracy of the test [39].</w:t>
      </w:r>
    </w:p>
    <w:p w:rsidR="00FC6051" w:rsidRDefault="00FC6051">
      <w:pPr>
        <w:pStyle w:val="h2"/>
      </w:pPr>
      <w:r>
        <w:t>TCGA data extraction and analysis</w:t>
      </w:r>
    </w:p>
    <w:p w:rsidR="00FC6051" w:rsidRDefault="00FC6051">
      <w:pPr>
        <w:pStyle w:val="a3"/>
        <w:jc w:val="both"/>
        <w:rPr>
          <w:ins w:id="1174" w:author="Richard Hornby" w:date="2014-03-06T17:11:00Z"/>
        </w:rPr>
      </w:pPr>
      <w:r>
        <w:t xml:space="preserve">DNA methylation information for NSCLC, which included two sets of samples (535 Ads and 50 controls, and 385 </w:t>
      </w:r>
      <w:proofErr w:type="spellStart"/>
      <w:r>
        <w:t>Scs</w:t>
      </w:r>
      <w:proofErr w:type="spellEnd"/>
      <w:r>
        <w:t xml:space="preserve"> and 67 controls), was collected from TCGA </w:t>
      </w:r>
      <w:ins w:id="1175" w:author="Richard Hornby" w:date="2014-03-06T17:26:00Z">
        <w:r>
          <w:t>p</w:t>
        </w:r>
      </w:ins>
      <w:del w:id="1176" w:author="Richard Hornby" w:date="2014-03-06T17:26:00Z">
        <w:r w:rsidDel="007C1BA3">
          <w:delText>P</w:delText>
        </w:r>
      </w:del>
      <w:r>
        <w:t>roject including methylation 27 K and 450 K dataset</w:t>
      </w:r>
      <w:ins w:id="1177" w:author="Richard Hornby" w:date="2014-03-09T20:43:00Z">
        <w:r>
          <w:t>s</w:t>
        </w:r>
      </w:ins>
      <w:r>
        <w:t xml:space="preserve"> </w:t>
      </w:r>
      <w:ins w:id="1178" w:author="Richard Hornby" w:date="2014-03-06T17:11:00Z">
        <w:r>
          <w:t>[</w:t>
        </w:r>
      </w:ins>
      <w:del w:id="1179" w:author="Richard Hornby" w:date="2014-03-06T17:11:00Z">
        <w:r w:rsidDel="00774114">
          <w:delText>(</w:delText>
        </w:r>
      </w:del>
      <w:r>
        <w:t>http://cancergenome.nih.gov/</w:t>
      </w:r>
      <w:ins w:id="1180" w:author="Richard Hornby" w:date="2014-03-06T17:11:00Z">
        <w:r>
          <w:t>]</w:t>
        </w:r>
      </w:ins>
      <w:del w:id="1181" w:author="Richard Hornby" w:date="2014-03-06T17:11:00Z">
        <w:r w:rsidDel="00774114">
          <w:delText>)</w:delText>
        </w:r>
      </w:del>
      <w:r>
        <w:t>. The estimation of methylation for each CG probe was calculated with the traditional function:</w:t>
      </w:r>
    </w:p>
    <w:p w:rsidR="00FC6051" w:rsidRDefault="00FC6051">
      <w:pPr>
        <w:pStyle w:val="a3"/>
        <w:numPr>
          <w:ins w:id="1182" w:author="Richard Hornby" w:date="2014-03-06T17:11:00Z"/>
        </w:numPr>
        <w:jc w:val="both"/>
        <w:rPr>
          <w:ins w:id="1183" w:author="Richard Hornby" w:date="2014-03-06T17:11:00Z"/>
        </w:rPr>
      </w:pPr>
      <w:r>
        <w:t xml:space="preserve"> </w:t>
      </w:r>
      <w:ins w:id="1184" w:author="Richard Hornby" w:date="2014-03-06T17:11:00Z">
        <w:r>
          <w:t xml:space="preserve">                                               </w:t>
        </w:r>
      </w:ins>
      <w:r w:rsidRPr="0094063F">
        <w:rPr>
          <w:position w:val="-32"/>
          <w:sz w:val="22"/>
          <w:vertAlign w:val="subscript"/>
        </w:rPr>
        <w:object w:dxaOrig="315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6pt;height:36.45pt" o:ole="">
            <v:imagedata r:id="rId8" o:title=""/>
          </v:shape>
          <o:OLEObject Type="Embed" ProgID="Equation.DSMT4" ShapeID="_x0000_i1025" DrawAspect="Content" ObjectID="_1456723305" r:id="rId9"/>
        </w:object>
      </w:r>
      <w:del w:id="1185" w:author="Richard Hornby" w:date="2014-03-06T17:11:00Z">
        <w:r w:rsidDel="00774114">
          <w:delText>.</w:delText>
        </w:r>
      </w:del>
      <w:r>
        <w:t xml:space="preserve"> </w:t>
      </w:r>
    </w:p>
    <w:p w:rsidR="00FC6051" w:rsidRDefault="00FC6051">
      <w:pPr>
        <w:pStyle w:val="a3"/>
        <w:numPr>
          <w:ins w:id="1186" w:author="Richard Hornby" w:date="2014-03-06T17:11:00Z"/>
        </w:numPr>
        <w:jc w:val="both"/>
        <w:rPr>
          <w:ins w:id="1187" w:author="Richard Hornby" w:date="2014-03-06T17:21:00Z"/>
        </w:rPr>
      </w:pPr>
      <w:r>
        <w:t xml:space="preserve">M and U represent the mean signal intensities for about 30 replicate methylated (M) and </w:t>
      </w:r>
      <w:proofErr w:type="spellStart"/>
      <w:r>
        <w:t>unmethylated</w:t>
      </w:r>
      <w:proofErr w:type="spellEnd"/>
      <w:r>
        <w:t xml:space="preserve"> (U) probes on the array. The methylation signals of the 25</w:t>
      </w:r>
      <w:ins w:id="1188" w:author="Richard Hornby" w:date="2014-03-06T17:13:00Z">
        <w:r>
          <w:t>,</w:t>
        </w:r>
      </w:ins>
      <w:r>
        <w:t xml:space="preserve">978 shared </w:t>
      </w:r>
      <w:proofErr w:type="spellStart"/>
      <w:r>
        <w:t>CpG</w:t>
      </w:r>
      <w:proofErr w:type="spellEnd"/>
      <w:r>
        <w:t xml:space="preserve"> sites by 27 K and 450 K datasets were extracted and the methylation status of each probe was defined according to the beta</w:t>
      </w:r>
      <w:ins w:id="1189" w:author="Richard Hornby" w:date="2014-03-06T17:39:00Z">
        <w:r>
          <w:t>-</w:t>
        </w:r>
      </w:ins>
      <w:del w:id="1190" w:author="Richard Hornby" w:date="2014-03-06T17:39:00Z">
        <w:r w:rsidDel="00FC175D">
          <w:delText xml:space="preserve"> </w:delText>
        </w:r>
      </w:del>
      <w:r>
        <w:t xml:space="preserve">value. The </w:t>
      </w:r>
      <w:proofErr w:type="spellStart"/>
      <w:r>
        <w:t>CpG</w:t>
      </w:r>
      <w:proofErr w:type="spellEnd"/>
      <w:r>
        <w:t xml:space="preserve"> site will be considered methylated when the beta</w:t>
      </w:r>
      <w:ins w:id="1191" w:author="Richard Hornby" w:date="2014-03-06T17:39:00Z">
        <w:r>
          <w:t>-</w:t>
        </w:r>
      </w:ins>
      <w:del w:id="1192" w:author="Richard Hornby" w:date="2014-03-06T17:39:00Z">
        <w:r w:rsidDel="00FC175D">
          <w:delText xml:space="preserve"> </w:delText>
        </w:r>
      </w:del>
      <w:r>
        <w:t xml:space="preserve">value is greater than the empirical threshold of 0.3 for tissue data [41]. Six </w:t>
      </w:r>
      <w:proofErr w:type="spellStart"/>
      <w:r>
        <w:t>CpG</w:t>
      </w:r>
      <w:proofErr w:type="spellEnd"/>
      <w:r>
        <w:t xml:space="preserve"> sites located in the promoter region of </w:t>
      </w:r>
      <w:ins w:id="1193" w:author="Richard Hornby" w:date="2014-03-06T17:13:00Z">
        <w:r>
          <w:t xml:space="preserve">the </w:t>
        </w:r>
      </w:ins>
      <w:r>
        <w:rPr>
          <w:rStyle w:val="italic"/>
        </w:rPr>
        <w:t>APC</w:t>
      </w:r>
      <w:r>
        <w:t xml:space="preserve"> gene (cg01240931, cg15020645, cg16970232, cg20311501, cg21634602 and cg24332422) were taken as the object of study (Additional file 1: Table S1). Adjustment for multiple testing of differential methylation was conducted with the method of </w:t>
      </w:r>
      <w:proofErr w:type="spellStart"/>
      <w:r>
        <w:t>Benjamini</w:t>
      </w:r>
      <w:proofErr w:type="spellEnd"/>
      <w:r>
        <w:t xml:space="preserve"> and Hochberg at the 5% FDR level.</w:t>
      </w:r>
    </w:p>
    <w:p w:rsidR="00EB11A0" w:rsidRPr="00EB11A0" w:rsidRDefault="00FC6051">
      <w:pPr>
        <w:pStyle w:val="h1"/>
        <w:numPr>
          <w:ins w:id="1194" w:author="Richard Hornby" w:date="2014-03-06T17:11:00Z"/>
        </w:numPr>
        <w:rPr>
          <w:ins w:id="1195" w:author="Shicheng Guo" w:date="2014-03-17T04:27:00Z"/>
          <w:b w:val="0"/>
          <w:rPrChange w:id="1196" w:author="Shicheng Guo" w:date="2014-03-17T04:27:00Z">
            <w:rPr>
              <w:ins w:id="1197" w:author="Shicheng Guo" w:date="2014-03-17T04:27:00Z"/>
              <w:b/>
              <w:lang w:eastAsia="zh-CN"/>
            </w:rPr>
          </w:rPrChange>
        </w:rPr>
        <w:pPrChange w:id="1198" w:author="Shicheng Guo" w:date="2014-03-17T04:27:00Z">
          <w:pPr>
            <w:pStyle w:val="a3"/>
            <w:jc w:val="both"/>
          </w:pPr>
        </w:pPrChange>
      </w:pPr>
      <w:ins w:id="1199" w:author="Richard Hornby" w:date="2014-03-06T17:21:00Z">
        <w:del w:id="1200" w:author="Shicheng Guo" w:date="2014-03-17T04:36:00Z">
          <w:r w:rsidDel="00DD0C22">
            <w:rPr>
              <w:b w:val="0"/>
            </w:rPr>
            <w:delText>{“AU Query: journal standard requires the inclusion of an ‘Abbreviations’ section here. Kindly supply accordingly.</w:delText>
          </w:r>
        </w:del>
      </w:ins>
      <w:ins w:id="1201" w:author="Richard Hornby" w:date="2014-03-06T17:22:00Z">
        <w:del w:id="1202" w:author="Shicheng Guo" w:date="2014-03-17T04:36:00Z">
          <w:r w:rsidDel="00DD0C22">
            <w:rPr>
              <w:b w:val="0"/>
            </w:rPr>
            <w:delText>”}</w:delText>
          </w:r>
        </w:del>
      </w:ins>
      <w:ins w:id="1203" w:author="Shicheng Guo" w:date="2014-03-17T04:27:00Z">
        <w:r w:rsidR="00EB11A0" w:rsidRPr="00EB11A0">
          <w:t>Abbreviations</w:t>
        </w:r>
      </w:ins>
    </w:p>
    <w:p w:rsidR="00EB11A0" w:rsidRPr="009B33F3" w:rsidRDefault="00EB11A0">
      <w:pPr>
        <w:pStyle w:val="a3"/>
        <w:numPr>
          <w:ins w:id="1204" w:author="Richard Hornby" w:date="2014-03-06T17:11:00Z"/>
        </w:numPr>
        <w:jc w:val="both"/>
        <w:rPr>
          <w:ins w:id="1205" w:author="Shicheng Guo" w:date="2014-03-17T04:28:00Z"/>
          <w:rPrChange w:id="1206" w:author="Shicheng Guo" w:date="2014-03-17T04:29:00Z">
            <w:rPr>
              <w:ins w:id="1207" w:author="Shicheng Guo" w:date="2014-03-17T04:28:00Z"/>
              <w:rStyle w:val="bold"/>
              <w:lang w:eastAsia="zh-CN"/>
            </w:rPr>
          </w:rPrChange>
        </w:rPr>
      </w:pPr>
      <w:ins w:id="1208" w:author="Shicheng Guo" w:date="2014-03-17T04:27:00Z">
        <w:r w:rsidRPr="009B33F3">
          <w:rPr>
            <w:i/>
            <w:rPrChange w:id="1209" w:author="Shicheng Guo" w:date="2014-03-17T04:29:00Z">
              <w:rPr>
                <w:b/>
                <w:bCs/>
                <w:i/>
              </w:rPr>
            </w:rPrChange>
          </w:rPr>
          <w:t>APC</w:t>
        </w:r>
        <w:r w:rsidRPr="009B33F3">
          <w:rPr>
            <w:rPrChange w:id="1210" w:author="Shicheng Guo" w:date="2014-03-17T04:29:00Z">
              <w:rPr>
                <w:i/>
                <w:lang w:eastAsia="zh-CN"/>
              </w:rPr>
            </w:rPrChange>
          </w:rPr>
          <w:t xml:space="preserve">: </w:t>
        </w:r>
      </w:ins>
      <w:ins w:id="1211" w:author="Shicheng Guo" w:date="2014-03-17T04:28:00Z">
        <w:r w:rsidRPr="009B33F3">
          <w:rPr>
            <w:rPrChange w:id="1212" w:author="Shicheng Guo" w:date="2014-03-17T04:29:00Z">
              <w:rPr>
                <w:i/>
                <w:lang w:eastAsia="zh-CN"/>
              </w:rPr>
            </w:rPrChange>
          </w:rPr>
          <w:t xml:space="preserve"> adenomatous polyposis coli</w:t>
        </w:r>
      </w:ins>
    </w:p>
    <w:p w:rsidR="00EB11A0" w:rsidRDefault="00B549B0">
      <w:pPr>
        <w:pStyle w:val="a3"/>
        <w:numPr>
          <w:ins w:id="1213" w:author="Richard Hornby" w:date="2014-03-06T17:11:00Z"/>
        </w:numPr>
        <w:jc w:val="both"/>
        <w:rPr>
          <w:ins w:id="1214" w:author="Shicheng Guo" w:date="2014-03-17T04:31:00Z"/>
          <w:lang w:eastAsia="zh-CN"/>
        </w:rPr>
      </w:pPr>
      <w:ins w:id="1215" w:author="Shicheng Guo" w:date="2014-03-17T04:28:00Z">
        <w:r w:rsidRPr="009B33F3">
          <w:rPr>
            <w:rPrChange w:id="1216" w:author="Shicheng Guo" w:date="2014-03-17T04:29:00Z">
              <w:rPr>
                <w:b/>
                <w:lang w:eastAsia="zh-CN"/>
              </w:rPr>
            </w:rPrChange>
          </w:rPr>
          <w:t>NSCLC: non-small cell lung cancer</w:t>
        </w:r>
      </w:ins>
    </w:p>
    <w:p w:rsidR="00E43EF0" w:rsidRPr="00E43EF0" w:rsidRDefault="00E43EF0">
      <w:pPr>
        <w:pStyle w:val="a3"/>
        <w:jc w:val="both"/>
        <w:rPr>
          <w:ins w:id="1217" w:author="Shicheng Guo" w:date="2014-03-17T04:26:00Z"/>
          <w:lang w:eastAsia="zh-CN"/>
          <w:rPrChange w:id="1218" w:author="Shicheng Guo" w:date="2014-03-17T04:31:00Z">
            <w:rPr>
              <w:ins w:id="1219" w:author="Shicheng Guo" w:date="2014-03-17T04:26:00Z"/>
              <w:b/>
              <w:lang w:eastAsia="zh-CN"/>
            </w:rPr>
          </w:rPrChange>
        </w:rPr>
      </w:pPr>
      <w:ins w:id="1220" w:author="Shicheng Guo" w:date="2014-03-17T04:31:00Z">
        <w:r w:rsidRPr="00A42890">
          <w:rPr>
            <w:rFonts w:hint="eastAsia"/>
          </w:rPr>
          <w:t>MSP: methylation specific PCR</w:t>
        </w:r>
      </w:ins>
    </w:p>
    <w:p w:rsidR="00A924FC" w:rsidRPr="00A924FC" w:rsidRDefault="00A924FC">
      <w:pPr>
        <w:pStyle w:val="a3"/>
        <w:numPr>
          <w:ins w:id="1221" w:author="Richard Hornby" w:date="2014-03-06T17:11:00Z"/>
        </w:numPr>
        <w:jc w:val="both"/>
        <w:rPr>
          <w:ins w:id="1222" w:author="Shicheng Guo" w:date="2014-03-17T04:26:00Z"/>
          <w:lang w:eastAsia="zh-CN"/>
          <w:rPrChange w:id="1223" w:author="Shicheng Guo" w:date="2014-03-17T04:30:00Z">
            <w:rPr>
              <w:ins w:id="1224" w:author="Shicheng Guo" w:date="2014-03-17T04:26:00Z"/>
              <w:b/>
              <w:lang w:eastAsia="zh-CN"/>
            </w:rPr>
          </w:rPrChange>
        </w:rPr>
      </w:pPr>
      <w:ins w:id="1225" w:author="Shicheng Guo" w:date="2014-03-17T04:29:00Z">
        <w:r>
          <w:t>SROC</w:t>
        </w:r>
        <w:r>
          <w:rPr>
            <w:rFonts w:hint="eastAsia"/>
          </w:rPr>
          <w:t xml:space="preserve">: </w:t>
        </w:r>
      </w:ins>
      <w:ins w:id="1226" w:author="Shicheng Guo" w:date="2014-03-17T04:30:00Z">
        <w:r w:rsidRPr="00A924FC">
          <w:rPr>
            <w:rPrChange w:id="1227" w:author="Shicheng Guo" w:date="2014-03-17T04:30:00Z">
              <w:rPr>
                <w:rStyle w:val="bold"/>
                <w:b w:val="0"/>
              </w:rPr>
            </w:rPrChange>
          </w:rPr>
          <w:t>summary receiver operating characteristics</w:t>
        </w:r>
      </w:ins>
    </w:p>
    <w:p w:rsidR="00A924FC" w:rsidRDefault="00A924FC">
      <w:pPr>
        <w:pStyle w:val="a3"/>
        <w:numPr>
          <w:ins w:id="1228" w:author="Richard Hornby" w:date="2014-03-06T17:11:00Z"/>
        </w:numPr>
        <w:jc w:val="both"/>
        <w:rPr>
          <w:ins w:id="1229" w:author="Shicheng Guo" w:date="2014-03-17T04:31:00Z"/>
          <w:lang w:eastAsia="zh-CN"/>
        </w:rPr>
      </w:pPr>
      <w:ins w:id="1230" w:author="Shicheng Guo" w:date="2014-03-17T04:30:00Z">
        <w:r w:rsidRPr="00A924FC">
          <w:rPr>
            <w:rPrChange w:id="1231" w:author="Shicheng Guo" w:date="2014-03-17T04:31:00Z">
              <w:rPr>
                <w:rStyle w:val="bold"/>
                <w:lang w:eastAsia="zh-CN"/>
              </w:rPr>
            </w:rPrChange>
          </w:rPr>
          <w:t>AUC: area under the curve</w:t>
        </w:r>
      </w:ins>
    </w:p>
    <w:p w:rsidR="00A924FC" w:rsidRDefault="007D0FE2">
      <w:pPr>
        <w:pStyle w:val="a3"/>
        <w:numPr>
          <w:ins w:id="1232" w:author="Richard Hornby" w:date="2014-03-06T17:11:00Z"/>
        </w:numPr>
        <w:jc w:val="both"/>
        <w:rPr>
          <w:ins w:id="1233" w:author="Shicheng Guo" w:date="2014-03-17T04:36:00Z"/>
          <w:lang w:eastAsia="zh-CN"/>
        </w:rPr>
      </w:pPr>
      <w:ins w:id="1234" w:author="Shicheng Guo" w:date="2014-03-17T04:32:00Z">
        <w:r>
          <w:t>TCGA</w:t>
        </w:r>
        <w:r>
          <w:rPr>
            <w:rFonts w:hint="eastAsia"/>
            <w:lang w:eastAsia="zh-CN"/>
          </w:rPr>
          <w:t xml:space="preserve">: </w:t>
        </w:r>
        <w:r w:rsidR="005D1C6D">
          <w:t>t</w:t>
        </w:r>
        <w:r>
          <w:t xml:space="preserve">he cancer </w:t>
        </w:r>
      </w:ins>
      <w:ins w:id="1235" w:author="Shicheng Guo" w:date="2014-03-17T04:33:00Z">
        <w:r>
          <w:rPr>
            <w:rFonts w:hint="eastAsia"/>
            <w:lang w:eastAsia="zh-CN"/>
          </w:rPr>
          <w:t>g</w:t>
        </w:r>
      </w:ins>
      <w:ins w:id="1236" w:author="Shicheng Guo" w:date="2014-03-17T04:32:00Z">
        <w:r>
          <w:t xml:space="preserve">enome </w:t>
        </w:r>
      </w:ins>
      <w:ins w:id="1237" w:author="Shicheng Guo" w:date="2014-03-17T04:33:00Z">
        <w:r>
          <w:rPr>
            <w:rFonts w:hint="eastAsia"/>
            <w:lang w:eastAsia="zh-CN"/>
          </w:rPr>
          <w:t>a</w:t>
        </w:r>
      </w:ins>
      <w:ins w:id="1238" w:author="Shicheng Guo" w:date="2014-03-17T04:32:00Z">
        <w:r>
          <w:t>tlas project</w:t>
        </w:r>
      </w:ins>
    </w:p>
    <w:p w:rsidR="00B80532" w:rsidRDefault="00B80532">
      <w:pPr>
        <w:pStyle w:val="a3"/>
        <w:numPr>
          <w:ins w:id="1239" w:author="Richard Hornby" w:date="2014-03-06T17:11:00Z"/>
        </w:numPr>
        <w:jc w:val="both"/>
        <w:rPr>
          <w:ins w:id="1240" w:author="Shicheng Guo" w:date="2014-03-17T04:50:00Z"/>
          <w:lang w:eastAsia="zh-CN"/>
        </w:rPr>
      </w:pPr>
      <w:ins w:id="1241" w:author="Shicheng Guo" w:date="2014-03-17T04:50:00Z">
        <w:r>
          <w:t>TPR</w:t>
        </w:r>
        <w:r>
          <w:rPr>
            <w:rFonts w:hint="eastAsia"/>
            <w:lang w:eastAsia="zh-CN"/>
          </w:rPr>
          <w:t xml:space="preserve">: </w:t>
        </w:r>
        <w:r>
          <w:t xml:space="preserve">true positive rate </w:t>
        </w:r>
      </w:ins>
    </w:p>
    <w:p w:rsidR="00DD0C22" w:rsidRDefault="00B80532">
      <w:pPr>
        <w:pStyle w:val="a3"/>
        <w:numPr>
          <w:ins w:id="1242" w:author="Richard Hornby" w:date="2014-03-06T17:11:00Z"/>
        </w:numPr>
        <w:jc w:val="both"/>
        <w:rPr>
          <w:ins w:id="1243" w:author="Shicheng Guo" w:date="2014-03-17T04:51:00Z"/>
          <w:lang w:eastAsia="zh-CN"/>
        </w:rPr>
      </w:pPr>
      <w:ins w:id="1244" w:author="Shicheng Guo" w:date="2014-03-17T04:50:00Z">
        <w:r>
          <w:t>FPR</w:t>
        </w:r>
        <w:r>
          <w:rPr>
            <w:rFonts w:hint="eastAsia"/>
            <w:lang w:eastAsia="zh-CN"/>
          </w:rPr>
          <w:t xml:space="preserve">: </w:t>
        </w:r>
        <w:r w:rsidR="00026CB0">
          <w:t>false positive rate</w:t>
        </w:r>
      </w:ins>
    </w:p>
    <w:p w:rsidR="00102118" w:rsidRDefault="00102118" w:rsidP="00102118">
      <w:pPr>
        <w:pStyle w:val="h1"/>
        <w:rPr>
          <w:ins w:id="1245" w:author="Shicheng Guo" w:date="2014-03-17T04:54:00Z"/>
        </w:rPr>
      </w:pPr>
      <w:ins w:id="1246" w:author="Shicheng Guo" w:date="2014-03-17T04:54:00Z">
        <w:r>
          <w:lastRenderedPageBreak/>
          <w:t>Competing interests</w:t>
        </w:r>
      </w:ins>
    </w:p>
    <w:p w:rsidR="00026CB0" w:rsidRPr="00102118" w:rsidRDefault="00102118">
      <w:pPr>
        <w:jc w:val="both"/>
        <w:rPr>
          <w:lang w:eastAsia="zh-CN"/>
          <w:rPrChange w:id="1247" w:author="Shicheng Guo" w:date="2014-03-17T04:54:00Z">
            <w:rPr/>
          </w:rPrChange>
        </w:rPr>
        <w:pPrChange w:id="1248" w:author="Shicheng Guo" w:date="2014-03-17T04:54:00Z">
          <w:pPr>
            <w:pStyle w:val="a3"/>
            <w:jc w:val="both"/>
          </w:pPr>
        </w:pPrChange>
      </w:pPr>
      <w:ins w:id="1249" w:author="Shicheng Guo" w:date="2014-03-17T04:54:00Z">
        <w:r>
          <w:t>The authors declare that they have no competing interests</w:t>
        </w:r>
      </w:ins>
    </w:p>
    <w:p w:rsidR="00FC6051" w:rsidRDefault="00FC6051">
      <w:pPr>
        <w:pStyle w:val="h1"/>
      </w:pPr>
      <w:r>
        <w:t>Authors’ contributions</w:t>
      </w:r>
    </w:p>
    <w:p w:rsidR="00FC6051" w:rsidRDefault="00FC6051">
      <w:pPr>
        <w:jc w:val="both"/>
      </w:pPr>
      <w:r>
        <w:t>SG and JW, LJ, JX contributed to the conception, design and final approval of the submitted version. SG, LT, KX, JW, JW, QL, YM contributed to the meta-analysis and interpretation of data, SG WP contributed to</w:t>
      </w:r>
      <w:del w:id="1250" w:author="Richard Hornby" w:date="2014-03-06T17:51:00Z">
        <w:r w:rsidDel="00EF59E8">
          <w:delText xml:space="preserve"> the</w:delText>
        </w:r>
      </w:del>
      <w:r>
        <w:t xml:space="preserve"> TCGA NSCLC data analysis, All authors read and approved the final manuscript.</w:t>
      </w:r>
    </w:p>
    <w:p w:rsidR="00FC6051" w:rsidRDefault="00FC6051">
      <w:pPr>
        <w:pStyle w:val="h1"/>
      </w:pPr>
      <w:r>
        <w:t>Acknowledgements</w:t>
      </w:r>
    </w:p>
    <w:p w:rsidR="00FC6051" w:rsidRDefault="00FC6051">
      <w:pPr>
        <w:jc w:val="both"/>
        <w:rPr>
          <w:ins w:id="1251" w:author="Shicheng Guo" w:date="2014-03-17T04:52:00Z"/>
          <w:lang w:eastAsia="zh-CN"/>
        </w:rPr>
      </w:pPr>
      <w:r>
        <w:t xml:space="preserve">This research was supported by National Science Foundation of China (NSFC, 81172228), National S&amp;T Major Special Project (2011ZX09102-010-01), National High-Tech Research and Development Program (2012AA021802), </w:t>
      </w:r>
      <w:del w:id="1252" w:author="Shicheng Guo" w:date="2014-03-19T08:34:00Z">
        <w:r w:rsidDel="005F3DC7">
          <w:delText xml:space="preserve">and </w:delText>
        </w:r>
      </w:del>
      <w:del w:id="1253" w:author="Shicheng Guo" w:date="2014-03-19T08:35:00Z">
        <w:r w:rsidDel="00EB3694">
          <w:delText>Shanghai Postdoctoral Sustentation Fund (12R21411500)</w:delText>
        </w:r>
      </w:del>
      <w:ins w:id="1254" w:author="Shicheng Guo" w:date="2014-03-19T08:35:00Z">
        <w:r w:rsidR="00EB3694" w:rsidRPr="00EB3694">
          <w:rPr>
            <w:lang w:eastAsia="zh-CN"/>
          </w:rPr>
          <w:t>National Natu</w:t>
        </w:r>
        <w:r w:rsidR="00EB3694">
          <w:rPr>
            <w:lang w:eastAsia="zh-CN"/>
          </w:rPr>
          <w:t>ral Science Foundation of China</w:t>
        </w:r>
        <w:r w:rsidR="00EB3694">
          <w:rPr>
            <w:rFonts w:hint="eastAsia"/>
            <w:lang w:eastAsia="zh-CN"/>
          </w:rPr>
          <w:t xml:space="preserve"> (</w:t>
        </w:r>
        <w:r w:rsidR="00EB3694" w:rsidRPr="00EB3694">
          <w:rPr>
            <w:lang w:eastAsia="zh-CN"/>
          </w:rPr>
          <w:t>81372236</w:t>
        </w:r>
        <w:r w:rsidR="00EB3694">
          <w:rPr>
            <w:rFonts w:hint="eastAsia"/>
            <w:lang w:eastAsia="zh-CN"/>
          </w:rPr>
          <w:t xml:space="preserve">) and </w:t>
        </w:r>
        <w:r w:rsidR="00EB3694">
          <w:t>Shanghai Postdoctoral Sustentation Fund (12R21411500)</w:t>
        </w:r>
      </w:ins>
      <w:bookmarkStart w:id="1255" w:name="_GoBack"/>
      <w:bookmarkEnd w:id="1255"/>
      <w:r>
        <w:t>.</w:t>
      </w:r>
    </w:p>
    <w:p w:rsidR="00A9146D" w:rsidRDefault="00A9146D">
      <w:pPr>
        <w:jc w:val="both"/>
        <w:rPr>
          <w:ins w:id="1256" w:author="Shicheng Guo" w:date="2014-03-17T04:52:00Z"/>
          <w:lang w:eastAsia="zh-CN"/>
        </w:rPr>
      </w:pPr>
    </w:p>
    <w:p w:rsidR="00A9146D" w:rsidRDefault="00A9146D">
      <w:pPr>
        <w:jc w:val="both"/>
        <w:rPr>
          <w:lang w:eastAsia="zh-CN"/>
        </w:rPr>
      </w:pPr>
    </w:p>
    <w:p w:rsidR="00FC6051" w:rsidRDefault="00FC6051">
      <w:pPr>
        <w:pStyle w:val="h1"/>
      </w:pPr>
      <w:r>
        <w:t>References</w:t>
      </w:r>
    </w:p>
    <w:p w:rsidR="00CD40B0" w:rsidRPr="00B75357" w:rsidRDefault="00CD40B0" w:rsidP="00CD40B0">
      <w:pPr>
        <w:ind w:left="720" w:hanging="720"/>
        <w:rPr>
          <w:ins w:id="1257" w:author="Shicheng Guo" w:date="2014-03-18T02:49:00Z"/>
          <w:rFonts w:ascii="Calibri" w:eastAsia="华文楷体" w:hAnsi="Calibri"/>
          <w:noProof/>
          <w:sz w:val="20"/>
        </w:rPr>
      </w:pPr>
      <w:bookmarkStart w:id="1258" w:name="_ENREF_1"/>
      <w:ins w:id="1259" w:author="Shicheng Guo" w:date="2014-03-18T02:49:00Z">
        <w:r w:rsidRPr="00B75357">
          <w:rPr>
            <w:rFonts w:ascii="Calibri" w:eastAsia="华文楷体" w:hAnsi="Calibri"/>
            <w:noProof/>
            <w:sz w:val="20"/>
          </w:rPr>
          <w:t>1.</w:t>
        </w:r>
        <w:r w:rsidRPr="00B75357">
          <w:rPr>
            <w:rFonts w:ascii="Calibri" w:eastAsia="华文楷体" w:hAnsi="Calibri"/>
            <w:noProof/>
            <w:sz w:val="20"/>
          </w:rPr>
          <w:tab/>
          <w:t xml:space="preserve">Siegel R, Naishadham D, Jemal A: </w:t>
        </w:r>
        <w:r w:rsidRPr="00B75357">
          <w:rPr>
            <w:rFonts w:ascii="Calibri" w:eastAsia="华文楷体" w:hAnsi="Calibri"/>
            <w:b/>
            <w:noProof/>
            <w:sz w:val="20"/>
          </w:rPr>
          <w:t>Cancer statistics, 2013.</w:t>
        </w:r>
        <w:r w:rsidRPr="00B75357">
          <w:rPr>
            <w:rFonts w:ascii="Calibri" w:eastAsia="华文楷体" w:hAnsi="Calibri"/>
            <w:noProof/>
            <w:sz w:val="20"/>
          </w:rPr>
          <w:t xml:space="preserve"> </w:t>
        </w:r>
        <w:r w:rsidRPr="00B75357">
          <w:rPr>
            <w:rFonts w:ascii="Calibri" w:eastAsia="华文楷体" w:hAnsi="Calibri"/>
            <w:i/>
            <w:noProof/>
            <w:sz w:val="20"/>
          </w:rPr>
          <w:t xml:space="preserve">CA: a cancer journal for clinicians </w:t>
        </w:r>
        <w:r w:rsidRPr="00B75357">
          <w:rPr>
            <w:rFonts w:ascii="Calibri" w:eastAsia="华文楷体" w:hAnsi="Calibri"/>
            <w:noProof/>
            <w:sz w:val="20"/>
          </w:rPr>
          <w:t xml:space="preserve">2013, </w:t>
        </w:r>
        <w:r w:rsidRPr="00B75357">
          <w:rPr>
            <w:rFonts w:ascii="Calibri" w:eastAsia="华文楷体" w:hAnsi="Calibri"/>
            <w:b/>
            <w:noProof/>
            <w:sz w:val="20"/>
          </w:rPr>
          <w:t>63:</w:t>
        </w:r>
        <w:r w:rsidRPr="00B75357">
          <w:rPr>
            <w:rFonts w:ascii="Calibri" w:eastAsia="华文楷体" w:hAnsi="Calibri"/>
            <w:noProof/>
            <w:sz w:val="20"/>
          </w:rPr>
          <w:t>11-30.</w:t>
        </w:r>
        <w:bookmarkEnd w:id="1258"/>
      </w:ins>
    </w:p>
    <w:p w:rsidR="00CD40B0" w:rsidRPr="00B75357" w:rsidRDefault="00CD40B0" w:rsidP="00CD40B0">
      <w:pPr>
        <w:ind w:left="720" w:hanging="720"/>
        <w:rPr>
          <w:ins w:id="1260" w:author="Shicheng Guo" w:date="2014-03-18T02:49:00Z"/>
          <w:rFonts w:ascii="Calibri" w:eastAsia="华文楷体" w:hAnsi="Calibri"/>
          <w:noProof/>
          <w:sz w:val="20"/>
        </w:rPr>
      </w:pPr>
      <w:bookmarkStart w:id="1261" w:name="_ENREF_2"/>
      <w:ins w:id="1262" w:author="Shicheng Guo" w:date="2014-03-18T02:49:00Z">
        <w:r w:rsidRPr="00B75357">
          <w:rPr>
            <w:rFonts w:ascii="Calibri" w:eastAsia="华文楷体" w:hAnsi="Calibri"/>
            <w:noProof/>
            <w:sz w:val="20"/>
          </w:rPr>
          <w:t>2.</w:t>
        </w:r>
        <w:r w:rsidRPr="00B75357">
          <w:rPr>
            <w:rFonts w:ascii="Calibri" w:eastAsia="华文楷体" w:hAnsi="Calibri"/>
            <w:noProof/>
            <w:sz w:val="20"/>
          </w:rPr>
          <w:tab/>
          <w:t xml:space="preserve">Nesbitt JC, Putnam JB, Jr., Walsh GL, Roth JA, Mountain CF: </w:t>
        </w:r>
        <w:r w:rsidRPr="00B75357">
          <w:rPr>
            <w:rFonts w:ascii="Calibri" w:eastAsia="华文楷体" w:hAnsi="Calibri"/>
            <w:b/>
            <w:noProof/>
            <w:sz w:val="20"/>
          </w:rPr>
          <w:t>Survival in early-stage non-small cell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The Annals of thoracic surgery </w:t>
        </w:r>
        <w:r w:rsidRPr="00B75357">
          <w:rPr>
            <w:rFonts w:ascii="Calibri" w:eastAsia="华文楷体" w:hAnsi="Calibri"/>
            <w:noProof/>
            <w:sz w:val="20"/>
          </w:rPr>
          <w:t xml:space="preserve">1995, </w:t>
        </w:r>
        <w:r w:rsidRPr="00B75357">
          <w:rPr>
            <w:rFonts w:ascii="Calibri" w:eastAsia="华文楷体" w:hAnsi="Calibri"/>
            <w:b/>
            <w:noProof/>
            <w:sz w:val="20"/>
          </w:rPr>
          <w:t>60:</w:t>
        </w:r>
        <w:r w:rsidRPr="00B75357">
          <w:rPr>
            <w:rFonts w:ascii="Calibri" w:eastAsia="华文楷体" w:hAnsi="Calibri"/>
            <w:noProof/>
            <w:sz w:val="20"/>
          </w:rPr>
          <w:t>466-472.</w:t>
        </w:r>
        <w:bookmarkEnd w:id="1261"/>
      </w:ins>
    </w:p>
    <w:p w:rsidR="00CD40B0" w:rsidRPr="00B75357" w:rsidRDefault="00CD40B0" w:rsidP="00CD40B0">
      <w:pPr>
        <w:ind w:left="720" w:hanging="720"/>
        <w:rPr>
          <w:ins w:id="1263" w:author="Shicheng Guo" w:date="2014-03-18T02:49:00Z"/>
          <w:rFonts w:ascii="Calibri" w:eastAsia="华文楷体" w:hAnsi="Calibri"/>
          <w:noProof/>
          <w:sz w:val="20"/>
        </w:rPr>
      </w:pPr>
      <w:bookmarkStart w:id="1264" w:name="_ENREF_3"/>
      <w:ins w:id="1265" w:author="Shicheng Guo" w:date="2014-03-18T02:49:00Z">
        <w:r w:rsidRPr="00B75357">
          <w:rPr>
            <w:rFonts w:ascii="Calibri" w:eastAsia="华文楷体" w:hAnsi="Calibri"/>
            <w:noProof/>
            <w:sz w:val="20"/>
          </w:rPr>
          <w:t>3.</w:t>
        </w:r>
        <w:r w:rsidRPr="00B75357">
          <w:rPr>
            <w:rFonts w:ascii="Calibri" w:eastAsia="华文楷体" w:hAnsi="Calibri"/>
            <w:noProof/>
            <w:sz w:val="20"/>
          </w:rPr>
          <w:tab/>
          <w:t xml:space="preserve">Gokul G, Khosla S: </w:t>
        </w:r>
        <w:r w:rsidRPr="00B75357">
          <w:rPr>
            <w:rFonts w:ascii="Calibri" w:eastAsia="华文楷体" w:hAnsi="Calibri"/>
            <w:b/>
            <w:noProof/>
            <w:sz w:val="20"/>
          </w:rPr>
          <w:t>DNA methylation and cancer.</w:t>
        </w:r>
        <w:r w:rsidRPr="00B75357">
          <w:rPr>
            <w:rFonts w:ascii="Calibri" w:eastAsia="华文楷体" w:hAnsi="Calibri"/>
            <w:noProof/>
            <w:sz w:val="20"/>
          </w:rPr>
          <w:t xml:space="preserve"> </w:t>
        </w:r>
        <w:r w:rsidRPr="00B75357">
          <w:rPr>
            <w:rFonts w:ascii="Calibri" w:eastAsia="华文楷体" w:hAnsi="Calibri"/>
            <w:i/>
            <w:noProof/>
            <w:sz w:val="20"/>
          </w:rPr>
          <w:t xml:space="preserve">Sub-cellular biochemistry </w:t>
        </w:r>
        <w:r w:rsidRPr="00B75357">
          <w:rPr>
            <w:rFonts w:ascii="Calibri" w:eastAsia="华文楷体" w:hAnsi="Calibri"/>
            <w:noProof/>
            <w:sz w:val="20"/>
          </w:rPr>
          <w:t xml:space="preserve">2012, </w:t>
        </w:r>
        <w:r w:rsidRPr="00B75357">
          <w:rPr>
            <w:rFonts w:ascii="Calibri" w:eastAsia="华文楷体" w:hAnsi="Calibri"/>
            <w:b/>
            <w:noProof/>
            <w:sz w:val="20"/>
          </w:rPr>
          <w:t>61:</w:t>
        </w:r>
        <w:r w:rsidRPr="00B75357">
          <w:rPr>
            <w:rFonts w:ascii="Calibri" w:eastAsia="华文楷体" w:hAnsi="Calibri"/>
            <w:noProof/>
            <w:sz w:val="20"/>
          </w:rPr>
          <w:t>597-625.</w:t>
        </w:r>
        <w:bookmarkEnd w:id="1264"/>
      </w:ins>
    </w:p>
    <w:p w:rsidR="00CD40B0" w:rsidRPr="00B75357" w:rsidRDefault="00CD40B0" w:rsidP="00CD40B0">
      <w:pPr>
        <w:ind w:left="720" w:hanging="720"/>
        <w:rPr>
          <w:ins w:id="1266" w:author="Shicheng Guo" w:date="2014-03-18T02:49:00Z"/>
          <w:rFonts w:ascii="Calibri" w:eastAsia="华文楷体" w:hAnsi="Calibri"/>
          <w:noProof/>
          <w:sz w:val="20"/>
        </w:rPr>
      </w:pPr>
      <w:bookmarkStart w:id="1267" w:name="_ENREF_4"/>
      <w:ins w:id="1268" w:author="Shicheng Guo" w:date="2014-03-18T02:49:00Z">
        <w:r w:rsidRPr="00B75357">
          <w:rPr>
            <w:rFonts w:ascii="Calibri" w:eastAsia="华文楷体" w:hAnsi="Calibri"/>
            <w:noProof/>
            <w:sz w:val="20"/>
          </w:rPr>
          <w:t>4.</w:t>
        </w:r>
        <w:r w:rsidRPr="00B75357">
          <w:rPr>
            <w:rFonts w:ascii="Calibri" w:eastAsia="华文楷体" w:hAnsi="Calibri"/>
            <w:noProof/>
            <w:sz w:val="20"/>
          </w:rPr>
          <w:tab/>
          <w:t xml:space="preserve">Dietrich D, Hasinger O, Liebenberg V, Field JK, Kristiansen G, Soltermann A: </w:t>
        </w:r>
        <w:r w:rsidRPr="00B75357">
          <w:rPr>
            <w:rFonts w:ascii="Calibri" w:eastAsia="华文楷体" w:hAnsi="Calibri"/>
            <w:b/>
            <w:noProof/>
            <w:sz w:val="20"/>
          </w:rPr>
          <w:t>DNA methylation of the homeobox genes PITX2 and SHOX2 predicts outcome in non-small-cell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Diagnostic molecular pathology : the American journal of surgical pathology, part B </w:t>
        </w:r>
        <w:r w:rsidRPr="00B75357">
          <w:rPr>
            <w:rFonts w:ascii="Calibri" w:eastAsia="华文楷体" w:hAnsi="Calibri"/>
            <w:noProof/>
            <w:sz w:val="20"/>
          </w:rPr>
          <w:t xml:space="preserve">2012, </w:t>
        </w:r>
        <w:r w:rsidRPr="00B75357">
          <w:rPr>
            <w:rFonts w:ascii="Calibri" w:eastAsia="华文楷体" w:hAnsi="Calibri"/>
            <w:b/>
            <w:noProof/>
            <w:sz w:val="20"/>
          </w:rPr>
          <w:t>21:</w:t>
        </w:r>
        <w:r w:rsidRPr="00B75357">
          <w:rPr>
            <w:rFonts w:ascii="Calibri" w:eastAsia="华文楷体" w:hAnsi="Calibri"/>
            <w:noProof/>
            <w:sz w:val="20"/>
          </w:rPr>
          <w:t>93-104.</w:t>
        </w:r>
        <w:bookmarkEnd w:id="1267"/>
      </w:ins>
    </w:p>
    <w:p w:rsidR="00CD40B0" w:rsidRPr="00B75357" w:rsidRDefault="00CD40B0" w:rsidP="00CD40B0">
      <w:pPr>
        <w:ind w:left="720" w:hanging="720"/>
        <w:rPr>
          <w:ins w:id="1269" w:author="Shicheng Guo" w:date="2014-03-18T02:49:00Z"/>
          <w:rFonts w:ascii="Calibri" w:eastAsia="华文楷体" w:hAnsi="Calibri"/>
          <w:noProof/>
          <w:sz w:val="20"/>
        </w:rPr>
      </w:pPr>
      <w:bookmarkStart w:id="1270" w:name="_ENREF_5"/>
      <w:ins w:id="1271" w:author="Shicheng Guo" w:date="2014-03-18T02:49:00Z">
        <w:r w:rsidRPr="00B75357">
          <w:rPr>
            <w:rFonts w:ascii="Calibri" w:eastAsia="华文楷体" w:hAnsi="Calibri"/>
            <w:noProof/>
            <w:sz w:val="20"/>
          </w:rPr>
          <w:t>5.</w:t>
        </w:r>
        <w:r w:rsidRPr="00B75357">
          <w:rPr>
            <w:rFonts w:ascii="Calibri" w:eastAsia="华文楷体" w:hAnsi="Calibri"/>
            <w:noProof/>
            <w:sz w:val="20"/>
          </w:rPr>
          <w:tab/>
          <w:t xml:space="preserve">Dietrich D, Kneip C, Raji O, Liloglou T, Seegebarth A, Schlegel T, Flemming N, Rausch S, Distler J, Fleischhacker M, Schmidt B, Giles T, Walshaw M, Warburton C, Liebenberg V, Field JK: </w:t>
        </w:r>
        <w:r w:rsidRPr="00B75357">
          <w:rPr>
            <w:rFonts w:ascii="Calibri" w:eastAsia="华文楷体" w:hAnsi="Calibri"/>
            <w:b/>
            <w:noProof/>
            <w:sz w:val="20"/>
          </w:rPr>
          <w:t>Performance evaluation of the DNA methylation biomarker SHOX2 for the aid in diagnosis of lung cancer based on the analysis of bronchial aspirates.</w:t>
        </w:r>
        <w:r w:rsidRPr="00B75357">
          <w:rPr>
            <w:rFonts w:ascii="Calibri" w:eastAsia="华文楷体" w:hAnsi="Calibri"/>
            <w:noProof/>
            <w:sz w:val="20"/>
          </w:rPr>
          <w:t xml:space="preserve"> </w:t>
        </w:r>
        <w:r w:rsidRPr="00B75357">
          <w:rPr>
            <w:rFonts w:ascii="Calibri" w:eastAsia="华文楷体" w:hAnsi="Calibri"/>
            <w:i/>
            <w:noProof/>
            <w:sz w:val="20"/>
          </w:rPr>
          <w:t xml:space="preserve">International journal of oncology </w:t>
        </w:r>
        <w:r w:rsidRPr="00B75357">
          <w:rPr>
            <w:rFonts w:ascii="Calibri" w:eastAsia="华文楷体" w:hAnsi="Calibri"/>
            <w:noProof/>
            <w:sz w:val="20"/>
          </w:rPr>
          <w:t xml:space="preserve">2012, </w:t>
        </w:r>
        <w:r w:rsidRPr="00B75357">
          <w:rPr>
            <w:rFonts w:ascii="Calibri" w:eastAsia="华文楷体" w:hAnsi="Calibri"/>
            <w:b/>
            <w:noProof/>
            <w:sz w:val="20"/>
          </w:rPr>
          <w:t>40:</w:t>
        </w:r>
        <w:r w:rsidRPr="00B75357">
          <w:rPr>
            <w:rFonts w:ascii="Calibri" w:eastAsia="华文楷体" w:hAnsi="Calibri"/>
            <w:noProof/>
            <w:sz w:val="20"/>
          </w:rPr>
          <w:t>825-832.</w:t>
        </w:r>
        <w:bookmarkEnd w:id="1270"/>
      </w:ins>
    </w:p>
    <w:p w:rsidR="00CD40B0" w:rsidRPr="00B75357" w:rsidRDefault="00CD40B0" w:rsidP="00CD40B0">
      <w:pPr>
        <w:ind w:left="720" w:hanging="720"/>
        <w:rPr>
          <w:ins w:id="1272" w:author="Shicheng Guo" w:date="2014-03-18T02:49:00Z"/>
          <w:rFonts w:ascii="Calibri" w:eastAsia="华文楷体" w:hAnsi="Calibri"/>
          <w:noProof/>
          <w:sz w:val="20"/>
        </w:rPr>
      </w:pPr>
      <w:bookmarkStart w:id="1273" w:name="_ENREF_6"/>
      <w:ins w:id="1274" w:author="Shicheng Guo" w:date="2014-03-18T02:49:00Z">
        <w:r w:rsidRPr="00B75357">
          <w:rPr>
            <w:rFonts w:ascii="Calibri" w:eastAsia="华文楷体" w:hAnsi="Calibri"/>
            <w:noProof/>
            <w:sz w:val="20"/>
          </w:rPr>
          <w:t>6.</w:t>
        </w:r>
        <w:r w:rsidRPr="00B75357">
          <w:rPr>
            <w:rFonts w:ascii="Calibri" w:eastAsia="华文楷体" w:hAnsi="Calibri"/>
            <w:noProof/>
            <w:sz w:val="20"/>
          </w:rPr>
          <w:tab/>
          <w:t xml:space="preserve">Fodde R, Kuipers J, Rosenberg C, Smits R, Kielman M, Gaspar C, van Es JH, Breukel C, Wiegant J, Giles RH, Clevers H: </w:t>
        </w:r>
        <w:r w:rsidRPr="00B75357">
          <w:rPr>
            <w:rFonts w:ascii="Calibri" w:eastAsia="华文楷体" w:hAnsi="Calibri"/>
            <w:b/>
            <w:noProof/>
            <w:sz w:val="20"/>
          </w:rPr>
          <w:t>Mutations in the APC tumour suppressor gene cause chromosomal instability.</w:t>
        </w:r>
        <w:r w:rsidRPr="00B75357">
          <w:rPr>
            <w:rFonts w:ascii="Calibri" w:eastAsia="华文楷体" w:hAnsi="Calibri"/>
            <w:noProof/>
            <w:sz w:val="20"/>
          </w:rPr>
          <w:t xml:space="preserve"> </w:t>
        </w:r>
        <w:r w:rsidRPr="00B75357">
          <w:rPr>
            <w:rFonts w:ascii="Calibri" w:eastAsia="华文楷体" w:hAnsi="Calibri"/>
            <w:i/>
            <w:noProof/>
            <w:sz w:val="20"/>
          </w:rPr>
          <w:t xml:space="preserve">Nature cell biology </w:t>
        </w:r>
        <w:r w:rsidRPr="00B75357">
          <w:rPr>
            <w:rFonts w:ascii="Calibri" w:eastAsia="华文楷体" w:hAnsi="Calibri"/>
            <w:noProof/>
            <w:sz w:val="20"/>
          </w:rPr>
          <w:t xml:space="preserve">2001, </w:t>
        </w:r>
        <w:r w:rsidRPr="00B75357">
          <w:rPr>
            <w:rFonts w:ascii="Calibri" w:eastAsia="华文楷体" w:hAnsi="Calibri"/>
            <w:b/>
            <w:noProof/>
            <w:sz w:val="20"/>
          </w:rPr>
          <w:t>3:</w:t>
        </w:r>
        <w:r w:rsidRPr="00B75357">
          <w:rPr>
            <w:rFonts w:ascii="Calibri" w:eastAsia="华文楷体" w:hAnsi="Calibri"/>
            <w:noProof/>
            <w:sz w:val="20"/>
          </w:rPr>
          <w:t>433-438.</w:t>
        </w:r>
        <w:bookmarkEnd w:id="1273"/>
      </w:ins>
    </w:p>
    <w:p w:rsidR="00CD40B0" w:rsidRPr="00B75357" w:rsidRDefault="00CD40B0" w:rsidP="00CD40B0">
      <w:pPr>
        <w:ind w:left="720" w:hanging="720"/>
        <w:rPr>
          <w:ins w:id="1275" w:author="Shicheng Guo" w:date="2014-03-18T02:49:00Z"/>
          <w:rFonts w:ascii="Calibri" w:eastAsia="华文楷体" w:hAnsi="Calibri"/>
          <w:noProof/>
          <w:sz w:val="20"/>
        </w:rPr>
      </w:pPr>
      <w:bookmarkStart w:id="1276" w:name="_ENREF_7"/>
      <w:ins w:id="1277" w:author="Shicheng Guo" w:date="2014-03-18T02:49:00Z">
        <w:r w:rsidRPr="00B75357">
          <w:rPr>
            <w:rFonts w:ascii="Calibri" w:eastAsia="华文楷体" w:hAnsi="Calibri"/>
            <w:noProof/>
            <w:sz w:val="20"/>
          </w:rPr>
          <w:t>7.</w:t>
        </w:r>
        <w:r w:rsidRPr="00B75357">
          <w:rPr>
            <w:rFonts w:ascii="Calibri" w:eastAsia="华文楷体" w:hAnsi="Calibri"/>
            <w:noProof/>
            <w:sz w:val="20"/>
          </w:rPr>
          <w:tab/>
          <w:t xml:space="preserve">Deng G, Song GA, Pong E, Sleisenger M, Kim YS: </w:t>
        </w:r>
        <w:r w:rsidRPr="00B75357">
          <w:rPr>
            <w:rFonts w:ascii="Calibri" w:eastAsia="华文楷体" w:hAnsi="Calibri"/>
            <w:b/>
            <w:noProof/>
            <w:sz w:val="20"/>
          </w:rPr>
          <w:t>Promoter methylation inhibits APC gene expression by causing changes in chromatin conformation and interfering with the binding of transcription factor CCAAT-binding factor.</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2004, </w:t>
        </w:r>
        <w:r w:rsidRPr="00B75357">
          <w:rPr>
            <w:rFonts w:ascii="Calibri" w:eastAsia="华文楷体" w:hAnsi="Calibri"/>
            <w:b/>
            <w:noProof/>
            <w:sz w:val="20"/>
          </w:rPr>
          <w:t>64:</w:t>
        </w:r>
        <w:r w:rsidRPr="00B75357">
          <w:rPr>
            <w:rFonts w:ascii="Calibri" w:eastAsia="华文楷体" w:hAnsi="Calibri"/>
            <w:noProof/>
            <w:sz w:val="20"/>
          </w:rPr>
          <w:t>2692-2698.</w:t>
        </w:r>
        <w:bookmarkEnd w:id="1276"/>
      </w:ins>
    </w:p>
    <w:p w:rsidR="00CD40B0" w:rsidRPr="00B75357" w:rsidRDefault="00CD40B0" w:rsidP="00CD40B0">
      <w:pPr>
        <w:ind w:left="720" w:hanging="720"/>
        <w:rPr>
          <w:ins w:id="1278" w:author="Shicheng Guo" w:date="2014-03-18T02:49:00Z"/>
          <w:rFonts w:ascii="Calibri" w:eastAsia="华文楷体" w:hAnsi="Calibri"/>
          <w:noProof/>
          <w:sz w:val="20"/>
        </w:rPr>
      </w:pPr>
      <w:bookmarkStart w:id="1279" w:name="_ENREF_8"/>
      <w:ins w:id="1280" w:author="Shicheng Guo" w:date="2014-03-18T02:49:00Z">
        <w:r w:rsidRPr="00B75357">
          <w:rPr>
            <w:rFonts w:ascii="Calibri" w:eastAsia="华文楷体" w:hAnsi="Calibri"/>
            <w:noProof/>
            <w:sz w:val="20"/>
          </w:rPr>
          <w:t>8.</w:t>
        </w:r>
        <w:r w:rsidRPr="00B75357">
          <w:rPr>
            <w:rFonts w:ascii="Calibri" w:eastAsia="华文楷体" w:hAnsi="Calibri"/>
            <w:noProof/>
            <w:sz w:val="20"/>
          </w:rPr>
          <w:tab/>
          <w:t xml:space="preserve">Gu J, Wen Y, Zhu S, Hua F, Zhao H, Xu H, You J, Sun L, Wang W, Chen J, Zhou Q: </w:t>
        </w:r>
        <w:r w:rsidRPr="00B75357">
          <w:rPr>
            <w:rFonts w:ascii="Calibri" w:eastAsia="华文楷体" w:hAnsi="Calibri"/>
            <w:b/>
            <w:noProof/>
            <w:sz w:val="20"/>
          </w:rPr>
          <w:t>Association between P(16INK4a) promoter methylation and non-small cell lung cancer: a meta-analysis.</w:t>
        </w:r>
        <w:r w:rsidRPr="00B75357">
          <w:rPr>
            <w:rFonts w:ascii="Calibri" w:eastAsia="华文楷体" w:hAnsi="Calibri"/>
            <w:noProof/>
            <w:sz w:val="20"/>
          </w:rPr>
          <w:t xml:space="preserve"> </w:t>
        </w:r>
        <w:r w:rsidRPr="00B75357">
          <w:rPr>
            <w:rFonts w:ascii="Calibri" w:eastAsia="华文楷体" w:hAnsi="Calibri"/>
            <w:i/>
            <w:noProof/>
            <w:sz w:val="20"/>
          </w:rPr>
          <w:t xml:space="preserve">PloS one </w:t>
        </w:r>
        <w:r w:rsidRPr="00B75357">
          <w:rPr>
            <w:rFonts w:ascii="Calibri" w:eastAsia="华文楷体" w:hAnsi="Calibri"/>
            <w:noProof/>
            <w:sz w:val="20"/>
          </w:rPr>
          <w:t xml:space="preserve">2013, </w:t>
        </w:r>
        <w:r w:rsidRPr="00B75357">
          <w:rPr>
            <w:rFonts w:ascii="Calibri" w:eastAsia="华文楷体" w:hAnsi="Calibri"/>
            <w:b/>
            <w:noProof/>
            <w:sz w:val="20"/>
          </w:rPr>
          <w:t>8:</w:t>
        </w:r>
        <w:r w:rsidRPr="00B75357">
          <w:rPr>
            <w:rFonts w:ascii="Calibri" w:eastAsia="华文楷体" w:hAnsi="Calibri"/>
            <w:noProof/>
            <w:sz w:val="20"/>
          </w:rPr>
          <w:t>e60107.</w:t>
        </w:r>
        <w:bookmarkEnd w:id="1279"/>
      </w:ins>
    </w:p>
    <w:p w:rsidR="00CD40B0" w:rsidRPr="00B75357" w:rsidRDefault="00CD40B0" w:rsidP="00CD40B0">
      <w:pPr>
        <w:ind w:left="720" w:hanging="720"/>
        <w:rPr>
          <w:ins w:id="1281" w:author="Shicheng Guo" w:date="2014-03-18T02:49:00Z"/>
          <w:rFonts w:ascii="Calibri" w:eastAsia="华文楷体" w:hAnsi="Calibri"/>
          <w:noProof/>
          <w:sz w:val="20"/>
        </w:rPr>
      </w:pPr>
      <w:bookmarkStart w:id="1282" w:name="_ENREF_9"/>
      <w:ins w:id="1283" w:author="Shicheng Guo" w:date="2014-03-18T02:49:00Z">
        <w:r w:rsidRPr="00B75357">
          <w:rPr>
            <w:rFonts w:ascii="Calibri" w:eastAsia="华文楷体" w:hAnsi="Calibri"/>
            <w:noProof/>
            <w:sz w:val="20"/>
          </w:rPr>
          <w:t>9.</w:t>
        </w:r>
        <w:r w:rsidRPr="00B75357">
          <w:rPr>
            <w:rFonts w:ascii="Calibri" w:eastAsia="华文楷体" w:hAnsi="Calibri"/>
            <w:noProof/>
            <w:sz w:val="20"/>
          </w:rPr>
          <w:tab/>
          <w:t xml:space="preserve">Chen Y, Li J, Yu X, Li S, Zhang X, Mo Z, Hu Y: </w:t>
        </w:r>
        <w:r w:rsidRPr="00B75357">
          <w:rPr>
            <w:rFonts w:ascii="Calibri" w:eastAsia="华文楷体" w:hAnsi="Calibri"/>
            <w:b/>
            <w:noProof/>
            <w:sz w:val="20"/>
          </w:rPr>
          <w:t>APC gene hypermethylation and prostate cancer: a systematic review and meta-analysis.</w:t>
        </w:r>
        <w:r w:rsidRPr="00B75357">
          <w:rPr>
            <w:rFonts w:ascii="Calibri" w:eastAsia="华文楷体" w:hAnsi="Calibri"/>
            <w:noProof/>
            <w:sz w:val="20"/>
          </w:rPr>
          <w:t xml:space="preserve"> </w:t>
        </w:r>
        <w:r w:rsidRPr="00B75357">
          <w:rPr>
            <w:rFonts w:ascii="Calibri" w:eastAsia="华文楷体" w:hAnsi="Calibri"/>
            <w:i/>
            <w:noProof/>
            <w:sz w:val="20"/>
          </w:rPr>
          <w:t xml:space="preserve">Eur J Hum Genet </w:t>
        </w:r>
        <w:r w:rsidRPr="00B75357">
          <w:rPr>
            <w:rFonts w:ascii="Calibri" w:eastAsia="华文楷体" w:hAnsi="Calibri"/>
            <w:noProof/>
            <w:sz w:val="20"/>
          </w:rPr>
          <w:t xml:space="preserve">2013, </w:t>
        </w:r>
        <w:r w:rsidRPr="00B75357">
          <w:rPr>
            <w:rFonts w:ascii="Calibri" w:eastAsia="华文楷体" w:hAnsi="Calibri"/>
            <w:b/>
            <w:noProof/>
            <w:sz w:val="20"/>
          </w:rPr>
          <w:t>21:</w:t>
        </w:r>
        <w:r w:rsidRPr="00B75357">
          <w:rPr>
            <w:rFonts w:ascii="Calibri" w:eastAsia="华文楷体" w:hAnsi="Calibri"/>
            <w:noProof/>
            <w:sz w:val="20"/>
          </w:rPr>
          <w:t>929-935.</w:t>
        </w:r>
        <w:bookmarkEnd w:id="1282"/>
      </w:ins>
    </w:p>
    <w:p w:rsidR="00CD40B0" w:rsidRPr="00B75357" w:rsidRDefault="00CD40B0" w:rsidP="00CD40B0">
      <w:pPr>
        <w:ind w:left="720" w:hanging="720"/>
        <w:rPr>
          <w:ins w:id="1284" w:author="Shicheng Guo" w:date="2014-03-18T02:49:00Z"/>
          <w:rFonts w:ascii="Calibri" w:eastAsia="华文楷体" w:hAnsi="Calibri"/>
          <w:noProof/>
          <w:sz w:val="20"/>
        </w:rPr>
      </w:pPr>
      <w:bookmarkStart w:id="1285" w:name="_ENREF_10"/>
      <w:ins w:id="1286" w:author="Shicheng Guo" w:date="2014-03-18T02:49:00Z">
        <w:r w:rsidRPr="00B75357">
          <w:rPr>
            <w:rFonts w:ascii="Calibri" w:eastAsia="华文楷体" w:hAnsi="Calibri"/>
            <w:noProof/>
            <w:sz w:val="20"/>
          </w:rPr>
          <w:t>10.</w:t>
        </w:r>
        <w:r w:rsidRPr="00B75357">
          <w:rPr>
            <w:rFonts w:ascii="Calibri" w:eastAsia="华文楷体" w:hAnsi="Calibri"/>
            <w:noProof/>
            <w:sz w:val="20"/>
          </w:rPr>
          <w:tab/>
          <w:t xml:space="preserve">Usadel H, Brabender J, Danenberg KD, Jeronimo C, Harden S, Engles J, Danenberg PV, Yang S, Sidransky D: </w:t>
        </w:r>
        <w:r w:rsidRPr="00B75357">
          <w:rPr>
            <w:rFonts w:ascii="Calibri" w:eastAsia="华文楷体" w:hAnsi="Calibri"/>
            <w:b/>
            <w:noProof/>
            <w:sz w:val="20"/>
          </w:rPr>
          <w:t>Quantitative adenomatous polyposis coli promoter methylation analysis in tumor tissue, serum, and plasma DNA of patients with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2002, </w:t>
        </w:r>
        <w:r w:rsidRPr="00B75357">
          <w:rPr>
            <w:rFonts w:ascii="Calibri" w:eastAsia="华文楷体" w:hAnsi="Calibri"/>
            <w:b/>
            <w:noProof/>
            <w:sz w:val="20"/>
          </w:rPr>
          <w:t>62:</w:t>
        </w:r>
        <w:r w:rsidRPr="00B75357">
          <w:rPr>
            <w:rFonts w:ascii="Calibri" w:eastAsia="华文楷体" w:hAnsi="Calibri"/>
            <w:noProof/>
            <w:sz w:val="20"/>
          </w:rPr>
          <w:t>371-375.</w:t>
        </w:r>
        <w:bookmarkEnd w:id="1285"/>
      </w:ins>
    </w:p>
    <w:p w:rsidR="00CD40B0" w:rsidRPr="00B75357" w:rsidRDefault="00CD40B0" w:rsidP="00CD40B0">
      <w:pPr>
        <w:ind w:left="720" w:hanging="720"/>
        <w:rPr>
          <w:ins w:id="1287" w:author="Shicheng Guo" w:date="2014-03-18T02:49:00Z"/>
          <w:rFonts w:ascii="Calibri" w:eastAsia="华文楷体" w:hAnsi="Calibri"/>
          <w:noProof/>
          <w:sz w:val="20"/>
        </w:rPr>
      </w:pPr>
      <w:bookmarkStart w:id="1288" w:name="_ENREF_11"/>
      <w:ins w:id="1289" w:author="Shicheng Guo" w:date="2014-03-18T02:49:00Z">
        <w:r w:rsidRPr="00B75357">
          <w:rPr>
            <w:rFonts w:ascii="Calibri" w:eastAsia="华文楷体" w:hAnsi="Calibri"/>
            <w:noProof/>
            <w:sz w:val="20"/>
          </w:rPr>
          <w:t>11.</w:t>
        </w:r>
        <w:r w:rsidRPr="00B75357">
          <w:rPr>
            <w:rFonts w:ascii="Calibri" w:eastAsia="华文楷体" w:hAnsi="Calibri"/>
            <w:noProof/>
            <w:sz w:val="20"/>
          </w:rPr>
          <w:tab/>
          <w:t xml:space="preserve">Tsou JA, Hagen JA, Carpenter CL, Laird-Offringa IA: </w:t>
        </w:r>
        <w:r w:rsidRPr="00B75357">
          <w:rPr>
            <w:rFonts w:ascii="Calibri" w:eastAsia="华文楷体" w:hAnsi="Calibri"/>
            <w:b/>
            <w:noProof/>
            <w:sz w:val="20"/>
          </w:rPr>
          <w:t>DNA methylation analysis: a powerful new tool for lung cancer diagnosis.</w:t>
        </w:r>
        <w:r w:rsidRPr="00B75357">
          <w:rPr>
            <w:rFonts w:ascii="Calibri" w:eastAsia="华文楷体" w:hAnsi="Calibri"/>
            <w:noProof/>
            <w:sz w:val="20"/>
          </w:rPr>
          <w:t xml:space="preserve"> </w:t>
        </w:r>
        <w:r w:rsidRPr="00B75357">
          <w:rPr>
            <w:rFonts w:ascii="Calibri" w:eastAsia="华文楷体" w:hAnsi="Calibri"/>
            <w:i/>
            <w:noProof/>
            <w:sz w:val="20"/>
          </w:rPr>
          <w:t xml:space="preserve">Oncogene </w:t>
        </w:r>
        <w:r w:rsidRPr="00B75357">
          <w:rPr>
            <w:rFonts w:ascii="Calibri" w:eastAsia="华文楷体" w:hAnsi="Calibri"/>
            <w:noProof/>
            <w:sz w:val="20"/>
          </w:rPr>
          <w:t xml:space="preserve">2002, </w:t>
        </w:r>
        <w:r w:rsidRPr="00B75357">
          <w:rPr>
            <w:rFonts w:ascii="Calibri" w:eastAsia="华文楷体" w:hAnsi="Calibri"/>
            <w:b/>
            <w:noProof/>
            <w:sz w:val="20"/>
          </w:rPr>
          <w:t>21:</w:t>
        </w:r>
        <w:r w:rsidRPr="00B75357">
          <w:rPr>
            <w:rFonts w:ascii="Calibri" w:eastAsia="华文楷体" w:hAnsi="Calibri"/>
            <w:noProof/>
            <w:sz w:val="20"/>
          </w:rPr>
          <w:t>5450-5461.</w:t>
        </w:r>
        <w:bookmarkEnd w:id="1288"/>
      </w:ins>
    </w:p>
    <w:p w:rsidR="00CD40B0" w:rsidRPr="00B75357" w:rsidRDefault="00CD40B0" w:rsidP="00CD40B0">
      <w:pPr>
        <w:ind w:left="720" w:hanging="720"/>
        <w:rPr>
          <w:ins w:id="1290" w:author="Shicheng Guo" w:date="2014-03-18T02:49:00Z"/>
          <w:rFonts w:ascii="Calibri" w:eastAsia="华文楷体" w:hAnsi="Calibri"/>
          <w:noProof/>
          <w:sz w:val="20"/>
        </w:rPr>
      </w:pPr>
      <w:bookmarkStart w:id="1291" w:name="_ENREF_12"/>
      <w:ins w:id="1292" w:author="Shicheng Guo" w:date="2014-03-18T02:49:00Z">
        <w:r w:rsidRPr="00B75357">
          <w:rPr>
            <w:rFonts w:ascii="Calibri" w:eastAsia="华文楷体" w:hAnsi="Calibri"/>
            <w:noProof/>
            <w:sz w:val="20"/>
          </w:rPr>
          <w:lastRenderedPageBreak/>
          <w:t>12.</w:t>
        </w:r>
        <w:r w:rsidRPr="00B75357">
          <w:rPr>
            <w:rFonts w:ascii="Calibri" w:eastAsia="华文楷体" w:hAnsi="Calibri"/>
            <w:noProof/>
            <w:sz w:val="20"/>
          </w:rPr>
          <w:tab/>
          <w:t xml:space="preserve">Begum S, Brait M, Dasgupta S, Ostrow KL, Zahurak M, Carvalho AL, Califano JA, Goodman SN, Westra WH, Hoque MO, Sidransky D: </w:t>
        </w:r>
        <w:r w:rsidRPr="00B75357">
          <w:rPr>
            <w:rFonts w:ascii="Calibri" w:eastAsia="华文楷体" w:hAnsi="Calibri"/>
            <w:b/>
            <w:noProof/>
            <w:sz w:val="20"/>
          </w:rPr>
          <w:t>An epigenetic marker panel for detection of lung cancer using cell-free serum DNA.</w:t>
        </w:r>
        <w:r w:rsidRPr="00B75357">
          <w:rPr>
            <w:rFonts w:ascii="Calibri" w:eastAsia="华文楷体" w:hAnsi="Calibri"/>
            <w:noProof/>
            <w:sz w:val="20"/>
          </w:rPr>
          <w:t xml:space="preserve"> </w:t>
        </w:r>
        <w:r w:rsidRPr="00B75357">
          <w:rPr>
            <w:rFonts w:ascii="Calibri" w:eastAsia="华文楷体" w:hAnsi="Calibri"/>
            <w:i/>
            <w:noProof/>
            <w:sz w:val="20"/>
          </w:rPr>
          <w:t xml:space="preserve">Clin Cancer Res </w:t>
        </w:r>
        <w:r w:rsidRPr="00B75357">
          <w:rPr>
            <w:rFonts w:ascii="Calibri" w:eastAsia="华文楷体" w:hAnsi="Calibri"/>
            <w:noProof/>
            <w:sz w:val="20"/>
          </w:rPr>
          <w:t xml:space="preserve">2011, </w:t>
        </w:r>
        <w:r w:rsidRPr="00B75357">
          <w:rPr>
            <w:rFonts w:ascii="Calibri" w:eastAsia="华文楷体" w:hAnsi="Calibri"/>
            <w:b/>
            <w:noProof/>
            <w:sz w:val="20"/>
          </w:rPr>
          <w:t>17:</w:t>
        </w:r>
        <w:r w:rsidRPr="00B75357">
          <w:rPr>
            <w:rFonts w:ascii="Calibri" w:eastAsia="华文楷体" w:hAnsi="Calibri"/>
            <w:noProof/>
            <w:sz w:val="20"/>
          </w:rPr>
          <w:t>4494-4503.</w:t>
        </w:r>
        <w:bookmarkEnd w:id="1291"/>
      </w:ins>
    </w:p>
    <w:p w:rsidR="00CD40B0" w:rsidRPr="00B75357" w:rsidRDefault="00CD40B0" w:rsidP="00CD40B0">
      <w:pPr>
        <w:ind w:left="720" w:hanging="720"/>
        <w:rPr>
          <w:ins w:id="1293" w:author="Shicheng Guo" w:date="2014-03-18T02:49:00Z"/>
          <w:rFonts w:ascii="Calibri" w:eastAsia="华文楷体" w:hAnsi="Calibri"/>
          <w:noProof/>
          <w:sz w:val="20"/>
        </w:rPr>
      </w:pPr>
      <w:bookmarkStart w:id="1294" w:name="_ENREF_13"/>
      <w:ins w:id="1295" w:author="Shicheng Guo" w:date="2014-03-18T02:49:00Z">
        <w:r w:rsidRPr="00B75357">
          <w:rPr>
            <w:rFonts w:ascii="Calibri" w:eastAsia="华文楷体" w:hAnsi="Calibri"/>
            <w:noProof/>
            <w:sz w:val="20"/>
          </w:rPr>
          <w:t>13.</w:t>
        </w:r>
        <w:r w:rsidRPr="00B75357">
          <w:rPr>
            <w:rFonts w:ascii="Calibri" w:eastAsia="华文楷体" w:hAnsi="Calibri"/>
            <w:noProof/>
            <w:sz w:val="20"/>
          </w:rPr>
          <w:tab/>
          <w:t xml:space="preserve">Brabender J, Usadel H, Danenberg KD, Metzger R, Schneider PM, Lord RV, Wickramasinghe K, Lum CE, Park J, Salonga D, Singer J, Sidransky D, Holscher AH, Meltzer SJ, Danenberg PV: </w:t>
        </w:r>
        <w:r w:rsidRPr="00B75357">
          <w:rPr>
            <w:rFonts w:ascii="Calibri" w:eastAsia="华文楷体" w:hAnsi="Calibri"/>
            <w:b/>
            <w:noProof/>
            <w:sz w:val="20"/>
          </w:rPr>
          <w:t>Adenomatous polyposis coli gene promoter hypermethylation in non-small cell lung cancer is associated with survival.</w:t>
        </w:r>
        <w:r w:rsidRPr="00B75357">
          <w:rPr>
            <w:rFonts w:ascii="Calibri" w:eastAsia="华文楷体" w:hAnsi="Calibri"/>
            <w:noProof/>
            <w:sz w:val="20"/>
          </w:rPr>
          <w:t xml:space="preserve"> </w:t>
        </w:r>
        <w:r w:rsidRPr="00B75357">
          <w:rPr>
            <w:rFonts w:ascii="Calibri" w:eastAsia="华文楷体" w:hAnsi="Calibri"/>
            <w:i/>
            <w:noProof/>
            <w:sz w:val="20"/>
          </w:rPr>
          <w:t xml:space="preserve">Oncogene </w:t>
        </w:r>
        <w:r w:rsidRPr="00B75357">
          <w:rPr>
            <w:rFonts w:ascii="Calibri" w:eastAsia="华文楷体" w:hAnsi="Calibri"/>
            <w:noProof/>
            <w:sz w:val="20"/>
          </w:rPr>
          <w:t xml:space="preserve">2001, </w:t>
        </w:r>
        <w:r w:rsidRPr="00B75357">
          <w:rPr>
            <w:rFonts w:ascii="Calibri" w:eastAsia="华文楷体" w:hAnsi="Calibri"/>
            <w:b/>
            <w:noProof/>
            <w:sz w:val="20"/>
          </w:rPr>
          <w:t>20:</w:t>
        </w:r>
        <w:r w:rsidRPr="00B75357">
          <w:rPr>
            <w:rFonts w:ascii="Calibri" w:eastAsia="华文楷体" w:hAnsi="Calibri"/>
            <w:noProof/>
            <w:sz w:val="20"/>
          </w:rPr>
          <w:t>3528-3532.</w:t>
        </w:r>
        <w:bookmarkEnd w:id="1294"/>
      </w:ins>
    </w:p>
    <w:p w:rsidR="00CD40B0" w:rsidRPr="00B75357" w:rsidRDefault="00CD40B0" w:rsidP="00CD40B0">
      <w:pPr>
        <w:ind w:left="720" w:hanging="720"/>
        <w:rPr>
          <w:ins w:id="1296" w:author="Shicheng Guo" w:date="2014-03-18T02:49:00Z"/>
          <w:rFonts w:ascii="Calibri" w:eastAsia="华文楷体" w:hAnsi="Calibri"/>
          <w:noProof/>
          <w:sz w:val="20"/>
        </w:rPr>
      </w:pPr>
      <w:bookmarkStart w:id="1297" w:name="_ENREF_14"/>
      <w:ins w:id="1298" w:author="Shicheng Guo" w:date="2014-03-18T02:49:00Z">
        <w:r w:rsidRPr="00B75357">
          <w:rPr>
            <w:rFonts w:ascii="Calibri" w:eastAsia="华文楷体" w:hAnsi="Calibri"/>
            <w:noProof/>
            <w:sz w:val="20"/>
          </w:rPr>
          <w:t>14.</w:t>
        </w:r>
        <w:r w:rsidRPr="00B75357">
          <w:rPr>
            <w:rFonts w:ascii="Calibri" w:eastAsia="华文楷体" w:hAnsi="Calibri"/>
            <w:noProof/>
            <w:sz w:val="20"/>
          </w:rPr>
          <w:tab/>
          <w:t xml:space="preserve">Feng Q, Hawes SE, Stern JE, Wiens L, Lu H, Dong ZM, Jordan CD, Kiviat NB, Vesselle H: </w:t>
        </w:r>
        <w:r w:rsidRPr="00B75357">
          <w:rPr>
            <w:rFonts w:ascii="Calibri" w:eastAsia="华文楷体" w:hAnsi="Calibri"/>
            <w:b/>
            <w:noProof/>
            <w:sz w:val="20"/>
          </w:rPr>
          <w:t>DNA methylation in tumor and matched normal tissues from non-small cell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Cancer Epidemiol Biomarkers Prev </w:t>
        </w:r>
        <w:r w:rsidRPr="00B75357">
          <w:rPr>
            <w:rFonts w:ascii="Calibri" w:eastAsia="华文楷体" w:hAnsi="Calibri"/>
            <w:noProof/>
            <w:sz w:val="20"/>
          </w:rPr>
          <w:t xml:space="preserve">2008, </w:t>
        </w:r>
        <w:r w:rsidRPr="00B75357">
          <w:rPr>
            <w:rFonts w:ascii="Calibri" w:eastAsia="华文楷体" w:hAnsi="Calibri"/>
            <w:b/>
            <w:noProof/>
            <w:sz w:val="20"/>
          </w:rPr>
          <w:t>17:</w:t>
        </w:r>
        <w:r w:rsidRPr="00B75357">
          <w:rPr>
            <w:rFonts w:ascii="Calibri" w:eastAsia="华文楷体" w:hAnsi="Calibri"/>
            <w:noProof/>
            <w:sz w:val="20"/>
          </w:rPr>
          <w:t>645-654.</w:t>
        </w:r>
        <w:bookmarkEnd w:id="1297"/>
      </w:ins>
    </w:p>
    <w:p w:rsidR="00CD40B0" w:rsidRPr="00B75357" w:rsidRDefault="00CD40B0" w:rsidP="00CD40B0">
      <w:pPr>
        <w:ind w:left="720" w:hanging="720"/>
        <w:rPr>
          <w:ins w:id="1299" w:author="Shicheng Guo" w:date="2014-03-18T02:49:00Z"/>
          <w:rFonts w:ascii="Calibri" w:eastAsia="华文楷体" w:hAnsi="Calibri"/>
          <w:noProof/>
          <w:sz w:val="20"/>
        </w:rPr>
      </w:pPr>
      <w:bookmarkStart w:id="1300" w:name="_ENREF_15"/>
      <w:ins w:id="1301" w:author="Shicheng Guo" w:date="2014-03-18T02:49:00Z">
        <w:r w:rsidRPr="00B75357">
          <w:rPr>
            <w:rFonts w:ascii="Calibri" w:eastAsia="华文楷体" w:hAnsi="Calibri"/>
            <w:noProof/>
            <w:sz w:val="20"/>
          </w:rPr>
          <w:t>15.</w:t>
        </w:r>
        <w:r w:rsidRPr="00B75357">
          <w:rPr>
            <w:rFonts w:ascii="Calibri" w:eastAsia="华文楷体" w:hAnsi="Calibri"/>
            <w:noProof/>
            <w:sz w:val="20"/>
          </w:rPr>
          <w:tab/>
          <w:t xml:space="preserve">Jin M, Kawakami K, Fukui Y, Tsukioka S, Oda M, Watanabe G, Takechi T, Oka T, Minamoto T: </w:t>
        </w:r>
        <w:r w:rsidRPr="00B75357">
          <w:rPr>
            <w:rFonts w:ascii="Calibri" w:eastAsia="华文楷体" w:hAnsi="Calibri"/>
            <w:b/>
            <w:noProof/>
            <w:sz w:val="20"/>
          </w:rPr>
          <w:t>Different histological types of non-small cell lung cancer have distinct folate and DNA methylation levels.</w:t>
        </w:r>
        <w:r w:rsidRPr="00B75357">
          <w:rPr>
            <w:rFonts w:ascii="Calibri" w:eastAsia="华文楷体" w:hAnsi="Calibri"/>
            <w:noProof/>
            <w:sz w:val="20"/>
          </w:rPr>
          <w:t xml:space="preserve"> </w:t>
        </w:r>
        <w:r w:rsidRPr="00B75357">
          <w:rPr>
            <w:rFonts w:ascii="Calibri" w:eastAsia="华文楷体" w:hAnsi="Calibri"/>
            <w:i/>
            <w:noProof/>
            <w:sz w:val="20"/>
          </w:rPr>
          <w:t xml:space="preserve">Cancer Sci </w:t>
        </w:r>
        <w:r w:rsidRPr="00B75357">
          <w:rPr>
            <w:rFonts w:ascii="Calibri" w:eastAsia="华文楷体" w:hAnsi="Calibri"/>
            <w:noProof/>
            <w:sz w:val="20"/>
          </w:rPr>
          <w:t xml:space="preserve">2009, </w:t>
        </w:r>
        <w:r w:rsidRPr="00B75357">
          <w:rPr>
            <w:rFonts w:ascii="Calibri" w:eastAsia="华文楷体" w:hAnsi="Calibri"/>
            <w:b/>
            <w:noProof/>
            <w:sz w:val="20"/>
          </w:rPr>
          <w:t>100:</w:t>
        </w:r>
        <w:r w:rsidRPr="00B75357">
          <w:rPr>
            <w:rFonts w:ascii="Calibri" w:eastAsia="华文楷体" w:hAnsi="Calibri"/>
            <w:noProof/>
            <w:sz w:val="20"/>
          </w:rPr>
          <w:t>2325-2330.</w:t>
        </w:r>
        <w:bookmarkEnd w:id="1300"/>
      </w:ins>
    </w:p>
    <w:p w:rsidR="00CD40B0" w:rsidRPr="00B75357" w:rsidRDefault="00CD40B0" w:rsidP="00CD40B0">
      <w:pPr>
        <w:ind w:left="720" w:hanging="720"/>
        <w:rPr>
          <w:ins w:id="1302" w:author="Shicheng Guo" w:date="2014-03-18T02:49:00Z"/>
          <w:rFonts w:ascii="Calibri" w:eastAsia="华文楷体" w:hAnsi="Calibri"/>
          <w:noProof/>
          <w:sz w:val="20"/>
        </w:rPr>
      </w:pPr>
      <w:bookmarkStart w:id="1303" w:name="_ENREF_16"/>
      <w:ins w:id="1304" w:author="Shicheng Guo" w:date="2014-03-18T02:49:00Z">
        <w:r w:rsidRPr="00B75357">
          <w:rPr>
            <w:rFonts w:ascii="Calibri" w:eastAsia="华文楷体" w:hAnsi="Calibri"/>
            <w:noProof/>
            <w:sz w:val="20"/>
          </w:rPr>
          <w:t>16.</w:t>
        </w:r>
        <w:r w:rsidRPr="00B75357">
          <w:rPr>
            <w:rFonts w:ascii="Calibri" w:eastAsia="华文楷体" w:hAnsi="Calibri"/>
            <w:noProof/>
            <w:sz w:val="20"/>
          </w:rPr>
          <w:tab/>
          <w:t xml:space="preserve">Kim DS, Cha SI, Lee JH, Lee YM, Choi JE, Kim MJ, Lim JS, Lee EB, Kim CH, Park TI, Jung TH, Park JY: </w:t>
        </w:r>
        <w:r w:rsidRPr="00B75357">
          <w:rPr>
            <w:rFonts w:ascii="Calibri" w:eastAsia="华文楷体" w:hAnsi="Calibri"/>
            <w:b/>
            <w:noProof/>
            <w:sz w:val="20"/>
          </w:rPr>
          <w:t>Aberrant DNA methylation profiles of non-small cell lung cancers in a Korean population.</w:t>
        </w:r>
        <w:r w:rsidRPr="00B75357">
          <w:rPr>
            <w:rFonts w:ascii="Calibri" w:eastAsia="华文楷体" w:hAnsi="Calibri"/>
            <w:noProof/>
            <w:sz w:val="20"/>
          </w:rPr>
          <w:t xml:space="preserve"> </w:t>
        </w:r>
        <w:r w:rsidRPr="00B75357">
          <w:rPr>
            <w:rFonts w:ascii="Calibri" w:eastAsia="华文楷体" w:hAnsi="Calibri"/>
            <w:i/>
            <w:noProof/>
            <w:sz w:val="20"/>
          </w:rPr>
          <w:t xml:space="preserve">Lung Cancer </w:t>
        </w:r>
        <w:r w:rsidRPr="00B75357">
          <w:rPr>
            <w:rFonts w:ascii="Calibri" w:eastAsia="华文楷体" w:hAnsi="Calibri"/>
            <w:noProof/>
            <w:sz w:val="20"/>
          </w:rPr>
          <w:t xml:space="preserve">2007, </w:t>
        </w:r>
        <w:r w:rsidRPr="00B75357">
          <w:rPr>
            <w:rFonts w:ascii="Calibri" w:eastAsia="华文楷体" w:hAnsi="Calibri"/>
            <w:b/>
            <w:noProof/>
            <w:sz w:val="20"/>
          </w:rPr>
          <w:t>58:</w:t>
        </w:r>
        <w:r w:rsidRPr="00B75357">
          <w:rPr>
            <w:rFonts w:ascii="Calibri" w:eastAsia="华文楷体" w:hAnsi="Calibri"/>
            <w:noProof/>
            <w:sz w:val="20"/>
          </w:rPr>
          <w:t>1-6.</w:t>
        </w:r>
        <w:bookmarkEnd w:id="1303"/>
      </w:ins>
    </w:p>
    <w:p w:rsidR="00CD40B0" w:rsidRPr="00B75357" w:rsidRDefault="00CD40B0" w:rsidP="00CD40B0">
      <w:pPr>
        <w:ind w:left="720" w:hanging="720"/>
        <w:rPr>
          <w:ins w:id="1305" w:author="Shicheng Guo" w:date="2014-03-18T02:49:00Z"/>
          <w:rFonts w:ascii="Calibri" w:eastAsia="华文楷体" w:hAnsi="Calibri"/>
          <w:noProof/>
          <w:sz w:val="20"/>
        </w:rPr>
      </w:pPr>
      <w:bookmarkStart w:id="1306" w:name="_ENREF_17"/>
      <w:ins w:id="1307" w:author="Shicheng Guo" w:date="2014-03-18T02:49:00Z">
        <w:r w:rsidRPr="00B75357">
          <w:rPr>
            <w:rFonts w:ascii="Calibri" w:eastAsia="华文楷体" w:hAnsi="Calibri"/>
            <w:noProof/>
            <w:sz w:val="20"/>
          </w:rPr>
          <w:t>17.</w:t>
        </w:r>
        <w:r w:rsidRPr="00B75357">
          <w:rPr>
            <w:rFonts w:ascii="Calibri" w:eastAsia="华文楷体" w:hAnsi="Calibri"/>
            <w:noProof/>
            <w:sz w:val="20"/>
          </w:rPr>
          <w:tab/>
          <w:t xml:space="preserve">Lin Q, Geng J, Ma K, Yu J, Sun J, Shen Z, Bao G, Chen Y, Zhang H, He Y, Luo X, Feng X, Zhu J: </w:t>
        </w:r>
        <w:r w:rsidRPr="00B75357">
          <w:rPr>
            <w:rFonts w:ascii="Calibri" w:eastAsia="华文楷体" w:hAnsi="Calibri"/>
            <w:b/>
            <w:noProof/>
            <w:sz w:val="20"/>
          </w:rPr>
          <w:t>RASSF1A, APC, ESR1, ABCB1 and HOXC9, but not p16INK4A, DAPK1, PTEN and MT1G genes were frequently methylated in the stage i non-small cell lung cancer in China.</w:t>
        </w:r>
        <w:r w:rsidRPr="00B75357">
          <w:rPr>
            <w:rFonts w:ascii="Calibri" w:eastAsia="华文楷体" w:hAnsi="Calibri"/>
            <w:noProof/>
            <w:sz w:val="20"/>
          </w:rPr>
          <w:t xml:space="preserve"> </w:t>
        </w:r>
        <w:r w:rsidRPr="00B75357">
          <w:rPr>
            <w:rFonts w:ascii="Calibri" w:eastAsia="华文楷体" w:hAnsi="Calibri"/>
            <w:i/>
            <w:noProof/>
            <w:sz w:val="20"/>
          </w:rPr>
          <w:t xml:space="preserve">J Cancer Res Clin Oncol </w:t>
        </w:r>
        <w:r w:rsidRPr="00B75357">
          <w:rPr>
            <w:rFonts w:ascii="Calibri" w:eastAsia="华文楷体" w:hAnsi="Calibri"/>
            <w:noProof/>
            <w:sz w:val="20"/>
          </w:rPr>
          <w:t xml:space="preserve">2009, </w:t>
        </w:r>
        <w:r w:rsidRPr="00B75357">
          <w:rPr>
            <w:rFonts w:ascii="Calibri" w:eastAsia="华文楷体" w:hAnsi="Calibri"/>
            <w:b/>
            <w:noProof/>
            <w:sz w:val="20"/>
          </w:rPr>
          <w:t>135:</w:t>
        </w:r>
        <w:r w:rsidRPr="00B75357">
          <w:rPr>
            <w:rFonts w:ascii="Calibri" w:eastAsia="华文楷体" w:hAnsi="Calibri"/>
            <w:noProof/>
            <w:sz w:val="20"/>
          </w:rPr>
          <w:t>1675-1684.</w:t>
        </w:r>
        <w:bookmarkEnd w:id="1306"/>
      </w:ins>
    </w:p>
    <w:p w:rsidR="00CD40B0" w:rsidRPr="00B75357" w:rsidRDefault="00CD40B0" w:rsidP="00CD40B0">
      <w:pPr>
        <w:ind w:left="720" w:hanging="720"/>
        <w:rPr>
          <w:ins w:id="1308" w:author="Shicheng Guo" w:date="2014-03-18T02:49:00Z"/>
          <w:rFonts w:ascii="Calibri" w:eastAsia="华文楷体" w:hAnsi="Calibri"/>
          <w:noProof/>
          <w:sz w:val="20"/>
        </w:rPr>
      </w:pPr>
      <w:bookmarkStart w:id="1309" w:name="_ENREF_18"/>
      <w:ins w:id="1310" w:author="Shicheng Guo" w:date="2014-03-18T02:49:00Z">
        <w:r w:rsidRPr="00B75357">
          <w:rPr>
            <w:rFonts w:ascii="Calibri" w:eastAsia="华文楷体" w:hAnsi="Calibri"/>
            <w:noProof/>
            <w:sz w:val="20"/>
          </w:rPr>
          <w:t>18.</w:t>
        </w:r>
        <w:r w:rsidRPr="00B75357">
          <w:rPr>
            <w:rFonts w:ascii="Calibri" w:eastAsia="华文楷体" w:hAnsi="Calibri"/>
            <w:noProof/>
            <w:sz w:val="20"/>
          </w:rPr>
          <w:tab/>
          <w:t xml:space="preserve">Pan SY, Xie EF, Shu YQ, Gao L, Zhang LX, Chen D, Chen JB, Zhao WJ, Mu Y, Zhang JN: </w:t>
        </w:r>
        <w:r w:rsidRPr="00B75357">
          <w:rPr>
            <w:rFonts w:ascii="Calibri" w:eastAsia="华文楷体" w:hAnsi="Calibri"/>
            <w:b/>
            <w:noProof/>
            <w:sz w:val="20"/>
          </w:rPr>
          <w:t>[Methylation quantification of adenomatous polyposis coli (APC) gene promoter in plasma of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Ai zheng = Aizheng = Chinese journal of cancer </w:t>
        </w:r>
        <w:r w:rsidRPr="00B75357">
          <w:rPr>
            <w:rFonts w:ascii="Calibri" w:eastAsia="华文楷体" w:hAnsi="Calibri"/>
            <w:noProof/>
            <w:sz w:val="20"/>
          </w:rPr>
          <w:t xml:space="preserve">2009, </w:t>
        </w:r>
        <w:r w:rsidRPr="00B75357">
          <w:rPr>
            <w:rFonts w:ascii="Calibri" w:eastAsia="华文楷体" w:hAnsi="Calibri"/>
            <w:b/>
            <w:noProof/>
            <w:sz w:val="20"/>
          </w:rPr>
          <w:t>28:</w:t>
        </w:r>
        <w:r w:rsidRPr="00B75357">
          <w:rPr>
            <w:rFonts w:ascii="Calibri" w:eastAsia="华文楷体" w:hAnsi="Calibri"/>
            <w:noProof/>
            <w:sz w:val="20"/>
          </w:rPr>
          <w:t>384-389.</w:t>
        </w:r>
        <w:bookmarkEnd w:id="1309"/>
      </w:ins>
    </w:p>
    <w:p w:rsidR="00CD40B0" w:rsidRPr="00B75357" w:rsidRDefault="00CD40B0" w:rsidP="00CD40B0">
      <w:pPr>
        <w:ind w:left="720" w:hanging="720"/>
        <w:rPr>
          <w:ins w:id="1311" w:author="Shicheng Guo" w:date="2014-03-18T02:49:00Z"/>
          <w:rFonts w:ascii="Calibri" w:eastAsia="华文楷体" w:hAnsi="Calibri"/>
          <w:noProof/>
          <w:sz w:val="20"/>
        </w:rPr>
      </w:pPr>
      <w:bookmarkStart w:id="1312" w:name="_ENREF_19"/>
      <w:ins w:id="1313" w:author="Shicheng Guo" w:date="2014-03-18T02:49:00Z">
        <w:r w:rsidRPr="00B75357">
          <w:rPr>
            <w:rFonts w:ascii="Calibri" w:eastAsia="华文楷体" w:hAnsi="Calibri"/>
            <w:noProof/>
            <w:sz w:val="20"/>
          </w:rPr>
          <w:t>19.</w:t>
        </w:r>
        <w:r w:rsidRPr="00B75357">
          <w:rPr>
            <w:rFonts w:ascii="Calibri" w:eastAsia="华文楷体" w:hAnsi="Calibri"/>
            <w:noProof/>
            <w:sz w:val="20"/>
          </w:rPr>
          <w:tab/>
          <w:t xml:space="preserve">Rykova EY, Skvortsova TE, Laktionov PP, Tamkovich SN, Bryzgunova OE, Starikov AV, Kuznetsova NP, Kolomiets SA, Sevostianova NV, Vlassov VV: </w:t>
        </w:r>
        <w:r w:rsidRPr="00B75357">
          <w:rPr>
            <w:rFonts w:ascii="Calibri" w:eastAsia="华文楷体" w:hAnsi="Calibri"/>
            <w:b/>
            <w:noProof/>
            <w:sz w:val="20"/>
          </w:rPr>
          <w:t>Investigation of tumor-derived extracellular DNA in blood of cancer patients by methylation-specific PCR.</w:t>
        </w:r>
        <w:r w:rsidRPr="00B75357">
          <w:rPr>
            <w:rFonts w:ascii="Calibri" w:eastAsia="华文楷体" w:hAnsi="Calibri"/>
            <w:noProof/>
            <w:sz w:val="20"/>
          </w:rPr>
          <w:t xml:space="preserve"> </w:t>
        </w:r>
        <w:r w:rsidRPr="00B75357">
          <w:rPr>
            <w:rFonts w:ascii="Calibri" w:eastAsia="华文楷体" w:hAnsi="Calibri"/>
            <w:i/>
            <w:noProof/>
            <w:sz w:val="20"/>
          </w:rPr>
          <w:t xml:space="preserve">Nucleosides Nucleotides Nucleic Acids </w:t>
        </w:r>
        <w:r w:rsidRPr="00B75357">
          <w:rPr>
            <w:rFonts w:ascii="Calibri" w:eastAsia="华文楷体" w:hAnsi="Calibri"/>
            <w:noProof/>
            <w:sz w:val="20"/>
          </w:rPr>
          <w:t xml:space="preserve">2004, </w:t>
        </w:r>
        <w:r w:rsidRPr="00B75357">
          <w:rPr>
            <w:rFonts w:ascii="Calibri" w:eastAsia="华文楷体" w:hAnsi="Calibri"/>
            <w:b/>
            <w:noProof/>
            <w:sz w:val="20"/>
          </w:rPr>
          <w:t>23:</w:t>
        </w:r>
        <w:r w:rsidRPr="00B75357">
          <w:rPr>
            <w:rFonts w:ascii="Calibri" w:eastAsia="华文楷体" w:hAnsi="Calibri"/>
            <w:noProof/>
            <w:sz w:val="20"/>
          </w:rPr>
          <w:t>855-859.</w:t>
        </w:r>
        <w:bookmarkEnd w:id="1312"/>
      </w:ins>
    </w:p>
    <w:p w:rsidR="00CD40B0" w:rsidRPr="00B75357" w:rsidRDefault="00CD40B0" w:rsidP="00CD40B0">
      <w:pPr>
        <w:ind w:left="720" w:hanging="720"/>
        <w:rPr>
          <w:ins w:id="1314" w:author="Shicheng Guo" w:date="2014-03-18T02:49:00Z"/>
          <w:rFonts w:ascii="Calibri" w:eastAsia="华文楷体" w:hAnsi="Calibri"/>
          <w:noProof/>
          <w:sz w:val="20"/>
        </w:rPr>
      </w:pPr>
      <w:bookmarkStart w:id="1315" w:name="_ENREF_20"/>
      <w:ins w:id="1316" w:author="Shicheng Guo" w:date="2014-03-18T02:49:00Z">
        <w:r w:rsidRPr="00B75357">
          <w:rPr>
            <w:rFonts w:ascii="Calibri" w:eastAsia="华文楷体" w:hAnsi="Calibri"/>
            <w:noProof/>
            <w:sz w:val="20"/>
          </w:rPr>
          <w:t>20.</w:t>
        </w:r>
        <w:r w:rsidRPr="00B75357">
          <w:rPr>
            <w:rFonts w:ascii="Calibri" w:eastAsia="华文楷体" w:hAnsi="Calibri"/>
            <w:noProof/>
            <w:sz w:val="20"/>
          </w:rPr>
          <w:tab/>
          <w:t xml:space="preserve">Shivapurkar N, Stastny V, Suzuki M, Wistuba, II, Li L, Zheng Y, Feng Z, Hol B, Prinsen C, Thunnissen FB, Gazdar AF: </w:t>
        </w:r>
        <w:r w:rsidRPr="00B75357">
          <w:rPr>
            <w:rFonts w:ascii="Calibri" w:eastAsia="华文楷体" w:hAnsi="Calibri"/>
            <w:b/>
            <w:noProof/>
            <w:sz w:val="20"/>
          </w:rPr>
          <w:t>Application of a methylation gene panel by quantitative PCR for lung cancers.</w:t>
        </w:r>
        <w:r w:rsidRPr="00B75357">
          <w:rPr>
            <w:rFonts w:ascii="Calibri" w:eastAsia="华文楷体" w:hAnsi="Calibri"/>
            <w:noProof/>
            <w:sz w:val="20"/>
          </w:rPr>
          <w:t xml:space="preserve"> </w:t>
        </w:r>
        <w:r w:rsidRPr="00B75357">
          <w:rPr>
            <w:rFonts w:ascii="Calibri" w:eastAsia="华文楷体" w:hAnsi="Calibri"/>
            <w:i/>
            <w:noProof/>
            <w:sz w:val="20"/>
          </w:rPr>
          <w:t xml:space="preserve">Cancer Letters </w:t>
        </w:r>
        <w:r w:rsidRPr="00B75357">
          <w:rPr>
            <w:rFonts w:ascii="Calibri" w:eastAsia="华文楷体" w:hAnsi="Calibri"/>
            <w:noProof/>
            <w:sz w:val="20"/>
          </w:rPr>
          <w:t xml:space="preserve">2007, </w:t>
        </w:r>
        <w:r w:rsidRPr="00B75357">
          <w:rPr>
            <w:rFonts w:ascii="Calibri" w:eastAsia="华文楷体" w:hAnsi="Calibri"/>
            <w:b/>
            <w:noProof/>
            <w:sz w:val="20"/>
          </w:rPr>
          <w:t>247:</w:t>
        </w:r>
        <w:r w:rsidRPr="00B75357">
          <w:rPr>
            <w:rFonts w:ascii="Calibri" w:eastAsia="华文楷体" w:hAnsi="Calibri"/>
            <w:noProof/>
            <w:sz w:val="20"/>
          </w:rPr>
          <w:t>56-71.</w:t>
        </w:r>
        <w:bookmarkEnd w:id="1315"/>
      </w:ins>
    </w:p>
    <w:p w:rsidR="00CD40B0" w:rsidRPr="00B75357" w:rsidRDefault="00CD40B0" w:rsidP="00CD40B0">
      <w:pPr>
        <w:ind w:left="720" w:hanging="720"/>
        <w:rPr>
          <w:ins w:id="1317" w:author="Shicheng Guo" w:date="2014-03-18T02:49:00Z"/>
          <w:rFonts w:ascii="Calibri" w:eastAsia="华文楷体" w:hAnsi="Calibri"/>
          <w:noProof/>
          <w:sz w:val="20"/>
        </w:rPr>
      </w:pPr>
      <w:bookmarkStart w:id="1318" w:name="_ENREF_21"/>
      <w:ins w:id="1319" w:author="Shicheng Guo" w:date="2014-03-18T02:49:00Z">
        <w:r w:rsidRPr="00B75357">
          <w:rPr>
            <w:rFonts w:ascii="Calibri" w:eastAsia="华文楷体" w:hAnsi="Calibri"/>
            <w:noProof/>
            <w:sz w:val="20"/>
          </w:rPr>
          <w:t>21.</w:t>
        </w:r>
        <w:r w:rsidRPr="00B75357">
          <w:rPr>
            <w:rFonts w:ascii="Calibri" w:eastAsia="华文楷体" w:hAnsi="Calibri"/>
            <w:noProof/>
            <w:sz w:val="20"/>
          </w:rPr>
          <w:tab/>
          <w:t xml:space="preserve">Suzuki M, Shigematsu H, Iizasa T, Hiroshima K, Nakatani Y, Minna JD, Gazdar AF, Fujisawa T: </w:t>
        </w:r>
        <w:r w:rsidRPr="00B75357">
          <w:rPr>
            <w:rFonts w:ascii="Calibri" w:eastAsia="华文楷体" w:hAnsi="Calibri"/>
            <w:b/>
            <w:noProof/>
            <w:sz w:val="20"/>
          </w:rPr>
          <w:t>Exclusive mutation in epidermal growth factor receptor gene, HER-2, and KRAS, and synchronous methylation of nonsmall cell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w:t>
        </w:r>
        <w:r w:rsidRPr="00B75357">
          <w:rPr>
            <w:rFonts w:ascii="Calibri" w:eastAsia="华文楷体" w:hAnsi="Calibri"/>
            <w:noProof/>
            <w:sz w:val="20"/>
          </w:rPr>
          <w:t xml:space="preserve">2006, </w:t>
        </w:r>
        <w:r w:rsidRPr="00B75357">
          <w:rPr>
            <w:rFonts w:ascii="Calibri" w:eastAsia="华文楷体" w:hAnsi="Calibri"/>
            <w:b/>
            <w:noProof/>
            <w:sz w:val="20"/>
          </w:rPr>
          <w:t>106:</w:t>
        </w:r>
        <w:r w:rsidRPr="00B75357">
          <w:rPr>
            <w:rFonts w:ascii="Calibri" w:eastAsia="华文楷体" w:hAnsi="Calibri"/>
            <w:noProof/>
            <w:sz w:val="20"/>
          </w:rPr>
          <w:t>2200-2207.</w:t>
        </w:r>
        <w:bookmarkEnd w:id="1318"/>
      </w:ins>
    </w:p>
    <w:p w:rsidR="00CD40B0" w:rsidRPr="00B75357" w:rsidRDefault="00CD40B0" w:rsidP="00CD40B0">
      <w:pPr>
        <w:ind w:left="720" w:hanging="720"/>
        <w:rPr>
          <w:ins w:id="1320" w:author="Shicheng Guo" w:date="2014-03-18T02:49:00Z"/>
          <w:rFonts w:ascii="Calibri" w:eastAsia="华文楷体" w:hAnsi="Calibri"/>
          <w:noProof/>
          <w:sz w:val="20"/>
        </w:rPr>
      </w:pPr>
      <w:bookmarkStart w:id="1321" w:name="_ENREF_22"/>
      <w:ins w:id="1322" w:author="Shicheng Guo" w:date="2014-03-18T02:49:00Z">
        <w:r w:rsidRPr="00B75357">
          <w:rPr>
            <w:rFonts w:ascii="Calibri" w:eastAsia="华文楷体" w:hAnsi="Calibri"/>
            <w:noProof/>
            <w:sz w:val="20"/>
          </w:rPr>
          <w:t>22.</w:t>
        </w:r>
        <w:r w:rsidRPr="00B75357">
          <w:rPr>
            <w:rFonts w:ascii="Calibri" w:eastAsia="华文楷体" w:hAnsi="Calibri"/>
            <w:noProof/>
            <w:sz w:val="20"/>
          </w:rPr>
          <w:tab/>
          <w:t xml:space="preserve">Topaloglu O, Hoque MO, Tokumaru Y, Lee J, Ratovitski E, Sidransky D, Moon CS: </w:t>
        </w:r>
        <w:r w:rsidRPr="00B75357">
          <w:rPr>
            <w:rFonts w:ascii="Calibri" w:eastAsia="华文楷体" w:hAnsi="Calibri"/>
            <w:b/>
            <w:noProof/>
            <w:sz w:val="20"/>
          </w:rPr>
          <w:t>Detection of promoter hypermethylation of multiple genes in the tumor and bronchoalveolar lavage of patients with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Clinical Cancer Research </w:t>
        </w:r>
        <w:r w:rsidRPr="00B75357">
          <w:rPr>
            <w:rFonts w:ascii="Calibri" w:eastAsia="华文楷体" w:hAnsi="Calibri"/>
            <w:noProof/>
            <w:sz w:val="20"/>
          </w:rPr>
          <w:t xml:space="preserve">2004, </w:t>
        </w:r>
        <w:r w:rsidRPr="00B75357">
          <w:rPr>
            <w:rFonts w:ascii="Calibri" w:eastAsia="华文楷体" w:hAnsi="Calibri"/>
            <w:b/>
            <w:noProof/>
            <w:sz w:val="20"/>
          </w:rPr>
          <w:t>10:</w:t>
        </w:r>
        <w:r w:rsidRPr="00B75357">
          <w:rPr>
            <w:rFonts w:ascii="Calibri" w:eastAsia="华文楷体" w:hAnsi="Calibri"/>
            <w:noProof/>
            <w:sz w:val="20"/>
          </w:rPr>
          <w:t>2284-2288.</w:t>
        </w:r>
        <w:bookmarkEnd w:id="1321"/>
      </w:ins>
    </w:p>
    <w:p w:rsidR="00CD40B0" w:rsidRPr="00B75357" w:rsidRDefault="00CD40B0" w:rsidP="00CD40B0">
      <w:pPr>
        <w:ind w:left="720" w:hanging="720"/>
        <w:rPr>
          <w:ins w:id="1323" w:author="Shicheng Guo" w:date="2014-03-18T02:49:00Z"/>
          <w:rFonts w:ascii="Calibri" w:eastAsia="华文楷体" w:hAnsi="Calibri"/>
          <w:noProof/>
          <w:sz w:val="20"/>
        </w:rPr>
      </w:pPr>
      <w:bookmarkStart w:id="1324" w:name="_ENREF_23"/>
      <w:ins w:id="1325" w:author="Shicheng Guo" w:date="2014-03-18T02:49:00Z">
        <w:r w:rsidRPr="00B75357">
          <w:rPr>
            <w:rFonts w:ascii="Calibri" w:eastAsia="华文楷体" w:hAnsi="Calibri"/>
            <w:noProof/>
            <w:sz w:val="20"/>
          </w:rPr>
          <w:t>23.</w:t>
        </w:r>
        <w:r w:rsidRPr="00B75357">
          <w:rPr>
            <w:rFonts w:ascii="Calibri" w:eastAsia="华文楷体" w:hAnsi="Calibri"/>
            <w:noProof/>
            <w:sz w:val="20"/>
          </w:rPr>
          <w:tab/>
          <w:t xml:space="preserve">Vallbohmer D, Brabender J, Yang D, Schneider PM, Metzger R, Danenberg KD, Holscher AH, Danenberg PV: </w:t>
        </w:r>
        <w:r w:rsidRPr="00B75357">
          <w:rPr>
            <w:rFonts w:ascii="Calibri" w:eastAsia="华文楷体" w:hAnsi="Calibri"/>
            <w:b/>
            <w:noProof/>
            <w:sz w:val="20"/>
          </w:rPr>
          <w:t>DNA methyltransferases messenger RNA expression and aberrant methylation of CpG islands in non-small-cell lung cancer: association and prognostic value.</w:t>
        </w:r>
        <w:r w:rsidRPr="00B75357">
          <w:rPr>
            <w:rFonts w:ascii="Calibri" w:eastAsia="华文楷体" w:hAnsi="Calibri"/>
            <w:noProof/>
            <w:sz w:val="20"/>
          </w:rPr>
          <w:t xml:space="preserve"> </w:t>
        </w:r>
        <w:r w:rsidRPr="00B75357">
          <w:rPr>
            <w:rFonts w:ascii="Calibri" w:eastAsia="华文楷体" w:hAnsi="Calibri"/>
            <w:i/>
            <w:noProof/>
            <w:sz w:val="20"/>
          </w:rPr>
          <w:t xml:space="preserve">Clin Lung Cancer </w:t>
        </w:r>
        <w:r w:rsidRPr="00B75357">
          <w:rPr>
            <w:rFonts w:ascii="Calibri" w:eastAsia="华文楷体" w:hAnsi="Calibri"/>
            <w:noProof/>
            <w:sz w:val="20"/>
          </w:rPr>
          <w:t xml:space="preserve">2006, </w:t>
        </w:r>
        <w:r w:rsidRPr="00B75357">
          <w:rPr>
            <w:rFonts w:ascii="Calibri" w:eastAsia="华文楷体" w:hAnsi="Calibri"/>
            <w:b/>
            <w:noProof/>
            <w:sz w:val="20"/>
          </w:rPr>
          <w:t>8:</w:t>
        </w:r>
        <w:r w:rsidRPr="00B75357">
          <w:rPr>
            <w:rFonts w:ascii="Calibri" w:eastAsia="华文楷体" w:hAnsi="Calibri"/>
            <w:noProof/>
            <w:sz w:val="20"/>
          </w:rPr>
          <w:t>39-44.</w:t>
        </w:r>
        <w:bookmarkEnd w:id="1324"/>
      </w:ins>
    </w:p>
    <w:p w:rsidR="00CD40B0" w:rsidRPr="00B75357" w:rsidRDefault="00CD40B0" w:rsidP="00CD40B0">
      <w:pPr>
        <w:ind w:left="720" w:hanging="720"/>
        <w:rPr>
          <w:ins w:id="1326" w:author="Shicheng Guo" w:date="2014-03-18T02:49:00Z"/>
          <w:rFonts w:ascii="Calibri" w:eastAsia="华文楷体" w:hAnsi="Calibri"/>
          <w:noProof/>
          <w:sz w:val="20"/>
        </w:rPr>
      </w:pPr>
      <w:bookmarkStart w:id="1327" w:name="_ENREF_24"/>
      <w:ins w:id="1328" w:author="Shicheng Guo" w:date="2014-03-18T02:49:00Z">
        <w:r w:rsidRPr="00B75357">
          <w:rPr>
            <w:rFonts w:ascii="Calibri" w:eastAsia="华文楷体" w:hAnsi="Calibri"/>
            <w:noProof/>
            <w:sz w:val="20"/>
          </w:rPr>
          <w:t>24.</w:t>
        </w:r>
        <w:r w:rsidRPr="00B75357">
          <w:rPr>
            <w:rFonts w:ascii="Calibri" w:eastAsia="华文楷体" w:hAnsi="Calibri"/>
            <w:noProof/>
            <w:sz w:val="20"/>
          </w:rPr>
          <w:tab/>
          <w:t xml:space="preserve">Virmani AK, Rathi A, Sathyanarayana UG, Padar A, Huang CX, Cunnigham HT, Farinas AJ, Milchgrub S, Euhus DM, Gilcrease M, Herman J, Minna JD, Gazdar AF: </w:t>
        </w:r>
        <w:r w:rsidRPr="00B75357">
          <w:rPr>
            <w:rFonts w:ascii="Calibri" w:eastAsia="华文楷体" w:hAnsi="Calibri"/>
            <w:b/>
            <w:noProof/>
            <w:sz w:val="20"/>
          </w:rPr>
          <w:t>Aberrant methylation of the adenomatous polyposis coli (APC) gene promoter 1A in breast and lung carcinomas.</w:t>
        </w:r>
        <w:r w:rsidRPr="00B75357">
          <w:rPr>
            <w:rFonts w:ascii="Calibri" w:eastAsia="华文楷体" w:hAnsi="Calibri"/>
            <w:noProof/>
            <w:sz w:val="20"/>
          </w:rPr>
          <w:t xml:space="preserve"> </w:t>
        </w:r>
        <w:r w:rsidRPr="00B75357">
          <w:rPr>
            <w:rFonts w:ascii="Calibri" w:eastAsia="华文楷体" w:hAnsi="Calibri"/>
            <w:i/>
            <w:noProof/>
            <w:sz w:val="20"/>
          </w:rPr>
          <w:t xml:space="preserve">Clinical cancer research : an official journal of the American Association for Cancer Research </w:t>
        </w:r>
        <w:r w:rsidRPr="00B75357">
          <w:rPr>
            <w:rFonts w:ascii="Calibri" w:eastAsia="华文楷体" w:hAnsi="Calibri"/>
            <w:noProof/>
            <w:sz w:val="20"/>
          </w:rPr>
          <w:t xml:space="preserve">2001, </w:t>
        </w:r>
        <w:r w:rsidRPr="00B75357">
          <w:rPr>
            <w:rFonts w:ascii="Calibri" w:eastAsia="华文楷体" w:hAnsi="Calibri"/>
            <w:b/>
            <w:noProof/>
            <w:sz w:val="20"/>
          </w:rPr>
          <w:t>7:</w:t>
        </w:r>
        <w:r w:rsidRPr="00B75357">
          <w:rPr>
            <w:rFonts w:ascii="Calibri" w:eastAsia="华文楷体" w:hAnsi="Calibri"/>
            <w:noProof/>
            <w:sz w:val="20"/>
          </w:rPr>
          <w:t>1998-2004.</w:t>
        </w:r>
        <w:bookmarkEnd w:id="1327"/>
      </w:ins>
    </w:p>
    <w:p w:rsidR="00CD40B0" w:rsidRPr="00B75357" w:rsidRDefault="00CD40B0" w:rsidP="00CD40B0">
      <w:pPr>
        <w:ind w:left="720" w:hanging="720"/>
        <w:rPr>
          <w:ins w:id="1329" w:author="Shicheng Guo" w:date="2014-03-18T02:49:00Z"/>
          <w:rFonts w:ascii="Calibri" w:eastAsia="华文楷体" w:hAnsi="Calibri"/>
          <w:noProof/>
          <w:sz w:val="20"/>
        </w:rPr>
      </w:pPr>
      <w:bookmarkStart w:id="1330" w:name="_ENREF_25"/>
      <w:ins w:id="1331" w:author="Shicheng Guo" w:date="2014-03-18T02:49:00Z">
        <w:r w:rsidRPr="00B75357">
          <w:rPr>
            <w:rFonts w:ascii="Calibri" w:eastAsia="华文楷体" w:hAnsi="Calibri"/>
            <w:noProof/>
            <w:sz w:val="20"/>
          </w:rPr>
          <w:t>25.</w:t>
        </w:r>
        <w:r w:rsidRPr="00B75357">
          <w:rPr>
            <w:rFonts w:ascii="Calibri" w:eastAsia="华文楷体" w:hAnsi="Calibri"/>
            <w:noProof/>
            <w:sz w:val="20"/>
          </w:rPr>
          <w:tab/>
          <w:t xml:space="preserve">Wang Y, Zhang D, Zheng W, Luo J, Bai Y, Lu Z: </w:t>
        </w:r>
        <w:r w:rsidRPr="00B75357">
          <w:rPr>
            <w:rFonts w:ascii="Calibri" w:eastAsia="华文楷体" w:hAnsi="Calibri"/>
            <w:b/>
            <w:noProof/>
            <w:sz w:val="20"/>
          </w:rPr>
          <w:t>Multiple gene methylation of nonsmall cell lung cancers evaluated with 3-dimensional microarray.</w:t>
        </w:r>
        <w:r w:rsidRPr="00B75357">
          <w:rPr>
            <w:rFonts w:ascii="Calibri" w:eastAsia="华文楷体" w:hAnsi="Calibri"/>
            <w:noProof/>
            <w:sz w:val="20"/>
          </w:rPr>
          <w:t xml:space="preserve"> </w:t>
        </w:r>
        <w:r w:rsidRPr="00B75357">
          <w:rPr>
            <w:rFonts w:ascii="Calibri" w:eastAsia="华文楷体" w:hAnsi="Calibri"/>
            <w:i/>
            <w:noProof/>
            <w:sz w:val="20"/>
          </w:rPr>
          <w:t xml:space="preserve">Cancer </w:t>
        </w:r>
        <w:r w:rsidRPr="00B75357">
          <w:rPr>
            <w:rFonts w:ascii="Calibri" w:eastAsia="华文楷体" w:hAnsi="Calibri"/>
            <w:noProof/>
            <w:sz w:val="20"/>
          </w:rPr>
          <w:t xml:space="preserve">2008, </w:t>
        </w:r>
        <w:r w:rsidRPr="00B75357">
          <w:rPr>
            <w:rFonts w:ascii="Calibri" w:eastAsia="华文楷体" w:hAnsi="Calibri"/>
            <w:b/>
            <w:noProof/>
            <w:sz w:val="20"/>
          </w:rPr>
          <w:t>112:</w:t>
        </w:r>
        <w:r w:rsidRPr="00B75357">
          <w:rPr>
            <w:rFonts w:ascii="Calibri" w:eastAsia="华文楷体" w:hAnsi="Calibri"/>
            <w:noProof/>
            <w:sz w:val="20"/>
          </w:rPr>
          <w:t>1325-1336.</w:t>
        </w:r>
        <w:bookmarkEnd w:id="1330"/>
      </w:ins>
    </w:p>
    <w:p w:rsidR="00CD40B0" w:rsidRPr="00B75357" w:rsidRDefault="00CD40B0" w:rsidP="00CD40B0">
      <w:pPr>
        <w:ind w:left="720" w:hanging="720"/>
        <w:rPr>
          <w:ins w:id="1332" w:author="Shicheng Guo" w:date="2014-03-18T02:49:00Z"/>
          <w:rFonts w:ascii="Calibri" w:eastAsia="华文楷体" w:hAnsi="Calibri"/>
          <w:noProof/>
          <w:sz w:val="20"/>
        </w:rPr>
      </w:pPr>
      <w:bookmarkStart w:id="1333" w:name="_ENREF_26"/>
      <w:ins w:id="1334" w:author="Shicheng Guo" w:date="2014-03-18T02:49:00Z">
        <w:r w:rsidRPr="00B75357">
          <w:rPr>
            <w:rFonts w:ascii="Calibri" w:eastAsia="华文楷体" w:hAnsi="Calibri"/>
            <w:noProof/>
            <w:sz w:val="20"/>
          </w:rPr>
          <w:t>26.</w:t>
        </w:r>
        <w:r w:rsidRPr="00B75357">
          <w:rPr>
            <w:rFonts w:ascii="Calibri" w:eastAsia="华文楷体" w:hAnsi="Calibri"/>
            <w:noProof/>
            <w:sz w:val="20"/>
          </w:rPr>
          <w:tab/>
          <w:t xml:space="preserve">Yanagawa N, Tamura G, Oizumi H, Takahashi N, Shimazaki Y, Motoyama T: </w:t>
        </w:r>
        <w:r w:rsidRPr="00B75357">
          <w:rPr>
            <w:rFonts w:ascii="Calibri" w:eastAsia="华文楷体" w:hAnsi="Calibri"/>
            <w:b/>
            <w:noProof/>
            <w:sz w:val="20"/>
          </w:rPr>
          <w:t>Promoter hypermethylation of tumor suppressor and tumor-related genes in non-small cell lung cancers.</w:t>
        </w:r>
        <w:r w:rsidRPr="00B75357">
          <w:rPr>
            <w:rFonts w:ascii="Calibri" w:eastAsia="华文楷体" w:hAnsi="Calibri"/>
            <w:noProof/>
            <w:sz w:val="20"/>
          </w:rPr>
          <w:t xml:space="preserve"> </w:t>
        </w:r>
        <w:r w:rsidRPr="00B75357">
          <w:rPr>
            <w:rFonts w:ascii="Calibri" w:eastAsia="华文楷体" w:hAnsi="Calibri"/>
            <w:i/>
            <w:noProof/>
            <w:sz w:val="20"/>
          </w:rPr>
          <w:t xml:space="preserve">Cancer Science </w:t>
        </w:r>
        <w:r w:rsidRPr="00B75357">
          <w:rPr>
            <w:rFonts w:ascii="Calibri" w:eastAsia="华文楷体" w:hAnsi="Calibri"/>
            <w:noProof/>
            <w:sz w:val="20"/>
          </w:rPr>
          <w:t xml:space="preserve">2003, </w:t>
        </w:r>
        <w:r w:rsidRPr="00B75357">
          <w:rPr>
            <w:rFonts w:ascii="Calibri" w:eastAsia="华文楷体" w:hAnsi="Calibri"/>
            <w:b/>
            <w:noProof/>
            <w:sz w:val="20"/>
          </w:rPr>
          <w:t>94:</w:t>
        </w:r>
        <w:r w:rsidRPr="00B75357">
          <w:rPr>
            <w:rFonts w:ascii="Calibri" w:eastAsia="华文楷体" w:hAnsi="Calibri"/>
            <w:noProof/>
            <w:sz w:val="20"/>
          </w:rPr>
          <w:t>589-592.</w:t>
        </w:r>
        <w:bookmarkEnd w:id="1333"/>
      </w:ins>
    </w:p>
    <w:p w:rsidR="00CD40B0" w:rsidRPr="00B75357" w:rsidRDefault="00CD40B0" w:rsidP="00CD40B0">
      <w:pPr>
        <w:ind w:left="720" w:hanging="720"/>
        <w:rPr>
          <w:ins w:id="1335" w:author="Shicheng Guo" w:date="2014-03-18T02:49:00Z"/>
          <w:rFonts w:ascii="Calibri" w:eastAsia="华文楷体" w:hAnsi="Calibri"/>
          <w:noProof/>
          <w:sz w:val="20"/>
        </w:rPr>
      </w:pPr>
      <w:bookmarkStart w:id="1336" w:name="_ENREF_27"/>
      <w:ins w:id="1337" w:author="Shicheng Guo" w:date="2014-03-18T02:49:00Z">
        <w:r w:rsidRPr="00B75357">
          <w:rPr>
            <w:rFonts w:ascii="Calibri" w:eastAsia="华文楷体" w:hAnsi="Calibri"/>
            <w:noProof/>
            <w:sz w:val="20"/>
          </w:rPr>
          <w:t>27.</w:t>
        </w:r>
        <w:r w:rsidRPr="00B75357">
          <w:rPr>
            <w:rFonts w:ascii="Calibri" w:eastAsia="华文楷体" w:hAnsi="Calibri"/>
            <w:noProof/>
            <w:sz w:val="20"/>
          </w:rPr>
          <w:tab/>
          <w:t xml:space="preserve">Zhang Y, Wang R, Song H, Huang G, Yi J, Zheng Y, Wang J, Chen L: </w:t>
        </w:r>
        <w:r w:rsidRPr="00B75357">
          <w:rPr>
            <w:rFonts w:ascii="Calibri" w:eastAsia="华文楷体" w:hAnsi="Calibri"/>
            <w:b/>
            <w:noProof/>
            <w:sz w:val="20"/>
          </w:rPr>
          <w:t>Methylation of multiple genes as a candidate biomarker in non-small cell lung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letters </w:t>
        </w:r>
        <w:r w:rsidRPr="00B75357">
          <w:rPr>
            <w:rFonts w:ascii="Calibri" w:eastAsia="华文楷体" w:hAnsi="Calibri"/>
            <w:noProof/>
            <w:sz w:val="20"/>
          </w:rPr>
          <w:t xml:space="preserve">2011, </w:t>
        </w:r>
        <w:r w:rsidRPr="00B75357">
          <w:rPr>
            <w:rFonts w:ascii="Calibri" w:eastAsia="华文楷体" w:hAnsi="Calibri"/>
            <w:b/>
            <w:noProof/>
            <w:sz w:val="20"/>
          </w:rPr>
          <w:t>303:</w:t>
        </w:r>
        <w:r w:rsidRPr="00B75357">
          <w:rPr>
            <w:rFonts w:ascii="Calibri" w:eastAsia="华文楷体" w:hAnsi="Calibri"/>
            <w:noProof/>
            <w:sz w:val="20"/>
          </w:rPr>
          <w:t>21-28.</w:t>
        </w:r>
        <w:bookmarkEnd w:id="1336"/>
      </w:ins>
    </w:p>
    <w:p w:rsidR="00CD40B0" w:rsidRPr="00B75357" w:rsidRDefault="00CD40B0" w:rsidP="00CD40B0">
      <w:pPr>
        <w:ind w:left="720" w:hanging="720"/>
        <w:rPr>
          <w:ins w:id="1338" w:author="Shicheng Guo" w:date="2014-03-18T02:49:00Z"/>
          <w:rFonts w:ascii="Calibri" w:eastAsia="华文楷体" w:hAnsi="Calibri"/>
          <w:noProof/>
          <w:sz w:val="20"/>
        </w:rPr>
      </w:pPr>
      <w:bookmarkStart w:id="1339" w:name="_ENREF_28"/>
      <w:ins w:id="1340" w:author="Shicheng Guo" w:date="2014-03-18T02:49:00Z">
        <w:r w:rsidRPr="00B75357">
          <w:rPr>
            <w:rFonts w:ascii="Calibri" w:eastAsia="华文楷体" w:hAnsi="Calibri"/>
            <w:noProof/>
            <w:sz w:val="20"/>
          </w:rPr>
          <w:t>28.</w:t>
        </w:r>
        <w:r w:rsidRPr="00B75357">
          <w:rPr>
            <w:rFonts w:ascii="Calibri" w:eastAsia="华文楷体" w:hAnsi="Calibri"/>
            <w:noProof/>
            <w:sz w:val="20"/>
          </w:rPr>
          <w:tab/>
          <w:t xml:space="preserve">Ignatov A, Bischoff J, Ignatov T, Schwarzenau C, Krebs T, Kuester D, Costa SD, Roessner A, Semczuk A, Schneider-Stock R: </w:t>
        </w:r>
        <w:r w:rsidRPr="00B75357">
          <w:rPr>
            <w:rFonts w:ascii="Calibri" w:eastAsia="华文楷体" w:hAnsi="Calibri"/>
            <w:b/>
            <w:noProof/>
            <w:sz w:val="20"/>
          </w:rPr>
          <w:t>APC promoter hypermethylation is an early event in endometrial tumorigenesis.</w:t>
        </w:r>
        <w:r w:rsidRPr="00B75357">
          <w:rPr>
            <w:rFonts w:ascii="Calibri" w:eastAsia="华文楷体" w:hAnsi="Calibri"/>
            <w:noProof/>
            <w:sz w:val="20"/>
          </w:rPr>
          <w:t xml:space="preserve"> </w:t>
        </w:r>
        <w:r w:rsidRPr="00B75357">
          <w:rPr>
            <w:rFonts w:ascii="Calibri" w:eastAsia="华文楷体" w:hAnsi="Calibri"/>
            <w:i/>
            <w:noProof/>
            <w:sz w:val="20"/>
          </w:rPr>
          <w:t xml:space="preserve">Cancer Sci </w:t>
        </w:r>
        <w:r w:rsidRPr="00B75357">
          <w:rPr>
            <w:rFonts w:ascii="Calibri" w:eastAsia="华文楷体" w:hAnsi="Calibri"/>
            <w:noProof/>
            <w:sz w:val="20"/>
          </w:rPr>
          <w:t xml:space="preserve">2010, </w:t>
        </w:r>
        <w:r w:rsidRPr="00B75357">
          <w:rPr>
            <w:rFonts w:ascii="Calibri" w:eastAsia="华文楷体" w:hAnsi="Calibri"/>
            <w:b/>
            <w:noProof/>
            <w:sz w:val="20"/>
          </w:rPr>
          <w:t>101:</w:t>
        </w:r>
        <w:r w:rsidRPr="00B75357">
          <w:rPr>
            <w:rFonts w:ascii="Calibri" w:eastAsia="华文楷体" w:hAnsi="Calibri"/>
            <w:noProof/>
            <w:sz w:val="20"/>
          </w:rPr>
          <w:t>321-327.</w:t>
        </w:r>
        <w:bookmarkEnd w:id="1339"/>
      </w:ins>
    </w:p>
    <w:p w:rsidR="00CD40B0" w:rsidRPr="00B75357" w:rsidRDefault="00CD40B0" w:rsidP="00CD40B0">
      <w:pPr>
        <w:ind w:left="720" w:hanging="720"/>
        <w:rPr>
          <w:ins w:id="1341" w:author="Shicheng Guo" w:date="2014-03-18T02:49:00Z"/>
          <w:rFonts w:ascii="Calibri" w:eastAsia="华文楷体" w:hAnsi="Calibri"/>
          <w:noProof/>
          <w:sz w:val="20"/>
        </w:rPr>
      </w:pPr>
      <w:bookmarkStart w:id="1342" w:name="_ENREF_29"/>
      <w:ins w:id="1343" w:author="Shicheng Guo" w:date="2014-03-18T02:49:00Z">
        <w:r w:rsidRPr="00B75357">
          <w:rPr>
            <w:rFonts w:ascii="Calibri" w:eastAsia="华文楷体" w:hAnsi="Calibri"/>
            <w:noProof/>
            <w:sz w:val="20"/>
          </w:rPr>
          <w:t>29.</w:t>
        </w:r>
        <w:r w:rsidRPr="00B75357">
          <w:rPr>
            <w:rFonts w:ascii="Calibri" w:eastAsia="华文楷体" w:hAnsi="Calibri"/>
            <w:noProof/>
            <w:sz w:val="20"/>
          </w:rPr>
          <w:tab/>
          <w:t xml:space="preserve">Wu T, Giovannucci E, Welge J, Mallick P, Tang WY, Ho SM: </w:t>
        </w:r>
        <w:r w:rsidRPr="00B75357">
          <w:rPr>
            <w:rFonts w:ascii="Calibri" w:eastAsia="华文楷体" w:hAnsi="Calibri"/>
            <w:b/>
            <w:noProof/>
            <w:sz w:val="20"/>
          </w:rPr>
          <w:t>Measurement of GSTP1 promoter methylation in body fluids may complement PSA screening: a meta-analysis.</w:t>
        </w:r>
        <w:r w:rsidRPr="00B75357">
          <w:rPr>
            <w:rFonts w:ascii="Calibri" w:eastAsia="华文楷体" w:hAnsi="Calibri"/>
            <w:noProof/>
            <w:sz w:val="20"/>
          </w:rPr>
          <w:t xml:space="preserve"> </w:t>
        </w:r>
        <w:r w:rsidRPr="00B75357">
          <w:rPr>
            <w:rFonts w:ascii="Calibri" w:eastAsia="华文楷体" w:hAnsi="Calibri"/>
            <w:i/>
            <w:noProof/>
            <w:sz w:val="20"/>
          </w:rPr>
          <w:t xml:space="preserve">British journal of cancer </w:t>
        </w:r>
        <w:r w:rsidRPr="00B75357">
          <w:rPr>
            <w:rFonts w:ascii="Calibri" w:eastAsia="华文楷体" w:hAnsi="Calibri"/>
            <w:noProof/>
            <w:sz w:val="20"/>
          </w:rPr>
          <w:t xml:space="preserve">2011, </w:t>
        </w:r>
        <w:r w:rsidRPr="00B75357">
          <w:rPr>
            <w:rFonts w:ascii="Calibri" w:eastAsia="华文楷体" w:hAnsi="Calibri"/>
            <w:b/>
            <w:noProof/>
            <w:sz w:val="20"/>
          </w:rPr>
          <w:t>105:</w:t>
        </w:r>
        <w:r w:rsidRPr="00B75357">
          <w:rPr>
            <w:rFonts w:ascii="Calibri" w:eastAsia="华文楷体" w:hAnsi="Calibri"/>
            <w:noProof/>
            <w:sz w:val="20"/>
          </w:rPr>
          <w:t>65-73.</w:t>
        </w:r>
        <w:bookmarkEnd w:id="1342"/>
      </w:ins>
    </w:p>
    <w:p w:rsidR="00CD40B0" w:rsidRPr="00B75357" w:rsidRDefault="00CD40B0" w:rsidP="00CD40B0">
      <w:pPr>
        <w:ind w:left="720" w:hanging="720"/>
        <w:rPr>
          <w:ins w:id="1344" w:author="Shicheng Guo" w:date="2014-03-18T02:49:00Z"/>
          <w:rFonts w:ascii="Calibri" w:eastAsia="华文楷体" w:hAnsi="Calibri"/>
          <w:noProof/>
          <w:sz w:val="20"/>
        </w:rPr>
      </w:pPr>
      <w:bookmarkStart w:id="1345" w:name="_ENREF_30"/>
      <w:ins w:id="1346" w:author="Shicheng Guo" w:date="2014-03-18T02:49:00Z">
        <w:r w:rsidRPr="00B75357">
          <w:rPr>
            <w:rFonts w:ascii="Calibri" w:eastAsia="华文楷体" w:hAnsi="Calibri"/>
            <w:noProof/>
            <w:sz w:val="20"/>
          </w:rPr>
          <w:lastRenderedPageBreak/>
          <w:t>30.</w:t>
        </w:r>
        <w:r w:rsidRPr="00B75357">
          <w:rPr>
            <w:rFonts w:ascii="Calibri" w:eastAsia="华文楷体" w:hAnsi="Calibri"/>
            <w:noProof/>
            <w:sz w:val="20"/>
          </w:rPr>
          <w:tab/>
          <w:t xml:space="preserve">Purnak T, Ozaslan E, Efe C: </w:t>
        </w:r>
        <w:r w:rsidRPr="00B75357">
          <w:rPr>
            <w:rFonts w:ascii="Calibri" w:eastAsia="华文楷体" w:hAnsi="Calibri"/>
            <w:b/>
            <w:noProof/>
            <w:sz w:val="20"/>
          </w:rPr>
          <w:t>Molecular basis of colorectal cancer.</w:t>
        </w:r>
        <w:r w:rsidRPr="00B75357">
          <w:rPr>
            <w:rFonts w:ascii="Calibri" w:eastAsia="华文楷体" w:hAnsi="Calibri"/>
            <w:noProof/>
            <w:sz w:val="20"/>
          </w:rPr>
          <w:t xml:space="preserve"> </w:t>
        </w:r>
        <w:r w:rsidRPr="00B75357">
          <w:rPr>
            <w:rFonts w:ascii="Calibri" w:eastAsia="华文楷体" w:hAnsi="Calibri"/>
            <w:i/>
            <w:noProof/>
            <w:sz w:val="20"/>
          </w:rPr>
          <w:t xml:space="preserve">The New England journal of medicine </w:t>
        </w:r>
        <w:r w:rsidRPr="00B75357">
          <w:rPr>
            <w:rFonts w:ascii="Calibri" w:eastAsia="华文楷体" w:hAnsi="Calibri"/>
            <w:noProof/>
            <w:sz w:val="20"/>
          </w:rPr>
          <w:t xml:space="preserve">2010, </w:t>
        </w:r>
        <w:r w:rsidRPr="00B75357">
          <w:rPr>
            <w:rFonts w:ascii="Calibri" w:eastAsia="华文楷体" w:hAnsi="Calibri"/>
            <w:b/>
            <w:noProof/>
            <w:sz w:val="20"/>
          </w:rPr>
          <w:t>362:</w:t>
        </w:r>
        <w:r w:rsidRPr="00B75357">
          <w:rPr>
            <w:rFonts w:ascii="Calibri" w:eastAsia="华文楷体" w:hAnsi="Calibri"/>
            <w:noProof/>
            <w:sz w:val="20"/>
          </w:rPr>
          <w:t>1246; author reply 1246-1247.</w:t>
        </w:r>
        <w:bookmarkEnd w:id="1345"/>
      </w:ins>
    </w:p>
    <w:p w:rsidR="00CD40B0" w:rsidRPr="00B75357" w:rsidRDefault="00CD40B0" w:rsidP="00CD40B0">
      <w:pPr>
        <w:ind w:left="720" w:hanging="720"/>
        <w:rPr>
          <w:ins w:id="1347" w:author="Shicheng Guo" w:date="2014-03-18T02:49:00Z"/>
          <w:rFonts w:ascii="Calibri" w:eastAsia="华文楷体" w:hAnsi="Calibri"/>
          <w:noProof/>
          <w:sz w:val="20"/>
        </w:rPr>
      </w:pPr>
      <w:bookmarkStart w:id="1348" w:name="_ENREF_31"/>
      <w:ins w:id="1349" w:author="Shicheng Guo" w:date="2014-03-18T02:49:00Z">
        <w:r w:rsidRPr="00B75357">
          <w:rPr>
            <w:rFonts w:ascii="Calibri" w:eastAsia="华文楷体" w:hAnsi="Calibri"/>
            <w:noProof/>
            <w:sz w:val="20"/>
          </w:rPr>
          <w:t>31.</w:t>
        </w:r>
        <w:r w:rsidRPr="00B75357">
          <w:rPr>
            <w:rFonts w:ascii="Calibri" w:eastAsia="华文楷体" w:hAnsi="Calibri"/>
            <w:noProof/>
            <w:sz w:val="20"/>
          </w:rPr>
          <w:tab/>
          <w:t xml:space="preserve">Eissa S, Swellam M, El-Khouly IM, Kassim SK, Shehata H, Mansour A, Esmat M, Nossier AI, Hamdy MA, Awad NM, El-Ahmady O: </w:t>
        </w:r>
        <w:r w:rsidRPr="00B75357">
          <w:rPr>
            <w:rFonts w:ascii="Calibri" w:eastAsia="华文楷体" w:hAnsi="Calibri"/>
            <w:b/>
            <w:noProof/>
            <w:sz w:val="20"/>
          </w:rPr>
          <w:t>Aberrant methylation of RARbeta2 and APC genes in voided urine as molecular markers for early detection of bilharzial and nonbilharzial bladder cancer.</w:t>
        </w:r>
        <w:r w:rsidRPr="00B75357">
          <w:rPr>
            <w:rFonts w:ascii="Calibri" w:eastAsia="华文楷体" w:hAnsi="Calibri"/>
            <w:noProof/>
            <w:sz w:val="20"/>
          </w:rPr>
          <w:t xml:space="preserve"> </w:t>
        </w:r>
        <w:r w:rsidRPr="00B75357">
          <w:rPr>
            <w:rFonts w:ascii="Calibri" w:eastAsia="华文楷体" w:hAnsi="Calibri"/>
            <w:i/>
            <w:noProof/>
            <w:sz w:val="20"/>
          </w:rPr>
          <w:t xml:space="preserve">Cancer epidemiology, biomarkers &amp; prevention : a publication of the American Association for Cancer Research, cosponsored by the American Society of Preventive Oncology </w:t>
        </w:r>
        <w:r w:rsidRPr="00B75357">
          <w:rPr>
            <w:rFonts w:ascii="Calibri" w:eastAsia="华文楷体" w:hAnsi="Calibri"/>
            <w:noProof/>
            <w:sz w:val="20"/>
          </w:rPr>
          <w:t xml:space="preserve">2011, </w:t>
        </w:r>
        <w:r w:rsidRPr="00B75357">
          <w:rPr>
            <w:rFonts w:ascii="Calibri" w:eastAsia="华文楷体" w:hAnsi="Calibri"/>
            <w:b/>
            <w:noProof/>
            <w:sz w:val="20"/>
          </w:rPr>
          <w:t>20:</w:t>
        </w:r>
        <w:r w:rsidRPr="00B75357">
          <w:rPr>
            <w:rFonts w:ascii="Calibri" w:eastAsia="华文楷体" w:hAnsi="Calibri"/>
            <w:noProof/>
            <w:sz w:val="20"/>
          </w:rPr>
          <w:t>1657-1664.</w:t>
        </w:r>
        <w:bookmarkEnd w:id="1348"/>
      </w:ins>
    </w:p>
    <w:p w:rsidR="00CD40B0" w:rsidRPr="00B75357" w:rsidRDefault="00CD40B0" w:rsidP="00CD40B0">
      <w:pPr>
        <w:ind w:left="720" w:hanging="720"/>
        <w:rPr>
          <w:ins w:id="1350" w:author="Shicheng Guo" w:date="2014-03-18T02:49:00Z"/>
          <w:rFonts w:ascii="Calibri" w:eastAsia="华文楷体" w:hAnsi="Calibri"/>
          <w:noProof/>
          <w:sz w:val="20"/>
        </w:rPr>
      </w:pPr>
      <w:bookmarkStart w:id="1351" w:name="_ENREF_32"/>
      <w:ins w:id="1352" w:author="Shicheng Guo" w:date="2014-03-18T02:49:00Z">
        <w:r w:rsidRPr="00B75357">
          <w:rPr>
            <w:rFonts w:ascii="Calibri" w:eastAsia="华文楷体" w:hAnsi="Calibri"/>
            <w:noProof/>
            <w:sz w:val="20"/>
          </w:rPr>
          <w:t>32.</w:t>
        </w:r>
        <w:r w:rsidRPr="00B75357">
          <w:rPr>
            <w:rFonts w:ascii="Calibri" w:eastAsia="华文楷体" w:hAnsi="Calibri"/>
            <w:noProof/>
            <w:sz w:val="20"/>
          </w:rPr>
          <w:tab/>
          <w:t xml:space="preserve">Trock BJ, Brotzman MJ, Mangold LA, Bigley JW, Epstein JI, McLeod D, Klein EA, Jones JS, Wang S, McAskill T, Mehrotra J, Raghavan B, Partin AW: </w:t>
        </w:r>
        <w:r w:rsidRPr="00B75357">
          <w:rPr>
            <w:rFonts w:ascii="Calibri" w:eastAsia="华文楷体" w:hAnsi="Calibri"/>
            <w:b/>
            <w:noProof/>
            <w:sz w:val="20"/>
          </w:rPr>
          <w:t>Evaluation of GSTP1 and APC methylation as indicators for repeat biopsy in a high-risk cohort of men with negative initial prostate biopsies.</w:t>
        </w:r>
        <w:r w:rsidRPr="00B75357">
          <w:rPr>
            <w:rFonts w:ascii="Calibri" w:eastAsia="华文楷体" w:hAnsi="Calibri"/>
            <w:noProof/>
            <w:sz w:val="20"/>
          </w:rPr>
          <w:t xml:space="preserve"> </w:t>
        </w:r>
        <w:r w:rsidRPr="00B75357">
          <w:rPr>
            <w:rFonts w:ascii="Calibri" w:eastAsia="华文楷体" w:hAnsi="Calibri"/>
            <w:i/>
            <w:noProof/>
            <w:sz w:val="20"/>
          </w:rPr>
          <w:t xml:space="preserve">BJU international </w:t>
        </w:r>
        <w:r w:rsidRPr="00B75357">
          <w:rPr>
            <w:rFonts w:ascii="Calibri" w:eastAsia="华文楷体" w:hAnsi="Calibri"/>
            <w:noProof/>
            <w:sz w:val="20"/>
          </w:rPr>
          <w:t xml:space="preserve">2012, </w:t>
        </w:r>
        <w:r w:rsidRPr="00B75357">
          <w:rPr>
            <w:rFonts w:ascii="Calibri" w:eastAsia="华文楷体" w:hAnsi="Calibri"/>
            <w:b/>
            <w:noProof/>
            <w:sz w:val="20"/>
          </w:rPr>
          <w:t>110:</w:t>
        </w:r>
        <w:r w:rsidRPr="00B75357">
          <w:rPr>
            <w:rFonts w:ascii="Calibri" w:eastAsia="华文楷体" w:hAnsi="Calibri"/>
            <w:noProof/>
            <w:sz w:val="20"/>
          </w:rPr>
          <w:t>56-62.</w:t>
        </w:r>
        <w:bookmarkEnd w:id="1351"/>
      </w:ins>
    </w:p>
    <w:p w:rsidR="00CD40B0" w:rsidRPr="00B75357" w:rsidRDefault="00CD40B0" w:rsidP="00CD40B0">
      <w:pPr>
        <w:ind w:left="720" w:hanging="720"/>
        <w:rPr>
          <w:ins w:id="1353" w:author="Shicheng Guo" w:date="2014-03-18T02:49:00Z"/>
          <w:rFonts w:ascii="Calibri" w:eastAsia="华文楷体" w:hAnsi="Calibri"/>
          <w:noProof/>
          <w:sz w:val="20"/>
        </w:rPr>
      </w:pPr>
      <w:bookmarkStart w:id="1354" w:name="_ENREF_33"/>
      <w:ins w:id="1355" w:author="Shicheng Guo" w:date="2014-03-18T02:49:00Z">
        <w:r w:rsidRPr="00B75357">
          <w:rPr>
            <w:rFonts w:ascii="Calibri" w:eastAsia="华文楷体" w:hAnsi="Calibri"/>
            <w:noProof/>
            <w:sz w:val="20"/>
          </w:rPr>
          <w:t>33.</w:t>
        </w:r>
        <w:r w:rsidRPr="00B75357">
          <w:rPr>
            <w:rFonts w:ascii="Calibri" w:eastAsia="华文楷体" w:hAnsi="Calibri"/>
            <w:noProof/>
            <w:sz w:val="20"/>
          </w:rPr>
          <w:tab/>
          <w:t xml:space="preserve">Sozzi G, Conte D, Mariani L, Lo Vullo S, Roz L, Lombardo C, Pierotti MA, Tavecchio L: </w:t>
        </w:r>
        <w:r w:rsidRPr="00B75357">
          <w:rPr>
            <w:rFonts w:ascii="Calibri" w:eastAsia="华文楷体" w:hAnsi="Calibri"/>
            <w:b/>
            <w:noProof/>
            <w:sz w:val="20"/>
          </w:rPr>
          <w:t>Analysis of circulating tumor DNA in plasma at diagnosis and during follow-up of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2001, </w:t>
        </w:r>
        <w:r w:rsidRPr="00B75357">
          <w:rPr>
            <w:rFonts w:ascii="Calibri" w:eastAsia="华文楷体" w:hAnsi="Calibri"/>
            <w:b/>
            <w:noProof/>
            <w:sz w:val="20"/>
          </w:rPr>
          <w:t>61:</w:t>
        </w:r>
        <w:r w:rsidRPr="00B75357">
          <w:rPr>
            <w:rFonts w:ascii="Calibri" w:eastAsia="华文楷体" w:hAnsi="Calibri"/>
            <w:noProof/>
            <w:sz w:val="20"/>
          </w:rPr>
          <w:t>4675-4678.</w:t>
        </w:r>
        <w:bookmarkEnd w:id="1354"/>
      </w:ins>
    </w:p>
    <w:p w:rsidR="00CD40B0" w:rsidRPr="00B75357" w:rsidRDefault="00CD40B0" w:rsidP="00CD40B0">
      <w:pPr>
        <w:ind w:left="720" w:hanging="720"/>
        <w:rPr>
          <w:ins w:id="1356" w:author="Shicheng Guo" w:date="2014-03-18T02:49:00Z"/>
          <w:rFonts w:ascii="Calibri" w:eastAsia="华文楷体" w:hAnsi="Calibri"/>
          <w:noProof/>
          <w:sz w:val="20"/>
        </w:rPr>
      </w:pPr>
      <w:bookmarkStart w:id="1357" w:name="_ENREF_34"/>
      <w:ins w:id="1358" w:author="Shicheng Guo" w:date="2014-03-18T02:49:00Z">
        <w:r w:rsidRPr="00B75357">
          <w:rPr>
            <w:rFonts w:ascii="Calibri" w:eastAsia="华文楷体" w:hAnsi="Calibri"/>
            <w:noProof/>
            <w:sz w:val="20"/>
          </w:rPr>
          <w:t>34.</w:t>
        </w:r>
        <w:r w:rsidRPr="00B75357">
          <w:rPr>
            <w:rFonts w:ascii="Calibri" w:eastAsia="华文楷体" w:hAnsi="Calibri"/>
            <w:noProof/>
            <w:sz w:val="20"/>
          </w:rPr>
          <w:tab/>
          <w:t xml:space="preserve">Esteller M, Sanchez-Cespedes M, Rosell R, Sidransky D, Baylin SB, Herman JG: </w:t>
        </w:r>
        <w:r w:rsidRPr="00B75357">
          <w:rPr>
            <w:rFonts w:ascii="Calibri" w:eastAsia="华文楷体" w:hAnsi="Calibri"/>
            <w:b/>
            <w:noProof/>
            <w:sz w:val="20"/>
          </w:rPr>
          <w:t>Detection of aberrant promoter hypermethylation of tumor suppressor genes in serum DNA from non-small cell lung cancer patients.</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1999, </w:t>
        </w:r>
        <w:r w:rsidRPr="00B75357">
          <w:rPr>
            <w:rFonts w:ascii="Calibri" w:eastAsia="华文楷体" w:hAnsi="Calibri"/>
            <w:b/>
            <w:noProof/>
            <w:sz w:val="20"/>
          </w:rPr>
          <w:t>59:</w:t>
        </w:r>
        <w:r w:rsidRPr="00B75357">
          <w:rPr>
            <w:rFonts w:ascii="Calibri" w:eastAsia="华文楷体" w:hAnsi="Calibri"/>
            <w:noProof/>
            <w:sz w:val="20"/>
          </w:rPr>
          <w:t>67-70.</w:t>
        </w:r>
        <w:bookmarkEnd w:id="1357"/>
      </w:ins>
    </w:p>
    <w:p w:rsidR="00CD40B0" w:rsidRPr="00B75357" w:rsidRDefault="00CD40B0" w:rsidP="00CD40B0">
      <w:pPr>
        <w:ind w:left="720" w:hanging="720"/>
        <w:rPr>
          <w:ins w:id="1359" w:author="Shicheng Guo" w:date="2014-03-18T02:49:00Z"/>
          <w:rFonts w:ascii="Calibri" w:eastAsia="华文楷体" w:hAnsi="Calibri"/>
          <w:noProof/>
          <w:sz w:val="20"/>
        </w:rPr>
      </w:pPr>
      <w:bookmarkStart w:id="1360" w:name="_ENREF_35"/>
      <w:ins w:id="1361" w:author="Shicheng Guo" w:date="2014-03-18T02:49:00Z">
        <w:r w:rsidRPr="00B75357">
          <w:rPr>
            <w:rFonts w:ascii="Calibri" w:eastAsia="华文楷体" w:hAnsi="Calibri"/>
            <w:noProof/>
            <w:sz w:val="20"/>
          </w:rPr>
          <w:t>35.</w:t>
        </w:r>
        <w:r w:rsidRPr="00B75357">
          <w:rPr>
            <w:rFonts w:ascii="Calibri" w:eastAsia="华文楷体" w:hAnsi="Calibri"/>
            <w:noProof/>
            <w:sz w:val="20"/>
          </w:rPr>
          <w:tab/>
          <w:t xml:space="preserve">Jahr S, Hentze H, Englisch S, Hardt D, Fackelmayer FO, Hesch RD, Knippers R: </w:t>
        </w:r>
        <w:r w:rsidRPr="00B75357">
          <w:rPr>
            <w:rFonts w:ascii="Calibri" w:eastAsia="华文楷体" w:hAnsi="Calibri"/>
            <w:b/>
            <w:noProof/>
            <w:sz w:val="20"/>
          </w:rPr>
          <w:t>DNA fragments in the blood plasma of cancer patients: quantitations and evidence for their origin from apoptotic and necrotic cells.</w:t>
        </w:r>
        <w:r w:rsidRPr="00B75357">
          <w:rPr>
            <w:rFonts w:ascii="Calibri" w:eastAsia="华文楷体" w:hAnsi="Calibri"/>
            <w:noProof/>
            <w:sz w:val="20"/>
          </w:rPr>
          <w:t xml:space="preserve"> </w:t>
        </w:r>
        <w:r w:rsidRPr="00B75357">
          <w:rPr>
            <w:rFonts w:ascii="Calibri" w:eastAsia="华文楷体" w:hAnsi="Calibri"/>
            <w:i/>
            <w:noProof/>
            <w:sz w:val="20"/>
          </w:rPr>
          <w:t xml:space="preserve">Cancer research </w:t>
        </w:r>
        <w:r w:rsidRPr="00B75357">
          <w:rPr>
            <w:rFonts w:ascii="Calibri" w:eastAsia="华文楷体" w:hAnsi="Calibri"/>
            <w:noProof/>
            <w:sz w:val="20"/>
          </w:rPr>
          <w:t xml:space="preserve">2001, </w:t>
        </w:r>
        <w:r w:rsidRPr="00B75357">
          <w:rPr>
            <w:rFonts w:ascii="Calibri" w:eastAsia="华文楷体" w:hAnsi="Calibri"/>
            <w:b/>
            <w:noProof/>
            <w:sz w:val="20"/>
          </w:rPr>
          <w:t>61:</w:t>
        </w:r>
        <w:r w:rsidRPr="00B75357">
          <w:rPr>
            <w:rFonts w:ascii="Calibri" w:eastAsia="华文楷体" w:hAnsi="Calibri"/>
            <w:noProof/>
            <w:sz w:val="20"/>
          </w:rPr>
          <w:t>1659-1665.</w:t>
        </w:r>
        <w:bookmarkEnd w:id="1360"/>
      </w:ins>
    </w:p>
    <w:p w:rsidR="00CD40B0" w:rsidRPr="00B75357" w:rsidRDefault="00CD40B0" w:rsidP="00CD40B0">
      <w:pPr>
        <w:ind w:left="720" w:hanging="720"/>
        <w:rPr>
          <w:ins w:id="1362" w:author="Shicheng Guo" w:date="2014-03-18T02:49:00Z"/>
          <w:rFonts w:ascii="Calibri" w:eastAsia="华文楷体" w:hAnsi="Calibri"/>
          <w:noProof/>
          <w:sz w:val="20"/>
        </w:rPr>
      </w:pPr>
      <w:bookmarkStart w:id="1363" w:name="_ENREF_36"/>
      <w:ins w:id="1364" w:author="Shicheng Guo" w:date="2014-03-18T02:49:00Z">
        <w:r w:rsidRPr="00B75357">
          <w:rPr>
            <w:rFonts w:ascii="Calibri" w:eastAsia="华文楷体" w:hAnsi="Calibri"/>
            <w:noProof/>
            <w:sz w:val="20"/>
          </w:rPr>
          <w:t>36.</w:t>
        </w:r>
        <w:r w:rsidRPr="00B75357">
          <w:rPr>
            <w:rFonts w:ascii="Calibri" w:eastAsia="华文楷体" w:hAnsi="Calibri"/>
            <w:noProof/>
            <w:sz w:val="20"/>
          </w:rPr>
          <w:tab/>
          <w:t xml:space="preserve">Higgins JP, Thompson SG, Deeks JJ, Altman DG: </w:t>
        </w:r>
        <w:r w:rsidRPr="00B75357">
          <w:rPr>
            <w:rFonts w:ascii="Calibri" w:eastAsia="华文楷体" w:hAnsi="Calibri"/>
            <w:b/>
            <w:noProof/>
            <w:sz w:val="20"/>
          </w:rPr>
          <w:t>Measuring inconsistency in meta-analyses.</w:t>
        </w:r>
        <w:r w:rsidRPr="00B75357">
          <w:rPr>
            <w:rFonts w:ascii="Calibri" w:eastAsia="华文楷体" w:hAnsi="Calibri"/>
            <w:noProof/>
            <w:sz w:val="20"/>
          </w:rPr>
          <w:t xml:space="preserve"> </w:t>
        </w:r>
        <w:r w:rsidRPr="00B75357">
          <w:rPr>
            <w:rFonts w:ascii="Calibri" w:eastAsia="华文楷体" w:hAnsi="Calibri"/>
            <w:i/>
            <w:noProof/>
            <w:sz w:val="20"/>
          </w:rPr>
          <w:t xml:space="preserve">BMJ </w:t>
        </w:r>
        <w:r w:rsidRPr="00B75357">
          <w:rPr>
            <w:rFonts w:ascii="Calibri" w:eastAsia="华文楷体" w:hAnsi="Calibri"/>
            <w:noProof/>
            <w:sz w:val="20"/>
          </w:rPr>
          <w:t xml:space="preserve">2003, </w:t>
        </w:r>
        <w:r w:rsidRPr="00B75357">
          <w:rPr>
            <w:rFonts w:ascii="Calibri" w:eastAsia="华文楷体" w:hAnsi="Calibri"/>
            <w:b/>
            <w:noProof/>
            <w:sz w:val="20"/>
          </w:rPr>
          <w:t>327:</w:t>
        </w:r>
        <w:r w:rsidRPr="00B75357">
          <w:rPr>
            <w:rFonts w:ascii="Calibri" w:eastAsia="华文楷体" w:hAnsi="Calibri"/>
            <w:noProof/>
            <w:sz w:val="20"/>
          </w:rPr>
          <w:t>557-560.</w:t>
        </w:r>
        <w:bookmarkEnd w:id="1363"/>
      </w:ins>
    </w:p>
    <w:p w:rsidR="00CD40B0" w:rsidRPr="00B75357" w:rsidRDefault="00CD40B0" w:rsidP="00CD40B0">
      <w:pPr>
        <w:ind w:left="720" w:hanging="720"/>
        <w:rPr>
          <w:ins w:id="1365" w:author="Shicheng Guo" w:date="2014-03-18T02:49:00Z"/>
          <w:rFonts w:ascii="Calibri" w:eastAsia="华文楷体" w:hAnsi="Calibri"/>
          <w:noProof/>
          <w:sz w:val="20"/>
        </w:rPr>
      </w:pPr>
      <w:bookmarkStart w:id="1366" w:name="_ENREF_37"/>
      <w:ins w:id="1367" w:author="Shicheng Guo" w:date="2014-03-18T02:49:00Z">
        <w:r w:rsidRPr="00B75357">
          <w:rPr>
            <w:rFonts w:ascii="Calibri" w:eastAsia="华文楷体" w:hAnsi="Calibri"/>
            <w:noProof/>
            <w:sz w:val="20"/>
          </w:rPr>
          <w:t>37.</w:t>
        </w:r>
        <w:r w:rsidRPr="00B75357">
          <w:rPr>
            <w:rFonts w:ascii="Calibri" w:eastAsia="华文楷体" w:hAnsi="Calibri"/>
            <w:noProof/>
            <w:sz w:val="20"/>
          </w:rPr>
          <w:tab/>
          <w:t xml:space="preserve">DerSimonian R, Laird N: </w:t>
        </w:r>
        <w:r w:rsidRPr="00B75357">
          <w:rPr>
            <w:rFonts w:ascii="Calibri" w:eastAsia="华文楷体" w:hAnsi="Calibri"/>
            <w:b/>
            <w:noProof/>
            <w:sz w:val="20"/>
          </w:rPr>
          <w:t>Meta-analysis in clinical trials.</w:t>
        </w:r>
        <w:r w:rsidRPr="00B75357">
          <w:rPr>
            <w:rFonts w:ascii="Calibri" w:eastAsia="华文楷体" w:hAnsi="Calibri"/>
            <w:noProof/>
            <w:sz w:val="20"/>
          </w:rPr>
          <w:t xml:space="preserve"> </w:t>
        </w:r>
        <w:r w:rsidRPr="00B75357">
          <w:rPr>
            <w:rFonts w:ascii="Calibri" w:eastAsia="华文楷体" w:hAnsi="Calibri"/>
            <w:i/>
            <w:noProof/>
            <w:sz w:val="20"/>
          </w:rPr>
          <w:t xml:space="preserve">Controlled clinical trials </w:t>
        </w:r>
        <w:r w:rsidRPr="00B75357">
          <w:rPr>
            <w:rFonts w:ascii="Calibri" w:eastAsia="华文楷体" w:hAnsi="Calibri"/>
            <w:noProof/>
            <w:sz w:val="20"/>
          </w:rPr>
          <w:t xml:space="preserve">1986, </w:t>
        </w:r>
        <w:r w:rsidRPr="00B75357">
          <w:rPr>
            <w:rFonts w:ascii="Calibri" w:eastAsia="华文楷体" w:hAnsi="Calibri"/>
            <w:b/>
            <w:noProof/>
            <w:sz w:val="20"/>
          </w:rPr>
          <w:t>7:</w:t>
        </w:r>
        <w:r w:rsidRPr="00B75357">
          <w:rPr>
            <w:rFonts w:ascii="Calibri" w:eastAsia="华文楷体" w:hAnsi="Calibri"/>
            <w:noProof/>
            <w:sz w:val="20"/>
          </w:rPr>
          <w:t>177-188.</w:t>
        </w:r>
        <w:bookmarkEnd w:id="1366"/>
      </w:ins>
    </w:p>
    <w:p w:rsidR="00CD40B0" w:rsidRPr="00B75357" w:rsidRDefault="00CD40B0" w:rsidP="00CD40B0">
      <w:pPr>
        <w:ind w:left="720" w:hanging="720"/>
        <w:rPr>
          <w:ins w:id="1368" w:author="Shicheng Guo" w:date="2014-03-18T02:49:00Z"/>
          <w:rFonts w:ascii="Calibri" w:eastAsia="华文楷体" w:hAnsi="Calibri"/>
          <w:noProof/>
          <w:sz w:val="20"/>
        </w:rPr>
      </w:pPr>
      <w:bookmarkStart w:id="1369" w:name="_ENREF_38"/>
      <w:ins w:id="1370" w:author="Shicheng Guo" w:date="2014-03-18T02:49:00Z">
        <w:r w:rsidRPr="00B75357">
          <w:rPr>
            <w:rFonts w:ascii="Calibri" w:eastAsia="华文楷体" w:hAnsi="Calibri"/>
            <w:noProof/>
            <w:sz w:val="20"/>
          </w:rPr>
          <w:t>38.</w:t>
        </w:r>
        <w:r w:rsidRPr="00B75357">
          <w:rPr>
            <w:rFonts w:ascii="Calibri" w:eastAsia="华文楷体" w:hAnsi="Calibri"/>
            <w:noProof/>
            <w:sz w:val="20"/>
          </w:rPr>
          <w:tab/>
          <w:t xml:space="preserve">Huizenga HM, Visser I, Dolan CV: </w:t>
        </w:r>
        <w:r w:rsidRPr="00B75357">
          <w:rPr>
            <w:rFonts w:ascii="Calibri" w:eastAsia="华文楷体" w:hAnsi="Calibri"/>
            <w:b/>
            <w:noProof/>
            <w:sz w:val="20"/>
          </w:rPr>
          <w:t>Testing overall and moderator effects in random effects meta-regression.</w:t>
        </w:r>
        <w:r w:rsidRPr="00B75357">
          <w:rPr>
            <w:rFonts w:ascii="Calibri" w:eastAsia="华文楷体" w:hAnsi="Calibri"/>
            <w:noProof/>
            <w:sz w:val="20"/>
          </w:rPr>
          <w:t xml:space="preserve"> </w:t>
        </w:r>
        <w:r w:rsidRPr="00B75357">
          <w:rPr>
            <w:rFonts w:ascii="Calibri" w:eastAsia="华文楷体" w:hAnsi="Calibri"/>
            <w:i/>
            <w:noProof/>
            <w:sz w:val="20"/>
          </w:rPr>
          <w:t xml:space="preserve">The British journal of mathematical and statistical psychology </w:t>
        </w:r>
        <w:r w:rsidRPr="00B75357">
          <w:rPr>
            <w:rFonts w:ascii="Calibri" w:eastAsia="华文楷体" w:hAnsi="Calibri"/>
            <w:noProof/>
            <w:sz w:val="20"/>
          </w:rPr>
          <w:t xml:space="preserve">2011, </w:t>
        </w:r>
        <w:r w:rsidRPr="00B75357">
          <w:rPr>
            <w:rFonts w:ascii="Calibri" w:eastAsia="华文楷体" w:hAnsi="Calibri"/>
            <w:b/>
            <w:noProof/>
            <w:sz w:val="20"/>
          </w:rPr>
          <w:t>64:</w:t>
        </w:r>
        <w:r w:rsidRPr="00B75357">
          <w:rPr>
            <w:rFonts w:ascii="Calibri" w:eastAsia="华文楷体" w:hAnsi="Calibri"/>
            <w:noProof/>
            <w:sz w:val="20"/>
          </w:rPr>
          <w:t>1-19.</w:t>
        </w:r>
        <w:bookmarkEnd w:id="1369"/>
      </w:ins>
    </w:p>
    <w:p w:rsidR="00CD40B0" w:rsidRPr="00B75357" w:rsidRDefault="00CD40B0" w:rsidP="00CD40B0">
      <w:pPr>
        <w:ind w:left="720" w:hanging="720"/>
        <w:rPr>
          <w:ins w:id="1371" w:author="Shicheng Guo" w:date="2014-03-18T02:49:00Z"/>
          <w:rFonts w:ascii="Calibri" w:eastAsia="华文楷体" w:hAnsi="Calibri"/>
          <w:noProof/>
          <w:sz w:val="20"/>
        </w:rPr>
      </w:pPr>
      <w:bookmarkStart w:id="1372" w:name="_ENREF_39"/>
      <w:ins w:id="1373" w:author="Shicheng Guo" w:date="2014-03-18T02:49:00Z">
        <w:r w:rsidRPr="00B75357">
          <w:rPr>
            <w:rFonts w:ascii="Calibri" w:eastAsia="华文楷体" w:hAnsi="Calibri"/>
            <w:noProof/>
            <w:sz w:val="20"/>
          </w:rPr>
          <w:t>39.</w:t>
        </w:r>
        <w:r w:rsidRPr="00B75357">
          <w:rPr>
            <w:rFonts w:ascii="Calibri" w:eastAsia="华文楷体" w:hAnsi="Calibri"/>
            <w:noProof/>
            <w:sz w:val="20"/>
          </w:rPr>
          <w:tab/>
          <w:t xml:space="preserve">Midgette AS, Stukel TA, Littenberg B: </w:t>
        </w:r>
        <w:r w:rsidRPr="00B75357">
          <w:rPr>
            <w:rFonts w:ascii="Calibri" w:eastAsia="华文楷体" w:hAnsi="Calibri"/>
            <w:b/>
            <w:noProof/>
            <w:sz w:val="20"/>
          </w:rPr>
          <w:t>A meta-analytic method for summarizing diagnostic test performances: receiver-operating-characteristic-summary point estimates.</w:t>
        </w:r>
        <w:r w:rsidRPr="00B75357">
          <w:rPr>
            <w:rFonts w:ascii="Calibri" w:eastAsia="华文楷体" w:hAnsi="Calibri"/>
            <w:noProof/>
            <w:sz w:val="20"/>
          </w:rPr>
          <w:t xml:space="preserve"> </w:t>
        </w:r>
        <w:r w:rsidRPr="00B75357">
          <w:rPr>
            <w:rFonts w:ascii="Calibri" w:eastAsia="华文楷体" w:hAnsi="Calibri"/>
            <w:i/>
            <w:noProof/>
            <w:sz w:val="20"/>
          </w:rPr>
          <w:t xml:space="preserve">Medical decision making : an international journal of the Society for Medical Decision Making </w:t>
        </w:r>
        <w:r w:rsidRPr="00B75357">
          <w:rPr>
            <w:rFonts w:ascii="Calibri" w:eastAsia="华文楷体" w:hAnsi="Calibri"/>
            <w:noProof/>
            <w:sz w:val="20"/>
          </w:rPr>
          <w:t xml:space="preserve">1993, </w:t>
        </w:r>
        <w:r w:rsidRPr="00B75357">
          <w:rPr>
            <w:rFonts w:ascii="Calibri" w:eastAsia="华文楷体" w:hAnsi="Calibri"/>
            <w:b/>
            <w:noProof/>
            <w:sz w:val="20"/>
          </w:rPr>
          <w:t>13:</w:t>
        </w:r>
        <w:r w:rsidRPr="00B75357">
          <w:rPr>
            <w:rFonts w:ascii="Calibri" w:eastAsia="华文楷体" w:hAnsi="Calibri"/>
            <w:noProof/>
            <w:sz w:val="20"/>
          </w:rPr>
          <w:t>253-257.</w:t>
        </w:r>
        <w:bookmarkEnd w:id="1372"/>
      </w:ins>
    </w:p>
    <w:p w:rsidR="00CD40B0" w:rsidRPr="00B75357" w:rsidRDefault="00CD40B0" w:rsidP="00CD40B0">
      <w:pPr>
        <w:ind w:left="720" w:hanging="720"/>
        <w:rPr>
          <w:ins w:id="1374" w:author="Shicheng Guo" w:date="2014-03-18T02:49:00Z"/>
          <w:rFonts w:ascii="Calibri" w:eastAsia="华文楷体" w:hAnsi="Calibri"/>
          <w:noProof/>
          <w:sz w:val="20"/>
        </w:rPr>
      </w:pPr>
      <w:bookmarkStart w:id="1375" w:name="_ENREF_40"/>
      <w:ins w:id="1376" w:author="Shicheng Guo" w:date="2014-03-18T02:49:00Z">
        <w:r w:rsidRPr="00B75357">
          <w:rPr>
            <w:rFonts w:ascii="Calibri" w:eastAsia="华文楷体" w:hAnsi="Calibri"/>
            <w:noProof/>
            <w:sz w:val="20"/>
          </w:rPr>
          <w:t>40.</w:t>
        </w:r>
        <w:r w:rsidRPr="00B75357">
          <w:rPr>
            <w:rFonts w:ascii="Calibri" w:eastAsia="华文楷体" w:hAnsi="Calibri"/>
            <w:noProof/>
            <w:sz w:val="20"/>
          </w:rPr>
          <w:tab/>
          <w:t xml:space="preserve">Jones CM, Athanasiou T: </w:t>
        </w:r>
        <w:r w:rsidRPr="00B75357">
          <w:rPr>
            <w:rFonts w:ascii="Calibri" w:eastAsia="华文楷体" w:hAnsi="Calibri"/>
            <w:b/>
            <w:noProof/>
            <w:sz w:val="20"/>
          </w:rPr>
          <w:t>Summary receiver operating characteristic curve analysis techniques in the evaluation of diagnostic tests.</w:t>
        </w:r>
        <w:r w:rsidRPr="00B75357">
          <w:rPr>
            <w:rFonts w:ascii="Calibri" w:eastAsia="华文楷体" w:hAnsi="Calibri"/>
            <w:noProof/>
            <w:sz w:val="20"/>
          </w:rPr>
          <w:t xml:space="preserve"> </w:t>
        </w:r>
        <w:r w:rsidRPr="00B75357">
          <w:rPr>
            <w:rFonts w:ascii="Calibri" w:eastAsia="华文楷体" w:hAnsi="Calibri"/>
            <w:i/>
            <w:noProof/>
            <w:sz w:val="20"/>
          </w:rPr>
          <w:t xml:space="preserve">The Annals of thoracic surgery </w:t>
        </w:r>
        <w:r w:rsidRPr="00B75357">
          <w:rPr>
            <w:rFonts w:ascii="Calibri" w:eastAsia="华文楷体" w:hAnsi="Calibri"/>
            <w:noProof/>
            <w:sz w:val="20"/>
          </w:rPr>
          <w:t xml:space="preserve">2005, </w:t>
        </w:r>
        <w:r w:rsidRPr="00B75357">
          <w:rPr>
            <w:rFonts w:ascii="Calibri" w:eastAsia="华文楷体" w:hAnsi="Calibri"/>
            <w:b/>
            <w:noProof/>
            <w:sz w:val="20"/>
          </w:rPr>
          <w:t>79:</w:t>
        </w:r>
        <w:r w:rsidRPr="00B75357">
          <w:rPr>
            <w:rFonts w:ascii="Calibri" w:eastAsia="华文楷体" w:hAnsi="Calibri"/>
            <w:noProof/>
            <w:sz w:val="20"/>
          </w:rPr>
          <w:t>16-20.</w:t>
        </w:r>
        <w:bookmarkEnd w:id="1375"/>
      </w:ins>
    </w:p>
    <w:p w:rsidR="00CD40B0" w:rsidRPr="00B75357" w:rsidRDefault="00CD40B0" w:rsidP="00CD40B0">
      <w:pPr>
        <w:ind w:left="720" w:hanging="720"/>
        <w:rPr>
          <w:ins w:id="1377" w:author="Shicheng Guo" w:date="2014-03-18T02:49:00Z"/>
          <w:rFonts w:ascii="Calibri" w:eastAsia="华文楷体" w:hAnsi="Calibri"/>
          <w:noProof/>
          <w:sz w:val="20"/>
        </w:rPr>
      </w:pPr>
      <w:bookmarkStart w:id="1378" w:name="_ENREF_41"/>
      <w:ins w:id="1379" w:author="Shicheng Guo" w:date="2014-03-18T02:49:00Z">
        <w:r w:rsidRPr="00B75357">
          <w:rPr>
            <w:rFonts w:ascii="Calibri" w:eastAsia="华文楷体" w:hAnsi="Calibri"/>
            <w:noProof/>
            <w:sz w:val="20"/>
          </w:rPr>
          <w:t>41.</w:t>
        </w:r>
        <w:r w:rsidRPr="00B75357">
          <w:rPr>
            <w:rFonts w:ascii="Calibri" w:eastAsia="华文楷体" w:hAnsi="Calibri"/>
            <w:noProof/>
            <w:sz w:val="20"/>
          </w:rPr>
          <w:tab/>
          <w:t xml:space="preserve">Sproul D, Nestor C, Culley J, Dickson JH, Dixon JM, Harrison DJ, Meehan RR, Sims AH, Ramsahoye BH: </w:t>
        </w:r>
        <w:r w:rsidRPr="00B75357">
          <w:rPr>
            <w:rFonts w:ascii="Calibri" w:eastAsia="华文楷体" w:hAnsi="Calibri"/>
            <w:b/>
            <w:noProof/>
            <w:sz w:val="20"/>
          </w:rPr>
          <w:t>Transcriptionally repressed genes become aberrantly methylated and distinguish tumors of different lineages in breast cancer.</w:t>
        </w:r>
        <w:r w:rsidRPr="00B75357">
          <w:rPr>
            <w:rFonts w:ascii="Calibri" w:eastAsia="华文楷体" w:hAnsi="Calibri"/>
            <w:noProof/>
            <w:sz w:val="20"/>
          </w:rPr>
          <w:t xml:space="preserve"> </w:t>
        </w:r>
        <w:r w:rsidRPr="00B75357">
          <w:rPr>
            <w:rFonts w:ascii="Calibri" w:eastAsia="华文楷体" w:hAnsi="Calibri"/>
            <w:i/>
            <w:noProof/>
            <w:sz w:val="20"/>
          </w:rPr>
          <w:t xml:space="preserve">Proceedings of the National Academy of Sciences of the United States of America </w:t>
        </w:r>
        <w:r w:rsidRPr="00B75357">
          <w:rPr>
            <w:rFonts w:ascii="Calibri" w:eastAsia="华文楷体" w:hAnsi="Calibri"/>
            <w:noProof/>
            <w:sz w:val="20"/>
          </w:rPr>
          <w:t xml:space="preserve">2011, </w:t>
        </w:r>
        <w:r w:rsidRPr="00B75357">
          <w:rPr>
            <w:rFonts w:ascii="Calibri" w:eastAsia="华文楷体" w:hAnsi="Calibri"/>
            <w:b/>
            <w:noProof/>
            <w:sz w:val="20"/>
          </w:rPr>
          <w:t>108:</w:t>
        </w:r>
        <w:r w:rsidRPr="00B75357">
          <w:rPr>
            <w:rFonts w:ascii="Calibri" w:eastAsia="华文楷体" w:hAnsi="Calibri"/>
            <w:noProof/>
            <w:sz w:val="20"/>
          </w:rPr>
          <w:t>4364-4369.</w:t>
        </w:r>
        <w:bookmarkEnd w:id="1378"/>
      </w:ins>
    </w:p>
    <w:p w:rsidR="00FC6051" w:rsidDel="00CD40B0" w:rsidRDefault="00FC6051">
      <w:pPr>
        <w:pStyle w:val="citation"/>
        <w:jc w:val="both"/>
        <w:rPr>
          <w:del w:id="1380" w:author="Shicheng Guo" w:date="2014-03-18T02:49:00Z"/>
        </w:rPr>
      </w:pPr>
      <w:del w:id="1381" w:author="Shicheng Guo" w:date="2014-03-18T02:49:00Z">
        <w:r w:rsidDel="00CD40B0">
          <w:delText xml:space="preserve">1. Siegel R, Naishadham D, Jemal A: </w:delText>
        </w:r>
        <w:r w:rsidDel="00CD40B0">
          <w:rPr>
            <w:rStyle w:val="bold"/>
          </w:rPr>
          <w:delText>Cancer statistics, 2013.</w:delText>
        </w:r>
        <w:r w:rsidDel="00CD40B0">
          <w:delText xml:space="preserve"> </w:delText>
        </w:r>
        <w:r w:rsidDel="00CD40B0">
          <w:rPr>
            <w:rStyle w:val="italic"/>
          </w:rPr>
          <w:delText>CA Cancer J Clin</w:delText>
        </w:r>
        <w:r w:rsidDel="00CD40B0">
          <w:delText xml:space="preserve"> 2013, </w:delText>
        </w:r>
        <w:r w:rsidDel="00CD40B0">
          <w:rPr>
            <w:rStyle w:val="bold"/>
          </w:rPr>
          <w:delText>63:</w:delText>
        </w:r>
        <w:r w:rsidDel="00CD40B0">
          <w:delText>11–30.</w:delText>
        </w:r>
      </w:del>
    </w:p>
    <w:p w:rsidR="00FC6051" w:rsidDel="00CD40B0" w:rsidRDefault="00FC6051">
      <w:pPr>
        <w:pStyle w:val="citation"/>
        <w:jc w:val="both"/>
        <w:rPr>
          <w:del w:id="1382" w:author="Shicheng Guo" w:date="2014-03-18T02:49:00Z"/>
        </w:rPr>
      </w:pPr>
      <w:del w:id="1383" w:author="Shicheng Guo" w:date="2014-03-18T02:49:00Z">
        <w:r w:rsidDel="00CD40B0">
          <w:delText xml:space="preserve">2. Nesbitt JC, Putnam JB Jr, Walsh GL, Roth JA, Mountain CF: </w:delText>
        </w:r>
        <w:r w:rsidDel="00CD40B0">
          <w:rPr>
            <w:rStyle w:val="bold"/>
          </w:rPr>
          <w:delText>Survival in early-stage non-small cell lung cancer.</w:delText>
        </w:r>
        <w:r w:rsidDel="00CD40B0">
          <w:delText xml:space="preserve"> </w:delText>
        </w:r>
        <w:r w:rsidDel="00CD40B0">
          <w:rPr>
            <w:rStyle w:val="italic"/>
          </w:rPr>
          <w:delText>Ann Thorac Surg</w:delText>
        </w:r>
        <w:r w:rsidDel="00CD40B0">
          <w:delText xml:space="preserve"> 1995, </w:delText>
        </w:r>
        <w:r w:rsidDel="00CD40B0">
          <w:rPr>
            <w:rStyle w:val="bold"/>
          </w:rPr>
          <w:delText>60:</w:delText>
        </w:r>
        <w:r w:rsidDel="00CD40B0">
          <w:delText>466–472.</w:delText>
        </w:r>
      </w:del>
    </w:p>
    <w:p w:rsidR="00FC6051" w:rsidDel="00CD40B0" w:rsidRDefault="00FC6051">
      <w:pPr>
        <w:pStyle w:val="citation"/>
        <w:jc w:val="both"/>
        <w:rPr>
          <w:del w:id="1384" w:author="Shicheng Guo" w:date="2014-03-18T02:49:00Z"/>
        </w:rPr>
      </w:pPr>
      <w:del w:id="1385" w:author="Shicheng Guo" w:date="2014-03-18T02:49:00Z">
        <w:r w:rsidDel="00CD40B0">
          <w:delText xml:space="preserve">3. Gokul G, Khosla S: </w:delText>
        </w:r>
        <w:r w:rsidDel="00CD40B0">
          <w:rPr>
            <w:rStyle w:val="bold"/>
          </w:rPr>
          <w:delText>DNA methylation and cancer.</w:delText>
        </w:r>
        <w:r w:rsidDel="00CD40B0">
          <w:delText xml:space="preserve"> </w:delText>
        </w:r>
        <w:r w:rsidDel="00CD40B0">
          <w:rPr>
            <w:rStyle w:val="italic"/>
          </w:rPr>
          <w:delText>Subcell Biochem</w:delText>
        </w:r>
        <w:r w:rsidDel="00CD40B0">
          <w:delText xml:space="preserve"> 2012, </w:delText>
        </w:r>
        <w:r w:rsidDel="00CD40B0">
          <w:rPr>
            <w:rStyle w:val="bold"/>
          </w:rPr>
          <w:delText>61:</w:delText>
        </w:r>
        <w:r w:rsidDel="00CD40B0">
          <w:delText>597–625.</w:delText>
        </w:r>
      </w:del>
    </w:p>
    <w:p w:rsidR="00FC6051" w:rsidDel="00CD40B0" w:rsidRDefault="00FC6051">
      <w:pPr>
        <w:pStyle w:val="citation"/>
        <w:jc w:val="both"/>
        <w:rPr>
          <w:del w:id="1386" w:author="Shicheng Guo" w:date="2014-03-18T02:49:00Z"/>
        </w:rPr>
      </w:pPr>
      <w:del w:id="1387" w:author="Shicheng Guo" w:date="2014-03-18T02:49:00Z">
        <w:r w:rsidDel="00CD40B0">
          <w:delText xml:space="preserve">4. Dietrich D, Hasinger O, Liebenberg V, Field JK, Kristiansen G, Soltermann A: </w:delText>
        </w:r>
        <w:r w:rsidDel="00CD40B0">
          <w:rPr>
            <w:rStyle w:val="bold"/>
          </w:rPr>
          <w:delText>DNA methylation of the homeobox genes PITX2 and SHOX2 predicts outcome in non-small-cell lung cancer patients.</w:delText>
        </w:r>
        <w:r w:rsidDel="00CD40B0">
          <w:delText xml:space="preserve"> </w:delText>
        </w:r>
        <w:r w:rsidDel="00CD40B0">
          <w:rPr>
            <w:rStyle w:val="italic"/>
          </w:rPr>
          <w:delText>Diagn Mol Pathol</w:delText>
        </w:r>
        <w:r w:rsidDel="00CD40B0">
          <w:delText xml:space="preserve"> 2012, </w:delText>
        </w:r>
        <w:r w:rsidDel="00CD40B0">
          <w:rPr>
            <w:rStyle w:val="bold"/>
          </w:rPr>
          <w:delText>21:</w:delText>
        </w:r>
        <w:r w:rsidDel="00CD40B0">
          <w:delText>93–104.</w:delText>
        </w:r>
      </w:del>
    </w:p>
    <w:p w:rsidR="00FC6051" w:rsidDel="00CD40B0" w:rsidRDefault="00FC6051">
      <w:pPr>
        <w:pStyle w:val="citation"/>
        <w:jc w:val="both"/>
        <w:rPr>
          <w:del w:id="1388" w:author="Shicheng Guo" w:date="2014-03-18T02:49:00Z"/>
        </w:rPr>
      </w:pPr>
      <w:del w:id="1389" w:author="Shicheng Guo" w:date="2014-03-18T02:49:00Z">
        <w:r w:rsidDel="00CD40B0">
          <w:delText xml:space="preserve">5. Dietrich D, Kneip C, Raji O, Liloglou T, Seegebarth A, Schlegel T, </w:delText>
        </w:r>
        <w:r w:rsidDel="00CD40B0">
          <w:rPr>
            <w:rStyle w:val="italic"/>
          </w:rPr>
          <w:delText>et al</w:delText>
        </w:r>
        <w:r w:rsidDel="00CD40B0">
          <w:delText xml:space="preserve">: </w:delText>
        </w:r>
        <w:r w:rsidDel="00CD40B0">
          <w:rPr>
            <w:rStyle w:val="bold"/>
          </w:rPr>
          <w:delText>Performance evaluation of the DNA methylation biomarker SHOX2 for the aid in diagnosis of lung cancer based on the analysis of bronchial aspirates.</w:delText>
        </w:r>
        <w:r w:rsidDel="00CD40B0">
          <w:delText xml:space="preserve"> </w:delText>
        </w:r>
        <w:r w:rsidDel="00CD40B0">
          <w:rPr>
            <w:rStyle w:val="italic"/>
          </w:rPr>
          <w:delText>Int J Oncol</w:delText>
        </w:r>
        <w:r w:rsidDel="00CD40B0">
          <w:delText xml:space="preserve"> 2012, </w:delText>
        </w:r>
        <w:r w:rsidDel="00CD40B0">
          <w:rPr>
            <w:rStyle w:val="bold"/>
          </w:rPr>
          <w:delText>40:</w:delText>
        </w:r>
        <w:r w:rsidDel="00CD40B0">
          <w:delText>825–832.</w:delText>
        </w:r>
      </w:del>
    </w:p>
    <w:p w:rsidR="00FC6051" w:rsidDel="00CD40B0" w:rsidRDefault="00FC6051">
      <w:pPr>
        <w:pStyle w:val="citation"/>
        <w:jc w:val="both"/>
        <w:rPr>
          <w:del w:id="1390" w:author="Shicheng Guo" w:date="2014-03-18T02:49:00Z"/>
        </w:rPr>
      </w:pPr>
      <w:del w:id="1391" w:author="Shicheng Guo" w:date="2014-03-18T02:49:00Z">
        <w:r w:rsidDel="00CD40B0">
          <w:delText xml:space="preserve">6. Fodde R, Kuipers J, Rosenberg C, Smits R, Kielman M, Gaspar C, </w:delText>
        </w:r>
        <w:r w:rsidDel="00CD40B0">
          <w:rPr>
            <w:rStyle w:val="italic"/>
          </w:rPr>
          <w:delText>et al</w:delText>
        </w:r>
        <w:r w:rsidDel="00CD40B0">
          <w:delText xml:space="preserve">: </w:delText>
        </w:r>
        <w:r w:rsidDel="00CD40B0">
          <w:rPr>
            <w:rStyle w:val="bold"/>
          </w:rPr>
          <w:delText>Mutations in the APC tumour suppressor gene cause chromosomal instability.</w:delText>
        </w:r>
        <w:r w:rsidDel="00CD40B0">
          <w:delText xml:space="preserve"> </w:delText>
        </w:r>
        <w:r w:rsidDel="00CD40B0">
          <w:rPr>
            <w:rStyle w:val="italic"/>
          </w:rPr>
          <w:delText>Nat Cell Biol</w:delText>
        </w:r>
        <w:r w:rsidDel="00CD40B0">
          <w:delText xml:space="preserve"> 2001, </w:delText>
        </w:r>
        <w:r w:rsidDel="00CD40B0">
          <w:rPr>
            <w:rStyle w:val="bold"/>
          </w:rPr>
          <w:delText>3:</w:delText>
        </w:r>
        <w:r w:rsidDel="00CD40B0">
          <w:delText>433–438.</w:delText>
        </w:r>
      </w:del>
    </w:p>
    <w:p w:rsidR="00FC6051" w:rsidDel="00CD40B0" w:rsidRDefault="00FC6051">
      <w:pPr>
        <w:pStyle w:val="citation"/>
        <w:jc w:val="both"/>
        <w:rPr>
          <w:del w:id="1392" w:author="Shicheng Guo" w:date="2014-03-18T02:49:00Z"/>
        </w:rPr>
      </w:pPr>
      <w:del w:id="1393" w:author="Shicheng Guo" w:date="2014-03-18T02:49:00Z">
        <w:r w:rsidDel="00CD40B0">
          <w:lastRenderedPageBreak/>
          <w:delText xml:space="preserve">7. Deng G, Song GA, Pong E, Sleisenger M, Kim YS: </w:delText>
        </w:r>
        <w:r w:rsidDel="00CD40B0">
          <w:rPr>
            <w:rStyle w:val="bold"/>
          </w:rPr>
          <w:delText>Promoter methylation inhibits APC gene expression by causing changes in chromatin conformation and interfering with the binding of transcription factor CCAAT-binding factor.</w:delText>
        </w:r>
        <w:r w:rsidDel="00CD40B0">
          <w:delText xml:space="preserve"> </w:delText>
        </w:r>
        <w:r w:rsidDel="00CD40B0">
          <w:rPr>
            <w:rStyle w:val="italic"/>
          </w:rPr>
          <w:delText>Cancer Res</w:delText>
        </w:r>
        <w:r w:rsidDel="00CD40B0">
          <w:delText xml:space="preserve"> 2004, </w:delText>
        </w:r>
        <w:r w:rsidDel="00CD40B0">
          <w:rPr>
            <w:rStyle w:val="bold"/>
          </w:rPr>
          <w:delText>64:</w:delText>
        </w:r>
        <w:r w:rsidDel="00CD40B0">
          <w:delText>2692–2698.</w:delText>
        </w:r>
      </w:del>
    </w:p>
    <w:p w:rsidR="00FC6051" w:rsidDel="00CD40B0" w:rsidRDefault="00FC6051">
      <w:pPr>
        <w:pStyle w:val="citation"/>
        <w:jc w:val="both"/>
        <w:rPr>
          <w:del w:id="1394" w:author="Shicheng Guo" w:date="2014-03-18T02:49:00Z"/>
        </w:rPr>
      </w:pPr>
      <w:del w:id="1395" w:author="Shicheng Guo" w:date="2014-03-18T02:49:00Z">
        <w:r w:rsidDel="00CD40B0">
          <w:delText xml:space="preserve">8. Gu J, Wen Y, Zhu S, Hua F, Zhao H, Xu H, </w:delText>
        </w:r>
        <w:r w:rsidDel="00CD40B0">
          <w:rPr>
            <w:rStyle w:val="italic"/>
          </w:rPr>
          <w:delText>et al</w:delText>
        </w:r>
        <w:r w:rsidDel="00CD40B0">
          <w:delText xml:space="preserve">: </w:delText>
        </w:r>
        <w:r w:rsidDel="00CD40B0">
          <w:rPr>
            <w:rStyle w:val="bold"/>
          </w:rPr>
          <w:delText>Association between P(16INK4a) promoter methylation and non-small cell lung cancer: a meta-analysis.</w:delText>
        </w:r>
        <w:r w:rsidDel="00CD40B0">
          <w:delText xml:space="preserve"> </w:delText>
        </w:r>
        <w:r w:rsidDel="00CD40B0">
          <w:rPr>
            <w:rStyle w:val="italic"/>
          </w:rPr>
          <w:delText>PLoS One</w:delText>
        </w:r>
        <w:r w:rsidDel="00CD40B0">
          <w:delText xml:space="preserve"> 2013, </w:delText>
        </w:r>
        <w:r w:rsidDel="00CD40B0">
          <w:rPr>
            <w:rStyle w:val="bold"/>
          </w:rPr>
          <w:delText>8:</w:delText>
        </w:r>
        <w:r w:rsidDel="00CD40B0">
          <w:delText>e60107.</w:delText>
        </w:r>
      </w:del>
    </w:p>
    <w:p w:rsidR="00FC6051" w:rsidDel="00CD40B0" w:rsidRDefault="00FC6051">
      <w:pPr>
        <w:pStyle w:val="citation"/>
        <w:jc w:val="both"/>
        <w:rPr>
          <w:del w:id="1396" w:author="Shicheng Guo" w:date="2014-03-18T02:49:00Z"/>
          <w:lang w:eastAsia="zh-CN"/>
        </w:rPr>
      </w:pPr>
      <w:del w:id="1397" w:author="Shicheng Guo" w:date="2014-03-18T02:49:00Z">
        <w:r w:rsidDel="00CD40B0">
          <w:delText xml:space="preserve">9. Chen Y, Li J, Yu X, Li S, Zhang X, Mo Z, </w:delText>
        </w:r>
        <w:r w:rsidDel="00CD40B0">
          <w:rPr>
            <w:rStyle w:val="italic"/>
          </w:rPr>
          <w:delText>et al</w:delText>
        </w:r>
        <w:r w:rsidDel="00CD40B0">
          <w:delText xml:space="preserve">: </w:delText>
        </w:r>
        <w:r w:rsidDel="00CD40B0">
          <w:rPr>
            <w:rStyle w:val="bold"/>
          </w:rPr>
          <w:delText>APC gene hypermethylation and prostate cancer: a systematic review and meta-analysis.</w:delText>
        </w:r>
        <w:r w:rsidDel="00CD40B0">
          <w:delText xml:space="preserve"> </w:delText>
        </w:r>
        <w:r w:rsidDel="00CD40B0">
          <w:rPr>
            <w:rStyle w:val="italic"/>
          </w:rPr>
          <w:delText>EJHG</w:delText>
        </w:r>
        <w:r w:rsidDel="00CD40B0">
          <w:delText xml:space="preserve"> 2013</w:delText>
        </w:r>
      </w:del>
    </w:p>
    <w:p w:rsidR="00FC6051" w:rsidDel="00CD40B0" w:rsidRDefault="00FC6051">
      <w:pPr>
        <w:pStyle w:val="citation"/>
        <w:jc w:val="both"/>
        <w:rPr>
          <w:del w:id="1398" w:author="Shicheng Guo" w:date="2014-03-18T02:49:00Z"/>
        </w:rPr>
      </w:pPr>
      <w:del w:id="1399" w:author="Shicheng Guo" w:date="2014-03-18T02:49:00Z">
        <w:r w:rsidDel="00CD40B0">
          <w:delText xml:space="preserve">10. Usadel H, Brabender J, Danenberg KD, Jeronimo C, Harden S, Engles J, </w:delText>
        </w:r>
        <w:r w:rsidDel="00CD40B0">
          <w:rPr>
            <w:rStyle w:val="italic"/>
          </w:rPr>
          <w:delText>et al</w:delText>
        </w:r>
        <w:r w:rsidDel="00CD40B0">
          <w:delText xml:space="preserve">: </w:delText>
        </w:r>
        <w:r w:rsidDel="00CD40B0">
          <w:rPr>
            <w:rStyle w:val="bold"/>
          </w:rPr>
          <w:delText>Quantitative adenomatous polyposis coli promoter methylation analysis in tumor tissue, serum, and plasma DNA of patients with lung cancer.</w:delText>
        </w:r>
        <w:r w:rsidDel="00CD40B0">
          <w:delText xml:space="preserve"> </w:delText>
        </w:r>
        <w:r w:rsidDel="00CD40B0">
          <w:rPr>
            <w:rStyle w:val="italic"/>
          </w:rPr>
          <w:delText>Cancer Res</w:delText>
        </w:r>
        <w:r w:rsidDel="00CD40B0">
          <w:delText xml:space="preserve"> 2002, </w:delText>
        </w:r>
        <w:r w:rsidDel="00CD40B0">
          <w:rPr>
            <w:rStyle w:val="bold"/>
          </w:rPr>
          <w:delText>62:</w:delText>
        </w:r>
        <w:r w:rsidDel="00CD40B0">
          <w:delText>371–375.</w:delText>
        </w:r>
      </w:del>
    </w:p>
    <w:p w:rsidR="00FC6051" w:rsidDel="00CD40B0" w:rsidRDefault="00FC6051">
      <w:pPr>
        <w:pStyle w:val="citation"/>
        <w:jc w:val="both"/>
        <w:rPr>
          <w:del w:id="1400" w:author="Shicheng Guo" w:date="2014-03-18T02:49:00Z"/>
        </w:rPr>
      </w:pPr>
      <w:del w:id="1401" w:author="Shicheng Guo" w:date="2014-03-18T02:49:00Z">
        <w:r w:rsidDel="00CD40B0">
          <w:delText xml:space="preserve">11. Tsou JA, Hagen JA, Carpenter CL, Laird-Offringa IA: </w:delText>
        </w:r>
        <w:r w:rsidDel="00CD40B0">
          <w:rPr>
            <w:rStyle w:val="bold"/>
          </w:rPr>
          <w:delText>DNA methylation analysis: a powerful new tool for lung cancer diagnosis.</w:delText>
        </w:r>
        <w:r w:rsidDel="00CD40B0">
          <w:delText xml:space="preserve"> </w:delText>
        </w:r>
        <w:r w:rsidDel="00CD40B0">
          <w:rPr>
            <w:rStyle w:val="italic"/>
          </w:rPr>
          <w:delText>Oncogene</w:delText>
        </w:r>
        <w:r w:rsidDel="00CD40B0">
          <w:delText xml:space="preserve"> 2002, </w:delText>
        </w:r>
        <w:r w:rsidDel="00CD40B0">
          <w:rPr>
            <w:rStyle w:val="bold"/>
          </w:rPr>
          <w:delText>21:</w:delText>
        </w:r>
        <w:r w:rsidDel="00CD40B0">
          <w:delText>5450–5461.</w:delText>
        </w:r>
      </w:del>
    </w:p>
    <w:p w:rsidR="00FC6051" w:rsidDel="00CD40B0" w:rsidRDefault="00FC6051">
      <w:pPr>
        <w:pStyle w:val="citation"/>
        <w:jc w:val="both"/>
        <w:rPr>
          <w:del w:id="1402" w:author="Shicheng Guo" w:date="2014-03-18T02:49:00Z"/>
        </w:rPr>
      </w:pPr>
      <w:del w:id="1403" w:author="Shicheng Guo" w:date="2014-03-18T02:49:00Z">
        <w:r w:rsidDel="00CD40B0">
          <w:delText xml:space="preserve">12. Begum S, Brait M, Dasgupta S, Ostrow KL, Zahurak M, Carvalho AL, </w:delText>
        </w:r>
        <w:r w:rsidDel="00CD40B0">
          <w:rPr>
            <w:rStyle w:val="italic"/>
          </w:rPr>
          <w:delText>et al</w:delText>
        </w:r>
        <w:r w:rsidDel="00CD40B0">
          <w:delText xml:space="preserve">: </w:delText>
        </w:r>
        <w:r w:rsidDel="00CD40B0">
          <w:rPr>
            <w:rStyle w:val="bold"/>
          </w:rPr>
          <w:delText>An epigenetic marker panel for detection of lung cancer using cell-free serum DNA.</w:delText>
        </w:r>
        <w:r w:rsidDel="00CD40B0">
          <w:delText xml:space="preserve"> </w:delText>
        </w:r>
        <w:r w:rsidDel="00CD40B0">
          <w:rPr>
            <w:rStyle w:val="italic"/>
          </w:rPr>
          <w:delText>Clin Cancer Res</w:delText>
        </w:r>
        <w:r w:rsidDel="00CD40B0">
          <w:delText xml:space="preserve"> 2011, </w:delText>
        </w:r>
        <w:r w:rsidDel="00CD40B0">
          <w:rPr>
            <w:rStyle w:val="bold"/>
          </w:rPr>
          <w:delText>17:</w:delText>
        </w:r>
        <w:r w:rsidDel="00CD40B0">
          <w:delText>4494–4503.</w:delText>
        </w:r>
      </w:del>
    </w:p>
    <w:p w:rsidR="00FC6051" w:rsidDel="00CD40B0" w:rsidRDefault="00FC6051">
      <w:pPr>
        <w:pStyle w:val="citation"/>
        <w:jc w:val="both"/>
        <w:rPr>
          <w:del w:id="1404" w:author="Shicheng Guo" w:date="2014-03-18T02:49:00Z"/>
        </w:rPr>
      </w:pPr>
      <w:del w:id="1405" w:author="Shicheng Guo" w:date="2014-03-18T02:49:00Z">
        <w:r w:rsidDel="00CD40B0">
          <w:delText xml:space="preserve">13. Brabender J, Usadel H, Danenberg KD, Metzger R, Schneider PM, Lord RV, </w:delText>
        </w:r>
        <w:r w:rsidDel="00CD40B0">
          <w:rPr>
            <w:rStyle w:val="italic"/>
          </w:rPr>
          <w:delText>et al</w:delText>
        </w:r>
        <w:r w:rsidDel="00CD40B0">
          <w:delText xml:space="preserve">: </w:delText>
        </w:r>
        <w:r w:rsidDel="00CD40B0">
          <w:rPr>
            <w:rStyle w:val="bold"/>
          </w:rPr>
          <w:delText>Adenomatous polyposis coli gene promoter hypermethylation in non-small cell lung cancer is associated with survival.</w:delText>
        </w:r>
        <w:r w:rsidDel="00CD40B0">
          <w:delText xml:space="preserve"> </w:delText>
        </w:r>
        <w:r w:rsidDel="00CD40B0">
          <w:rPr>
            <w:rStyle w:val="italic"/>
          </w:rPr>
          <w:delText>Oncogene</w:delText>
        </w:r>
        <w:r w:rsidDel="00CD40B0">
          <w:delText xml:space="preserve"> 2001, </w:delText>
        </w:r>
        <w:r w:rsidDel="00CD40B0">
          <w:rPr>
            <w:rStyle w:val="bold"/>
          </w:rPr>
          <w:delText>20:</w:delText>
        </w:r>
        <w:r w:rsidDel="00CD40B0">
          <w:delText>3528–3532.</w:delText>
        </w:r>
      </w:del>
    </w:p>
    <w:p w:rsidR="00FC6051" w:rsidDel="00CD40B0" w:rsidRDefault="00FC6051">
      <w:pPr>
        <w:pStyle w:val="citation"/>
        <w:jc w:val="both"/>
        <w:rPr>
          <w:del w:id="1406" w:author="Shicheng Guo" w:date="2014-03-18T02:49:00Z"/>
        </w:rPr>
      </w:pPr>
      <w:del w:id="1407" w:author="Shicheng Guo" w:date="2014-03-18T02:49:00Z">
        <w:r w:rsidDel="00CD40B0">
          <w:delText xml:space="preserve">14. Feng Q, Hawes SE, Stern JE, Wiens L, Lu H, Dong ZM, </w:delText>
        </w:r>
        <w:r w:rsidDel="00CD40B0">
          <w:rPr>
            <w:rStyle w:val="italic"/>
          </w:rPr>
          <w:delText>et al</w:delText>
        </w:r>
        <w:r w:rsidDel="00CD40B0">
          <w:delText xml:space="preserve">: </w:delText>
        </w:r>
        <w:r w:rsidDel="00CD40B0">
          <w:rPr>
            <w:rStyle w:val="bold"/>
          </w:rPr>
          <w:delText>DNA methylation in tumor and matched normal tissues from non-small cell lung cancer patients.</w:delText>
        </w:r>
        <w:r w:rsidDel="00CD40B0">
          <w:delText xml:space="preserve"> </w:delText>
        </w:r>
        <w:r w:rsidDel="00CD40B0">
          <w:rPr>
            <w:rStyle w:val="italic"/>
          </w:rPr>
          <w:delText>Cancer Epidemiol Biomarkers Prev</w:delText>
        </w:r>
        <w:r w:rsidDel="00CD40B0">
          <w:delText xml:space="preserve"> 2008, </w:delText>
        </w:r>
        <w:r w:rsidDel="00CD40B0">
          <w:rPr>
            <w:rStyle w:val="bold"/>
          </w:rPr>
          <w:delText>17:</w:delText>
        </w:r>
        <w:r w:rsidDel="00CD40B0">
          <w:delText>645–654.</w:delText>
        </w:r>
      </w:del>
    </w:p>
    <w:p w:rsidR="00FC6051" w:rsidDel="00CD40B0" w:rsidRDefault="00FC6051">
      <w:pPr>
        <w:pStyle w:val="citation"/>
        <w:jc w:val="both"/>
        <w:rPr>
          <w:del w:id="1408" w:author="Shicheng Guo" w:date="2014-03-18T02:49:00Z"/>
        </w:rPr>
      </w:pPr>
      <w:del w:id="1409" w:author="Shicheng Guo" w:date="2014-03-18T02:49:00Z">
        <w:r w:rsidDel="00CD40B0">
          <w:delText xml:space="preserve">15. Jin M, Kawakami K, Fukui Y, Tsukioka S, Oda M, Watanabe G, </w:delText>
        </w:r>
        <w:r w:rsidDel="00CD40B0">
          <w:rPr>
            <w:rStyle w:val="italic"/>
          </w:rPr>
          <w:delText>et al</w:delText>
        </w:r>
        <w:r w:rsidDel="00CD40B0">
          <w:delText xml:space="preserve">: </w:delText>
        </w:r>
        <w:r w:rsidDel="00CD40B0">
          <w:rPr>
            <w:rStyle w:val="bold"/>
          </w:rPr>
          <w:delText>Different histological types of non-small cell lung cancer have distinct folate and DNA methylation levels.</w:delText>
        </w:r>
        <w:r w:rsidDel="00CD40B0">
          <w:delText xml:space="preserve"> </w:delText>
        </w:r>
        <w:r w:rsidDel="00CD40B0">
          <w:rPr>
            <w:rStyle w:val="italic"/>
          </w:rPr>
          <w:delText>Cancer Sci</w:delText>
        </w:r>
        <w:r w:rsidDel="00CD40B0">
          <w:delText xml:space="preserve"> 2009, </w:delText>
        </w:r>
        <w:r w:rsidDel="00CD40B0">
          <w:rPr>
            <w:rStyle w:val="bold"/>
          </w:rPr>
          <w:delText>100:</w:delText>
        </w:r>
        <w:r w:rsidDel="00CD40B0">
          <w:delText>2325–2330.</w:delText>
        </w:r>
      </w:del>
    </w:p>
    <w:p w:rsidR="00FC6051" w:rsidDel="00CD40B0" w:rsidRDefault="00FC6051">
      <w:pPr>
        <w:pStyle w:val="citation"/>
        <w:jc w:val="both"/>
        <w:rPr>
          <w:del w:id="1410" w:author="Shicheng Guo" w:date="2014-03-18T02:49:00Z"/>
        </w:rPr>
      </w:pPr>
      <w:del w:id="1411" w:author="Shicheng Guo" w:date="2014-03-18T02:49:00Z">
        <w:r w:rsidDel="00CD40B0">
          <w:delText xml:space="preserve">16. Kim DS, Cha SI, Lee JH, Lee YM, Choi JE, Kim MJ, </w:delText>
        </w:r>
        <w:r w:rsidDel="00CD40B0">
          <w:rPr>
            <w:rStyle w:val="italic"/>
          </w:rPr>
          <w:delText>et al</w:delText>
        </w:r>
        <w:r w:rsidDel="00CD40B0">
          <w:delText xml:space="preserve">: </w:delText>
        </w:r>
        <w:r w:rsidDel="00CD40B0">
          <w:rPr>
            <w:rStyle w:val="bold"/>
          </w:rPr>
          <w:delText>Aberrant DNA methylation profiles of non-small cell lung cancers in a Korean population.</w:delText>
        </w:r>
        <w:r w:rsidDel="00CD40B0">
          <w:delText xml:space="preserve"> </w:delText>
        </w:r>
        <w:r w:rsidDel="00CD40B0">
          <w:rPr>
            <w:rStyle w:val="italic"/>
          </w:rPr>
          <w:delText>Lung Cancer</w:delText>
        </w:r>
        <w:r w:rsidDel="00CD40B0">
          <w:delText xml:space="preserve"> 2007, </w:delText>
        </w:r>
        <w:r w:rsidDel="00CD40B0">
          <w:rPr>
            <w:rStyle w:val="bold"/>
          </w:rPr>
          <w:delText>58:</w:delText>
        </w:r>
        <w:r w:rsidDel="00CD40B0">
          <w:delText>1–6.</w:delText>
        </w:r>
      </w:del>
    </w:p>
    <w:p w:rsidR="00FC6051" w:rsidDel="00CD40B0" w:rsidRDefault="00FC6051">
      <w:pPr>
        <w:pStyle w:val="citation"/>
        <w:jc w:val="both"/>
        <w:rPr>
          <w:del w:id="1412" w:author="Shicheng Guo" w:date="2014-03-18T02:49:00Z"/>
        </w:rPr>
      </w:pPr>
      <w:del w:id="1413" w:author="Shicheng Guo" w:date="2014-03-18T02:49:00Z">
        <w:r w:rsidDel="00CD40B0">
          <w:delText xml:space="preserve">17. Lin Q, Geng J, Ma K, Yu J, Sun J, Shen Z, </w:delText>
        </w:r>
        <w:r w:rsidDel="00CD40B0">
          <w:rPr>
            <w:rStyle w:val="italic"/>
          </w:rPr>
          <w:delText>et al</w:delText>
        </w:r>
        <w:r w:rsidDel="00CD40B0">
          <w:delText xml:space="preserve">: </w:delText>
        </w:r>
        <w:r w:rsidDel="00CD40B0">
          <w:rPr>
            <w:rStyle w:val="bold"/>
          </w:rPr>
          <w:delText>RASSF1A, APC, ESR1, ABCB1 and HOXC9, but not p16INK4A, DAPK1, PTEN and MT1G genes were frequently methylated in the stage i non-small cell lung cancer in China.</w:delText>
        </w:r>
        <w:r w:rsidDel="00CD40B0">
          <w:delText xml:space="preserve"> </w:delText>
        </w:r>
        <w:r w:rsidDel="00CD40B0">
          <w:rPr>
            <w:rStyle w:val="italic"/>
          </w:rPr>
          <w:delText>J Cancer Res Clin Oncol</w:delText>
        </w:r>
        <w:r w:rsidDel="00CD40B0">
          <w:delText xml:space="preserve"> 2009, </w:delText>
        </w:r>
        <w:r w:rsidDel="00CD40B0">
          <w:rPr>
            <w:rStyle w:val="bold"/>
          </w:rPr>
          <w:delText>135:</w:delText>
        </w:r>
        <w:r w:rsidDel="00CD40B0">
          <w:delText>1675–1684.</w:delText>
        </w:r>
      </w:del>
    </w:p>
    <w:p w:rsidR="00FC6051" w:rsidDel="00CD40B0" w:rsidRDefault="00FC6051">
      <w:pPr>
        <w:pStyle w:val="citation"/>
        <w:jc w:val="both"/>
        <w:rPr>
          <w:del w:id="1414" w:author="Shicheng Guo" w:date="2014-03-18T02:49:00Z"/>
        </w:rPr>
      </w:pPr>
      <w:del w:id="1415" w:author="Shicheng Guo" w:date="2014-03-18T02:49:00Z">
        <w:r w:rsidDel="00CD40B0">
          <w:delText xml:space="preserve">18. Pan SY, Xie EF, Shu YQ, Gao L, Zhang LX, Chen D, </w:delText>
        </w:r>
        <w:r w:rsidDel="00CD40B0">
          <w:rPr>
            <w:rStyle w:val="italic"/>
          </w:rPr>
          <w:delText>et al</w:delText>
        </w:r>
        <w:r w:rsidDel="00CD40B0">
          <w:delText xml:space="preserve">: </w:delText>
        </w:r>
        <w:r w:rsidDel="00CD40B0">
          <w:rPr>
            <w:rStyle w:val="bold"/>
          </w:rPr>
          <w:delText>[Methylation quantification of adenomatous polyposis coli (APC) gene promoter in plasma of lung cancer patients].</w:delText>
        </w:r>
        <w:r w:rsidDel="00CD40B0">
          <w:delText xml:space="preserve"> </w:delText>
        </w:r>
        <w:r w:rsidDel="00CD40B0">
          <w:rPr>
            <w:rStyle w:val="italic"/>
          </w:rPr>
          <w:delText>Ai Zheng</w:delText>
        </w:r>
        <w:r w:rsidDel="00CD40B0">
          <w:delText xml:space="preserve"> 2009, </w:delText>
        </w:r>
        <w:r w:rsidDel="00CD40B0">
          <w:rPr>
            <w:rStyle w:val="bold"/>
          </w:rPr>
          <w:delText>28:</w:delText>
        </w:r>
        <w:r w:rsidDel="00CD40B0">
          <w:delText>384–389.</w:delText>
        </w:r>
      </w:del>
    </w:p>
    <w:p w:rsidR="00FC6051" w:rsidDel="00CD40B0" w:rsidRDefault="00FC6051">
      <w:pPr>
        <w:pStyle w:val="citation"/>
        <w:jc w:val="both"/>
        <w:rPr>
          <w:del w:id="1416" w:author="Shicheng Guo" w:date="2014-03-18T02:49:00Z"/>
        </w:rPr>
      </w:pPr>
      <w:del w:id="1417" w:author="Shicheng Guo" w:date="2014-03-18T02:49:00Z">
        <w:r w:rsidDel="00CD40B0">
          <w:delText xml:space="preserve">19. Rykova EY, Skvortsova TE, Laktionov PP, Tamkovich SN, Bryzgunova OE, Starikov AV, </w:delText>
        </w:r>
        <w:r w:rsidDel="00CD40B0">
          <w:rPr>
            <w:rStyle w:val="italic"/>
          </w:rPr>
          <w:delText>et al</w:delText>
        </w:r>
        <w:r w:rsidDel="00CD40B0">
          <w:delText xml:space="preserve">: </w:delText>
        </w:r>
        <w:r w:rsidDel="00CD40B0">
          <w:rPr>
            <w:rStyle w:val="bold"/>
          </w:rPr>
          <w:delText>Investigation of tumor-derived extracellular DNA in blood of cancer patients by methylation-specific PCR.</w:delText>
        </w:r>
        <w:r w:rsidDel="00CD40B0">
          <w:delText xml:space="preserve"> </w:delText>
        </w:r>
        <w:r w:rsidDel="00CD40B0">
          <w:rPr>
            <w:rStyle w:val="italic"/>
          </w:rPr>
          <w:delText>Nucleosides Nucleotides Nucleic Acids</w:delText>
        </w:r>
        <w:r w:rsidDel="00CD40B0">
          <w:delText xml:space="preserve"> 2004, </w:delText>
        </w:r>
        <w:r w:rsidDel="00CD40B0">
          <w:rPr>
            <w:rStyle w:val="bold"/>
          </w:rPr>
          <w:delText>23:</w:delText>
        </w:r>
        <w:r w:rsidDel="00CD40B0">
          <w:delText>855–859.</w:delText>
        </w:r>
      </w:del>
    </w:p>
    <w:p w:rsidR="00FC6051" w:rsidDel="00CD40B0" w:rsidRDefault="00FC6051">
      <w:pPr>
        <w:pStyle w:val="citation"/>
        <w:jc w:val="both"/>
        <w:rPr>
          <w:del w:id="1418" w:author="Shicheng Guo" w:date="2014-03-18T02:49:00Z"/>
        </w:rPr>
      </w:pPr>
      <w:del w:id="1419" w:author="Shicheng Guo" w:date="2014-03-18T02:49:00Z">
        <w:r w:rsidDel="00CD40B0">
          <w:lastRenderedPageBreak/>
          <w:delText xml:space="preserve">20. Shivapurkar N, Stastny V, Suzuki M, Wistuba II, Li L, Zheng Y, </w:delText>
        </w:r>
        <w:r w:rsidDel="00CD40B0">
          <w:rPr>
            <w:rStyle w:val="italic"/>
          </w:rPr>
          <w:delText>et al</w:delText>
        </w:r>
        <w:r w:rsidDel="00CD40B0">
          <w:delText xml:space="preserve">: </w:delText>
        </w:r>
        <w:r w:rsidDel="00CD40B0">
          <w:rPr>
            <w:rStyle w:val="bold"/>
          </w:rPr>
          <w:delText>Application of a methylation gene panel by quantitative PCR for lung cancers.</w:delText>
        </w:r>
        <w:r w:rsidDel="00CD40B0">
          <w:delText xml:space="preserve"> </w:delText>
        </w:r>
        <w:r w:rsidDel="00CD40B0">
          <w:rPr>
            <w:rStyle w:val="italic"/>
          </w:rPr>
          <w:delText>Cancer Lett</w:delText>
        </w:r>
        <w:r w:rsidDel="00CD40B0">
          <w:delText xml:space="preserve"> 2007, </w:delText>
        </w:r>
        <w:r w:rsidDel="00CD40B0">
          <w:rPr>
            <w:rStyle w:val="bold"/>
          </w:rPr>
          <w:delText>247:</w:delText>
        </w:r>
        <w:r w:rsidDel="00CD40B0">
          <w:delText>56–71.</w:delText>
        </w:r>
      </w:del>
    </w:p>
    <w:p w:rsidR="00FC6051" w:rsidDel="00CD40B0" w:rsidRDefault="00FC6051">
      <w:pPr>
        <w:pStyle w:val="citation"/>
        <w:jc w:val="both"/>
        <w:rPr>
          <w:del w:id="1420" w:author="Shicheng Guo" w:date="2014-03-18T02:49:00Z"/>
        </w:rPr>
      </w:pPr>
      <w:del w:id="1421" w:author="Shicheng Guo" w:date="2014-03-18T02:49:00Z">
        <w:r w:rsidDel="00CD40B0">
          <w:delText xml:space="preserve">21. Suzuki M, Shigematsu H, Iizasa T, Hiroshima K, Nakatani Y, Minna JD, </w:delText>
        </w:r>
        <w:r w:rsidDel="00CD40B0">
          <w:rPr>
            <w:rStyle w:val="italic"/>
          </w:rPr>
          <w:delText>et al</w:delText>
        </w:r>
        <w:r w:rsidDel="00CD40B0">
          <w:delText xml:space="preserve">: </w:delText>
        </w:r>
        <w:r w:rsidDel="00CD40B0">
          <w:rPr>
            <w:rStyle w:val="bold"/>
          </w:rPr>
          <w:delText>Exclusive mutation in epidermal growth factor receptor gene, HER-2, and KRAS, and synchronous methylation of nonsmall cell lung cancer.</w:delText>
        </w:r>
        <w:r w:rsidDel="00CD40B0">
          <w:delText xml:space="preserve"> </w:delText>
        </w:r>
        <w:r w:rsidDel="00CD40B0">
          <w:rPr>
            <w:rStyle w:val="italic"/>
          </w:rPr>
          <w:delText>Cancer</w:delText>
        </w:r>
        <w:r w:rsidDel="00CD40B0">
          <w:delText xml:space="preserve"> 2006, </w:delText>
        </w:r>
        <w:r w:rsidDel="00CD40B0">
          <w:rPr>
            <w:rStyle w:val="bold"/>
          </w:rPr>
          <w:delText>106:</w:delText>
        </w:r>
        <w:r w:rsidDel="00CD40B0">
          <w:delText>2200–2207.</w:delText>
        </w:r>
      </w:del>
    </w:p>
    <w:p w:rsidR="00FC6051" w:rsidDel="00CD40B0" w:rsidRDefault="00FC6051">
      <w:pPr>
        <w:pStyle w:val="citation"/>
        <w:jc w:val="both"/>
        <w:rPr>
          <w:del w:id="1422" w:author="Shicheng Guo" w:date="2014-03-18T02:49:00Z"/>
        </w:rPr>
      </w:pPr>
      <w:del w:id="1423" w:author="Shicheng Guo" w:date="2014-03-18T02:49:00Z">
        <w:r w:rsidDel="00CD40B0">
          <w:delText xml:space="preserve">22. Topaloglu O, Hoque MO, Tokumaru Y, Lee J, Ratovitski E, Sidransky D, </w:delText>
        </w:r>
        <w:r w:rsidDel="00CD40B0">
          <w:rPr>
            <w:rStyle w:val="italic"/>
          </w:rPr>
          <w:delText>et al</w:delText>
        </w:r>
        <w:r w:rsidDel="00CD40B0">
          <w:delText xml:space="preserve">: </w:delText>
        </w:r>
        <w:r w:rsidDel="00CD40B0">
          <w:rPr>
            <w:rStyle w:val="bold"/>
          </w:rPr>
          <w:delText>Detection of promoter hypermethylation of multiple genes in the tumor and bronchoalveolar lavage of patients with lung cancer.</w:delText>
        </w:r>
        <w:r w:rsidDel="00CD40B0">
          <w:delText xml:space="preserve"> </w:delText>
        </w:r>
        <w:r w:rsidDel="00CD40B0">
          <w:rPr>
            <w:rStyle w:val="italic"/>
          </w:rPr>
          <w:delText>Clin Cancer Res</w:delText>
        </w:r>
        <w:r w:rsidDel="00CD40B0">
          <w:delText xml:space="preserve"> 2004, </w:delText>
        </w:r>
        <w:r w:rsidDel="00CD40B0">
          <w:rPr>
            <w:rStyle w:val="bold"/>
          </w:rPr>
          <w:delText>10:</w:delText>
        </w:r>
        <w:r w:rsidDel="00CD40B0">
          <w:delText>2284–2288.</w:delText>
        </w:r>
      </w:del>
    </w:p>
    <w:p w:rsidR="00FC6051" w:rsidDel="00CD40B0" w:rsidRDefault="00FC6051">
      <w:pPr>
        <w:pStyle w:val="citation"/>
        <w:jc w:val="both"/>
        <w:rPr>
          <w:del w:id="1424" w:author="Shicheng Guo" w:date="2014-03-18T02:49:00Z"/>
        </w:rPr>
      </w:pPr>
      <w:del w:id="1425" w:author="Shicheng Guo" w:date="2014-03-18T02:49:00Z">
        <w:r w:rsidDel="00CD40B0">
          <w:delText xml:space="preserve">23. Vallbohmer D, Brabender J, Yang D, Schneider PM, Metzger R, Danenberg KD, </w:delText>
        </w:r>
        <w:r w:rsidDel="00CD40B0">
          <w:rPr>
            <w:rStyle w:val="italic"/>
          </w:rPr>
          <w:delText>et al</w:delText>
        </w:r>
        <w:r w:rsidDel="00CD40B0">
          <w:delText xml:space="preserve">: </w:delText>
        </w:r>
        <w:r w:rsidDel="00CD40B0">
          <w:rPr>
            <w:rStyle w:val="bold"/>
          </w:rPr>
          <w:delText>DNA methyltransferases messenger RNA expression and aberrant methylation of CpG islands in non-small-cell lung cancer: association and prognostic value.</w:delText>
        </w:r>
        <w:r w:rsidDel="00CD40B0">
          <w:delText xml:space="preserve"> </w:delText>
        </w:r>
        <w:r w:rsidDel="00CD40B0">
          <w:rPr>
            <w:rStyle w:val="italic"/>
          </w:rPr>
          <w:delText>Clin Lung Cancer</w:delText>
        </w:r>
        <w:r w:rsidDel="00CD40B0">
          <w:delText xml:space="preserve"> 2006, </w:delText>
        </w:r>
        <w:r w:rsidDel="00CD40B0">
          <w:rPr>
            <w:rStyle w:val="bold"/>
          </w:rPr>
          <w:delText>8:</w:delText>
        </w:r>
        <w:r w:rsidDel="00CD40B0">
          <w:delText>39–44.</w:delText>
        </w:r>
      </w:del>
    </w:p>
    <w:p w:rsidR="00FC6051" w:rsidDel="00CD40B0" w:rsidRDefault="00FC6051">
      <w:pPr>
        <w:pStyle w:val="citation"/>
        <w:jc w:val="both"/>
        <w:rPr>
          <w:del w:id="1426" w:author="Shicheng Guo" w:date="2014-03-18T02:49:00Z"/>
        </w:rPr>
      </w:pPr>
      <w:del w:id="1427" w:author="Shicheng Guo" w:date="2014-03-18T02:49:00Z">
        <w:r w:rsidDel="00CD40B0">
          <w:delText xml:space="preserve">24. Virmani AK, Rathi A, Sathyanarayana UG, Padar A, Huang CX, Cunnigham HT, </w:delText>
        </w:r>
        <w:r w:rsidDel="00CD40B0">
          <w:rPr>
            <w:rStyle w:val="italic"/>
          </w:rPr>
          <w:delText>et al</w:delText>
        </w:r>
        <w:r w:rsidDel="00CD40B0">
          <w:delText xml:space="preserve">: </w:delText>
        </w:r>
        <w:r w:rsidDel="00CD40B0">
          <w:rPr>
            <w:rStyle w:val="bold"/>
          </w:rPr>
          <w:delText>Aberrant methylation of the adenomatous polyposis coli (APC) gene promoter 1A in breast and lung carcinomas.</w:delText>
        </w:r>
        <w:r w:rsidDel="00CD40B0">
          <w:delText xml:space="preserve"> </w:delText>
        </w:r>
        <w:r w:rsidDel="00CD40B0">
          <w:rPr>
            <w:rStyle w:val="italic"/>
          </w:rPr>
          <w:delText>Clin Cancer Res</w:delText>
        </w:r>
        <w:r w:rsidDel="00CD40B0">
          <w:delText xml:space="preserve"> 2001, </w:delText>
        </w:r>
        <w:r w:rsidDel="00CD40B0">
          <w:rPr>
            <w:rStyle w:val="bold"/>
          </w:rPr>
          <w:delText>7:</w:delText>
        </w:r>
        <w:r w:rsidDel="00CD40B0">
          <w:delText>1998–2004.</w:delText>
        </w:r>
      </w:del>
    </w:p>
    <w:p w:rsidR="00FC6051" w:rsidDel="00CD40B0" w:rsidRDefault="00FC6051">
      <w:pPr>
        <w:pStyle w:val="citation"/>
        <w:jc w:val="both"/>
        <w:rPr>
          <w:del w:id="1428" w:author="Shicheng Guo" w:date="2014-03-18T02:49:00Z"/>
        </w:rPr>
      </w:pPr>
      <w:del w:id="1429" w:author="Shicheng Guo" w:date="2014-03-18T02:49:00Z">
        <w:r w:rsidDel="00CD40B0">
          <w:delText xml:space="preserve">25. Wang Y, Zhang D, Zheng W, Luo J, Bai Y, Lu Z: </w:delText>
        </w:r>
        <w:r w:rsidDel="00CD40B0">
          <w:rPr>
            <w:rStyle w:val="bold"/>
          </w:rPr>
          <w:delText>Multiple gene methylation of nonsmall cell lung cancers evaluated with 3-dimensional microarray.</w:delText>
        </w:r>
        <w:r w:rsidDel="00CD40B0">
          <w:delText xml:space="preserve"> </w:delText>
        </w:r>
        <w:r w:rsidDel="00CD40B0">
          <w:rPr>
            <w:rStyle w:val="italic"/>
          </w:rPr>
          <w:delText>Cancer</w:delText>
        </w:r>
        <w:r w:rsidDel="00CD40B0">
          <w:delText xml:space="preserve"> 2008, </w:delText>
        </w:r>
        <w:r w:rsidDel="00CD40B0">
          <w:rPr>
            <w:rStyle w:val="bold"/>
          </w:rPr>
          <w:delText>112:</w:delText>
        </w:r>
        <w:r w:rsidDel="00CD40B0">
          <w:delText>1325–1336.</w:delText>
        </w:r>
      </w:del>
    </w:p>
    <w:p w:rsidR="00FC6051" w:rsidDel="00CD40B0" w:rsidRDefault="00FC6051">
      <w:pPr>
        <w:pStyle w:val="citation"/>
        <w:jc w:val="both"/>
        <w:rPr>
          <w:del w:id="1430" w:author="Shicheng Guo" w:date="2014-03-18T02:49:00Z"/>
        </w:rPr>
      </w:pPr>
      <w:del w:id="1431" w:author="Shicheng Guo" w:date="2014-03-18T02:49:00Z">
        <w:r w:rsidDel="00CD40B0">
          <w:delText xml:space="preserve">26. Yanagawa N, Tamura G, Oizumi H, Takahashi N, Shimazaki Y, Motoyama T: </w:delText>
        </w:r>
        <w:r w:rsidDel="00CD40B0">
          <w:rPr>
            <w:rStyle w:val="bold"/>
          </w:rPr>
          <w:delText>Promoter hypermethylation of tumor suppressor and tumor-related genes in non-small cell lung cancers.</w:delText>
        </w:r>
        <w:r w:rsidDel="00CD40B0">
          <w:delText xml:space="preserve"> </w:delText>
        </w:r>
        <w:r w:rsidDel="00CD40B0">
          <w:rPr>
            <w:rStyle w:val="italic"/>
          </w:rPr>
          <w:delText>Cancer Sci</w:delText>
        </w:r>
        <w:r w:rsidDel="00CD40B0">
          <w:delText xml:space="preserve"> 2003, </w:delText>
        </w:r>
        <w:r w:rsidDel="00CD40B0">
          <w:rPr>
            <w:rStyle w:val="bold"/>
          </w:rPr>
          <w:delText>94:</w:delText>
        </w:r>
        <w:r w:rsidDel="00CD40B0">
          <w:delText>589–592.</w:delText>
        </w:r>
      </w:del>
    </w:p>
    <w:p w:rsidR="00FC6051" w:rsidDel="00CD40B0" w:rsidRDefault="00FC6051">
      <w:pPr>
        <w:pStyle w:val="citation"/>
        <w:jc w:val="both"/>
        <w:rPr>
          <w:del w:id="1432" w:author="Shicheng Guo" w:date="2014-03-18T02:49:00Z"/>
        </w:rPr>
      </w:pPr>
      <w:del w:id="1433" w:author="Shicheng Guo" w:date="2014-03-18T02:49:00Z">
        <w:r w:rsidDel="00CD40B0">
          <w:delText xml:space="preserve">27. Zhang Y, Wang R, Song H, Huang G, Yi J, Zheng Y, </w:delText>
        </w:r>
        <w:r w:rsidDel="00CD40B0">
          <w:rPr>
            <w:rStyle w:val="italic"/>
          </w:rPr>
          <w:delText>et al</w:delText>
        </w:r>
        <w:r w:rsidDel="00CD40B0">
          <w:delText xml:space="preserve">: </w:delText>
        </w:r>
        <w:r w:rsidDel="00CD40B0">
          <w:rPr>
            <w:rStyle w:val="bold"/>
          </w:rPr>
          <w:delText>Methylation of multiple genes as a candidate biomarker in non-small cell lung cancer.</w:delText>
        </w:r>
        <w:r w:rsidDel="00CD40B0">
          <w:delText xml:space="preserve"> </w:delText>
        </w:r>
        <w:r w:rsidDel="00CD40B0">
          <w:rPr>
            <w:rStyle w:val="italic"/>
          </w:rPr>
          <w:delText>Cancer Lett</w:delText>
        </w:r>
        <w:r w:rsidDel="00CD40B0">
          <w:delText xml:space="preserve"> 2011, </w:delText>
        </w:r>
        <w:r w:rsidDel="00CD40B0">
          <w:rPr>
            <w:rStyle w:val="bold"/>
          </w:rPr>
          <w:delText>303:</w:delText>
        </w:r>
        <w:r w:rsidDel="00CD40B0">
          <w:delText>21–28.</w:delText>
        </w:r>
      </w:del>
    </w:p>
    <w:p w:rsidR="00FC6051" w:rsidDel="00CD40B0" w:rsidRDefault="00FC6051">
      <w:pPr>
        <w:pStyle w:val="citation"/>
        <w:jc w:val="both"/>
        <w:rPr>
          <w:del w:id="1434" w:author="Shicheng Guo" w:date="2014-03-18T02:49:00Z"/>
        </w:rPr>
      </w:pPr>
      <w:del w:id="1435" w:author="Shicheng Guo" w:date="2014-03-18T02:49:00Z">
        <w:r w:rsidDel="00CD40B0">
          <w:delText xml:space="preserve">28. Ignatov A, Bischoff J, Ignatov T, Schwarzenau C, Krebs T, Kuester D, </w:delText>
        </w:r>
        <w:r w:rsidDel="00CD40B0">
          <w:rPr>
            <w:rStyle w:val="italic"/>
          </w:rPr>
          <w:delText>et al</w:delText>
        </w:r>
        <w:r w:rsidDel="00CD40B0">
          <w:delText xml:space="preserve">: </w:delText>
        </w:r>
        <w:r w:rsidDel="00CD40B0">
          <w:rPr>
            <w:rStyle w:val="bold"/>
          </w:rPr>
          <w:delText>APC promoter hypermethylation is an early event in endometrial tumorigenesis.</w:delText>
        </w:r>
        <w:r w:rsidDel="00CD40B0">
          <w:delText xml:space="preserve"> </w:delText>
        </w:r>
        <w:r w:rsidDel="00CD40B0">
          <w:rPr>
            <w:rStyle w:val="italic"/>
          </w:rPr>
          <w:delText>Cancer Sci</w:delText>
        </w:r>
        <w:r w:rsidDel="00CD40B0">
          <w:delText xml:space="preserve"> 2010, </w:delText>
        </w:r>
        <w:r w:rsidDel="00CD40B0">
          <w:rPr>
            <w:rStyle w:val="bold"/>
          </w:rPr>
          <w:delText>101:</w:delText>
        </w:r>
        <w:r w:rsidDel="00CD40B0">
          <w:delText>321–327.</w:delText>
        </w:r>
      </w:del>
    </w:p>
    <w:p w:rsidR="00FC6051" w:rsidDel="00CD40B0" w:rsidRDefault="00FC6051">
      <w:pPr>
        <w:pStyle w:val="citation"/>
        <w:jc w:val="both"/>
        <w:rPr>
          <w:del w:id="1436" w:author="Shicheng Guo" w:date="2014-03-18T02:49:00Z"/>
        </w:rPr>
      </w:pPr>
      <w:del w:id="1437" w:author="Shicheng Guo" w:date="2014-03-18T02:49:00Z">
        <w:r w:rsidDel="00CD40B0">
          <w:delText xml:space="preserve">29. Wu T, Giovannucci E, Welge J, Mallick P, Tang WY, Ho SM: </w:delText>
        </w:r>
        <w:r w:rsidDel="00CD40B0">
          <w:rPr>
            <w:rStyle w:val="bold"/>
          </w:rPr>
          <w:delText>Measurement of GSTP1 promoter methylation in body fluids may complement PSA screening: a meta-analysis.</w:delText>
        </w:r>
        <w:r w:rsidDel="00CD40B0">
          <w:delText xml:space="preserve"> </w:delText>
        </w:r>
        <w:r w:rsidDel="00CD40B0">
          <w:rPr>
            <w:rStyle w:val="italic"/>
          </w:rPr>
          <w:delText>Br J Cancer</w:delText>
        </w:r>
        <w:r w:rsidDel="00CD40B0">
          <w:delText xml:space="preserve"> 2011, </w:delText>
        </w:r>
        <w:r w:rsidDel="00CD40B0">
          <w:rPr>
            <w:rStyle w:val="bold"/>
          </w:rPr>
          <w:delText>105:</w:delText>
        </w:r>
        <w:r w:rsidDel="00CD40B0">
          <w:delText>65–73.</w:delText>
        </w:r>
      </w:del>
    </w:p>
    <w:p w:rsidR="00FC6051" w:rsidDel="00CD40B0" w:rsidRDefault="00FC6051">
      <w:pPr>
        <w:pStyle w:val="citation"/>
        <w:jc w:val="both"/>
        <w:rPr>
          <w:del w:id="1438" w:author="Shicheng Guo" w:date="2014-03-18T02:49:00Z"/>
        </w:rPr>
      </w:pPr>
      <w:del w:id="1439" w:author="Shicheng Guo" w:date="2014-03-18T02:49:00Z">
        <w:r w:rsidDel="00CD40B0">
          <w:delText xml:space="preserve">30. Purnak T, Ozaslan E, Efe C: </w:delText>
        </w:r>
        <w:r w:rsidDel="00CD40B0">
          <w:rPr>
            <w:rStyle w:val="bold"/>
          </w:rPr>
          <w:delText>Molecular basis of colorectal cancer.</w:delText>
        </w:r>
        <w:r w:rsidDel="00CD40B0">
          <w:delText xml:space="preserve"> </w:delText>
        </w:r>
        <w:r w:rsidDel="00CD40B0">
          <w:rPr>
            <w:rStyle w:val="italic"/>
          </w:rPr>
          <w:delText>N Engl J Med</w:delText>
        </w:r>
        <w:r w:rsidDel="00CD40B0">
          <w:delText xml:space="preserve"> 2010, </w:delText>
        </w:r>
        <w:r w:rsidDel="00CD40B0">
          <w:rPr>
            <w:rStyle w:val="bold"/>
          </w:rPr>
          <w:delText>362:</w:delText>
        </w:r>
        <w:r w:rsidDel="00CD40B0">
          <w:delText>1246. author reply −7.</w:delText>
        </w:r>
      </w:del>
    </w:p>
    <w:p w:rsidR="00FC6051" w:rsidDel="00CD40B0" w:rsidRDefault="00FC6051">
      <w:pPr>
        <w:pStyle w:val="citation"/>
        <w:jc w:val="both"/>
        <w:rPr>
          <w:del w:id="1440" w:author="Shicheng Guo" w:date="2014-03-18T02:49:00Z"/>
        </w:rPr>
      </w:pPr>
      <w:del w:id="1441" w:author="Shicheng Guo" w:date="2014-03-18T02:49:00Z">
        <w:r w:rsidDel="00CD40B0">
          <w:delText xml:space="preserve">31. Eissa S, Swellam M, El-Khouly IM, Kassim SK, Shehata H, Mansour A, </w:delText>
        </w:r>
        <w:r w:rsidDel="00CD40B0">
          <w:rPr>
            <w:rStyle w:val="italic"/>
          </w:rPr>
          <w:delText>et al</w:delText>
        </w:r>
        <w:r w:rsidDel="00CD40B0">
          <w:delText xml:space="preserve">: </w:delText>
        </w:r>
        <w:r w:rsidDel="00CD40B0">
          <w:rPr>
            <w:rStyle w:val="bold"/>
          </w:rPr>
          <w:delText>Aberrant methylation of RARbeta2 and APC genes in voided urine as molecular markers for early detection of bilharzial and nonbilharzial bladder cancer.</w:delText>
        </w:r>
        <w:r w:rsidDel="00CD40B0">
          <w:delText xml:space="preserve"> </w:delText>
        </w:r>
        <w:r w:rsidDel="00CD40B0">
          <w:rPr>
            <w:rStyle w:val="italic"/>
          </w:rPr>
          <w:delText>Cancer Epidemiol Biomarkers Prev</w:delText>
        </w:r>
        <w:r w:rsidDel="00CD40B0">
          <w:delText xml:space="preserve"> 2011, </w:delText>
        </w:r>
        <w:r w:rsidDel="00CD40B0">
          <w:rPr>
            <w:rStyle w:val="bold"/>
          </w:rPr>
          <w:delText>20:</w:delText>
        </w:r>
        <w:r w:rsidDel="00CD40B0">
          <w:delText>1657–1664.</w:delText>
        </w:r>
      </w:del>
    </w:p>
    <w:p w:rsidR="00FC6051" w:rsidDel="00CD40B0" w:rsidRDefault="00FC6051">
      <w:pPr>
        <w:pStyle w:val="citation"/>
        <w:jc w:val="both"/>
        <w:rPr>
          <w:del w:id="1442" w:author="Shicheng Guo" w:date="2014-03-18T02:49:00Z"/>
        </w:rPr>
      </w:pPr>
      <w:del w:id="1443" w:author="Shicheng Guo" w:date="2014-03-18T02:49:00Z">
        <w:r w:rsidDel="00CD40B0">
          <w:lastRenderedPageBreak/>
          <w:delText xml:space="preserve">32. Trock BJ, Brotzman MJ, Mangold LA, Bigley JW, Epstein JI, McLeod D, </w:delText>
        </w:r>
        <w:r w:rsidDel="00CD40B0">
          <w:rPr>
            <w:rStyle w:val="italic"/>
          </w:rPr>
          <w:delText>et al</w:delText>
        </w:r>
        <w:r w:rsidDel="00CD40B0">
          <w:delText xml:space="preserve">: </w:delText>
        </w:r>
        <w:r w:rsidDel="00CD40B0">
          <w:rPr>
            <w:rStyle w:val="bold"/>
          </w:rPr>
          <w:delText>Evaluation of GSTP1 and APC methylation as indicators for repeat biopsy in a high-risk cohort of men with negative initial prostate biopsies.</w:delText>
        </w:r>
        <w:r w:rsidDel="00CD40B0">
          <w:delText xml:space="preserve"> </w:delText>
        </w:r>
        <w:r w:rsidDel="00CD40B0">
          <w:rPr>
            <w:rStyle w:val="italic"/>
          </w:rPr>
          <w:delText>BJU Int</w:delText>
        </w:r>
        <w:r w:rsidDel="00CD40B0">
          <w:delText xml:space="preserve"> 2012, </w:delText>
        </w:r>
        <w:r w:rsidDel="00CD40B0">
          <w:rPr>
            <w:rStyle w:val="bold"/>
          </w:rPr>
          <w:delText>110:</w:delText>
        </w:r>
        <w:r w:rsidDel="00CD40B0">
          <w:delText>56–62.</w:delText>
        </w:r>
      </w:del>
    </w:p>
    <w:p w:rsidR="00FC6051" w:rsidDel="00CD40B0" w:rsidRDefault="00FC6051">
      <w:pPr>
        <w:pStyle w:val="citation"/>
        <w:jc w:val="both"/>
        <w:rPr>
          <w:del w:id="1444" w:author="Shicheng Guo" w:date="2014-03-18T02:49:00Z"/>
        </w:rPr>
      </w:pPr>
      <w:del w:id="1445" w:author="Shicheng Guo" w:date="2014-03-18T02:49:00Z">
        <w:r w:rsidDel="00CD40B0">
          <w:delText xml:space="preserve">33. Sozzi G, Conte D, Mariani L, Lo Vullo S, Roz L, Lombardo C, </w:delText>
        </w:r>
        <w:r w:rsidDel="00CD40B0">
          <w:rPr>
            <w:rStyle w:val="italic"/>
          </w:rPr>
          <w:delText>et al</w:delText>
        </w:r>
        <w:r w:rsidDel="00CD40B0">
          <w:delText xml:space="preserve">: </w:delText>
        </w:r>
        <w:r w:rsidDel="00CD40B0">
          <w:rPr>
            <w:rStyle w:val="bold"/>
          </w:rPr>
          <w:delText>Analysis of circulating tumor DNA in plasma at diagnosis and during follow-up of lung cancer patients.</w:delText>
        </w:r>
        <w:r w:rsidDel="00CD40B0">
          <w:delText xml:space="preserve"> </w:delText>
        </w:r>
        <w:r w:rsidDel="00CD40B0">
          <w:rPr>
            <w:rStyle w:val="italic"/>
          </w:rPr>
          <w:delText>Cancer Res</w:delText>
        </w:r>
        <w:r w:rsidDel="00CD40B0">
          <w:delText xml:space="preserve"> 2001, </w:delText>
        </w:r>
        <w:r w:rsidDel="00CD40B0">
          <w:rPr>
            <w:rStyle w:val="bold"/>
          </w:rPr>
          <w:delText>61:</w:delText>
        </w:r>
        <w:r w:rsidDel="00CD40B0">
          <w:delText>4675–4678.</w:delText>
        </w:r>
      </w:del>
    </w:p>
    <w:p w:rsidR="00FC6051" w:rsidDel="00CD40B0" w:rsidRDefault="00FC6051">
      <w:pPr>
        <w:pStyle w:val="citation"/>
        <w:jc w:val="both"/>
        <w:rPr>
          <w:del w:id="1446" w:author="Shicheng Guo" w:date="2014-03-18T02:49:00Z"/>
        </w:rPr>
      </w:pPr>
      <w:del w:id="1447" w:author="Shicheng Guo" w:date="2014-03-18T02:49:00Z">
        <w:r w:rsidDel="00CD40B0">
          <w:delText xml:space="preserve">34. Esteller M, Sanchez-Cespedes M, Rosell R, Sidransky D, Baylin SB, Herman JG: </w:delText>
        </w:r>
        <w:r w:rsidDel="00CD40B0">
          <w:rPr>
            <w:rStyle w:val="bold"/>
          </w:rPr>
          <w:delText>Detection of aberrant promoter hypermethylation of tumor suppressor genes in serum DNA from non-small cell lung cancer patients.</w:delText>
        </w:r>
        <w:r w:rsidDel="00CD40B0">
          <w:delText xml:space="preserve"> </w:delText>
        </w:r>
        <w:r w:rsidDel="00CD40B0">
          <w:rPr>
            <w:rStyle w:val="italic"/>
          </w:rPr>
          <w:delText>Cancer Res</w:delText>
        </w:r>
        <w:r w:rsidDel="00CD40B0">
          <w:delText xml:space="preserve"> 1999, </w:delText>
        </w:r>
        <w:r w:rsidDel="00CD40B0">
          <w:rPr>
            <w:rStyle w:val="bold"/>
          </w:rPr>
          <w:delText>59:</w:delText>
        </w:r>
        <w:r w:rsidDel="00CD40B0">
          <w:delText>67–70.</w:delText>
        </w:r>
      </w:del>
    </w:p>
    <w:p w:rsidR="00FC6051" w:rsidDel="00CD40B0" w:rsidRDefault="00FC6051">
      <w:pPr>
        <w:pStyle w:val="citation"/>
        <w:jc w:val="both"/>
        <w:rPr>
          <w:del w:id="1448" w:author="Shicheng Guo" w:date="2014-03-18T02:49:00Z"/>
        </w:rPr>
      </w:pPr>
      <w:del w:id="1449" w:author="Shicheng Guo" w:date="2014-03-18T02:49:00Z">
        <w:r w:rsidDel="00CD40B0">
          <w:delText xml:space="preserve">35. Jahr S, Hentze H, Englisch S, Hardt D, Fackelmayer FO, Hesch RD, </w:delText>
        </w:r>
        <w:r w:rsidDel="00CD40B0">
          <w:rPr>
            <w:rStyle w:val="italic"/>
          </w:rPr>
          <w:delText>et al</w:delText>
        </w:r>
        <w:r w:rsidDel="00CD40B0">
          <w:delText xml:space="preserve">: </w:delText>
        </w:r>
        <w:r w:rsidDel="00CD40B0">
          <w:rPr>
            <w:rStyle w:val="bold"/>
          </w:rPr>
          <w:delText>DNA fragments in the blood plasma of cancer patients: quantitations and evidence for their origin from apoptotic and necrotic cells.</w:delText>
        </w:r>
        <w:r w:rsidDel="00CD40B0">
          <w:delText xml:space="preserve"> </w:delText>
        </w:r>
        <w:r w:rsidDel="00CD40B0">
          <w:rPr>
            <w:rStyle w:val="italic"/>
          </w:rPr>
          <w:delText>Cancer Res</w:delText>
        </w:r>
        <w:r w:rsidDel="00CD40B0">
          <w:delText xml:space="preserve"> 2001, </w:delText>
        </w:r>
        <w:r w:rsidDel="00CD40B0">
          <w:rPr>
            <w:rStyle w:val="bold"/>
          </w:rPr>
          <w:delText>61:</w:delText>
        </w:r>
        <w:r w:rsidDel="00CD40B0">
          <w:delText>1659–1665.</w:delText>
        </w:r>
      </w:del>
    </w:p>
    <w:p w:rsidR="00FC6051" w:rsidDel="00CD40B0" w:rsidRDefault="00FC6051">
      <w:pPr>
        <w:pStyle w:val="citation"/>
        <w:jc w:val="both"/>
        <w:rPr>
          <w:del w:id="1450" w:author="Shicheng Guo" w:date="2014-03-18T02:49:00Z"/>
        </w:rPr>
      </w:pPr>
      <w:del w:id="1451" w:author="Shicheng Guo" w:date="2014-03-18T02:49:00Z">
        <w:r w:rsidDel="00CD40B0">
          <w:delText xml:space="preserve">36. Higgins JP, Thompson SG, Deeks JJ, Altman DG: </w:delText>
        </w:r>
        <w:r w:rsidDel="00CD40B0">
          <w:rPr>
            <w:rStyle w:val="bold"/>
          </w:rPr>
          <w:delText>Measuring inconsistency in meta-analyses.</w:delText>
        </w:r>
        <w:r w:rsidDel="00CD40B0">
          <w:delText xml:space="preserve"> </w:delText>
        </w:r>
        <w:r w:rsidDel="00CD40B0">
          <w:rPr>
            <w:rStyle w:val="italic"/>
          </w:rPr>
          <w:delText>BMJ</w:delText>
        </w:r>
        <w:r w:rsidDel="00CD40B0">
          <w:delText xml:space="preserve"> 2003, </w:delText>
        </w:r>
        <w:r w:rsidDel="00CD40B0">
          <w:rPr>
            <w:rStyle w:val="bold"/>
          </w:rPr>
          <w:delText>327:</w:delText>
        </w:r>
        <w:r w:rsidDel="00CD40B0">
          <w:delText>557–560.</w:delText>
        </w:r>
      </w:del>
    </w:p>
    <w:p w:rsidR="00FC6051" w:rsidDel="00CD40B0" w:rsidRDefault="00FC6051">
      <w:pPr>
        <w:pStyle w:val="citation"/>
        <w:jc w:val="both"/>
        <w:rPr>
          <w:del w:id="1452" w:author="Shicheng Guo" w:date="2014-03-18T02:49:00Z"/>
        </w:rPr>
      </w:pPr>
      <w:del w:id="1453" w:author="Shicheng Guo" w:date="2014-03-18T02:49:00Z">
        <w:r w:rsidDel="00CD40B0">
          <w:delText xml:space="preserve">37. DerSimonian R, Laird N: </w:delText>
        </w:r>
        <w:r w:rsidDel="00CD40B0">
          <w:rPr>
            <w:rStyle w:val="bold"/>
          </w:rPr>
          <w:delText>Meta-analysis in clinical trials.</w:delText>
        </w:r>
        <w:r w:rsidDel="00CD40B0">
          <w:delText xml:space="preserve"> </w:delText>
        </w:r>
        <w:r w:rsidDel="00CD40B0">
          <w:rPr>
            <w:rStyle w:val="italic"/>
          </w:rPr>
          <w:delText>Control Clin Trials</w:delText>
        </w:r>
        <w:r w:rsidDel="00CD40B0">
          <w:delText xml:space="preserve"> 1986, </w:delText>
        </w:r>
        <w:r w:rsidDel="00CD40B0">
          <w:rPr>
            <w:rStyle w:val="bold"/>
          </w:rPr>
          <w:delText>7:</w:delText>
        </w:r>
        <w:r w:rsidDel="00CD40B0">
          <w:delText>177–188.</w:delText>
        </w:r>
      </w:del>
    </w:p>
    <w:p w:rsidR="00FC6051" w:rsidDel="00CD40B0" w:rsidRDefault="00FC6051">
      <w:pPr>
        <w:pStyle w:val="citation"/>
        <w:jc w:val="both"/>
        <w:rPr>
          <w:del w:id="1454" w:author="Shicheng Guo" w:date="2014-03-18T02:49:00Z"/>
        </w:rPr>
      </w:pPr>
      <w:del w:id="1455" w:author="Shicheng Guo" w:date="2014-03-18T02:49:00Z">
        <w:r w:rsidDel="00CD40B0">
          <w:delText xml:space="preserve">38. Huizenga HM, Visser I, Dolan CV: </w:delText>
        </w:r>
        <w:r w:rsidDel="00CD40B0">
          <w:rPr>
            <w:rStyle w:val="bold"/>
          </w:rPr>
          <w:delText>Testing overall and moderator effects in random effects meta-regression.</w:delText>
        </w:r>
        <w:r w:rsidDel="00CD40B0">
          <w:delText xml:space="preserve"> </w:delText>
        </w:r>
        <w:r w:rsidDel="00CD40B0">
          <w:rPr>
            <w:rStyle w:val="italic"/>
          </w:rPr>
          <w:delText>Br J Math Stat Psychol</w:delText>
        </w:r>
        <w:r w:rsidDel="00CD40B0">
          <w:delText xml:space="preserve"> 2011, </w:delText>
        </w:r>
        <w:r w:rsidDel="00CD40B0">
          <w:rPr>
            <w:rStyle w:val="bold"/>
          </w:rPr>
          <w:delText>64:</w:delText>
        </w:r>
        <w:r w:rsidDel="00CD40B0">
          <w:delText>1–19.</w:delText>
        </w:r>
      </w:del>
    </w:p>
    <w:p w:rsidR="00FC6051" w:rsidDel="00CD40B0" w:rsidRDefault="00FC6051">
      <w:pPr>
        <w:pStyle w:val="citation"/>
        <w:jc w:val="both"/>
        <w:rPr>
          <w:del w:id="1456" w:author="Shicheng Guo" w:date="2014-03-18T02:49:00Z"/>
        </w:rPr>
      </w:pPr>
      <w:del w:id="1457" w:author="Shicheng Guo" w:date="2014-03-18T02:49:00Z">
        <w:r w:rsidDel="00CD40B0">
          <w:delText xml:space="preserve">39. Midgette AS, Stukel TA, Littenberg B: </w:delText>
        </w:r>
        <w:r w:rsidDel="00CD40B0">
          <w:rPr>
            <w:rStyle w:val="bold"/>
          </w:rPr>
          <w:delText>A meta-analytic method for summarizing diagnostic test performances: receiver-operating-characteristic-summary point estimates.</w:delText>
        </w:r>
        <w:r w:rsidDel="00CD40B0">
          <w:delText xml:space="preserve"> </w:delText>
        </w:r>
        <w:r w:rsidDel="00CD40B0">
          <w:rPr>
            <w:rStyle w:val="italic"/>
          </w:rPr>
          <w:delText>Med Decis Making</w:delText>
        </w:r>
        <w:r w:rsidDel="00CD40B0">
          <w:delText xml:space="preserve"> 1993, </w:delText>
        </w:r>
        <w:r w:rsidDel="00CD40B0">
          <w:rPr>
            <w:rStyle w:val="bold"/>
          </w:rPr>
          <w:delText>13:</w:delText>
        </w:r>
        <w:r w:rsidDel="00CD40B0">
          <w:delText>253–257.</w:delText>
        </w:r>
      </w:del>
    </w:p>
    <w:p w:rsidR="00FC6051" w:rsidDel="00CD40B0" w:rsidRDefault="00FC6051">
      <w:pPr>
        <w:pStyle w:val="citation"/>
        <w:jc w:val="both"/>
        <w:rPr>
          <w:del w:id="1458" w:author="Shicheng Guo" w:date="2014-03-18T02:49:00Z"/>
        </w:rPr>
      </w:pPr>
      <w:del w:id="1459" w:author="Shicheng Guo" w:date="2014-03-18T02:49:00Z">
        <w:r w:rsidDel="00CD40B0">
          <w:delText xml:space="preserve">40. Jones CM, Athanasiou T: </w:delText>
        </w:r>
        <w:r w:rsidDel="00CD40B0">
          <w:rPr>
            <w:rStyle w:val="bold"/>
          </w:rPr>
          <w:delText>Summary receiver operating characteristic curve analysis techniques in the evaluation of diagnostic tests.</w:delText>
        </w:r>
        <w:r w:rsidDel="00CD40B0">
          <w:delText xml:space="preserve"> </w:delText>
        </w:r>
        <w:r w:rsidDel="00CD40B0">
          <w:rPr>
            <w:rStyle w:val="italic"/>
          </w:rPr>
          <w:delText>Ann Thorac Surg</w:delText>
        </w:r>
        <w:r w:rsidDel="00CD40B0">
          <w:delText xml:space="preserve"> 2005, </w:delText>
        </w:r>
        <w:r w:rsidDel="00CD40B0">
          <w:rPr>
            <w:rStyle w:val="bold"/>
          </w:rPr>
          <w:delText>79:</w:delText>
        </w:r>
        <w:r w:rsidDel="00CD40B0">
          <w:delText>16–20.</w:delText>
        </w:r>
      </w:del>
    </w:p>
    <w:p w:rsidR="00FC6051" w:rsidDel="00CD40B0" w:rsidRDefault="00FC6051">
      <w:pPr>
        <w:pStyle w:val="citation"/>
        <w:jc w:val="both"/>
        <w:rPr>
          <w:del w:id="1460" w:author="Shicheng Guo" w:date="2014-03-18T02:49:00Z"/>
        </w:rPr>
      </w:pPr>
      <w:del w:id="1461" w:author="Shicheng Guo" w:date="2014-03-18T02:49:00Z">
        <w:r w:rsidDel="00CD40B0">
          <w:delText xml:space="preserve">41. Sproul D, Nestor C, Culley J, Dickson JH, Dixon JM, Harrison DJ, </w:delText>
        </w:r>
        <w:r w:rsidDel="00CD40B0">
          <w:rPr>
            <w:rStyle w:val="italic"/>
          </w:rPr>
          <w:delText>et al</w:delText>
        </w:r>
        <w:r w:rsidDel="00CD40B0">
          <w:delText xml:space="preserve">: </w:delText>
        </w:r>
        <w:r w:rsidDel="00CD40B0">
          <w:rPr>
            <w:rStyle w:val="bold"/>
          </w:rPr>
          <w:delText>Transcriptionally repressed genes become aberrantly methylated and distinguish tumors of different lineages in breast cancer.</w:delText>
        </w:r>
        <w:r w:rsidDel="00CD40B0">
          <w:delText xml:space="preserve"> </w:delText>
        </w:r>
        <w:r w:rsidDel="00CD40B0">
          <w:rPr>
            <w:rStyle w:val="italic"/>
          </w:rPr>
          <w:delText>Proc Natl Acad Sci U S A</w:delText>
        </w:r>
        <w:r w:rsidDel="00CD40B0">
          <w:delText xml:space="preserve"> 2011, </w:delText>
        </w:r>
        <w:r w:rsidDel="00CD40B0">
          <w:rPr>
            <w:rStyle w:val="bold"/>
          </w:rPr>
          <w:delText>108:</w:delText>
        </w:r>
        <w:r w:rsidDel="00CD40B0">
          <w:delText>4364–4369.</w:delText>
        </w:r>
      </w:del>
    </w:p>
    <w:p w:rsidR="00FC6051" w:rsidRDefault="00FC6051">
      <w:pPr>
        <w:pStyle w:val="h1"/>
      </w:pPr>
      <w:r>
        <w:t>Additional files</w:t>
      </w:r>
    </w:p>
    <w:p w:rsidR="00FC6051" w:rsidRDefault="00FC6051">
      <w:pPr>
        <w:pStyle w:val="float"/>
        <w:spacing w:after="0" w:afterAutospacing="0"/>
      </w:pPr>
      <w:r>
        <w:rPr>
          <w:b/>
          <w:bCs/>
          <w:sz w:val="27"/>
          <w:szCs w:val="27"/>
        </w:rPr>
        <w:t>Additional_file_1 as DOCX</w:t>
      </w:r>
      <w:r>
        <w:br/>
      </w:r>
      <w:r>
        <w:rPr>
          <w:rStyle w:val="Caption1"/>
          <w:b/>
          <w:bCs/>
        </w:rPr>
        <w:t>Additional file 1</w:t>
      </w:r>
      <w:r>
        <w:rPr>
          <w:rStyle w:val="Caption1"/>
        </w:rPr>
        <w:t xml:space="preserve"> </w:t>
      </w:r>
      <w:r>
        <w:rPr>
          <w:rStyle w:val="simple"/>
        </w:rPr>
        <w:t xml:space="preserve">Table S1. TCGA probe information in this study. Table S2. Three kinds of primers of </w:t>
      </w:r>
      <w:ins w:id="1462" w:author="Richard Hornby" w:date="2014-03-06T17:18:00Z">
        <w:r>
          <w:rPr>
            <w:rStyle w:val="simple"/>
          </w:rPr>
          <w:t xml:space="preserve">the </w:t>
        </w:r>
      </w:ins>
      <w:r>
        <w:rPr>
          <w:rStyle w:val="simple"/>
        </w:rPr>
        <w:t xml:space="preserve">present 17 studies. Table S3. The fluctuation of odds ratio in vignettes of different proportion of Ad. Table S4. Odds ratio difference between heterogeneous and </w:t>
      </w:r>
      <w:proofErr w:type="spellStart"/>
      <w:r>
        <w:rPr>
          <w:rStyle w:val="simple"/>
        </w:rPr>
        <w:t>autogenous</w:t>
      </w:r>
      <w:proofErr w:type="spellEnd"/>
      <w:r>
        <w:rPr>
          <w:rStyle w:val="simple"/>
        </w:rPr>
        <w:t xml:space="preserve"> samples in vignettes of different proportion of Ad. Table S5. Interaction estimation between </w:t>
      </w:r>
      <w:proofErr w:type="spellStart"/>
      <w:r>
        <w:rPr>
          <w:rStyle w:val="simple"/>
        </w:rPr>
        <w:t>CpG</w:t>
      </w:r>
      <w:proofErr w:type="spellEnd"/>
      <w:r>
        <w:rPr>
          <w:rStyle w:val="simple"/>
        </w:rPr>
        <w:t xml:space="preserve"> methylation and age, gender, TNM in Ad and Sc.</w:t>
      </w:r>
    </w:p>
    <w:p w:rsidR="00FC6051" w:rsidRDefault="00FC6051">
      <w:pPr>
        <w:pStyle w:val="float"/>
        <w:spacing w:after="0" w:afterAutospacing="0"/>
        <w:rPr>
          <w:rStyle w:val="simple"/>
        </w:rPr>
      </w:pPr>
      <w:r>
        <w:rPr>
          <w:b/>
          <w:bCs/>
          <w:sz w:val="27"/>
          <w:szCs w:val="27"/>
        </w:rPr>
        <w:t>Additional_file_2 as DOCX</w:t>
      </w:r>
      <w:r>
        <w:br/>
      </w:r>
      <w:r>
        <w:rPr>
          <w:rStyle w:val="Caption1"/>
          <w:b/>
          <w:bCs/>
        </w:rPr>
        <w:t>Additional file 2</w:t>
      </w:r>
      <w:r>
        <w:rPr>
          <w:rStyle w:val="Caption1"/>
        </w:rPr>
        <w:t xml:space="preserve"> </w:t>
      </w:r>
      <w:r>
        <w:rPr>
          <w:rStyle w:val="simple"/>
        </w:rPr>
        <w:t xml:space="preserve">Figure S1. Funnel plot to diagnosis of the publication bias. Figure S2. </w:t>
      </w:r>
      <w:r>
        <w:rPr>
          <w:rStyle w:val="simple"/>
        </w:rPr>
        <w:lastRenderedPageBreak/>
        <w:t>Combined estimates for the association between APC methylation and NSCLC after trim-fill treatment. Figure S3. Sensitivity analyses of the overall effect by omitting a single study.</w:t>
      </w:r>
    </w:p>
    <w:p w:rsidR="00FC6051" w:rsidDel="002223F8" w:rsidRDefault="00FC6051">
      <w:pPr>
        <w:pStyle w:val="float"/>
        <w:spacing w:after="0" w:afterAutospacing="0"/>
        <w:rPr>
          <w:del w:id="1463" w:author="Shicheng Guo" w:date="2014-03-18T02:50:00Z"/>
          <w:rStyle w:val="simple"/>
        </w:rPr>
      </w:pPr>
    </w:p>
    <w:p w:rsidR="00FC6051" w:rsidDel="002223F8" w:rsidRDefault="00FC6051">
      <w:pPr>
        <w:pStyle w:val="float"/>
        <w:spacing w:after="0" w:afterAutospacing="0"/>
        <w:rPr>
          <w:del w:id="1464" w:author="Shicheng Guo" w:date="2014-03-18T02:50:00Z"/>
          <w:b/>
          <w:sz w:val="36"/>
          <w:szCs w:val="36"/>
        </w:rPr>
        <w:pPrChange w:id="1465"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66" w:author="Shicheng Guo" w:date="2014-03-18T02:50:00Z"/>
          <w:b/>
          <w:sz w:val="36"/>
          <w:szCs w:val="36"/>
        </w:rPr>
        <w:pPrChange w:id="1467" w:author="Shicheng Guo" w:date="2014-03-18T02:50:00Z">
          <w:pPr>
            <w:pStyle w:val="float"/>
            <w:spacing w:before="0" w:beforeAutospacing="0" w:after="0" w:afterAutospacing="0"/>
          </w:pPr>
        </w:pPrChange>
      </w:pPr>
    </w:p>
    <w:p w:rsidR="00FC6051" w:rsidRPr="002668FB" w:rsidDel="002223F8" w:rsidRDefault="00FC6051">
      <w:pPr>
        <w:pStyle w:val="float"/>
        <w:spacing w:after="0" w:afterAutospacing="0"/>
        <w:rPr>
          <w:del w:id="1468" w:author="Shicheng Guo" w:date="2014-03-18T02:50:00Z"/>
          <w:b/>
          <w:sz w:val="36"/>
          <w:szCs w:val="36"/>
        </w:rPr>
        <w:pPrChange w:id="1469" w:author="Shicheng Guo" w:date="2014-03-18T02:50:00Z">
          <w:pPr>
            <w:pStyle w:val="float"/>
            <w:spacing w:before="0" w:beforeAutospacing="0" w:after="0" w:afterAutospacing="0"/>
          </w:pPr>
        </w:pPrChange>
      </w:pPr>
      <w:del w:id="1470" w:author="Shicheng Guo" w:date="2014-03-18T02:50:00Z">
        <w:r w:rsidDel="002223F8">
          <w:rPr>
            <w:b/>
            <w:sz w:val="36"/>
            <w:szCs w:val="36"/>
          </w:rPr>
          <w:delText>Queries</w:delText>
        </w:r>
      </w:del>
    </w:p>
    <w:p w:rsidR="00FC6051" w:rsidDel="002223F8" w:rsidRDefault="00FC6051">
      <w:pPr>
        <w:pStyle w:val="float"/>
        <w:spacing w:after="0" w:afterAutospacing="0"/>
        <w:rPr>
          <w:del w:id="1471" w:author="Shicheng Guo" w:date="2014-03-18T02:50:00Z"/>
        </w:rPr>
        <w:pPrChange w:id="1472"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473" w:author="Richard Hornby" w:date="2014-03-06T12:56:00Z" w:original="%1:1:0:."/>
        </w:numPr>
        <w:spacing w:after="0" w:afterAutospacing="0"/>
        <w:rPr>
          <w:del w:id="1474" w:author="Shicheng Guo" w:date="2014-03-18T02:50:00Z"/>
        </w:rPr>
        <w:pPrChange w:id="1475" w:author="Shicheng Guo" w:date="2014-03-18T02:50:00Z">
          <w:pPr>
            <w:pStyle w:val="float"/>
            <w:numPr>
              <w:numId w:val="1"/>
            </w:numPr>
            <w:spacing w:before="0" w:beforeAutospacing="0" w:after="0" w:afterAutospacing="0"/>
            <w:ind w:left="720" w:hanging="360"/>
          </w:pPr>
        </w:pPrChange>
      </w:pPr>
      <w:del w:id="1476" w:author="Shicheng Guo" w:date="2014-03-18T02:50:00Z">
        <w:r w:rsidDel="002223F8">
          <w:delText>Author names: Please confirm the author names are presented accurately, and in the correct sequence (given names/initials, family name).</w:delText>
        </w:r>
      </w:del>
    </w:p>
    <w:p w:rsidR="00FC6051" w:rsidDel="002223F8" w:rsidRDefault="00FC6051">
      <w:pPr>
        <w:pStyle w:val="float"/>
        <w:spacing w:after="0" w:afterAutospacing="0"/>
        <w:rPr>
          <w:del w:id="1477" w:author="Shicheng Guo" w:date="2014-03-18T02:50:00Z"/>
        </w:rPr>
        <w:pPrChange w:id="1478"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79" w:author="Shicheng Guo" w:date="2014-03-18T02:50:00Z"/>
        </w:rPr>
        <w:pPrChange w:id="1480" w:author="Shicheng Guo" w:date="2014-03-18T02:50:00Z">
          <w:pPr>
            <w:pStyle w:val="float"/>
            <w:spacing w:before="0" w:beforeAutospacing="0" w:after="0" w:afterAutospacing="0"/>
          </w:pPr>
        </w:pPrChange>
      </w:pPr>
      <w:del w:id="1481" w:author="Shicheng Guo" w:date="2014-03-18T02:50:00Z">
        <w:r w:rsidDel="002223F8">
          <w:delText>Author 1:</w:delText>
        </w:r>
      </w:del>
    </w:p>
    <w:p w:rsidR="00FC6051" w:rsidDel="002223F8" w:rsidRDefault="00FC6051">
      <w:pPr>
        <w:pStyle w:val="float"/>
        <w:spacing w:after="0" w:afterAutospacing="0"/>
        <w:rPr>
          <w:del w:id="1482" w:author="Shicheng Guo" w:date="2014-03-18T02:50:00Z"/>
        </w:rPr>
        <w:pPrChange w:id="1483" w:author="Shicheng Guo" w:date="2014-03-18T02:50:00Z">
          <w:pPr>
            <w:pStyle w:val="float"/>
            <w:spacing w:before="0" w:beforeAutospacing="0" w:after="0" w:afterAutospacing="0"/>
          </w:pPr>
        </w:pPrChange>
      </w:pPr>
      <w:del w:id="1484" w:author="Shicheng Guo" w:date="2014-03-18T02:50:00Z">
        <w:r w:rsidDel="002223F8">
          <w:delText>Given name:</w:delText>
        </w:r>
        <w:r w:rsidDel="002223F8">
          <w:tab/>
          <w:delText>Shicheng</w:delText>
        </w:r>
      </w:del>
    </w:p>
    <w:p w:rsidR="00FC6051" w:rsidDel="002223F8" w:rsidRDefault="00FC6051">
      <w:pPr>
        <w:pStyle w:val="float"/>
        <w:spacing w:after="0" w:afterAutospacing="0"/>
        <w:rPr>
          <w:del w:id="1485" w:author="Shicheng Guo" w:date="2014-03-18T02:50:00Z"/>
        </w:rPr>
        <w:pPrChange w:id="1486" w:author="Shicheng Guo" w:date="2014-03-18T02:50:00Z">
          <w:pPr>
            <w:pStyle w:val="float"/>
            <w:spacing w:before="0" w:beforeAutospacing="0" w:after="0" w:afterAutospacing="0"/>
          </w:pPr>
        </w:pPrChange>
      </w:pPr>
      <w:del w:id="1487" w:author="Shicheng Guo" w:date="2014-03-18T02:50:00Z">
        <w:r w:rsidDel="002223F8">
          <w:delText>Family name:</w:delText>
        </w:r>
        <w:r w:rsidDel="002223F8">
          <w:tab/>
          <w:delText>Guo</w:delText>
        </w:r>
      </w:del>
    </w:p>
    <w:p w:rsidR="00FC6051" w:rsidDel="002223F8" w:rsidRDefault="00FC6051">
      <w:pPr>
        <w:pStyle w:val="float"/>
        <w:spacing w:after="0" w:afterAutospacing="0"/>
        <w:rPr>
          <w:del w:id="1488" w:author="Shicheng Guo" w:date="2014-03-18T02:50:00Z"/>
        </w:rPr>
        <w:pPrChange w:id="1489"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490" w:author="Shicheng Guo" w:date="2014-03-18T02:50:00Z"/>
        </w:rPr>
        <w:pPrChange w:id="1491" w:author="Shicheng Guo" w:date="2014-03-18T02:50:00Z">
          <w:pPr>
            <w:pStyle w:val="float"/>
            <w:spacing w:before="0" w:beforeAutospacing="0" w:after="0" w:afterAutospacing="0"/>
          </w:pPr>
        </w:pPrChange>
      </w:pPr>
      <w:del w:id="1492" w:author="Shicheng Guo" w:date="2014-03-18T02:50:00Z">
        <w:r w:rsidDel="002223F8">
          <w:delText>Author 2:</w:delText>
        </w:r>
      </w:del>
    </w:p>
    <w:p w:rsidR="00FC6051" w:rsidDel="002223F8" w:rsidRDefault="00FC6051">
      <w:pPr>
        <w:pStyle w:val="float"/>
        <w:spacing w:after="0" w:afterAutospacing="0"/>
        <w:rPr>
          <w:del w:id="1493" w:author="Shicheng Guo" w:date="2014-03-18T02:50:00Z"/>
        </w:rPr>
        <w:pPrChange w:id="1494" w:author="Shicheng Guo" w:date="2014-03-18T02:50:00Z">
          <w:pPr>
            <w:pStyle w:val="float"/>
            <w:spacing w:before="0" w:beforeAutospacing="0" w:after="0" w:afterAutospacing="0"/>
          </w:pPr>
        </w:pPrChange>
      </w:pPr>
      <w:del w:id="1495" w:author="Shicheng Guo" w:date="2014-03-18T02:50:00Z">
        <w:r w:rsidDel="002223F8">
          <w:delText>Given name:</w:delText>
        </w:r>
        <w:r w:rsidDel="002223F8">
          <w:tab/>
          <w:delText>Lixing</w:delText>
        </w:r>
      </w:del>
    </w:p>
    <w:p w:rsidR="00FC6051" w:rsidDel="002223F8" w:rsidRDefault="00FC6051">
      <w:pPr>
        <w:pStyle w:val="float"/>
        <w:spacing w:after="0" w:afterAutospacing="0"/>
        <w:rPr>
          <w:del w:id="1496" w:author="Shicheng Guo" w:date="2014-03-18T02:50:00Z"/>
        </w:rPr>
        <w:pPrChange w:id="1497" w:author="Shicheng Guo" w:date="2014-03-18T02:50:00Z">
          <w:pPr>
            <w:pStyle w:val="float"/>
            <w:spacing w:before="0" w:beforeAutospacing="0" w:after="0" w:afterAutospacing="0"/>
          </w:pPr>
        </w:pPrChange>
      </w:pPr>
      <w:del w:id="1498" w:author="Shicheng Guo" w:date="2014-03-18T02:50:00Z">
        <w:r w:rsidDel="002223F8">
          <w:delText>Family name:</w:delText>
        </w:r>
        <w:r w:rsidDel="002223F8">
          <w:tab/>
          <w:delText>Tan</w:delText>
        </w:r>
      </w:del>
    </w:p>
    <w:p w:rsidR="00FC6051" w:rsidDel="002223F8" w:rsidRDefault="00FC6051">
      <w:pPr>
        <w:pStyle w:val="float"/>
        <w:spacing w:after="0" w:afterAutospacing="0"/>
        <w:rPr>
          <w:del w:id="1499" w:author="Shicheng Guo" w:date="2014-03-18T02:50:00Z"/>
        </w:rPr>
        <w:pPrChange w:id="1500"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01" w:author="Shicheng Guo" w:date="2014-03-18T02:50:00Z"/>
        </w:rPr>
        <w:pPrChange w:id="1502" w:author="Shicheng Guo" w:date="2014-03-18T02:50:00Z">
          <w:pPr>
            <w:pStyle w:val="float"/>
            <w:spacing w:before="0" w:beforeAutospacing="0" w:after="0" w:afterAutospacing="0"/>
          </w:pPr>
        </w:pPrChange>
      </w:pPr>
      <w:del w:id="1503" w:author="Shicheng Guo" w:date="2014-03-18T02:50:00Z">
        <w:r w:rsidDel="002223F8">
          <w:delText>Author 3:</w:delText>
        </w:r>
      </w:del>
    </w:p>
    <w:p w:rsidR="00FC6051" w:rsidDel="002223F8" w:rsidRDefault="00FC6051">
      <w:pPr>
        <w:pStyle w:val="float"/>
        <w:spacing w:after="0" w:afterAutospacing="0"/>
        <w:rPr>
          <w:del w:id="1504" w:author="Shicheng Guo" w:date="2014-03-18T02:50:00Z"/>
        </w:rPr>
        <w:pPrChange w:id="1505" w:author="Shicheng Guo" w:date="2014-03-18T02:50:00Z">
          <w:pPr>
            <w:pStyle w:val="float"/>
            <w:spacing w:before="0" w:beforeAutospacing="0" w:after="0" w:afterAutospacing="0"/>
          </w:pPr>
        </w:pPrChange>
      </w:pPr>
      <w:del w:id="1506" w:author="Shicheng Guo" w:date="2014-03-18T02:50:00Z">
        <w:r w:rsidDel="002223F8">
          <w:delText>Given name:</w:delText>
        </w:r>
        <w:r w:rsidDel="002223F8">
          <w:tab/>
          <w:delText>Weilin</w:delText>
        </w:r>
      </w:del>
    </w:p>
    <w:p w:rsidR="00FC6051" w:rsidDel="002223F8" w:rsidRDefault="00FC6051">
      <w:pPr>
        <w:pStyle w:val="float"/>
        <w:spacing w:after="0" w:afterAutospacing="0"/>
        <w:rPr>
          <w:del w:id="1507" w:author="Shicheng Guo" w:date="2014-03-18T02:50:00Z"/>
        </w:rPr>
        <w:pPrChange w:id="1508" w:author="Shicheng Guo" w:date="2014-03-18T02:50:00Z">
          <w:pPr>
            <w:pStyle w:val="float"/>
            <w:spacing w:before="0" w:beforeAutospacing="0" w:after="0" w:afterAutospacing="0"/>
          </w:pPr>
        </w:pPrChange>
      </w:pPr>
      <w:del w:id="1509" w:author="Shicheng Guo" w:date="2014-03-18T02:50:00Z">
        <w:r w:rsidDel="002223F8">
          <w:delText>Family name:</w:delText>
        </w:r>
        <w:r w:rsidDel="002223F8">
          <w:tab/>
          <w:delText>Pu</w:delText>
        </w:r>
      </w:del>
    </w:p>
    <w:p w:rsidR="00FC6051" w:rsidDel="002223F8" w:rsidRDefault="00FC6051">
      <w:pPr>
        <w:pStyle w:val="float"/>
        <w:spacing w:after="0" w:afterAutospacing="0"/>
        <w:rPr>
          <w:del w:id="1510" w:author="Shicheng Guo" w:date="2014-03-18T02:50:00Z"/>
        </w:rPr>
        <w:pPrChange w:id="1511"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12" w:author="Shicheng Guo" w:date="2014-03-18T02:50:00Z"/>
        </w:rPr>
        <w:pPrChange w:id="1513" w:author="Shicheng Guo" w:date="2014-03-18T02:50:00Z">
          <w:pPr>
            <w:pStyle w:val="float"/>
            <w:spacing w:before="0" w:beforeAutospacing="0" w:after="0" w:afterAutospacing="0"/>
          </w:pPr>
        </w:pPrChange>
      </w:pPr>
      <w:del w:id="1514" w:author="Shicheng Guo" w:date="2014-03-18T02:50:00Z">
        <w:r w:rsidDel="002223F8">
          <w:delText>Author 4:</w:delText>
        </w:r>
      </w:del>
    </w:p>
    <w:p w:rsidR="00FC6051" w:rsidDel="002223F8" w:rsidRDefault="00FC6051">
      <w:pPr>
        <w:pStyle w:val="float"/>
        <w:spacing w:after="0" w:afterAutospacing="0"/>
        <w:rPr>
          <w:del w:id="1515" w:author="Shicheng Guo" w:date="2014-03-18T02:50:00Z"/>
        </w:rPr>
        <w:pPrChange w:id="1516" w:author="Shicheng Guo" w:date="2014-03-18T02:50:00Z">
          <w:pPr>
            <w:pStyle w:val="float"/>
            <w:spacing w:before="0" w:beforeAutospacing="0" w:after="0" w:afterAutospacing="0"/>
          </w:pPr>
        </w:pPrChange>
      </w:pPr>
      <w:del w:id="1517" w:author="Shicheng Guo" w:date="2014-03-18T02:50:00Z">
        <w:r w:rsidDel="002223F8">
          <w:delText>Given name:</w:delText>
        </w:r>
        <w:r w:rsidDel="002223F8">
          <w:tab/>
          <w:delText>Junjie</w:delText>
        </w:r>
      </w:del>
    </w:p>
    <w:p w:rsidR="00FC6051" w:rsidDel="002223F8" w:rsidRDefault="00FC6051">
      <w:pPr>
        <w:pStyle w:val="float"/>
        <w:spacing w:after="0" w:afterAutospacing="0"/>
        <w:rPr>
          <w:del w:id="1518" w:author="Shicheng Guo" w:date="2014-03-18T02:50:00Z"/>
        </w:rPr>
        <w:pPrChange w:id="1519" w:author="Shicheng Guo" w:date="2014-03-18T02:50:00Z">
          <w:pPr>
            <w:pStyle w:val="float"/>
            <w:spacing w:before="0" w:beforeAutospacing="0" w:after="0" w:afterAutospacing="0"/>
          </w:pPr>
        </w:pPrChange>
      </w:pPr>
      <w:del w:id="1520" w:author="Shicheng Guo" w:date="2014-03-18T02:50:00Z">
        <w:r w:rsidDel="002223F8">
          <w:delText>Family name:</w:delText>
        </w:r>
        <w:r w:rsidDel="002223F8">
          <w:tab/>
          <w:delText>Wu</w:delText>
        </w:r>
      </w:del>
    </w:p>
    <w:p w:rsidR="00FC6051" w:rsidDel="002223F8" w:rsidRDefault="00FC6051">
      <w:pPr>
        <w:pStyle w:val="float"/>
        <w:spacing w:after="0" w:afterAutospacing="0"/>
        <w:rPr>
          <w:del w:id="1521" w:author="Shicheng Guo" w:date="2014-03-18T02:50:00Z"/>
        </w:rPr>
        <w:pPrChange w:id="1522"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23" w:author="Shicheng Guo" w:date="2014-03-18T02:50:00Z"/>
        </w:rPr>
        <w:pPrChange w:id="1524" w:author="Shicheng Guo" w:date="2014-03-18T02:50:00Z">
          <w:pPr>
            <w:pStyle w:val="float"/>
            <w:spacing w:before="0" w:beforeAutospacing="0" w:after="0" w:afterAutospacing="0"/>
          </w:pPr>
        </w:pPrChange>
      </w:pPr>
      <w:del w:id="1525" w:author="Shicheng Guo" w:date="2014-03-18T02:50:00Z">
        <w:r w:rsidDel="002223F8">
          <w:delText>Author 5:</w:delText>
        </w:r>
      </w:del>
    </w:p>
    <w:p w:rsidR="00FC6051" w:rsidDel="002223F8" w:rsidRDefault="00FC6051">
      <w:pPr>
        <w:pStyle w:val="float"/>
        <w:spacing w:after="0" w:afterAutospacing="0"/>
        <w:rPr>
          <w:del w:id="1526" w:author="Shicheng Guo" w:date="2014-03-18T02:50:00Z"/>
        </w:rPr>
        <w:pPrChange w:id="1527" w:author="Shicheng Guo" w:date="2014-03-18T02:50:00Z">
          <w:pPr>
            <w:pStyle w:val="float"/>
            <w:spacing w:before="0" w:beforeAutospacing="0" w:after="0" w:afterAutospacing="0"/>
          </w:pPr>
        </w:pPrChange>
      </w:pPr>
      <w:del w:id="1528" w:author="Shicheng Guo" w:date="2014-03-18T02:50:00Z">
        <w:r w:rsidDel="002223F8">
          <w:delText>Given name:</w:delText>
        </w:r>
        <w:r w:rsidDel="002223F8">
          <w:tab/>
          <w:delText>Kuan</w:delText>
        </w:r>
      </w:del>
    </w:p>
    <w:p w:rsidR="00FC6051" w:rsidDel="002223F8" w:rsidRDefault="00FC6051">
      <w:pPr>
        <w:pStyle w:val="float"/>
        <w:spacing w:after="0" w:afterAutospacing="0"/>
        <w:rPr>
          <w:del w:id="1529" w:author="Shicheng Guo" w:date="2014-03-18T02:50:00Z"/>
        </w:rPr>
        <w:pPrChange w:id="1530" w:author="Shicheng Guo" w:date="2014-03-18T02:50:00Z">
          <w:pPr>
            <w:pStyle w:val="float"/>
            <w:spacing w:before="0" w:beforeAutospacing="0" w:after="0" w:afterAutospacing="0"/>
          </w:pPr>
        </w:pPrChange>
      </w:pPr>
      <w:del w:id="1531" w:author="Shicheng Guo" w:date="2014-03-18T02:50:00Z">
        <w:r w:rsidDel="002223F8">
          <w:delText>Family name:</w:delText>
        </w:r>
        <w:r w:rsidDel="002223F8">
          <w:tab/>
          <w:delText>Xu</w:delText>
        </w:r>
      </w:del>
    </w:p>
    <w:p w:rsidR="00FC6051" w:rsidDel="002223F8" w:rsidRDefault="00FC6051">
      <w:pPr>
        <w:pStyle w:val="float"/>
        <w:spacing w:after="0" w:afterAutospacing="0"/>
        <w:rPr>
          <w:del w:id="1532" w:author="Shicheng Guo" w:date="2014-03-18T02:50:00Z"/>
        </w:rPr>
        <w:pPrChange w:id="1533"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34" w:author="Shicheng Guo" w:date="2014-03-18T02:50:00Z"/>
        </w:rPr>
        <w:pPrChange w:id="1535" w:author="Shicheng Guo" w:date="2014-03-18T02:50:00Z">
          <w:pPr>
            <w:pStyle w:val="float"/>
            <w:spacing w:before="0" w:beforeAutospacing="0" w:after="0" w:afterAutospacing="0"/>
          </w:pPr>
        </w:pPrChange>
      </w:pPr>
      <w:del w:id="1536" w:author="Shicheng Guo" w:date="2014-03-18T02:50:00Z">
        <w:r w:rsidDel="002223F8">
          <w:delText>Author 6:</w:delText>
        </w:r>
      </w:del>
    </w:p>
    <w:p w:rsidR="00FC6051" w:rsidDel="002223F8" w:rsidRDefault="00FC6051">
      <w:pPr>
        <w:pStyle w:val="float"/>
        <w:spacing w:after="0" w:afterAutospacing="0"/>
        <w:rPr>
          <w:del w:id="1537" w:author="Shicheng Guo" w:date="2014-03-18T02:50:00Z"/>
        </w:rPr>
        <w:pPrChange w:id="1538" w:author="Shicheng Guo" w:date="2014-03-18T02:50:00Z">
          <w:pPr>
            <w:pStyle w:val="float"/>
            <w:spacing w:before="0" w:beforeAutospacing="0" w:after="0" w:afterAutospacing="0"/>
          </w:pPr>
        </w:pPrChange>
      </w:pPr>
      <w:del w:id="1539" w:author="Shicheng Guo" w:date="2014-03-18T02:50:00Z">
        <w:r w:rsidDel="002223F8">
          <w:delText>Given name:</w:delText>
        </w:r>
        <w:r w:rsidDel="002223F8">
          <w:tab/>
          <w:delText>Jinhui</w:delText>
        </w:r>
      </w:del>
    </w:p>
    <w:p w:rsidR="00FC6051" w:rsidDel="002223F8" w:rsidRDefault="00FC6051">
      <w:pPr>
        <w:pStyle w:val="float"/>
        <w:spacing w:after="0" w:afterAutospacing="0"/>
        <w:rPr>
          <w:del w:id="1540" w:author="Shicheng Guo" w:date="2014-03-18T02:50:00Z"/>
        </w:rPr>
        <w:pPrChange w:id="1541" w:author="Shicheng Guo" w:date="2014-03-18T02:50:00Z">
          <w:pPr>
            <w:pStyle w:val="float"/>
            <w:spacing w:before="0" w:beforeAutospacing="0" w:after="0" w:afterAutospacing="0"/>
          </w:pPr>
        </w:pPrChange>
      </w:pPr>
      <w:del w:id="1542" w:author="Shicheng Guo" w:date="2014-03-18T02:50:00Z">
        <w:r w:rsidDel="002223F8">
          <w:delText>Family name:</w:delText>
        </w:r>
        <w:r w:rsidDel="002223F8">
          <w:tab/>
          <w:delText>Wu</w:delText>
        </w:r>
      </w:del>
    </w:p>
    <w:p w:rsidR="00FC6051" w:rsidDel="002223F8" w:rsidRDefault="00FC6051">
      <w:pPr>
        <w:pStyle w:val="float"/>
        <w:spacing w:after="0" w:afterAutospacing="0"/>
        <w:rPr>
          <w:del w:id="1543" w:author="Shicheng Guo" w:date="2014-03-18T02:50:00Z"/>
        </w:rPr>
        <w:pPrChange w:id="1544"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45" w:author="Shicheng Guo" w:date="2014-03-18T02:50:00Z"/>
        </w:rPr>
        <w:pPrChange w:id="1546" w:author="Shicheng Guo" w:date="2014-03-18T02:50:00Z">
          <w:pPr>
            <w:pStyle w:val="float"/>
            <w:spacing w:before="0" w:beforeAutospacing="0" w:after="0" w:afterAutospacing="0"/>
          </w:pPr>
        </w:pPrChange>
      </w:pPr>
      <w:del w:id="1547" w:author="Shicheng Guo" w:date="2014-03-18T02:50:00Z">
        <w:r w:rsidDel="002223F8">
          <w:delText>Author 7:</w:delText>
        </w:r>
      </w:del>
    </w:p>
    <w:p w:rsidR="00FC6051" w:rsidDel="002223F8" w:rsidRDefault="00FC6051">
      <w:pPr>
        <w:pStyle w:val="float"/>
        <w:spacing w:after="0" w:afterAutospacing="0"/>
        <w:rPr>
          <w:del w:id="1548" w:author="Shicheng Guo" w:date="2014-03-18T02:50:00Z"/>
        </w:rPr>
        <w:pPrChange w:id="1549" w:author="Shicheng Guo" w:date="2014-03-18T02:50:00Z">
          <w:pPr>
            <w:pStyle w:val="float"/>
            <w:spacing w:before="0" w:beforeAutospacing="0" w:after="0" w:afterAutospacing="0"/>
          </w:pPr>
        </w:pPrChange>
      </w:pPr>
      <w:del w:id="1550" w:author="Shicheng Guo" w:date="2014-03-18T02:50:00Z">
        <w:r w:rsidDel="002223F8">
          <w:delText>Given name:</w:delText>
        </w:r>
        <w:r w:rsidDel="002223F8">
          <w:tab/>
          <w:delText>Qiang</w:delText>
        </w:r>
      </w:del>
    </w:p>
    <w:p w:rsidR="00FC6051" w:rsidDel="002223F8" w:rsidRDefault="00FC6051">
      <w:pPr>
        <w:pStyle w:val="float"/>
        <w:spacing w:after="0" w:afterAutospacing="0"/>
        <w:rPr>
          <w:del w:id="1551" w:author="Shicheng Guo" w:date="2014-03-18T02:50:00Z"/>
        </w:rPr>
        <w:pPrChange w:id="1552" w:author="Shicheng Guo" w:date="2014-03-18T02:50:00Z">
          <w:pPr>
            <w:pStyle w:val="float"/>
            <w:spacing w:before="0" w:beforeAutospacing="0" w:after="0" w:afterAutospacing="0"/>
          </w:pPr>
        </w:pPrChange>
      </w:pPr>
      <w:del w:id="1553" w:author="Shicheng Guo" w:date="2014-03-18T02:50:00Z">
        <w:r w:rsidDel="002223F8">
          <w:delText>Family name:</w:delText>
        </w:r>
        <w:r w:rsidDel="002223F8">
          <w:tab/>
          <w:delText>Li</w:delText>
        </w:r>
      </w:del>
    </w:p>
    <w:p w:rsidR="00FC6051" w:rsidDel="002223F8" w:rsidRDefault="00FC6051">
      <w:pPr>
        <w:pStyle w:val="float"/>
        <w:spacing w:after="0" w:afterAutospacing="0"/>
        <w:rPr>
          <w:del w:id="1554" w:author="Shicheng Guo" w:date="2014-03-18T02:50:00Z"/>
        </w:rPr>
        <w:pPrChange w:id="1555"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56" w:author="Shicheng Guo" w:date="2014-03-18T02:50:00Z"/>
        </w:rPr>
        <w:pPrChange w:id="1557" w:author="Shicheng Guo" w:date="2014-03-18T02:50:00Z">
          <w:pPr>
            <w:pStyle w:val="float"/>
            <w:spacing w:before="0" w:beforeAutospacing="0" w:after="0" w:afterAutospacing="0"/>
          </w:pPr>
        </w:pPrChange>
      </w:pPr>
      <w:del w:id="1558" w:author="Shicheng Guo" w:date="2014-03-18T02:50:00Z">
        <w:r w:rsidDel="002223F8">
          <w:delText>Author 8:</w:delText>
        </w:r>
      </w:del>
    </w:p>
    <w:p w:rsidR="00FC6051" w:rsidDel="002223F8" w:rsidRDefault="00FC6051">
      <w:pPr>
        <w:pStyle w:val="float"/>
        <w:spacing w:after="0" w:afterAutospacing="0"/>
        <w:rPr>
          <w:del w:id="1559" w:author="Shicheng Guo" w:date="2014-03-18T02:50:00Z"/>
        </w:rPr>
        <w:pPrChange w:id="1560" w:author="Shicheng Guo" w:date="2014-03-18T02:50:00Z">
          <w:pPr>
            <w:pStyle w:val="float"/>
            <w:spacing w:before="0" w:beforeAutospacing="0" w:after="0" w:afterAutospacing="0"/>
          </w:pPr>
        </w:pPrChange>
      </w:pPr>
      <w:del w:id="1561" w:author="Shicheng Guo" w:date="2014-03-18T02:50:00Z">
        <w:r w:rsidDel="002223F8">
          <w:delText>Given name:</w:delText>
        </w:r>
        <w:r w:rsidDel="002223F8">
          <w:tab/>
          <w:delText>Yanyun</w:delText>
        </w:r>
      </w:del>
    </w:p>
    <w:p w:rsidR="00FC6051" w:rsidDel="002223F8" w:rsidRDefault="00FC6051">
      <w:pPr>
        <w:pStyle w:val="float"/>
        <w:spacing w:after="0" w:afterAutospacing="0"/>
        <w:rPr>
          <w:del w:id="1562" w:author="Shicheng Guo" w:date="2014-03-18T02:50:00Z"/>
        </w:rPr>
        <w:pPrChange w:id="1563" w:author="Shicheng Guo" w:date="2014-03-18T02:50:00Z">
          <w:pPr>
            <w:pStyle w:val="float"/>
            <w:spacing w:before="0" w:beforeAutospacing="0" w:after="0" w:afterAutospacing="0"/>
          </w:pPr>
        </w:pPrChange>
      </w:pPr>
      <w:del w:id="1564" w:author="Shicheng Guo" w:date="2014-03-18T02:50:00Z">
        <w:r w:rsidDel="002223F8">
          <w:delText>Family name:</w:delText>
        </w:r>
        <w:r w:rsidDel="002223F8">
          <w:tab/>
          <w:delText>Ma</w:delText>
        </w:r>
      </w:del>
    </w:p>
    <w:p w:rsidR="00FC6051" w:rsidDel="002223F8" w:rsidRDefault="00FC6051">
      <w:pPr>
        <w:pStyle w:val="float"/>
        <w:spacing w:after="0" w:afterAutospacing="0"/>
        <w:rPr>
          <w:del w:id="1565" w:author="Shicheng Guo" w:date="2014-03-18T02:50:00Z"/>
        </w:rPr>
        <w:pPrChange w:id="1566"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67" w:author="Shicheng Guo" w:date="2014-03-18T02:50:00Z"/>
        </w:rPr>
        <w:pPrChange w:id="1568" w:author="Shicheng Guo" w:date="2014-03-18T02:50:00Z">
          <w:pPr>
            <w:pStyle w:val="float"/>
            <w:spacing w:before="0" w:beforeAutospacing="0" w:after="0" w:afterAutospacing="0"/>
          </w:pPr>
        </w:pPrChange>
      </w:pPr>
      <w:del w:id="1569" w:author="Shicheng Guo" w:date="2014-03-18T02:50:00Z">
        <w:r w:rsidDel="002223F8">
          <w:delText>Author 9:</w:delText>
        </w:r>
      </w:del>
    </w:p>
    <w:p w:rsidR="00FC6051" w:rsidDel="002223F8" w:rsidRDefault="00FC6051">
      <w:pPr>
        <w:pStyle w:val="float"/>
        <w:spacing w:after="0" w:afterAutospacing="0"/>
        <w:rPr>
          <w:del w:id="1570" w:author="Shicheng Guo" w:date="2014-03-18T02:50:00Z"/>
        </w:rPr>
        <w:pPrChange w:id="1571" w:author="Shicheng Guo" w:date="2014-03-18T02:50:00Z">
          <w:pPr>
            <w:pStyle w:val="float"/>
            <w:spacing w:before="0" w:beforeAutospacing="0" w:after="0" w:afterAutospacing="0"/>
          </w:pPr>
        </w:pPrChange>
      </w:pPr>
      <w:del w:id="1572" w:author="Shicheng Guo" w:date="2014-03-18T02:50:00Z">
        <w:r w:rsidDel="002223F8">
          <w:delText>Given name:</w:delText>
        </w:r>
        <w:r w:rsidDel="002223F8">
          <w:tab/>
          <w:delText>Jibin</w:delText>
        </w:r>
      </w:del>
    </w:p>
    <w:p w:rsidR="00FC6051" w:rsidDel="002223F8" w:rsidRDefault="00FC6051">
      <w:pPr>
        <w:pStyle w:val="float"/>
        <w:spacing w:after="0" w:afterAutospacing="0"/>
        <w:rPr>
          <w:del w:id="1573" w:author="Shicheng Guo" w:date="2014-03-18T02:50:00Z"/>
        </w:rPr>
        <w:pPrChange w:id="1574" w:author="Shicheng Guo" w:date="2014-03-18T02:50:00Z">
          <w:pPr>
            <w:pStyle w:val="float"/>
            <w:spacing w:before="0" w:beforeAutospacing="0" w:after="0" w:afterAutospacing="0"/>
          </w:pPr>
        </w:pPrChange>
      </w:pPr>
      <w:del w:id="1575" w:author="Shicheng Guo" w:date="2014-03-18T02:50:00Z">
        <w:r w:rsidDel="002223F8">
          <w:delText>Family name:</w:delText>
        </w:r>
        <w:r w:rsidDel="002223F8">
          <w:tab/>
          <w:delText>Xu</w:delText>
        </w:r>
      </w:del>
    </w:p>
    <w:p w:rsidR="00FC6051" w:rsidDel="002223F8" w:rsidRDefault="00FC6051">
      <w:pPr>
        <w:pStyle w:val="float"/>
        <w:spacing w:after="0" w:afterAutospacing="0"/>
        <w:rPr>
          <w:del w:id="1576" w:author="Shicheng Guo" w:date="2014-03-18T02:50:00Z"/>
        </w:rPr>
        <w:pPrChange w:id="1577"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78" w:author="Shicheng Guo" w:date="2014-03-18T02:50:00Z"/>
        </w:rPr>
        <w:pPrChange w:id="1579" w:author="Shicheng Guo" w:date="2014-03-18T02:50:00Z">
          <w:pPr>
            <w:pStyle w:val="float"/>
            <w:spacing w:before="0" w:beforeAutospacing="0" w:after="0" w:afterAutospacing="0"/>
          </w:pPr>
        </w:pPrChange>
      </w:pPr>
      <w:del w:id="1580" w:author="Shicheng Guo" w:date="2014-03-18T02:50:00Z">
        <w:r w:rsidDel="002223F8">
          <w:delText>Author 10:</w:delText>
        </w:r>
      </w:del>
    </w:p>
    <w:p w:rsidR="00FC6051" w:rsidDel="002223F8" w:rsidRDefault="00FC6051">
      <w:pPr>
        <w:pStyle w:val="float"/>
        <w:spacing w:after="0" w:afterAutospacing="0"/>
        <w:rPr>
          <w:del w:id="1581" w:author="Shicheng Guo" w:date="2014-03-18T02:50:00Z"/>
        </w:rPr>
        <w:pPrChange w:id="1582" w:author="Shicheng Guo" w:date="2014-03-18T02:50:00Z">
          <w:pPr>
            <w:pStyle w:val="float"/>
            <w:spacing w:before="0" w:beforeAutospacing="0" w:after="0" w:afterAutospacing="0"/>
          </w:pPr>
        </w:pPrChange>
      </w:pPr>
      <w:del w:id="1583" w:author="Shicheng Guo" w:date="2014-03-18T02:50:00Z">
        <w:r w:rsidDel="002223F8">
          <w:delText>Given name:</w:delText>
        </w:r>
        <w:r w:rsidDel="002223F8">
          <w:tab/>
          <w:delText>Li</w:delText>
        </w:r>
      </w:del>
    </w:p>
    <w:p w:rsidR="00FC6051" w:rsidDel="002223F8" w:rsidRDefault="00FC6051">
      <w:pPr>
        <w:pStyle w:val="float"/>
        <w:spacing w:after="0" w:afterAutospacing="0"/>
        <w:rPr>
          <w:del w:id="1584" w:author="Shicheng Guo" w:date="2014-03-18T02:50:00Z"/>
        </w:rPr>
        <w:pPrChange w:id="1585" w:author="Shicheng Guo" w:date="2014-03-18T02:50:00Z">
          <w:pPr>
            <w:pStyle w:val="float"/>
            <w:spacing w:before="0" w:beforeAutospacing="0" w:after="0" w:afterAutospacing="0"/>
          </w:pPr>
        </w:pPrChange>
      </w:pPr>
      <w:del w:id="1586" w:author="Shicheng Guo" w:date="2014-03-18T02:50:00Z">
        <w:r w:rsidDel="002223F8">
          <w:delText>Family name:</w:delText>
        </w:r>
        <w:r w:rsidDel="002223F8">
          <w:tab/>
          <w:delText>Jin</w:delText>
        </w:r>
      </w:del>
    </w:p>
    <w:p w:rsidR="00FC6051" w:rsidDel="002223F8" w:rsidRDefault="00FC6051">
      <w:pPr>
        <w:pStyle w:val="float"/>
        <w:spacing w:after="0" w:afterAutospacing="0"/>
        <w:rPr>
          <w:del w:id="1587" w:author="Shicheng Guo" w:date="2014-03-18T02:50:00Z"/>
        </w:rPr>
        <w:pPrChange w:id="1588" w:author="Shicheng Guo" w:date="2014-03-18T02:50:00Z">
          <w:pPr>
            <w:pStyle w:val="float"/>
            <w:spacing w:before="0" w:beforeAutospacing="0" w:after="0" w:afterAutospacing="0"/>
          </w:pPr>
        </w:pPrChange>
      </w:pPr>
    </w:p>
    <w:p w:rsidR="00FC6051" w:rsidDel="002223F8" w:rsidRDefault="00FC6051">
      <w:pPr>
        <w:pStyle w:val="float"/>
        <w:spacing w:after="0" w:afterAutospacing="0"/>
        <w:rPr>
          <w:del w:id="1589" w:author="Shicheng Guo" w:date="2014-03-18T02:50:00Z"/>
        </w:rPr>
        <w:pPrChange w:id="1590" w:author="Shicheng Guo" w:date="2014-03-18T02:50:00Z">
          <w:pPr>
            <w:pStyle w:val="float"/>
            <w:spacing w:before="0" w:beforeAutospacing="0" w:after="0" w:afterAutospacing="0"/>
          </w:pPr>
        </w:pPrChange>
      </w:pPr>
      <w:del w:id="1591" w:author="Shicheng Guo" w:date="2014-03-18T02:50:00Z">
        <w:r w:rsidDel="002223F8">
          <w:lastRenderedPageBreak/>
          <w:delText>Author 11:</w:delText>
        </w:r>
      </w:del>
    </w:p>
    <w:p w:rsidR="00FC6051" w:rsidDel="002223F8" w:rsidRDefault="00FC6051">
      <w:pPr>
        <w:pStyle w:val="float"/>
        <w:spacing w:after="0" w:afterAutospacing="0"/>
        <w:rPr>
          <w:del w:id="1592" w:author="Shicheng Guo" w:date="2014-03-18T02:50:00Z"/>
        </w:rPr>
        <w:pPrChange w:id="1593" w:author="Shicheng Guo" w:date="2014-03-18T02:50:00Z">
          <w:pPr>
            <w:pStyle w:val="float"/>
            <w:spacing w:before="0" w:beforeAutospacing="0" w:after="0" w:afterAutospacing="0"/>
          </w:pPr>
        </w:pPrChange>
      </w:pPr>
      <w:del w:id="1594" w:author="Shicheng Guo" w:date="2014-03-18T02:50:00Z">
        <w:r w:rsidDel="002223F8">
          <w:delText>Given name:</w:delText>
        </w:r>
        <w:r w:rsidDel="002223F8">
          <w:tab/>
          <w:delText>Jiu</w:delText>
        </w:r>
      </w:del>
      <w:del w:id="1595" w:author="Shicheng Guo" w:date="2014-03-17T02:59:00Z">
        <w:r w:rsidDel="00364A6C">
          <w:delText>-</w:delText>
        </w:r>
      </w:del>
      <w:del w:id="1596" w:author="Shicheng Guo" w:date="2014-03-17T04:36:00Z">
        <w:r w:rsidDel="00DD0C22">
          <w:delText>C</w:delText>
        </w:r>
      </w:del>
      <w:del w:id="1597" w:author="Shicheng Guo" w:date="2014-03-18T02:50:00Z">
        <w:r w:rsidDel="002223F8">
          <w:delText>un</w:delText>
        </w:r>
      </w:del>
    </w:p>
    <w:p w:rsidR="00FC6051" w:rsidDel="002223F8" w:rsidRDefault="00FC6051">
      <w:pPr>
        <w:pStyle w:val="float"/>
        <w:spacing w:after="0" w:afterAutospacing="0"/>
        <w:rPr>
          <w:del w:id="1598" w:author="Shicheng Guo" w:date="2014-03-18T02:50:00Z"/>
        </w:rPr>
        <w:pPrChange w:id="1599" w:author="Shicheng Guo" w:date="2014-03-18T02:50:00Z">
          <w:pPr>
            <w:pStyle w:val="float"/>
            <w:spacing w:before="0" w:beforeAutospacing="0" w:after="0" w:afterAutospacing="0"/>
          </w:pPr>
        </w:pPrChange>
      </w:pPr>
      <w:del w:id="1600" w:author="Shicheng Guo" w:date="2014-03-18T02:50:00Z">
        <w:r w:rsidDel="002223F8">
          <w:delText>Family name:</w:delText>
        </w:r>
        <w:r w:rsidDel="002223F8">
          <w:tab/>
          <w:delText>Wang</w:delText>
        </w:r>
      </w:del>
    </w:p>
    <w:p w:rsidR="00FC6051" w:rsidDel="002223F8" w:rsidRDefault="00FC6051">
      <w:pPr>
        <w:pStyle w:val="float"/>
        <w:spacing w:after="0" w:afterAutospacing="0"/>
        <w:rPr>
          <w:del w:id="1601" w:author="Shicheng Guo" w:date="2014-03-18T02:50:00Z"/>
        </w:rPr>
        <w:pPrChange w:id="1602"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03" w:author="Richard Hornby" w:date="2014-03-06T12:56:00Z" w:original="%1:2:0:."/>
        </w:numPr>
        <w:spacing w:after="0" w:afterAutospacing="0"/>
        <w:rPr>
          <w:del w:id="1604" w:author="Shicheng Guo" w:date="2014-03-18T02:50:00Z"/>
        </w:rPr>
        <w:pPrChange w:id="1605" w:author="Shicheng Guo" w:date="2014-03-18T02:50:00Z">
          <w:pPr>
            <w:pStyle w:val="float"/>
            <w:numPr>
              <w:numId w:val="1"/>
            </w:numPr>
            <w:spacing w:before="0" w:beforeAutospacing="0" w:after="0" w:afterAutospacing="0"/>
            <w:ind w:left="720" w:hanging="360"/>
          </w:pPr>
        </w:pPrChange>
      </w:pPr>
      <w:del w:id="1606" w:author="Shicheng Guo" w:date="2014-03-18T02:50:00Z">
        <w:r w:rsidDel="002223F8">
          <w:delText>All additional files must be cited in ascending numerical order; however, the original sequence of citations 2 and 1 was out of order. All affected additional files were renumbered including their corresponding files. Please check if the action taken is appropriate. Otherwise, kindly advise us on how to proceed.</w:delText>
        </w:r>
      </w:del>
    </w:p>
    <w:p w:rsidR="00FC6051" w:rsidDel="002223F8" w:rsidRDefault="00FC6051">
      <w:pPr>
        <w:pStyle w:val="float"/>
        <w:spacing w:after="0" w:afterAutospacing="0"/>
        <w:rPr>
          <w:del w:id="1607" w:author="Shicheng Guo" w:date="2014-03-18T02:50:00Z"/>
        </w:rPr>
        <w:pPrChange w:id="1608"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09" w:author="Richard Hornby" w:date="2014-03-06T12:56:00Z" w:original="%1:3:0:."/>
        </w:numPr>
        <w:spacing w:after="0" w:afterAutospacing="0"/>
        <w:rPr>
          <w:del w:id="1610" w:author="Shicheng Guo" w:date="2014-03-18T02:50:00Z"/>
        </w:rPr>
        <w:pPrChange w:id="1611" w:author="Shicheng Guo" w:date="2014-03-18T02:50:00Z">
          <w:pPr>
            <w:pStyle w:val="float"/>
            <w:numPr>
              <w:numId w:val="1"/>
            </w:numPr>
            <w:spacing w:before="0" w:beforeAutospacing="0" w:after="0" w:afterAutospacing="0"/>
            <w:ind w:left="720" w:hanging="360"/>
          </w:pPr>
        </w:pPrChange>
      </w:pPr>
      <w:del w:id="1612" w:author="Shicheng Guo" w:date="2014-03-18T02:50:00Z">
        <w:r w:rsidDel="002223F8">
          <w:delText>Supplementary Table citations were changed to Additional file 1: Table S1-S5Supplementary Figure citations were changed to Additional file 2: Figure S1-S3 to avoid confusion with any figures and tables included within the main text. Moreover, titles inside the additional files were also amended to correspond with their modified citations. Please check if appropriate.</w:delText>
        </w:r>
      </w:del>
    </w:p>
    <w:p w:rsidR="00FC6051" w:rsidDel="002223F8" w:rsidRDefault="00FC6051">
      <w:pPr>
        <w:pStyle w:val="float"/>
        <w:spacing w:after="0" w:afterAutospacing="0"/>
        <w:rPr>
          <w:del w:id="1613" w:author="Shicheng Guo" w:date="2014-03-18T02:50:00Z"/>
        </w:rPr>
        <w:pPrChange w:id="1614"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15" w:author="Richard Hornby" w:date="2014-03-06T12:56:00Z" w:original="%1:4:0:."/>
        </w:numPr>
        <w:spacing w:after="0" w:afterAutospacing="0"/>
        <w:rPr>
          <w:del w:id="1616" w:author="Shicheng Guo" w:date="2014-03-18T02:50:00Z"/>
        </w:rPr>
        <w:pPrChange w:id="1617" w:author="Shicheng Guo" w:date="2014-03-18T02:50:00Z">
          <w:pPr>
            <w:pStyle w:val="float"/>
            <w:numPr>
              <w:numId w:val="1"/>
            </w:numPr>
            <w:spacing w:before="0" w:beforeAutospacing="0" w:after="0" w:afterAutospacing="0"/>
            <w:ind w:left="720" w:hanging="360"/>
          </w:pPr>
        </w:pPrChange>
      </w:pPr>
      <w:del w:id="1618" w:author="Shicheng Guo" w:date="2014-03-18T02:50:00Z">
        <w:r w:rsidDel="002223F8">
          <w:delText>Additional file 2 was mentioned in the manuscript; however, no e-file was provided. Please supply the e-file of the mentioned additional file. Otherwise, kindly advise us on how to proceed.</w:delText>
        </w:r>
      </w:del>
    </w:p>
    <w:p w:rsidR="00FC6051" w:rsidDel="002223F8" w:rsidRDefault="00FC6051">
      <w:pPr>
        <w:pStyle w:val="float"/>
        <w:spacing w:after="0" w:afterAutospacing="0"/>
        <w:rPr>
          <w:del w:id="1619" w:author="Shicheng Guo" w:date="2014-03-18T02:50:00Z"/>
        </w:rPr>
        <w:pPrChange w:id="1620"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21" w:author="Richard Hornby" w:date="2014-03-06T12:56:00Z" w:original="%1:5:0:."/>
        </w:numPr>
        <w:spacing w:after="0" w:afterAutospacing="0"/>
        <w:rPr>
          <w:del w:id="1622" w:author="Shicheng Guo" w:date="2014-03-18T02:50:00Z"/>
        </w:rPr>
        <w:pPrChange w:id="1623" w:author="Shicheng Guo" w:date="2014-03-18T02:50:00Z">
          <w:pPr>
            <w:pStyle w:val="float"/>
            <w:numPr>
              <w:numId w:val="1"/>
            </w:numPr>
            <w:spacing w:before="0" w:beforeAutospacing="0" w:after="0" w:afterAutospacing="0"/>
            <w:ind w:left="720" w:hanging="360"/>
          </w:pPr>
        </w:pPrChange>
      </w:pPr>
      <w:del w:id="1624" w:author="Shicheng Guo" w:date="2014-03-18T02:50:00Z">
        <w:r w:rsidDel="002223F8">
          <w:delText>Competing interests: Journal instruction requires a “Competing interests” section; however, none was provided. The authors are required to complete a declaration of competing interests. All competing interests that are declared will be listed before the references. In this regard, please provide the missing section. Please note that if the authors give no competing interest, the listing should read as “The authors declare that they have no competing interests”.</w:delText>
        </w:r>
      </w:del>
    </w:p>
    <w:p w:rsidR="00FC6051" w:rsidDel="002223F8" w:rsidRDefault="00FC6051">
      <w:pPr>
        <w:pStyle w:val="float"/>
        <w:spacing w:after="0" w:afterAutospacing="0"/>
        <w:rPr>
          <w:del w:id="1625" w:author="Shicheng Guo" w:date="2014-03-18T02:50:00Z"/>
        </w:rPr>
        <w:pPrChange w:id="1626"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27" w:author="Richard Hornby" w:date="2014-03-06T12:56:00Z" w:original="%1:6:0:."/>
        </w:numPr>
        <w:spacing w:after="0" w:afterAutospacing="0"/>
        <w:rPr>
          <w:del w:id="1628" w:author="Shicheng Guo" w:date="2014-03-18T02:50:00Z"/>
        </w:rPr>
        <w:pPrChange w:id="1629" w:author="Shicheng Guo" w:date="2014-03-18T02:50:00Z">
          <w:pPr>
            <w:pStyle w:val="float"/>
            <w:numPr>
              <w:numId w:val="1"/>
            </w:numPr>
            <w:spacing w:before="0" w:beforeAutospacing="0" w:after="0" w:afterAutospacing="0"/>
            <w:ind w:left="720" w:hanging="360"/>
          </w:pPr>
        </w:pPrChange>
      </w:pPr>
      <w:del w:id="1630" w:author="Shicheng Guo" w:date="2014-03-18T02:50:00Z">
        <w:r w:rsidDel="002223F8">
          <w:delText>Citation details for Reference [9] are incomplete. Please supply the Volume number and Page range of this reference. Otherwise, kindly advise us on how to proceed.</w:delText>
        </w:r>
      </w:del>
    </w:p>
    <w:p w:rsidR="00FC6051" w:rsidDel="002223F8" w:rsidRDefault="00FC6051">
      <w:pPr>
        <w:pStyle w:val="float"/>
        <w:spacing w:after="0" w:afterAutospacing="0"/>
        <w:rPr>
          <w:del w:id="1631" w:author="Shicheng Guo" w:date="2014-03-18T02:50:00Z"/>
        </w:rPr>
        <w:pPrChange w:id="1632" w:author="Shicheng Guo" w:date="2014-03-18T02:50:00Z">
          <w:pPr>
            <w:pStyle w:val="float"/>
            <w:spacing w:before="0" w:beforeAutospacing="0" w:after="0" w:afterAutospacing="0"/>
          </w:pPr>
        </w:pPrChange>
      </w:pPr>
    </w:p>
    <w:p w:rsidR="00FC6051" w:rsidDel="002223F8" w:rsidRDefault="00FC6051">
      <w:pPr>
        <w:pStyle w:val="float"/>
        <w:numPr>
          <w:ilvl w:val="0"/>
          <w:numId w:val="1"/>
          <w:numberingChange w:id="1633" w:author="Richard Hornby" w:date="2014-03-06T12:56:00Z" w:original="%1:7:0:."/>
        </w:numPr>
        <w:spacing w:after="0" w:afterAutospacing="0"/>
        <w:rPr>
          <w:del w:id="1634" w:author="Shicheng Guo" w:date="2014-03-18T02:50:00Z"/>
        </w:rPr>
        <w:pPrChange w:id="1635" w:author="Shicheng Guo" w:date="2014-03-18T02:50:00Z">
          <w:pPr>
            <w:pStyle w:val="float"/>
            <w:numPr>
              <w:numId w:val="1"/>
            </w:numPr>
            <w:spacing w:before="0" w:beforeAutospacing="0" w:after="0" w:afterAutospacing="0"/>
            <w:ind w:left="720" w:hanging="360"/>
          </w:pPr>
        </w:pPrChange>
      </w:pPr>
      <w:del w:id="1636" w:author="Shicheng Guo" w:date="2014-03-18T02:50:00Z">
        <w:r w:rsidDel="002223F8">
          <w:delText>References 5, 6, 8-10, 12-24, 27, 28, 31-33, 35 and 41: Citations in the reference list should include all named authors, up to the first 30 before adding 'et al.'</w:delText>
        </w:r>
      </w:del>
    </w:p>
    <w:p w:rsidR="00FC6051" w:rsidRDefault="00FC6051">
      <w:pPr>
        <w:pStyle w:val="float"/>
        <w:spacing w:after="0" w:afterAutospacing="0"/>
        <w:pPrChange w:id="1637" w:author="Shicheng Guo" w:date="2014-03-18T02:50:00Z">
          <w:pPr>
            <w:pStyle w:val="float"/>
            <w:spacing w:before="0" w:beforeAutospacing="0" w:after="0" w:afterAutospacing="0"/>
          </w:pPr>
        </w:pPrChange>
      </w:pPr>
    </w:p>
    <w:sectPr w:rsidR="00FC6051" w:rsidSect="006A41C2">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3DD" w:rsidRDefault="00E503DD" w:rsidP="00A84698">
      <w:r>
        <w:separator/>
      </w:r>
    </w:p>
  </w:endnote>
  <w:endnote w:type="continuationSeparator" w:id="0">
    <w:p w:rsidR="00E503DD" w:rsidRDefault="00E503DD" w:rsidP="00A8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3DD" w:rsidRDefault="00E503DD" w:rsidP="00A84698">
      <w:r>
        <w:separator/>
      </w:r>
    </w:p>
  </w:footnote>
  <w:footnote w:type="continuationSeparator" w:id="0">
    <w:p w:rsidR="00E503DD" w:rsidRDefault="00E503DD" w:rsidP="00A84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7660D"/>
    <w:multiLevelType w:val="hybridMultilevel"/>
    <w:tmpl w:val="D9AE88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revisionView w:markup="0"/>
  <w:trackRevisions/>
  <w:doNotTrackMoves/>
  <w:documentProtection w:edit="trackedChanges" w:enforcement="1" w:cryptProviderType="rsaFull" w:cryptAlgorithmClass="hash" w:cryptAlgorithmType="typeAny" w:cryptAlgorithmSid="4" w:cryptSpinCount="100000" w:hash="0OzpBHCkB7VeUI4OQSUaKQ6y+eI=" w:salt="HcOqv7Q1rE/NKhDzdjX8oA=="/>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s>
  <w:rsids>
    <w:rsidRoot w:val="006A41C2"/>
    <w:rsid w:val="00001265"/>
    <w:rsid w:val="000033E3"/>
    <w:rsid w:val="00004876"/>
    <w:rsid w:val="0001616C"/>
    <w:rsid w:val="00020970"/>
    <w:rsid w:val="00022459"/>
    <w:rsid w:val="00026CB0"/>
    <w:rsid w:val="00032456"/>
    <w:rsid w:val="0003720A"/>
    <w:rsid w:val="00062FB6"/>
    <w:rsid w:val="000718B8"/>
    <w:rsid w:val="000821A3"/>
    <w:rsid w:val="000837C4"/>
    <w:rsid w:val="00087732"/>
    <w:rsid w:val="000879BD"/>
    <w:rsid w:val="00087C75"/>
    <w:rsid w:val="000A6E1A"/>
    <w:rsid w:val="000A75AF"/>
    <w:rsid w:val="000B0125"/>
    <w:rsid w:val="000B0574"/>
    <w:rsid w:val="000B15A6"/>
    <w:rsid w:val="000C3AF8"/>
    <w:rsid w:val="000C43F9"/>
    <w:rsid w:val="000D7217"/>
    <w:rsid w:val="000E7BD4"/>
    <w:rsid w:val="000F3F81"/>
    <w:rsid w:val="00102118"/>
    <w:rsid w:val="001218AE"/>
    <w:rsid w:val="0012570C"/>
    <w:rsid w:val="00156BDE"/>
    <w:rsid w:val="00156FEC"/>
    <w:rsid w:val="00172DC1"/>
    <w:rsid w:val="00174F70"/>
    <w:rsid w:val="00175DAE"/>
    <w:rsid w:val="00176BE4"/>
    <w:rsid w:val="00177C5A"/>
    <w:rsid w:val="001804E2"/>
    <w:rsid w:val="00182801"/>
    <w:rsid w:val="001867EB"/>
    <w:rsid w:val="001963AD"/>
    <w:rsid w:val="00196D1E"/>
    <w:rsid w:val="001A0356"/>
    <w:rsid w:val="001A1EB9"/>
    <w:rsid w:val="001A2D55"/>
    <w:rsid w:val="001A66B4"/>
    <w:rsid w:val="001B3B75"/>
    <w:rsid w:val="001C1308"/>
    <w:rsid w:val="001C754E"/>
    <w:rsid w:val="001D11EA"/>
    <w:rsid w:val="001E0FA1"/>
    <w:rsid w:val="001E3ED2"/>
    <w:rsid w:val="001E45D7"/>
    <w:rsid w:val="001F05BD"/>
    <w:rsid w:val="001F5E53"/>
    <w:rsid w:val="00202CAF"/>
    <w:rsid w:val="002223F8"/>
    <w:rsid w:val="00224BEA"/>
    <w:rsid w:val="00224E56"/>
    <w:rsid w:val="002353BB"/>
    <w:rsid w:val="00237448"/>
    <w:rsid w:val="00243A46"/>
    <w:rsid w:val="00250FEE"/>
    <w:rsid w:val="00252D4B"/>
    <w:rsid w:val="002531F6"/>
    <w:rsid w:val="002668FB"/>
    <w:rsid w:val="00276661"/>
    <w:rsid w:val="00283A04"/>
    <w:rsid w:val="0028491D"/>
    <w:rsid w:val="00290AFD"/>
    <w:rsid w:val="002B5315"/>
    <w:rsid w:val="002D5D61"/>
    <w:rsid w:val="002E6D0D"/>
    <w:rsid w:val="00301399"/>
    <w:rsid w:val="0030569D"/>
    <w:rsid w:val="00324876"/>
    <w:rsid w:val="003303D4"/>
    <w:rsid w:val="00332308"/>
    <w:rsid w:val="003372C1"/>
    <w:rsid w:val="0034125A"/>
    <w:rsid w:val="00344A79"/>
    <w:rsid w:val="00361B2D"/>
    <w:rsid w:val="00364A6C"/>
    <w:rsid w:val="00375167"/>
    <w:rsid w:val="00380C12"/>
    <w:rsid w:val="003921F5"/>
    <w:rsid w:val="003A5005"/>
    <w:rsid w:val="003A57E0"/>
    <w:rsid w:val="003B0157"/>
    <w:rsid w:val="003B42A5"/>
    <w:rsid w:val="003C58DB"/>
    <w:rsid w:val="003D382F"/>
    <w:rsid w:val="003E7B73"/>
    <w:rsid w:val="003F3E63"/>
    <w:rsid w:val="00412459"/>
    <w:rsid w:val="0042384F"/>
    <w:rsid w:val="00433E79"/>
    <w:rsid w:val="00435ACC"/>
    <w:rsid w:val="00446B9E"/>
    <w:rsid w:val="00455E38"/>
    <w:rsid w:val="0045714D"/>
    <w:rsid w:val="00473B20"/>
    <w:rsid w:val="00480613"/>
    <w:rsid w:val="00482C82"/>
    <w:rsid w:val="00482E22"/>
    <w:rsid w:val="00495C31"/>
    <w:rsid w:val="004A1B2D"/>
    <w:rsid w:val="004A538B"/>
    <w:rsid w:val="004A680E"/>
    <w:rsid w:val="004C1110"/>
    <w:rsid w:val="004C4154"/>
    <w:rsid w:val="004D42D8"/>
    <w:rsid w:val="004F3F09"/>
    <w:rsid w:val="004F7099"/>
    <w:rsid w:val="0050246F"/>
    <w:rsid w:val="005201EA"/>
    <w:rsid w:val="00525D98"/>
    <w:rsid w:val="00531B34"/>
    <w:rsid w:val="00534AA1"/>
    <w:rsid w:val="00546FDB"/>
    <w:rsid w:val="00552553"/>
    <w:rsid w:val="005600FB"/>
    <w:rsid w:val="00566DC7"/>
    <w:rsid w:val="005679F6"/>
    <w:rsid w:val="00573C1E"/>
    <w:rsid w:val="005866A3"/>
    <w:rsid w:val="0058671F"/>
    <w:rsid w:val="00595D07"/>
    <w:rsid w:val="005B096D"/>
    <w:rsid w:val="005B5317"/>
    <w:rsid w:val="005B65B7"/>
    <w:rsid w:val="005D1C6D"/>
    <w:rsid w:val="005D6675"/>
    <w:rsid w:val="005F3DC7"/>
    <w:rsid w:val="006020EE"/>
    <w:rsid w:val="006117D1"/>
    <w:rsid w:val="00617BD6"/>
    <w:rsid w:val="00620C75"/>
    <w:rsid w:val="0063596F"/>
    <w:rsid w:val="00646C83"/>
    <w:rsid w:val="00652098"/>
    <w:rsid w:val="006536A6"/>
    <w:rsid w:val="00655376"/>
    <w:rsid w:val="00663EF1"/>
    <w:rsid w:val="006739CE"/>
    <w:rsid w:val="00681323"/>
    <w:rsid w:val="00684A8C"/>
    <w:rsid w:val="00685890"/>
    <w:rsid w:val="006A41C2"/>
    <w:rsid w:val="006A614A"/>
    <w:rsid w:val="006B21E4"/>
    <w:rsid w:val="006B345E"/>
    <w:rsid w:val="006B561E"/>
    <w:rsid w:val="006B5D0A"/>
    <w:rsid w:val="006C0831"/>
    <w:rsid w:val="006D1C09"/>
    <w:rsid w:val="006D2C0C"/>
    <w:rsid w:val="006D43BD"/>
    <w:rsid w:val="006D702C"/>
    <w:rsid w:val="006E11BD"/>
    <w:rsid w:val="006E2B7D"/>
    <w:rsid w:val="006E459C"/>
    <w:rsid w:val="006E6EA6"/>
    <w:rsid w:val="006F416A"/>
    <w:rsid w:val="0070248F"/>
    <w:rsid w:val="00713E8A"/>
    <w:rsid w:val="0071516A"/>
    <w:rsid w:val="00722093"/>
    <w:rsid w:val="0072733F"/>
    <w:rsid w:val="00733CA0"/>
    <w:rsid w:val="00737C7D"/>
    <w:rsid w:val="00742EE9"/>
    <w:rsid w:val="0075309F"/>
    <w:rsid w:val="00763B4B"/>
    <w:rsid w:val="00767806"/>
    <w:rsid w:val="00774114"/>
    <w:rsid w:val="00777B48"/>
    <w:rsid w:val="00783AFF"/>
    <w:rsid w:val="0079210F"/>
    <w:rsid w:val="00797488"/>
    <w:rsid w:val="00797DE6"/>
    <w:rsid w:val="007A17DD"/>
    <w:rsid w:val="007A486C"/>
    <w:rsid w:val="007C1BA3"/>
    <w:rsid w:val="007D0FE2"/>
    <w:rsid w:val="007D2198"/>
    <w:rsid w:val="007F41BF"/>
    <w:rsid w:val="008031A8"/>
    <w:rsid w:val="00803E16"/>
    <w:rsid w:val="00816B71"/>
    <w:rsid w:val="00834A4D"/>
    <w:rsid w:val="00847458"/>
    <w:rsid w:val="0085512E"/>
    <w:rsid w:val="0086411F"/>
    <w:rsid w:val="0087388C"/>
    <w:rsid w:val="00893EC7"/>
    <w:rsid w:val="008B7C55"/>
    <w:rsid w:val="008D1A8C"/>
    <w:rsid w:val="008D77D1"/>
    <w:rsid w:val="008F3BE1"/>
    <w:rsid w:val="008F4015"/>
    <w:rsid w:val="00902F3C"/>
    <w:rsid w:val="00903C6D"/>
    <w:rsid w:val="00905D6E"/>
    <w:rsid w:val="0091596F"/>
    <w:rsid w:val="00932584"/>
    <w:rsid w:val="00933CFB"/>
    <w:rsid w:val="0094063F"/>
    <w:rsid w:val="00942856"/>
    <w:rsid w:val="00943D7A"/>
    <w:rsid w:val="00947C3A"/>
    <w:rsid w:val="00951EEB"/>
    <w:rsid w:val="009573CF"/>
    <w:rsid w:val="009669C3"/>
    <w:rsid w:val="00966C00"/>
    <w:rsid w:val="009715E0"/>
    <w:rsid w:val="009718C5"/>
    <w:rsid w:val="0098434D"/>
    <w:rsid w:val="009868D6"/>
    <w:rsid w:val="00987356"/>
    <w:rsid w:val="00987EB2"/>
    <w:rsid w:val="00995735"/>
    <w:rsid w:val="009968F8"/>
    <w:rsid w:val="009A2C7B"/>
    <w:rsid w:val="009A7DAD"/>
    <w:rsid w:val="009B0746"/>
    <w:rsid w:val="009B33F3"/>
    <w:rsid w:val="009B5956"/>
    <w:rsid w:val="009C52A2"/>
    <w:rsid w:val="009D2DED"/>
    <w:rsid w:val="009E2DA4"/>
    <w:rsid w:val="009E5E07"/>
    <w:rsid w:val="00A007E2"/>
    <w:rsid w:val="00A0555A"/>
    <w:rsid w:val="00A05988"/>
    <w:rsid w:val="00A107C2"/>
    <w:rsid w:val="00A13FC9"/>
    <w:rsid w:val="00A169B4"/>
    <w:rsid w:val="00A20A2D"/>
    <w:rsid w:val="00A21166"/>
    <w:rsid w:val="00A229C8"/>
    <w:rsid w:val="00A444DA"/>
    <w:rsid w:val="00A5418D"/>
    <w:rsid w:val="00A547A0"/>
    <w:rsid w:val="00A710C8"/>
    <w:rsid w:val="00A71446"/>
    <w:rsid w:val="00A81ACC"/>
    <w:rsid w:val="00A84698"/>
    <w:rsid w:val="00A85BB6"/>
    <w:rsid w:val="00A9146D"/>
    <w:rsid w:val="00A924FC"/>
    <w:rsid w:val="00AB0437"/>
    <w:rsid w:val="00AD1EEA"/>
    <w:rsid w:val="00AD2428"/>
    <w:rsid w:val="00AD64E8"/>
    <w:rsid w:val="00AE325F"/>
    <w:rsid w:val="00AF4917"/>
    <w:rsid w:val="00AF49E7"/>
    <w:rsid w:val="00AF7046"/>
    <w:rsid w:val="00B11375"/>
    <w:rsid w:val="00B14C8C"/>
    <w:rsid w:val="00B150FC"/>
    <w:rsid w:val="00B17D0D"/>
    <w:rsid w:val="00B21825"/>
    <w:rsid w:val="00B2573F"/>
    <w:rsid w:val="00B27E65"/>
    <w:rsid w:val="00B3472E"/>
    <w:rsid w:val="00B3480A"/>
    <w:rsid w:val="00B401D2"/>
    <w:rsid w:val="00B40A00"/>
    <w:rsid w:val="00B54338"/>
    <w:rsid w:val="00B549B0"/>
    <w:rsid w:val="00B57077"/>
    <w:rsid w:val="00B6491F"/>
    <w:rsid w:val="00B65ED4"/>
    <w:rsid w:val="00B72327"/>
    <w:rsid w:val="00B802F1"/>
    <w:rsid w:val="00B80532"/>
    <w:rsid w:val="00BB4069"/>
    <w:rsid w:val="00BB5C1F"/>
    <w:rsid w:val="00BB72F5"/>
    <w:rsid w:val="00BC1D6E"/>
    <w:rsid w:val="00BC7C83"/>
    <w:rsid w:val="00BD3211"/>
    <w:rsid w:val="00BD7107"/>
    <w:rsid w:val="00BE2D4C"/>
    <w:rsid w:val="00BE3A59"/>
    <w:rsid w:val="00BF3D0B"/>
    <w:rsid w:val="00C00ED1"/>
    <w:rsid w:val="00C032AB"/>
    <w:rsid w:val="00C0770B"/>
    <w:rsid w:val="00C10BC1"/>
    <w:rsid w:val="00C11FE4"/>
    <w:rsid w:val="00C1645E"/>
    <w:rsid w:val="00C24C10"/>
    <w:rsid w:val="00C270E9"/>
    <w:rsid w:val="00C467BB"/>
    <w:rsid w:val="00C50BBD"/>
    <w:rsid w:val="00C609FF"/>
    <w:rsid w:val="00C62A48"/>
    <w:rsid w:val="00C634FE"/>
    <w:rsid w:val="00C646CF"/>
    <w:rsid w:val="00C65284"/>
    <w:rsid w:val="00C6532A"/>
    <w:rsid w:val="00C80F3D"/>
    <w:rsid w:val="00C86E80"/>
    <w:rsid w:val="00CA03E8"/>
    <w:rsid w:val="00CA3920"/>
    <w:rsid w:val="00CA79F9"/>
    <w:rsid w:val="00CB7B39"/>
    <w:rsid w:val="00CC2811"/>
    <w:rsid w:val="00CC6E72"/>
    <w:rsid w:val="00CD2819"/>
    <w:rsid w:val="00CD2B18"/>
    <w:rsid w:val="00CD40B0"/>
    <w:rsid w:val="00CD7337"/>
    <w:rsid w:val="00CE03AE"/>
    <w:rsid w:val="00CF071F"/>
    <w:rsid w:val="00D00A56"/>
    <w:rsid w:val="00D01FB8"/>
    <w:rsid w:val="00D036D9"/>
    <w:rsid w:val="00D0476E"/>
    <w:rsid w:val="00D05FBC"/>
    <w:rsid w:val="00D10F88"/>
    <w:rsid w:val="00D157A9"/>
    <w:rsid w:val="00D215C9"/>
    <w:rsid w:val="00D215FA"/>
    <w:rsid w:val="00D22CF8"/>
    <w:rsid w:val="00D441FA"/>
    <w:rsid w:val="00D444E9"/>
    <w:rsid w:val="00D470EE"/>
    <w:rsid w:val="00D57751"/>
    <w:rsid w:val="00D62000"/>
    <w:rsid w:val="00D65A3F"/>
    <w:rsid w:val="00D67064"/>
    <w:rsid w:val="00D7173A"/>
    <w:rsid w:val="00D73F42"/>
    <w:rsid w:val="00D809E4"/>
    <w:rsid w:val="00D85A9C"/>
    <w:rsid w:val="00D93BF8"/>
    <w:rsid w:val="00DA13EE"/>
    <w:rsid w:val="00DB02F4"/>
    <w:rsid w:val="00DB7611"/>
    <w:rsid w:val="00DB76CF"/>
    <w:rsid w:val="00DD0C22"/>
    <w:rsid w:val="00DD1C44"/>
    <w:rsid w:val="00DE2B5B"/>
    <w:rsid w:val="00DE5D06"/>
    <w:rsid w:val="00DE6B3F"/>
    <w:rsid w:val="00DF65CD"/>
    <w:rsid w:val="00E0704E"/>
    <w:rsid w:val="00E211E2"/>
    <w:rsid w:val="00E235C3"/>
    <w:rsid w:val="00E30D07"/>
    <w:rsid w:val="00E32F40"/>
    <w:rsid w:val="00E365FD"/>
    <w:rsid w:val="00E43EF0"/>
    <w:rsid w:val="00E503DD"/>
    <w:rsid w:val="00E7630C"/>
    <w:rsid w:val="00E77C34"/>
    <w:rsid w:val="00E82AF7"/>
    <w:rsid w:val="00E8414D"/>
    <w:rsid w:val="00EA4795"/>
    <w:rsid w:val="00EA6ED1"/>
    <w:rsid w:val="00EB11A0"/>
    <w:rsid w:val="00EB3694"/>
    <w:rsid w:val="00EB37C6"/>
    <w:rsid w:val="00EC2378"/>
    <w:rsid w:val="00EC6952"/>
    <w:rsid w:val="00ED3B2E"/>
    <w:rsid w:val="00ED799C"/>
    <w:rsid w:val="00EE0DDE"/>
    <w:rsid w:val="00EE0EAD"/>
    <w:rsid w:val="00EE329C"/>
    <w:rsid w:val="00EF1051"/>
    <w:rsid w:val="00EF59E8"/>
    <w:rsid w:val="00F11EBC"/>
    <w:rsid w:val="00F46C52"/>
    <w:rsid w:val="00F532CE"/>
    <w:rsid w:val="00F536F0"/>
    <w:rsid w:val="00F5413F"/>
    <w:rsid w:val="00F61AB6"/>
    <w:rsid w:val="00F62325"/>
    <w:rsid w:val="00F6524B"/>
    <w:rsid w:val="00F94DEC"/>
    <w:rsid w:val="00FA5988"/>
    <w:rsid w:val="00FA6205"/>
    <w:rsid w:val="00FA7A59"/>
    <w:rsid w:val="00FB3E03"/>
    <w:rsid w:val="00FB5CC3"/>
    <w:rsid w:val="00FC175D"/>
    <w:rsid w:val="00FC6051"/>
    <w:rsid w:val="00FD1739"/>
    <w:rsid w:val="00FE5EDC"/>
    <w:rsid w:val="00FE6FAE"/>
  </w:rsids>
  <m:mathPr>
    <m:mathFont m:val="Cambria Math"/>
    <m:brkBin m:val="before"/>
    <m:brkBinSub m:val="--"/>
    <m:smallFrac m:val="0"/>
    <m:dispDef/>
    <m:lMargin m:val="0"/>
    <m:rMargin m:val="0"/>
    <m:defJc m:val="centerGroup"/>
    <m:wrapIndent m:val="1440"/>
    <m:intLim m:val="subSup"/>
    <m:naryLim m:val="undOvr"/>
  </m:mathPr>
  <w:attachedSchema w:val="http://www.w3.org/1998/Math/MathML"/>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1BF"/>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
    <w:name w:val="Title1"/>
    <w:basedOn w:val="a"/>
    <w:uiPriority w:val="99"/>
    <w:rsid w:val="007F41BF"/>
    <w:pPr>
      <w:spacing w:before="100" w:beforeAutospacing="1" w:after="100" w:afterAutospacing="1"/>
    </w:pPr>
    <w:rPr>
      <w:b/>
      <w:bCs/>
      <w:sz w:val="40"/>
      <w:szCs w:val="40"/>
    </w:rPr>
  </w:style>
  <w:style w:type="paragraph" w:customStyle="1" w:styleId="Subtitle1">
    <w:name w:val="Subtitle1"/>
    <w:basedOn w:val="a"/>
    <w:uiPriority w:val="99"/>
    <w:rsid w:val="007F41BF"/>
    <w:pPr>
      <w:spacing w:before="100" w:beforeAutospacing="1" w:after="100" w:afterAutospacing="1"/>
    </w:pPr>
    <w:rPr>
      <w:sz w:val="36"/>
      <w:szCs w:val="36"/>
    </w:rPr>
  </w:style>
  <w:style w:type="paragraph" w:customStyle="1" w:styleId="h1">
    <w:name w:val="h1"/>
    <w:basedOn w:val="a"/>
    <w:uiPriority w:val="99"/>
    <w:rsid w:val="007F41BF"/>
    <w:pPr>
      <w:keepNext/>
      <w:spacing w:before="100" w:beforeAutospacing="1" w:after="100" w:afterAutospacing="1"/>
    </w:pPr>
    <w:rPr>
      <w:b/>
      <w:bCs/>
      <w:sz w:val="36"/>
      <w:szCs w:val="36"/>
    </w:rPr>
  </w:style>
  <w:style w:type="paragraph" w:customStyle="1" w:styleId="h2">
    <w:name w:val="h2"/>
    <w:basedOn w:val="a"/>
    <w:uiPriority w:val="99"/>
    <w:rsid w:val="007F41BF"/>
    <w:pPr>
      <w:keepNext/>
      <w:spacing w:before="100" w:beforeAutospacing="1" w:after="100" w:afterAutospacing="1"/>
    </w:pPr>
    <w:rPr>
      <w:b/>
      <w:bCs/>
      <w:sz w:val="27"/>
      <w:szCs w:val="27"/>
    </w:rPr>
  </w:style>
  <w:style w:type="paragraph" w:customStyle="1" w:styleId="h3">
    <w:name w:val="h3"/>
    <w:basedOn w:val="a"/>
    <w:uiPriority w:val="99"/>
    <w:rsid w:val="007F41BF"/>
    <w:pPr>
      <w:keepNext/>
      <w:spacing w:before="100" w:beforeAutospacing="1" w:after="100" w:afterAutospacing="1"/>
    </w:pPr>
    <w:rPr>
      <w:b/>
      <w:bCs/>
      <w:i/>
      <w:iCs/>
      <w:sz w:val="27"/>
      <w:szCs w:val="27"/>
    </w:rPr>
  </w:style>
  <w:style w:type="paragraph" w:customStyle="1" w:styleId="h4">
    <w:name w:val="h4"/>
    <w:basedOn w:val="a"/>
    <w:uiPriority w:val="99"/>
    <w:rsid w:val="007F41BF"/>
    <w:pPr>
      <w:keepNext/>
      <w:spacing w:before="100" w:beforeAutospacing="1" w:after="100" w:afterAutospacing="1"/>
    </w:pPr>
    <w:rPr>
      <w:i/>
      <w:iCs/>
      <w:sz w:val="27"/>
      <w:szCs w:val="27"/>
    </w:rPr>
  </w:style>
  <w:style w:type="paragraph" w:customStyle="1" w:styleId="Emphasis1">
    <w:name w:val="Emphasis1"/>
    <w:basedOn w:val="a"/>
    <w:uiPriority w:val="99"/>
    <w:rsid w:val="007F41BF"/>
    <w:pPr>
      <w:spacing w:before="100" w:beforeAutospacing="1" w:after="100" w:afterAutospacing="1"/>
    </w:pPr>
    <w:rPr>
      <w:i/>
      <w:iCs/>
    </w:rPr>
  </w:style>
  <w:style w:type="character" w:customStyle="1" w:styleId="bold">
    <w:name w:val="bold"/>
    <w:uiPriority w:val="99"/>
    <w:rsid w:val="007F41BF"/>
    <w:rPr>
      <w:rFonts w:cs="Times New Roman"/>
      <w:b/>
      <w:bCs/>
    </w:rPr>
  </w:style>
  <w:style w:type="character" w:customStyle="1" w:styleId="italic">
    <w:name w:val="italic"/>
    <w:uiPriority w:val="99"/>
    <w:rsid w:val="007F41BF"/>
    <w:rPr>
      <w:rFonts w:cs="Times New Roman"/>
      <w:i/>
      <w:iCs/>
    </w:rPr>
  </w:style>
  <w:style w:type="character" w:customStyle="1" w:styleId="smallcaps">
    <w:name w:val="smallcaps"/>
    <w:uiPriority w:val="99"/>
    <w:rsid w:val="007F41BF"/>
    <w:rPr>
      <w:rFonts w:cs="Times New Roman"/>
      <w:smallCaps/>
    </w:rPr>
  </w:style>
  <w:style w:type="character" w:customStyle="1" w:styleId="strikethrough">
    <w:name w:val="strikethrough"/>
    <w:uiPriority w:val="99"/>
    <w:rsid w:val="007F41BF"/>
    <w:rPr>
      <w:rFonts w:cs="Times New Roman"/>
      <w:strike/>
    </w:rPr>
  </w:style>
  <w:style w:type="character" w:customStyle="1" w:styleId="underline">
    <w:name w:val="underline"/>
    <w:uiPriority w:val="99"/>
    <w:rsid w:val="007F41BF"/>
    <w:rPr>
      <w:rFonts w:cs="Times New Roman"/>
      <w:u w:val="single"/>
    </w:rPr>
  </w:style>
  <w:style w:type="character" w:customStyle="1" w:styleId="bolditalic">
    <w:name w:val="bolditalic"/>
    <w:uiPriority w:val="99"/>
    <w:rsid w:val="007F41BF"/>
    <w:rPr>
      <w:rFonts w:cs="Times New Roman"/>
      <w:b/>
      <w:bCs/>
      <w:i/>
      <w:iCs/>
    </w:rPr>
  </w:style>
  <w:style w:type="character" w:customStyle="1" w:styleId="boldsmallcaps">
    <w:name w:val="boldsmallcaps"/>
    <w:uiPriority w:val="99"/>
    <w:rsid w:val="007F41BF"/>
    <w:rPr>
      <w:rFonts w:cs="Times New Roman"/>
      <w:b/>
      <w:bCs/>
      <w:smallCaps/>
    </w:rPr>
  </w:style>
  <w:style w:type="character" w:customStyle="1" w:styleId="boldunderline">
    <w:name w:val="boldunderline"/>
    <w:uiPriority w:val="99"/>
    <w:rsid w:val="007F41BF"/>
    <w:rPr>
      <w:rFonts w:cs="Times New Roman"/>
      <w:b/>
      <w:bCs/>
      <w:u w:val="single"/>
    </w:rPr>
  </w:style>
  <w:style w:type="character" w:customStyle="1" w:styleId="italicsmallcaps">
    <w:name w:val="italicsmallcaps"/>
    <w:uiPriority w:val="99"/>
    <w:rsid w:val="007F41BF"/>
    <w:rPr>
      <w:rFonts w:cs="Times New Roman"/>
      <w:i/>
      <w:iCs/>
      <w:smallCaps/>
    </w:rPr>
  </w:style>
  <w:style w:type="character" w:customStyle="1" w:styleId="italicunderline">
    <w:name w:val="italicunderline"/>
    <w:uiPriority w:val="99"/>
    <w:rsid w:val="007F41BF"/>
    <w:rPr>
      <w:rFonts w:cs="Times New Roman"/>
      <w:i/>
      <w:iCs/>
      <w:u w:val="single"/>
    </w:rPr>
  </w:style>
  <w:style w:type="character" w:customStyle="1" w:styleId="bolddoubleunderline">
    <w:name w:val="bolddoubleunderline"/>
    <w:uiPriority w:val="99"/>
    <w:rsid w:val="007F41BF"/>
    <w:rPr>
      <w:rFonts w:cs="Times New Roman"/>
      <w:b/>
      <w:bCs/>
    </w:rPr>
  </w:style>
  <w:style w:type="character" w:customStyle="1" w:styleId="italicdoubleunderline">
    <w:name w:val="italicdoubleunderline"/>
    <w:uiPriority w:val="99"/>
    <w:rsid w:val="007F41BF"/>
    <w:rPr>
      <w:rFonts w:cs="Times New Roman"/>
      <w:i/>
      <w:iCs/>
    </w:rPr>
  </w:style>
  <w:style w:type="character" w:customStyle="1" w:styleId="bolditalicdoubleunderline">
    <w:name w:val="bolditalicdoubleunderline"/>
    <w:uiPriority w:val="99"/>
    <w:rsid w:val="007F41BF"/>
    <w:rPr>
      <w:rFonts w:cs="Times New Roman"/>
      <w:b/>
      <w:bCs/>
      <w:i/>
      <w:iCs/>
    </w:rPr>
  </w:style>
  <w:style w:type="character" w:customStyle="1" w:styleId="bolditalicsmallcaps">
    <w:name w:val="bolditalicsmallcaps"/>
    <w:uiPriority w:val="99"/>
    <w:rsid w:val="007F41BF"/>
    <w:rPr>
      <w:rFonts w:cs="Times New Roman"/>
      <w:b/>
      <w:bCs/>
      <w:i/>
      <w:iCs/>
      <w:smallCaps/>
    </w:rPr>
  </w:style>
  <w:style w:type="character" w:customStyle="1" w:styleId="bolditalicunderline">
    <w:name w:val="bolditalicunderline"/>
    <w:uiPriority w:val="99"/>
    <w:rsid w:val="007F41BF"/>
    <w:rPr>
      <w:rFonts w:cs="Times New Roman"/>
      <w:b/>
      <w:bCs/>
      <w:i/>
      <w:iCs/>
      <w:u w:val="single"/>
    </w:rPr>
  </w:style>
  <w:style w:type="character" w:customStyle="1" w:styleId="doubleunderline">
    <w:name w:val="doubleunderline"/>
    <w:uiPriority w:val="99"/>
    <w:rsid w:val="007F41BF"/>
    <w:rPr>
      <w:rFonts w:cs="Times New Roman"/>
    </w:rPr>
  </w:style>
  <w:style w:type="character" w:customStyle="1" w:styleId="doubleunderlinesmallcaps">
    <w:name w:val="doubleunderlinesmallcaps"/>
    <w:uiPriority w:val="99"/>
    <w:rsid w:val="007F41BF"/>
    <w:rPr>
      <w:rFonts w:cs="Times New Roman"/>
      <w:smallCaps/>
    </w:rPr>
  </w:style>
  <w:style w:type="character" w:customStyle="1" w:styleId="underlinesmallcaps">
    <w:name w:val="underlinesmallcaps"/>
    <w:uiPriority w:val="99"/>
    <w:rsid w:val="007F41BF"/>
    <w:rPr>
      <w:rFonts w:cs="Times New Roman"/>
      <w:smallCaps/>
      <w:u w:val="single"/>
    </w:rPr>
  </w:style>
  <w:style w:type="character" w:customStyle="1" w:styleId="nonproportional">
    <w:name w:val="nonproportional"/>
    <w:uiPriority w:val="99"/>
    <w:rsid w:val="007F41BF"/>
    <w:rPr>
      <w:rFonts w:ascii="Courier New" w:hAnsi="Courier New" w:cs="Courier New"/>
    </w:rPr>
  </w:style>
  <w:style w:type="character" w:customStyle="1" w:styleId="sansserif">
    <w:name w:val="sansserif"/>
    <w:uiPriority w:val="99"/>
    <w:rsid w:val="007F41BF"/>
    <w:rPr>
      <w:rFonts w:ascii="Comic Sans MS" w:hAnsi="Comic Sans MS" w:cs="Times New Roman"/>
    </w:rPr>
  </w:style>
  <w:style w:type="paragraph" w:styleId="a3">
    <w:name w:val="Normal (Web)"/>
    <w:basedOn w:val="a"/>
    <w:uiPriority w:val="99"/>
    <w:semiHidden/>
    <w:rsid w:val="007F41BF"/>
    <w:pPr>
      <w:spacing w:before="100" w:beforeAutospacing="1" w:after="100" w:afterAutospacing="1"/>
    </w:pPr>
  </w:style>
  <w:style w:type="paragraph" w:customStyle="1" w:styleId="articlenote">
    <w:name w:val="articlenote"/>
    <w:basedOn w:val="a"/>
    <w:uiPriority w:val="99"/>
    <w:rsid w:val="007F41BF"/>
    <w:pPr>
      <w:spacing w:before="100" w:beforeAutospacing="1" w:after="100" w:afterAutospacing="1"/>
    </w:pPr>
  </w:style>
  <w:style w:type="paragraph" w:customStyle="1" w:styleId="float">
    <w:name w:val="float"/>
    <w:basedOn w:val="a"/>
    <w:uiPriority w:val="99"/>
    <w:rsid w:val="007F41BF"/>
    <w:pPr>
      <w:spacing w:before="100" w:beforeAutospacing="1" w:after="100" w:afterAutospacing="1"/>
    </w:pPr>
  </w:style>
  <w:style w:type="character" w:customStyle="1" w:styleId="Caption1">
    <w:name w:val="Caption1"/>
    <w:uiPriority w:val="99"/>
    <w:rsid w:val="007F41BF"/>
    <w:rPr>
      <w:rFonts w:cs="Times New Roman"/>
    </w:rPr>
  </w:style>
  <w:style w:type="character" w:customStyle="1" w:styleId="simple">
    <w:name w:val="simple"/>
    <w:uiPriority w:val="99"/>
    <w:rsid w:val="007F41BF"/>
    <w:rPr>
      <w:rFonts w:cs="Times New Roman"/>
    </w:rPr>
  </w:style>
  <w:style w:type="character" w:customStyle="1" w:styleId="mathml">
    <w:name w:val="mathml"/>
    <w:uiPriority w:val="99"/>
    <w:rsid w:val="007F41BF"/>
    <w:rPr>
      <w:rFonts w:cs="Times New Roman"/>
    </w:rPr>
  </w:style>
  <w:style w:type="paragraph" w:customStyle="1" w:styleId="citation">
    <w:name w:val="citation"/>
    <w:basedOn w:val="a"/>
    <w:uiPriority w:val="99"/>
    <w:rsid w:val="007F41BF"/>
    <w:pPr>
      <w:spacing w:before="100" w:beforeAutospacing="1" w:after="100" w:afterAutospacing="1"/>
    </w:pPr>
  </w:style>
  <w:style w:type="character" w:styleId="a4">
    <w:name w:val="Placeholder Text"/>
    <w:uiPriority w:val="99"/>
    <w:semiHidden/>
    <w:rsid w:val="00344A79"/>
    <w:rPr>
      <w:rFonts w:cs="Times New Roman"/>
      <w:color w:val="808080"/>
    </w:rPr>
  </w:style>
  <w:style w:type="paragraph" w:styleId="a5">
    <w:name w:val="Balloon Text"/>
    <w:basedOn w:val="a"/>
    <w:link w:val="Char"/>
    <w:uiPriority w:val="99"/>
    <w:semiHidden/>
    <w:rsid w:val="00AD2428"/>
    <w:rPr>
      <w:rFonts w:ascii="Tahoma" w:hAnsi="Tahoma" w:cs="Tahoma"/>
      <w:sz w:val="16"/>
      <w:szCs w:val="16"/>
    </w:rPr>
  </w:style>
  <w:style w:type="character" w:customStyle="1" w:styleId="Char">
    <w:name w:val="批注框文本 Char"/>
    <w:link w:val="a5"/>
    <w:uiPriority w:val="99"/>
    <w:semiHidden/>
    <w:locked/>
    <w:rsid w:val="00AD2428"/>
    <w:rPr>
      <w:rFonts w:ascii="Tahoma" w:hAnsi="Tahoma" w:cs="Tahoma"/>
      <w:sz w:val="16"/>
      <w:szCs w:val="16"/>
    </w:rPr>
  </w:style>
  <w:style w:type="character" w:styleId="a6">
    <w:name w:val="annotation reference"/>
    <w:uiPriority w:val="99"/>
    <w:semiHidden/>
    <w:rsid w:val="00D809E4"/>
    <w:rPr>
      <w:rFonts w:cs="Times New Roman"/>
      <w:sz w:val="16"/>
      <w:szCs w:val="16"/>
    </w:rPr>
  </w:style>
  <w:style w:type="paragraph" w:styleId="a7">
    <w:name w:val="annotation text"/>
    <w:basedOn w:val="a"/>
    <w:link w:val="Char0"/>
    <w:uiPriority w:val="99"/>
    <w:semiHidden/>
    <w:rsid w:val="00D809E4"/>
    <w:rPr>
      <w:sz w:val="20"/>
      <w:szCs w:val="20"/>
    </w:rPr>
  </w:style>
  <w:style w:type="character" w:customStyle="1" w:styleId="Char0">
    <w:name w:val="批注文字 Char"/>
    <w:link w:val="a7"/>
    <w:uiPriority w:val="99"/>
    <w:semiHidden/>
    <w:locked/>
    <w:rsid w:val="00EC6952"/>
    <w:rPr>
      <w:rFonts w:cs="Times New Roman"/>
      <w:sz w:val="20"/>
      <w:szCs w:val="20"/>
      <w:lang w:val="en-US" w:eastAsia="en-US"/>
    </w:rPr>
  </w:style>
  <w:style w:type="paragraph" w:styleId="a8">
    <w:name w:val="annotation subject"/>
    <w:basedOn w:val="a7"/>
    <w:next w:val="a7"/>
    <w:link w:val="Char1"/>
    <w:uiPriority w:val="99"/>
    <w:semiHidden/>
    <w:rsid w:val="00D809E4"/>
    <w:rPr>
      <w:b/>
      <w:bCs/>
    </w:rPr>
  </w:style>
  <w:style w:type="character" w:customStyle="1" w:styleId="Char1">
    <w:name w:val="批注主题 Char"/>
    <w:link w:val="a8"/>
    <w:uiPriority w:val="99"/>
    <w:semiHidden/>
    <w:locked/>
    <w:rsid w:val="00EC6952"/>
    <w:rPr>
      <w:rFonts w:cs="Times New Roman"/>
      <w:b/>
      <w:bCs/>
      <w:sz w:val="20"/>
      <w:szCs w:val="20"/>
      <w:lang w:val="en-US" w:eastAsia="en-US"/>
    </w:rPr>
  </w:style>
  <w:style w:type="paragraph" w:styleId="a9">
    <w:name w:val="header"/>
    <w:basedOn w:val="a"/>
    <w:link w:val="Char2"/>
    <w:uiPriority w:val="99"/>
    <w:unhideWhenUsed/>
    <w:rsid w:val="00A84698"/>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9"/>
    <w:uiPriority w:val="99"/>
    <w:rsid w:val="00A84698"/>
    <w:rPr>
      <w:sz w:val="18"/>
      <w:szCs w:val="18"/>
      <w:lang w:val="en-US" w:eastAsia="en-US"/>
    </w:rPr>
  </w:style>
  <w:style w:type="paragraph" w:styleId="aa">
    <w:name w:val="footer"/>
    <w:basedOn w:val="a"/>
    <w:link w:val="Char3"/>
    <w:uiPriority w:val="99"/>
    <w:unhideWhenUsed/>
    <w:rsid w:val="00A84698"/>
    <w:pPr>
      <w:tabs>
        <w:tab w:val="center" w:pos="4153"/>
        <w:tab w:val="right" w:pos="8306"/>
      </w:tabs>
      <w:snapToGrid w:val="0"/>
    </w:pPr>
    <w:rPr>
      <w:sz w:val="18"/>
      <w:szCs w:val="18"/>
    </w:rPr>
  </w:style>
  <w:style w:type="character" w:customStyle="1" w:styleId="Char3">
    <w:name w:val="页脚 Char"/>
    <w:link w:val="aa"/>
    <w:uiPriority w:val="99"/>
    <w:rsid w:val="00A84698"/>
    <w:rPr>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854704">
      <w:marLeft w:val="1134"/>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2539</TotalTime>
  <Pages>18</Pages>
  <Words>9205</Words>
  <Characters>52471</Characters>
  <Application>Microsoft Office Word</Application>
  <DocSecurity>0</DocSecurity>
  <Lines>437</Lines>
  <Paragraphs>123</Paragraphs>
  <ScaleCrop>false</ScaleCrop>
  <Company/>
  <LinksUpToDate>false</LinksUpToDate>
  <CharactersWithSpaces>61553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assessment of the diagnostic role of APC promoter methylation in non-small cell lung cancer</dc:title>
  <dc:subject/>
  <dc:creator>mbacong</dc:creator>
  <cp:keywords/>
  <dc:description/>
  <cp:lastModifiedBy>Shicheng Guo</cp:lastModifiedBy>
  <cp:revision>367</cp:revision>
  <cp:lastPrinted>2014-03-16T16:00:00Z</cp:lastPrinted>
  <dcterms:created xsi:type="dcterms:W3CDTF">2014-03-06T09:44:00Z</dcterms:created>
  <dcterms:modified xsi:type="dcterms:W3CDTF">2014-03-19T00:35:00Z</dcterms:modified>
</cp:coreProperties>
</file>