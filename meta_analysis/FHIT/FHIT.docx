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56C7D" w14:textId="3DCF6783" w:rsidR="00E62332" w:rsidRPr="009162E0" w:rsidRDefault="00BD43A9" w:rsidP="00BE0CB8">
      <w:pPr>
        <w:pStyle w:val="Heading1"/>
        <w:spacing w:before="120" w:line="480" w:lineRule="auto"/>
        <w:jc w:val="center"/>
        <w:rPr>
          <w:rFonts w:ascii="Times New Roman" w:hAnsi="Times New Roman"/>
          <w:b/>
          <w:color w:val="auto"/>
          <w:sz w:val="22"/>
        </w:rPr>
      </w:pPr>
      <w:r w:rsidRPr="009162E0">
        <w:rPr>
          <w:rFonts w:ascii="Times New Roman" w:hAnsi="Times New Roman" w:cs="Times New Roman"/>
          <w:b/>
          <w:color w:val="auto"/>
          <w:sz w:val="28"/>
          <w:szCs w:val="22"/>
        </w:rPr>
        <w:t>Aberrant methylation of FHIT can be a diagnostic biomarker for NSCLC in Asian population</w:t>
      </w:r>
    </w:p>
    <w:p w14:paraId="79CFF0DE" w14:textId="77777777" w:rsidR="00371251" w:rsidRPr="009162E0" w:rsidRDefault="00371251" w:rsidP="00BE0CB8">
      <w:pPr>
        <w:widowControl/>
        <w:suppressAutoHyphens w:val="0"/>
        <w:spacing w:before="120" w:line="480" w:lineRule="auto"/>
        <w:rPr>
          <w:rFonts w:ascii="Times New Roman" w:hAnsi="Times New Roman"/>
          <w:kern w:val="2"/>
          <w:sz w:val="22"/>
        </w:rPr>
      </w:pPr>
    </w:p>
    <w:p w14:paraId="39585F6C" w14:textId="71499BA2" w:rsidR="006D2662" w:rsidRPr="009162E0" w:rsidRDefault="000C72E6" w:rsidP="00BE0CB8">
      <w:pPr>
        <w:tabs>
          <w:tab w:val="left" w:pos="2479"/>
        </w:tabs>
        <w:kinsoku w:val="0"/>
        <w:overflowPunct w:val="0"/>
        <w:autoSpaceDE w:val="0"/>
        <w:autoSpaceDN w:val="0"/>
        <w:adjustRightInd w:val="0"/>
        <w:snapToGrid w:val="0"/>
        <w:spacing w:before="120" w:line="480" w:lineRule="auto"/>
        <w:rPr>
          <w:rFonts w:ascii="Times New Roman" w:eastAsia="黑体" w:hAnsi="Times New Roman"/>
          <w:sz w:val="22"/>
        </w:rPr>
      </w:pPr>
      <w:r w:rsidRPr="009162E0">
        <w:rPr>
          <w:rFonts w:ascii="Times New Roman" w:eastAsia="黑体" w:hAnsi="Times New Roman"/>
          <w:sz w:val="22"/>
        </w:rPr>
        <w:t>Xin Geng</w:t>
      </w:r>
      <w:r w:rsidR="00E9404F" w:rsidRPr="009162E0">
        <w:rPr>
          <w:rFonts w:ascii="Times New Roman" w:eastAsia="黑体" w:hAnsi="Times New Roman"/>
          <w:sz w:val="22"/>
        </w:rPr>
        <w:t>1</w:t>
      </w:r>
      <w:r w:rsidR="00681B2E" w:rsidRPr="009162E0">
        <w:rPr>
          <w:rFonts w:ascii="Times New Roman" w:hAnsi="Times New Roman"/>
          <w:sz w:val="22"/>
        </w:rPr>
        <w:t>†</w:t>
      </w:r>
      <w:r w:rsidRPr="009162E0">
        <w:rPr>
          <w:rFonts w:ascii="Times New Roman" w:eastAsia="黑体" w:hAnsi="Times New Roman"/>
          <w:sz w:val="22"/>
        </w:rPr>
        <w:t>, Weilin Pu</w:t>
      </w:r>
      <w:r w:rsidR="00E9404F" w:rsidRPr="009162E0">
        <w:rPr>
          <w:rFonts w:ascii="Times New Roman" w:eastAsia="黑体" w:hAnsi="Times New Roman"/>
          <w:sz w:val="22"/>
        </w:rPr>
        <w:t>2</w:t>
      </w:r>
      <w:r w:rsidR="00681B2E" w:rsidRPr="009162E0">
        <w:rPr>
          <w:rFonts w:ascii="Times New Roman" w:hAnsi="Times New Roman"/>
          <w:sz w:val="22"/>
        </w:rPr>
        <w:t>†</w:t>
      </w:r>
      <w:r w:rsidR="006D2662" w:rsidRPr="009162E0">
        <w:rPr>
          <w:rFonts w:ascii="Times New Roman" w:eastAsia="黑体" w:hAnsi="Times New Roman"/>
          <w:sz w:val="22"/>
        </w:rPr>
        <w:t>,</w:t>
      </w:r>
      <w:r w:rsidR="00DF5A8A" w:rsidRPr="009162E0">
        <w:rPr>
          <w:rFonts w:ascii="Times New Roman" w:eastAsia="黑体" w:hAnsi="Times New Roman"/>
          <w:sz w:val="22"/>
        </w:rPr>
        <w:t xml:space="preserve"> Shicheng Guo2</w:t>
      </w:r>
      <w:r w:rsidR="00DF5A8A" w:rsidRPr="009162E0">
        <w:rPr>
          <w:rFonts w:ascii="Times New Roman" w:hAnsi="Times New Roman"/>
          <w:sz w:val="22"/>
        </w:rPr>
        <w:t>†</w:t>
      </w:r>
      <w:r w:rsidR="00DF5A8A" w:rsidRPr="009162E0">
        <w:rPr>
          <w:rFonts w:ascii="Times New Roman" w:eastAsia="黑体" w:hAnsi="Times New Roman"/>
          <w:sz w:val="22"/>
        </w:rPr>
        <w:t>,</w:t>
      </w:r>
      <w:r w:rsidR="006D2662" w:rsidRPr="009162E0">
        <w:rPr>
          <w:rFonts w:ascii="Times New Roman" w:eastAsia="黑体" w:hAnsi="Times New Roman"/>
          <w:sz w:val="22"/>
        </w:rPr>
        <w:t xml:space="preserve"> </w:t>
      </w:r>
      <w:r w:rsidR="0094240F" w:rsidRPr="009162E0">
        <w:rPr>
          <w:rFonts w:ascii="Times New Roman" w:eastAsia="黑体" w:hAnsi="Times New Roman"/>
          <w:sz w:val="22"/>
        </w:rPr>
        <w:t>Yulong Tan</w:t>
      </w:r>
      <w:r w:rsidR="00E9404F" w:rsidRPr="009162E0">
        <w:rPr>
          <w:rFonts w:ascii="Times New Roman" w:eastAsia="黑体" w:hAnsi="Times New Roman"/>
          <w:sz w:val="22"/>
        </w:rPr>
        <w:t>1</w:t>
      </w:r>
      <w:r w:rsidR="006D2662" w:rsidRPr="009162E0">
        <w:rPr>
          <w:rFonts w:ascii="Times New Roman" w:eastAsia="黑体" w:hAnsi="Times New Roman"/>
          <w:sz w:val="22"/>
        </w:rPr>
        <w:t>,</w:t>
      </w:r>
      <w:r w:rsidR="0094240F" w:rsidRPr="009162E0">
        <w:rPr>
          <w:rFonts w:ascii="Times New Roman" w:eastAsia="黑体" w:hAnsi="Times New Roman"/>
          <w:sz w:val="22"/>
        </w:rPr>
        <w:t xml:space="preserve"> Zhouyi Lu3, An Wang3,</w:t>
      </w:r>
      <w:r w:rsidR="006D2662" w:rsidRPr="009162E0">
        <w:rPr>
          <w:rFonts w:ascii="Times New Roman" w:eastAsia="黑体" w:hAnsi="Times New Roman"/>
          <w:sz w:val="22"/>
        </w:rPr>
        <w:t xml:space="preserve"> </w:t>
      </w:r>
      <w:r w:rsidR="00FE57EB" w:rsidRPr="009162E0">
        <w:rPr>
          <w:rFonts w:ascii="Times New Roman" w:eastAsia="黑体" w:hAnsi="Times New Roman"/>
          <w:sz w:val="22"/>
        </w:rPr>
        <w:t>Lixing Tan</w:t>
      </w:r>
      <w:r w:rsidR="00E9404F" w:rsidRPr="009162E0">
        <w:rPr>
          <w:rFonts w:ascii="Times New Roman" w:eastAsia="黑体" w:hAnsi="Times New Roman"/>
          <w:sz w:val="22"/>
        </w:rPr>
        <w:t>2</w:t>
      </w:r>
      <w:r w:rsidR="00FE57EB" w:rsidRPr="009162E0">
        <w:rPr>
          <w:rFonts w:ascii="Times New Roman" w:eastAsia="黑体" w:hAnsi="Times New Roman"/>
          <w:sz w:val="22"/>
        </w:rPr>
        <w:t xml:space="preserve">, </w:t>
      </w:r>
      <w:r w:rsidR="00A64788" w:rsidRPr="009162E0">
        <w:rPr>
          <w:rFonts w:ascii="Times New Roman" w:eastAsia="黑体" w:hAnsi="Times New Roman"/>
          <w:sz w:val="22"/>
        </w:rPr>
        <w:t>Sidi Chen</w:t>
      </w:r>
      <w:r w:rsidR="00E9404F" w:rsidRPr="009162E0">
        <w:rPr>
          <w:rFonts w:ascii="Times New Roman" w:eastAsia="黑体" w:hAnsi="Times New Roman"/>
          <w:sz w:val="22"/>
        </w:rPr>
        <w:t>2</w:t>
      </w:r>
      <w:r w:rsidR="00A64788" w:rsidRPr="009162E0">
        <w:rPr>
          <w:rFonts w:ascii="Times New Roman" w:eastAsia="黑体" w:hAnsi="Times New Roman"/>
          <w:sz w:val="22"/>
        </w:rPr>
        <w:t xml:space="preserve">, </w:t>
      </w:r>
      <w:r w:rsidR="001C1FD2" w:rsidRPr="009162E0">
        <w:rPr>
          <w:rFonts w:ascii="Times New Roman" w:eastAsia="黑体" w:hAnsi="Times New Roman"/>
          <w:sz w:val="22"/>
        </w:rPr>
        <w:t>Yong Xia</w:t>
      </w:r>
      <w:r w:rsidR="00700475" w:rsidRPr="009162E0">
        <w:rPr>
          <w:rFonts w:ascii="Times New Roman" w:eastAsia="黑体" w:hAnsi="Times New Roman"/>
          <w:sz w:val="22"/>
        </w:rPr>
        <w:t>4</w:t>
      </w:r>
      <w:r w:rsidR="001C1FD2" w:rsidRPr="009162E0">
        <w:rPr>
          <w:rFonts w:ascii="Times New Roman" w:eastAsia="黑体" w:hAnsi="Times New Roman"/>
          <w:sz w:val="22"/>
        </w:rPr>
        <w:t xml:space="preserve">, </w:t>
      </w:r>
      <w:r w:rsidR="00255AF7" w:rsidRPr="009162E0">
        <w:rPr>
          <w:rFonts w:ascii="Times New Roman" w:eastAsia="黑体" w:hAnsi="Times New Roman"/>
          <w:sz w:val="22"/>
        </w:rPr>
        <w:t>Li Jin</w:t>
      </w:r>
      <w:r w:rsidR="00BD43A9" w:rsidRPr="009162E0">
        <w:rPr>
          <w:rFonts w:ascii="Times New Roman" w:eastAsia="黑体" w:hAnsi="Times New Roman"/>
          <w:sz w:val="22"/>
        </w:rPr>
        <w:t>2, Xiaofeng</w:t>
      </w:r>
      <w:r w:rsidRPr="009162E0">
        <w:rPr>
          <w:rFonts w:ascii="Times New Roman" w:eastAsia="黑体" w:hAnsi="Times New Roman"/>
          <w:sz w:val="22"/>
        </w:rPr>
        <w:t xml:space="preserve"> Chen</w:t>
      </w:r>
      <w:r w:rsidR="00E9404F" w:rsidRPr="009162E0">
        <w:rPr>
          <w:rFonts w:ascii="Times New Roman" w:eastAsia="黑体" w:hAnsi="Times New Roman"/>
          <w:sz w:val="22"/>
        </w:rPr>
        <w:t>1</w:t>
      </w:r>
      <w:r w:rsidRPr="009162E0">
        <w:rPr>
          <w:rFonts w:ascii="Times New Roman" w:eastAsia="黑体" w:hAnsi="Times New Roman"/>
          <w:sz w:val="22"/>
        </w:rPr>
        <w:t>*</w:t>
      </w:r>
      <w:r w:rsidR="00255AF7" w:rsidRPr="009162E0">
        <w:rPr>
          <w:rFonts w:ascii="Times New Roman" w:eastAsia="黑体" w:hAnsi="Times New Roman"/>
          <w:sz w:val="22"/>
        </w:rPr>
        <w:t>, Jiucun Wang</w:t>
      </w:r>
      <w:r w:rsidR="00E9404F" w:rsidRPr="009162E0">
        <w:rPr>
          <w:rFonts w:ascii="Times New Roman" w:eastAsia="黑体" w:hAnsi="Times New Roman"/>
          <w:sz w:val="22"/>
        </w:rPr>
        <w:t>1</w:t>
      </w:r>
      <w:r w:rsidR="00255AF7" w:rsidRPr="009162E0">
        <w:rPr>
          <w:rFonts w:ascii="Times New Roman" w:eastAsia="黑体" w:hAnsi="Times New Roman"/>
          <w:sz w:val="22"/>
        </w:rPr>
        <w:t>*</w:t>
      </w:r>
    </w:p>
    <w:p w14:paraId="0E5185EF" w14:textId="77777777" w:rsidR="00DF2FA0" w:rsidRPr="009162E0" w:rsidRDefault="00DF2FA0" w:rsidP="00BE0CB8">
      <w:pPr>
        <w:tabs>
          <w:tab w:val="left" w:pos="2479"/>
        </w:tabs>
        <w:kinsoku w:val="0"/>
        <w:overflowPunct w:val="0"/>
        <w:autoSpaceDE w:val="0"/>
        <w:autoSpaceDN w:val="0"/>
        <w:adjustRightInd w:val="0"/>
        <w:snapToGrid w:val="0"/>
        <w:spacing w:before="120" w:line="480" w:lineRule="auto"/>
        <w:rPr>
          <w:rFonts w:ascii="Times New Roman" w:eastAsia="黑体" w:hAnsi="Times New Roman"/>
          <w:sz w:val="22"/>
        </w:rPr>
      </w:pPr>
    </w:p>
    <w:p w14:paraId="688BD12D" w14:textId="77777777" w:rsidR="00DF2FA0" w:rsidRPr="009162E0" w:rsidRDefault="00DF2FA0" w:rsidP="00BE0CB8">
      <w:pPr>
        <w:pStyle w:val="ListParagraph"/>
        <w:numPr>
          <w:ilvl w:val="0"/>
          <w:numId w:val="1"/>
        </w:numPr>
        <w:tabs>
          <w:tab w:val="left" w:pos="2479"/>
        </w:tabs>
        <w:kinsoku w:val="0"/>
        <w:overflowPunct w:val="0"/>
        <w:autoSpaceDE w:val="0"/>
        <w:autoSpaceDN w:val="0"/>
        <w:adjustRightInd w:val="0"/>
        <w:snapToGrid w:val="0"/>
        <w:spacing w:before="120" w:line="480" w:lineRule="auto"/>
        <w:jc w:val="left"/>
        <w:rPr>
          <w:rFonts w:ascii="Times New Roman" w:eastAsia="黑体" w:hAnsi="Times New Roman"/>
          <w:sz w:val="22"/>
        </w:rPr>
      </w:pPr>
      <w:r w:rsidRPr="009162E0">
        <w:rPr>
          <w:rFonts w:ascii="Times New Roman" w:eastAsia="黑体" w:hAnsi="Times New Roman"/>
          <w:sz w:val="22"/>
        </w:rPr>
        <w:t>Department of Cardiothoracic Surgery, Huashan Hospital, Fudan University, Shanghai</w:t>
      </w:r>
      <w:r w:rsidR="00794DA3" w:rsidRPr="009162E0">
        <w:rPr>
          <w:rFonts w:ascii="Times New Roman" w:eastAsia="黑体" w:hAnsi="Times New Roman"/>
          <w:sz w:val="22"/>
        </w:rPr>
        <w:t xml:space="preserve"> 200032</w:t>
      </w:r>
      <w:r w:rsidRPr="009162E0">
        <w:rPr>
          <w:rFonts w:ascii="Times New Roman" w:eastAsia="黑体" w:hAnsi="Times New Roman"/>
          <w:sz w:val="22"/>
        </w:rPr>
        <w:t>, China</w:t>
      </w:r>
    </w:p>
    <w:p w14:paraId="56E4A3C2" w14:textId="77777777" w:rsidR="00FA2923" w:rsidRPr="009162E0" w:rsidRDefault="00FA2923" w:rsidP="00BE0CB8">
      <w:pPr>
        <w:pStyle w:val="ListParagraph"/>
        <w:numPr>
          <w:ilvl w:val="0"/>
          <w:numId w:val="1"/>
        </w:numPr>
        <w:tabs>
          <w:tab w:val="left" w:pos="2479"/>
        </w:tabs>
        <w:kinsoku w:val="0"/>
        <w:overflowPunct w:val="0"/>
        <w:autoSpaceDE w:val="0"/>
        <w:autoSpaceDN w:val="0"/>
        <w:adjustRightInd w:val="0"/>
        <w:snapToGrid w:val="0"/>
        <w:spacing w:before="120" w:line="480" w:lineRule="auto"/>
        <w:jc w:val="left"/>
        <w:rPr>
          <w:rFonts w:ascii="Times New Roman" w:eastAsia="黑体" w:hAnsi="Times New Roman"/>
          <w:sz w:val="22"/>
        </w:rPr>
      </w:pPr>
      <w:r w:rsidRPr="009162E0">
        <w:rPr>
          <w:rFonts w:ascii="Times New Roman" w:eastAsia="黑体" w:hAnsi="Times New Roman"/>
          <w:sz w:val="22"/>
        </w:rPr>
        <w:t>State Key Laboratory of Genetic Engineering and Ministry of Education Key Laboratory of Contemporary Anthropology, School of Life Sciences, Fudan University, Shanghai 200433, China</w:t>
      </w:r>
    </w:p>
    <w:p w14:paraId="1C6B1F59" w14:textId="77777777" w:rsidR="00700475" w:rsidRPr="009162E0" w:rsidRDefault="00794DA3" w:rsidP="00BE0CB8">
      <w:pPr>
        <w:pStyle w:val="ListParagraph"/>
        <w:numPr>
          <w:ilvl w:val="0"/>
          <w:numId w:val="1"/>
        </w:numPr>
        <w:tabs>
          <w:tab w:val="left" w:pos="2479"/>
        </w:tabs>
        <w:kinsoku w:val="0"/>
        <w:overflowPunct w:val="0"/>
        <w:autoSpaceDE w:val="0"/>
        <w:autoSpaceDN w:val="0"/>
        <w:adjustRightInd w:val="0"/>
        <w:snapToGrid w:val="0"/>
        <w:spacing w:before="120" w:line="480" w:lineRule="auto"/>
        <w:jc w:val="left"/>
        <w:rPr>
          <w:rFonts w:ascii="Times New Roman" w:eastAsia="黑体" w:hAnsi="Times New Roman"/>
          <w:sz w:val="22"/>
        </w:rPr>
      </w:pPr>
      <w:r w:rsidRPr="009162E0">
        <w:rPr>
          <w:rFonts w:ascii="Times New Roman" w:eastAsia="黑体" w:hAnsi="Times New Roman"/>
          <w:sz w:val="22"/>
        </w:rPr>
        <w:t>Department of Chest Surgery, Shanghai Pulmonary Hospital, Shanghai 200433, China</w:t>
      </w:r>
    </w:p>
    <w:p w14:paraId="549E52F3" w14:textId="77777777" w:rsidR="00CB7F58" w:rsidRPr="009162E0" w:rsidRDefault="00CB7F58" w:rsidP="00BE0CB8">
      <w:pPr>
        <w:pStyle w:val="ListParagraph"/>
        <w:numPr>
          <w:ilvl w:val="0"/>
          <w:numId w:val="1"/>
        </w:numPr>
        <w:tabs>
          <w:tab w:val="left" w:pos="2479"/>
        </w:tabs>
        <w:kinsoku w:val="0"/>
        <w:overflowPunct w:val="0"/>
        <w:autoSpaceDE w:val="0"/>
        <w:autoSpaceDN w:val="0"/>
        <w:adjustRightInd w:val="0"/>
        <w:snapToGrid w:val="0"/>
        <w:spacing w:before="120" w:line="480" w:lineRule="auto"/>
        <w:jc w:val="left"/>
        <w:rPr>
          <w:rFonts w:ascii="Times New Roman" w:eastAsia="黑体" w:hAnsi="Times New Roman"/>
          <w:sz w:val="22"/>
        </w:rPr>
      </w:pPr>
      <w:r w:rsidRPr="009162E0">
        <w:rPr>
          <w:rFonts w:ascii="Times New Roman" w:hAnsi="Times New Roman"/>
          <w:sz w:val="22"/>
        </w:rPr>
        <w:t>College of Acupuncture-Moxibustion and Tuina, Shanghai University of Traditional Chinese Medicine, 1200 Cailun Road, Shanghai, 201203, China</w:t>
      </w:r>
    </w:p>
    <w:p w14:paraId="58E12844" w14:textId="77777777" w:rsidR="00DD2DBB" w:rsidRPr="009162E0" w:rsidRDefault="00DD2DBB" w:rsidP="00BE0CB8">
      <w:pPr>
        <w:tabs>
          <w:tab w:val="left" w:pos="2479"/>
        </w:tabs>
        <w:kinsoku w:val="0"/>
        <w:overflowPunct w:val="0"/>
        <w:autoSpaceDE w:val="0"/>
        <w:autoSpaceDN w:val="0"/>
        <w:adjustRightInd w:val="0"/>
        <w:snapToGrid w:val="0"/>
        <w:spacing w:before="120" w:line="480" w:lineRule="auto"/>
        <w:rPr>
          <w:rFonts w:ascii="Times New Roman" w:eastAsia="黑体" w:hAnsi="Times New Roman"/>
          <w:sz w:val="22"/>
        </w:rPr>
      </w:pPr>
    </w:p>
    <w:p w14:paraId="50D2996F" w14:textId="77777777" w:rsidR="00371251" w:rsidRPr="009162E0" w:rsidRDefault="00DD2DBB" w:rsidP="00BE0CB8">
      <w:pPr>
        <w:kinsoku w:val="0"/>
        <w:overflowPunct w:val="0"/>
        <w:autoSpaceDE w:val="0"/>
        <w:autoSpaceDN w:val="0"/>
        <w:adjustRightInd w:val="0"/>
        <w:snapToGrid w:val="0"/>
        <w:spacing w:before="120" w:line="480" w:lineRule="auto"/>
        <w:rPr>
          <w:rFonts w:ascii="Times New Roman" w:hAnsi="Times New Roman"/>
          <w:sz w:val="22"/>
        </w:rPr>
      </w:pPr>
      <w:r w:rsidRPr="009162E0">
        <w:rPr>
          <w:rStyle w:val="Hyperlink"/>
          <w:rFonts w:ascii="Times New Roman" w:eastAsia="黑体" w:hAnsi="Times New Roman"/>
          <w:b/>
          <w:bCs/>
          <w:color w:val="auto"/>
          <w:sz w:val="22"/>
        </w:rPr>
        <w:t xml:space="preserve">Running title: </w:t>
      </w:r>
      <w:r w:rsidRPr="009162E0">
        <w:rPr>
          <w:rFonts w:ascii="Times New Roman" w:hAnsi="Times New Roman"/>
          <w:sz w:val="22"/>
        </w:rPr>
        <w:t xml:space="preserve">Diagnostic Role of </w:t>
      </w:r>
      <w:r w:rsidRPr="009162E0">
        <w:rPr>
          <w:rFonts w:ascii="Times New Roman" w:hAnsi="Times New Roman"/>
          <w:i/>
          <w:sz w:val="22"/>
        </w:rPr>
        <w:t xml:space="preserve">FHIT </w:t>
      </w:r>
      <w:r w:rsidRPr="009162E0">
        <w:rPr>
          <w:rFonts w:ascii="Times New Roman" w:hAnsi="Times New Roman"/>
          <w:sz w:val="22"/>
        </w:rPr>
        <w:t>Promoter Methylation in NSCLC</w:t>
      </w:r>
    </w:p>
    <w:p w14:paraId="3E25BF15" w14:textId="77777777" w:rsidR="00CB7F58" w:rsidRPr="009162E0" w:rsidRDefault="00CB7F58" w:rsidP="00BE0CB8">
      <w:pPr>
        <w:kinsoku w:val="0"/>
        <w:overflowPunct w:val="0"/>
        <w:autoSpaceDE w:val="0"/>
        <w:autoSpaceDN w:val="0"/>
        <w:adjustRightInd w:val="0"/>
        <w:snapToGrid w:val="0"/>
        <w:spacing w:before="120" w:line="480" w:lineRule="auto"/>
        <w:rPr>
          <w:rFonts w:ascii="Times New Roman" w:eastAsia="Times New Roman" w:hAnsi="Times New Roman"/>
          <w:sz w:val="22"/>
        </w:rPr>
      </w:pPr>
    </w:p>
    <w:p w14:paraId="49205608" w14:textId="77777777" w:rsidR="004B436F" w:rsidRPr="009162E0" w:rsidRDefault="004B436F" w:rsidP="00BE0CB8">
      <w:pPr>
        <w:tabs>
          <w:tab w:val="left" w:pos="2479"/>
        </w:tabs>
        <w:kinsoku w:val="0"/>
        <w:overflowPunct w:val="0"/>
        <w:autoSpaceDE w:val="0"/>
        <w:autoSpaceDN w:val="0"/>
        <w:adjustRightInd w:val="0"/>
        <w:snapToGrid w:val="0"/>
        <w:spacing w:before="120" w:line="480" w:lineRule="auto"/>
        <w:rPr>
          <w:rFonts w:ascii="Times New Roman" w:eastAsia="黑体" w:hAnsi="Times New Roman"/>
          <w:sz w:val="22"/>
        </w:rPr>
      </w:pPr>
      <w:r w:rsidRPr="009162E0">
        <w:rPr>
          <w:rStyle w:val="Hyperlink"/>
          <w:rFonts w:ascii="Times New Roman" w:eastAsia="黑体" w:hAnsi="Times New Roman"/>
          <w:b/>
          <w:snapToGrid w:val="0"/>
          <w:color w:val="auto"/>
          <w:kern w:val="28"/>
          <w:sz w:val="22"/>
        </w:rPr>
        <w:t xml:space="preserve">Corresponding authors: </w:t>
      </w:r>
      <w:r w:rsidRPr="009162E0">
        <w:rPr>
          <w:rFonts w:ascii="Times New Roman" w:eastAsia="黑体" w:hAnsi="Times New Roman"/>
          <w:sz w:val="22"/>
        </w:rPr>
        <w:t xml:space="preserve"> </w:t>
      </w:r>
    </w:p>
    <w:p w14:paraId="78913CBB" w14:textId="77777777" w:rsidR="004B436F" w:rsidRPr="009162E0" w:rsidRDefault="0093722E" w:rsidP="00BE0CB8">
      <w:pPr>
        <w:tabs>
          <w:tab w:val="left" w:pos="2479"/>
        </w:tabs>
        <w:kinsoku w:val="0"/>
        <w:overflowPunct w:val="0"/>
        <w:autoSpaceDE w:val="0"/>
        <w:autoSpaceDN w:val="0"/>
        <w:adjustRightInd w:val="0"/>
        <w:snapToGrid w:val="0"/>
        <w:spacing w:before="120" w:line="480" w:lineRule="auto"/>
        <w:rPr>
          <w:rFonts w:ascii="Times New Roman" w:eastAsia="黑体" w:hAnsi="Times New Roman"/>
          <w:sz w:val="22"/>
        </w:rPr>
      </w:pPr>
      <w:r w:rsidRPr="009162E0">
        <w:rPr>
          <w:rFonts w:ascii="Times New Roman" w:eastAsia="黑体" w:hAnsi="Times New Roman"/>
          <w:sz w:val="22"/>
        </w:rPr>
        <w:t>Xiaofeng Chen</w:t>
      </w:r>
      <w:r w:rsidR="004B436F" w:rsidRPr="009162E0">
        <w:rPr>
          <w:rFonts w:ascii="Times New Roman" w:eastAsia="黑体" w:hAnsi="Times New Roman"/>
          <w:sz w:val="22"/>
        </w:rPr>
        <w:t xml:space="preserve">, </w:t>
      </w:r>
      <w:r w:rsidRPr="009162E0">
        <w:rPr>
          <w:rFonts w:ascii="Times New Roman" w:eastAsia="黑体" w:hAnsi="Times New Roman"/>
          <w:sz w:val="22"/>
        </w:rPr>
        <w:t xml:space="preserve">Department of Cardiothoracic Surgery, </w:t>
      </w:r>
      <w:r w:rsidR="00700475" w:rsidRPr="009162E0">
        <w:rPr>
          <w:rFonts w:ascii="Times New Roman" w:eastAsia="黑体" w:hAnsi="Times New Roman"/>
          <w:sz w:val="22"/>
        </w:rPr>
        <w:t xml:space="preserve">Huashan Hospital, Fudan University, Shanghai </w:t>
      </w:r>
      <w:r w:rsidR="004B436F" w:rsidRPr="009162E0">
        <w:rPr>
          <w:rFonts w:ascii="Times New Roman" w:eastAsia="黑体" w:hAnsi="Times New Roman"/>
          <w:sz w:val="22"/>
        </w:rPr>
        <w:t>200</w:t>
      </w:r>
      <w:r w:rsidR="00716829" w:rsidRPr="009162E0">
        <w:rPr>
          <w:rFonts w:ascii="Times New Roman" w:eastAsia="黑体" w:hAnsi="Times New Roman"/>
          <w:sz w:val="22"/>
        </w:rPr>
        <w:t>032</w:t>
      </w:r>
      <w:r w:rsidR="004B436F" w:rsidRPr="009162E0">
        <w:rPr>
          <w:rFonts w:ascii="Times New Roman" w:eastAsia="黑体" w:hAnsi="Times New Roman"/>
          <w:sz w:val="22"/>
        </w:rPr>
        <w:t>, China, Phone: +86-21-5</w:t>
      </w:r>
      <w:r w:rsidR="00716829" w:rsidRPr="009162E0">
        <w:rPr>
          <w:rFonts w:ascii="Times New Roman" w:eastAsia="黑体" w:hAnsi="Times New Roman"/>
          <w:sz w:val="22"/>
        </w:rPr>
        <w:t>2888299</w:t>
      </w:r>
      <w:r w:rsidR="004B436F" w:rsidRPr="009162E0">
        <w:rPr>
          <w:rFonts w:ascii="Times New Roman" w:eastAsia="黑体" w:hAnsi="Times New Roman"/>
          <w:sz w:val="22"/>
        </w:rPr>
        <w:t xml:space="preserve">, E-mail: </w:t>
      </w:r>
      <w:r w:rsidR="00716829" w:rsidRPr="009162E0">
        <w:rPr>
          <w:rFonts w:ascii="Times New Roman" w:eastAsia="黑体" w:hAnsi="Times New Roman"/>
          <w:sz w:val="22"/>
        </w:rPr>
        <w:t>cxf3166@126.com</w:t>
      </w:r>
      <w:r w:rsidR="004B436F" w:rsidRPr="009162E0">
        <w:rPr>
          <w:rFonts w:ascii="Times New Roman" w:eastAsia="黑体" w:hAnsi="Times New Roman"/>
          <w:sz w:val="22"/>
        </w:rPr>
        <w:t xml:space="preserve"> </w:t>
      </w:r>
    </w:p>
    <w:p w14:paraId="76D3CB3D" w14:textId="5904EF96" w:rsidR="004B436F" w:rsidRPr="009162E0" w:rsidRDefault="004B436F" w:rsidP="00BE0CB8">
      <w:pPr>
        <w:tabs>
          <w:tab w:val="left" w:pos="2479"/>
        </w:tabs>
        <w:kinsoku w:val="0"/>
        <w:overflowPunct w:val="0"/>
        <w:autoSpaceDE w:val="0"/>
        <w:autoSpaceDN w:val="0"/>
        <w:adjustRightInd w:val="0"/>
        <w:snapToGrid w:val="0"/>
        <w:spacing w:before="120" w:line="480" w:lineRule="auto"/>
        <w:rPr>
          <w:rFonts w:ascii="Times New Roman" w:eastAsia="黑体" w:hAnsi="Times New Roman"/>
          <w:sz w:val="22"/>
        </w:rPr>
      </w:pPr>
      <w:r w:rsidRPr="009162E0">
        <w:rPr>
          <w:rFonts w:ascii="Times New Roman" w:eastAsia="黑体" w:hAnsi="Times New Roman"/>
          <w:sz w:val="22"/>
        </w:rPr>
        <w:t>Jiucun Wang,</w:t>
      </w:r>
      <w:bookmarkStart w:id="0" w:name="OLE_LINK15"/>
      <w:bookmarkStart w:id="1" w:name="OLE_LINK16"/>
      <w:r w:rsidRPr="009162E0">
        <w:rPr>
          <w:rFonts w:ascii="Times New Roman" w:eastAsia="黑体" w:hAnsi="Times New Roman"/>
          <w:sz w:val="22"/>
        </w:rPr>
        <w:t xml:space="preserve"> National Ministry of Education Key Laboratory of Contemporary Anthropology</w:t>
      </w:r>
      <w:bookmarkEnd w:id="0"/>
      <w:bookmarkEnd w:id="1"/>
      <w:r w:rsidRPr="009162E0">
        <w:rPr>
          <w:rFonts w:ascii="Times New Roman" w:eastAsia="黑体" w:hAnsi="Times New Roman"/>
          <w:sz w:val="22"/>
        </w:rPr>
        <w:t>, School of Life Sciences, Fudan University, Shanghai 200433, China, Phone: +86-21-55665499, Fax: +86-21-556648845, E-mail: jcwang@fudan.edu.cn.</w:t>
      </w:r>
    </w:p>
    <w:p w14:paraId="3628E65C" w14:textId="77777777" w:rsidR="00371251" w:rsidRPr="009162E0" w:rsidRDefault="00371251" w:rsidP="00BE0CB8">
      <w:pPr>
        <w:spacing w:before="120" w:line="480" w:lineRule="auto"/>
        <w:rPr>
          <w:rFonts w:ascii="Times New Roman" w:eastAsia="Times New Roman" w:hAnsi="Times New Roman"/>
          <w:sz w:val="22"/>
        </w:rPr>
      </w:pPr>
    </w:p>
    <w:p w14:paraId="5A1A335C" w14:textId="77777777" w:rsidR="00371251" w:rsidRPr="009162E0" w:rsidRDefault="00371251" w:rsidP="00BE0CB8">
      <w:pPr>
        <w:spacing w:before="120" w:line="480" w:lineRule="auto"/>
        <w:rPr>
          <w:rFonts w:ascii="Times New Roman" w:eastAsia="Times New Roman" w:hAnsi="Times New Roman"/>
          <w:sz w:val="22"/>
        </w:rPr>
      </w:pPr>
    </w:p>
    <w:p w14:paraId="3A312564" w14:textId="77777777" w:rsidR="00371251" w:rsidRPr="009162E0" w:rsidRDefault="00371251" w:rsidP="00BE0CB8">
      <w:pPr>
        <w:spacing w:before="120" w:line="480" w:lineRule="auto"/>
        <w:rPr>
          <w:rFonts w:ascii="Times New Roman" w:eastAsia="Times New Roman" w:hAnsi="Times New Roman"/>
          <w:sz w:val="22"/>
        </w:rPr>
      </w:pPr>
    </w:p>
    <w:p w14:paraId="0A74466C" w14:textId="77777777" w:rsidR="00F13B01" w:rsidRPr="009162E0" w:rsidRDefault="00371251" w:rsidP="00BE0CB8">
      <w:pPr>
        <w:pStyle w:val="Heading2"/>
        <w:spacing w:before="120" w:line="480" w:lineRule="auto"/>
        <w:rPr>
          <w:rFonts w:ascii="Times New Roman" w:hAnsi="Times New Roman" w:cs="Times New Roman"/>
          <w:b/>
          <w:color w:val="auto"/>
          <w:sz w:val="24"/>
          <w:szCs w:val="22"/>
        </w:rPr>
      </w:pPr>
      <w:r w:rsidRPr="009162E0">
        <w:rPr>
          <w:rFonts w:ascii="Times New Roman" w:hAnsi="Times New Roman" w:cs="Times New Roman"/>
          <w:b/>
          <w:color w:val="auto"/>
          <w:sz w:val="24"/>
          <w:szCs w:val="22"/>
        </w:rPr>
        <w:lastRenderedPageBreak/>
        <w:t>Abstract</w:t>
      </w:r>
    </w:p>
    <w:p w14:paraId="26EE38A7" w14:textId="77777777" w:rsidR="009162E0" w:rsidRPr="009162E0" w:rsidRDefault="009162E0" w:rsidP="00BE0CB8">
      <w:pPr>
        <w:pStyle w:val="Heading2"/>
        <w:spacing w:before="120" w:line="480" w:lineRule="auto"/>
        <w:rPr>
          <w:rFonts w:ascii="Times New Roman" w:eastAsia="宋体" w:hAnsi="Times New Roman" w:cs="Times New Roman"/>
          <w:color w:val="auto"/>
          <w:sz w:val="22"/>
          <w:szCs w:val="22"/>
        </w:rPr>
      </w:pPr>
      <w:r w:rsidRPr="009162E0">
        <w:rPr>
          <w:rFonts w:ascii="Times New Roman" w:eastAsia="宋体" w:hAnsi="Times New Roman" w:cs="Times New Roman"/>
          <w:color w:val="auto"/>
          <w:sz w:val="22"/>
          <w:szCs w:val="22"/>
        </w:rPr>
        <w:t xml:space="preserve">Aberrant methylation of CpG islands acquired in promoter regions plays an important role in carcinogenesis. Accumulated evidence demonstrates </w:t>
      </w:r>
      <w:r w:rsidRPr="009162E0">
        <w:rPr>
          <w:rFonts w:ascii="Times New Roman" w:eastAsia="宋体" w:hAnsi="Times New Roman" w:cs="Times New Roman"/>
          <w:i/>
          <w:color w:val="auto"/>
          <w:sz w:val="22"/>
          <w:szCs w:val="22"/>
        </w:rPr>
        <w:t>FHIT</w:t>
      </w:r>
      <w:r w:rsidRPr="009162E0">
        <w:rPr>
          <w:rFonts w:ascii="Times New Roman" w:eastAsia="宋体" w:hAnsi="Times New Roman" w:cs="Times New Roman"/>
          <w:color w:val="auto"/>
          <w:sz w:val="22"/>
          <w:szCs w:val="22"/>
        </w:rPr>
        <w:t xml:space="preserve"> gene promoter hypermethylation is involved in non-small cell lung carcinoma (NSCLC), indicating it may be a potential biomarker for NSCLC diagnosis. The pooled odds of </w:t>
      </w:r>
      <w:r w:rsidRPr="009162E0">
        <w:rPr>
          <w:rFonts w:ascii="Times New Roman" w:eastAsia="宋体" w:hAnsi="Times New Roman" w:cs="Times New Roman"/>
          <w:i/>
          <w:color w:val="auto"/>
          <w:sz w:val="22"/>
          <w:szCs w:val="22"/>
        </w:rPr>
        <w:t>FHIT</w:t>
      </w:r>
      <w:r w:rsidRPr="009162E0">
        <w:rPr>
          <w:rFonts w:ascii="Times New Roman" w:eastAsia="宋体" w:hAnsi="Times New Roman" w:cs="Times New Roman"/>
          <w:color w:val="auto"/>
          <w:sz w:val="22"/>
          <w:szCs w:val="22"/>
        </w:rPr>
        <w:t xml:space="preserve"> promoter methylation in lung cancer tissues versus normal controls were calculated by meta-analysis method. Simultaneously, four independent DNA methylation datasets of NSCLC from TCGA and GEO database were downloaded and analyzed to validate the results. Thirteen studies, including 2119 samples were included in this meta-analysis. The pooled odds ratio of </w:t>
      </w:r>
      <w:r w:rsidRPr="009162E0">
        <w:rPr>
          <w:rFonts w:ascii="Times New Roman" w:eastAsia="宋体" w:hAnsi="Times New Roman" w:cs="Times New Roman"/>
          <w:i/>
          <w:color w:val="auto"/>
          <w:sz w:val="22"/>
          <w:szCs w:val="22"/>
        </w:rPr>
        <w:t>FHIT</w:t>
      </w:r>
      <w:r w:rsidRPr="009162E0">
        <w:rPr>
          <w:rFonts w:ascii="Times New Roman" w:eastAsia="宋体" w:hAnsi="Times New Roman" w:cs="Times New Roman"/>
          <w:color w:val="auto"/>
          <w:sz w:val="22"/>
          <w:szCs w:val="22"/>
        </w:rPr>
        <w:t xml:space="preserve"> promoter methylation in cancer samples was 3.43 (95% CI: 1.85 to 6.36) compared with that in controls. In subgroup analysis, significant difference of </w:t>
      </w:r>
      <w:r w:rsidRPr="009162E0">
        <w:rPr>
          <w:rFonts w:ascii="Times New Roman" w:eastAsia="宋体" w:hAnsi="Times New Roman" w:cs="Times New Roman"/>
          <w:i/>
          <w:color w:val="auto"/>
          <w:sz w:val="22"/>
          <w:szCs w:val="22"/>
        </w:rPr>
        <w:t>FHIT</w:t>
      </w:r>
      <w:r w:rsidRPr="009162E0">
        <w:rPr>
          <w:rFonts w:ascii="Times New Roman" w:eastAsia="宋体" w:hAnsi="Times New Roman" w:cs="Times New Roman"/>
          <w:color w:val="auto"/>
          <w:sz w:val="22"/>
          <w:szCs w:val="22"/>
        </w:rPr>
        <w:t xml:space="preserve"> gene promoter methylation status in NSCLC and controls was found in Asian populations but not in white population. In validation stage, </w:t>
      </w:r>
      <w:r w:rsidRPr="009162E0">
        <w:rPr>
          <w:rFonts w:ascii="Times New Roman" w:eastAsia="宋体" w:hAnsi="Times New Roman" w:cs="Times New Roman" w:hint="eastAsia"/>
          <w:color w:val="auto"/>
          <w:sz w:val="22"/>
          <w:szCs w:val="22"/>
        </w:rPr>
        <w:t>126</w:t>
      </w:r>
      <w:r w:rsidRPr="009162E0">
        <w:rPr>
          <w:rFonts w:ascii="Times New Roman" w:eastAsia="宋体" w:hAnsi="Times New Roman" w:cs="Times New Roman"/>
          <w:color w:val="auto"/>
          <w:sz w:val="22"/>
          <w:szCs w:val="22"/>
        </w:rPr>
        <w:t xml:space="preserve"> paired samples from TCGA, 568 cancer tissues and 256 normal controls from GEO database were analyzed and all 8 CpG sites near the promoter region of </w:t>
      </w:r>
      <w:r w:rsidRPr="009162E0">
        <w:rPr>
          <w:rFonts w:ascii="Times New Roman" w:eastAsia="宋体" w:hAnsi="Times New Roman" w:cs="Times New Roman"/>
          <w:i/>
          <w:color w:val="auto"/>
          <w:sz w:val="22"/>
          <w:szCs w:val="22"/>
        </w:rPr>
        <w:t>FHIT</w:t>
      </w:r>
      <w:r w:rsidRPr="009162E0">
        <w:rPr>
          <w:rFonts w:ascii="Times New Roman" w:eastAsia="宋体" w:hAnsi="Times New Roman" w:cs="Times New Roman"/>
          <w:color w:val="auto"/>
          <w:sz w:val="22"/>
          <w:szCs w:val="22"/>
        </w:rPr>
        <w:t xml:space="preserve"> gene were not significantly differentially methylated. Thus the diagnostic role of </w:t>
      </w:r>
      <w:r w:rsidRPr="009162E0">
        <w:rPr>
          <w:rFonts w:ascii="Times New Roman" w:eastAsia="宋体" w:hAnsi="Times New Roman" w:cs="Times New Roman"/>
          <w:i/>
          <w:color w:val="auto"/>
          <w:sz w:val="22"/>
          <w:szCs w:val="22"/>
        </w:rPr>
        <w:t>FHIT</w:t>
      </w:r>
      <w:r w:rsidRPr="009162E0">
        <w:rPr>
          <w:rFonts w:ascii="Times New Roman" w:eastAsia="宋体" w:hAnsi="Times New Roman" w:cs="Times New Roman"/>
          <w:color w:val="auto"/>
          <w:sz w:val="22"/>
          <w:szCs w:val="22"/>
        </w:rPr>
        <w:t xml:space="preserve"> gene in the lung cancer may be relatively limited in the white population but useful in the Asians.</w:t>
      </w:r>
    </w:p>
    <w:p w14:paraId="4A5BBAA2" w14:textId="4A76E1FA" w:rsidR="008E3EAA" w:rsidRPr="009162E0" w:rsidRDefault="008E3EAA" w:rsidP="00BE0CB8">
      <w:pPr>
        <w:pStyle w:val="Heading2"/>
        <w:spacing w:before="120" w:line="480" w:lineRule="auto"/>
        <w:rPr>
          <w:rFonts w:ascii="Times New Roman" w:hAnsi="Times New Roman" w:cs="Times New Roman"/>
          <w:b/>
          <w:color w:val="auto"/>
          <w:sz w:val="24"/>
          <w:szCs w:val="22"/>
        </w:rPr>
      </w:pPr>
      <w:r w:rsidRPr="009162E0">
        <w:rPr>
          <w:rFonts w:ascii="Times New Roman" w:hAnsi="Times New Roman" w:cs="Times New Roman"/>
          <w:b/>
          <w:color w:val="auto"/>
          <w:sz w:val="24"/>
          <w:szCs w:val="22"/>
        </w:rPr>
        <w:t>Key words</w:t>
      </w:r>
    </w:p>
    <w:p w14:paraId="5D0287B8" w14:textId="1ED645EC" w:rsidR="008E3EAA" w:rsidRPr="009162E0" w:rsidRDefault="005B7686" w:rsidP="00BE0CB8">
      <w:pPr>
        <w:spacing w:before="120" w:line="480" w:lineRule="auto"/>
        <w:rPr>
          <w:rFonts w:ascii="Times New Roman" w:hAnsi="Times New Roman"/>
          <w:sz w:val="22"/>
        </w:rPr>
      </w:pPr>
      <w:r w:rsidRPr="009162E0">
        <w:rPr>
          <w:rFonts w:ascii="Times New Roman" w:hAnsi="Times New Roman"/>
          <w:sz w:val="22"/>
        </w:rPr>
        <w:t xml:space="preserve">FHIT, DNA methylation, Non-small cell lung cancer, NSCLC, </w:t>
      </w:r>
      <w:r w:rsidR="00646EBB" w:rsidRPr="009162E0">
        <w:rPr>
          <w:rFonts w:ascii="Times New Roman" w:hAnsi="Times New Roman"/>
          <w:sz w:val="22"/>
        </w:rPr>
        <w:t>Diagnosis</w:t>
      </w:r>
    </w:p>
    <w:p w14:paraId="4315EAC6" w14:textId="77777777" w:rsidR="008E3EAA" w:rsidRPr="009162E0" w:rsidRDefault="008E3EAA" w:rsidP="00BE0CB8">
      <w:pPr>
        <w:spacing w:before="120" w:line="480" w:lineRule="auto"/>
        <w:rPr>
          <w:rFonts w:ascii="Times New Roman" w:hAnsi="Times New Roman"/>
          <w:sz w:val="22"/>
        </w:rPr>
      </w:pPr>
    </w:p>
    <w:p w14:paraId="1E26CF95" w14:textId="77777777" w:rsidR="008627D4" w:rsidRPr="009162E0" w:rsidRDefault="00E72FC5" w:rsidP="00BE0CB8">
      <w:pPr>
        <w:pStyle w:val="Heading2"/>
        <w:spacing w:before="120" w:line="480" w:lineRule="auto"/>
        <w:rPr>
          <w:rFonts w:ascii="Times New Roman" w:hAnsi="Times New Roman" w:cs="Times New Roman"/>
          <w:b/>
          <w:color w:val="auto"/>
          <w:sz w:val="24"/>
          <w:szCs w:val="22"/>
        </w:rPr>
      </w:pPr>
      <w:r w:rsidRPr="009162E0">
        <w:rPr>
          <w:rFonts w:ascii="Times New Roman" w:hAnsi="Times New Roman" w:cs="Times New Roman"/>
          <w:b/>
          <w:color w:val="auto"/>
          <w:sz w:val="24"/>
          <w:szCs w:val="22"/>
        </w:rPr>
        <w:t>Introduction</w:t>
      </w:r>
    </w:p>
    <w:p w14:paraId="18CC9FF3" w14:textId="4A1E031B" w:rsidR="00E62332" w:rsidRDefault="00740ECD" w:rsidP="00BE0CB8">
      <w:pPr>
        <w:spacing w:before="120" w:line="480" w:lineRule="auto"/>
        <w:rPr>
          <w:ins w:id="2" w:author="Shicheng Guo" w:date="2015-12-22T10:29:00Z"/>
          <w:rFonts w:ascii="Times New Roman" w:hAnsi="Times New Roman"/>
          <w:sz w:val="22"/>
        </w:rPr>
      </w:pPr>
      <w:r w:rsidRPr="009162E0">
        <w:rPr>
          <w:rFonts w:ascii="Times New Roman" w:hAnsi="Times New Roman"/>
          <w:sz w:val="22"/>
        </w:rPr>
        <w:t>Lung cancer is a complicated disease involving genetic and epigenetic variation, and is the leading cause of cancer death all over the world</w:t>
      </w:r>
      <w:r w:rsidR="00C02EBC" w:rsidRPr="009162E0">
        <w:rPr>
          <w:rFonts w:ascii="Times New Roman" w:hAnsi="Times New Roman"/>
          <w:sz w:val="22"/>
        </w:rPr>
        <w:fldChar w:fldCharType="begin"/>
      </w:r>
      <w:r w:rsidR="00B42FFD" w:rsidRPr="009162E0">
        <w:rPr>
          <w:rFonts w:ascii="Times New Roman" w:hAnsi="Times New Roman"/>
          <w:sz w:val="22"/>
        </w:rPr>
        <w:instrText xml:space="preserve"> ADDIN EN.CITE &lt;EndNote&gt;&lt;Cite&gt;&lt;Author&gt;Siegel&lt;/Author&gt;&lt;Year&gt;2015&lt;/Year&gt;&lt;RecNum&gt;175&lt;/RecNum&gt;&lt;DisplayText&gt;[1]&lt;/DisplayText&gt;&lt;record&gt;&lt;rec-number&gt;175&lt;/rec-number&gt;&lt;foreign-keys&gt;&lt;key app="EN" db-id="2fddstfapwr9pee22wq5rx2pe9a0f29sxzwz"&gt;175&lt;/key&gt;&lt;/foreign-keys&gt;&lt;ref-type name="Journal Article"&gt;17&lt;/ref-type&gt;&lt;contributors&gt;&lt;authors&gt;&lt;author&gt;Siegel, Rebecca L.&lt;/author&gt;&lt;author&gt;Miller, Kimberly D.&lt;/author&gt;&lt;author&gt;Jemal, Ahmedin&lt;/author&gt;&lt;/authors&gt;&lt;/contributors&gt;&lt;titles&gt;&lt;title&gt;Cancer statistics, 2015&lt;/title&gt;&lt;secondary-title&gt;CA: A Cancer Journal for Clinicians&lt;/secondary-title&gt;&lt;/titles&gt;&lt;periodical&gt;&lt;full-title&gt;CA: A Cancer Journal for Clinicians&lt;/full-title&gt;&lt;/periodical&gt;&lt;pages&gt;5-29&lt;/pages&gt;&lt;volume&gt;65&lt;/volume&gt;&lt;number&gt;1&lt;/number&gt;&lt;dates&gt;&lt;year&gt;2015&lt;/year&gt;&lt;/dates&gt;&lt;isbn&gt;00079235&lt;/isbn&gt;&lt;urls&gt;&lt;/urls&gt;&lt;electronic-resource-num&gt;10.3322/caac.21254&lt;/electronic-resource-num&gt;&lt;/record&gt;&lt;/Cite&gt;&lt;/EndNote&gt;</w:instrText>
      </w:r>
      <w:r w:rsidR="00C02EBC" w:rsidRPr="009162E0">
        <w:rPr>
          <w:rFonts w:ascii="Times New Roman" w:hAnsi="Times New Roman"/>
          <w:sz w:val="22"/>
        </w:rPr>
        <w:fldChar w:fldCharType="separate"/>
      </w:r>
      <w:r w:rsidR="00B42FFD" w:rsidRPr="009162E0">
        <w:rPr>
          <w:rFonts w:ascii="Times New Roman" w:hAnsi="Times New Roman"/>
          <w:noProof/>
          <w:sz w:val="22"/>
        </w:rPr>
        <w:t>[</w:t>
      </w:r>
      <w:hyperlink w:anchor="_ENREF_1" w:tooltip="Siegel, 2015 #175" w:history="1">
        <w:r w:rsidR="004E06E4" w:rsidRPr="009162E0">
          <w:rPr>
            <w:rFonts w:ascii="Times New Roman" w:hAnsi="Times New Roman"/>
            <w:noProof/>
            <w:sz w:val="22"/>
          </w:rPr>
          <w:t>1</w:t>
        </w:r>
      </w:hyperlink>
      <w:r w:rsidR="00B42FFD" w:rsidRPr="009162E0">
        <w:rPr>
          <w:rFonts w:ascii="Times New Roman" w:hAnsi="Times New Roman"/>
          <w:noProof/>
          <w:sz w:val="22"/>
        </w:rPr>
        <w:t>]</w:t>
      </w:r>
      <w:r w:rsidR="00C02EBC" w:rsidRPr="009162E0">
        <w:rPr>
          <w:rFonts w:ascii="Times New Roman" w:hAnsi="Times New Roman"/>
          <w:sz w:val="22"/>
        </w:rPr>
        <w:fldChar w:fldCharType="end"/>
      </w:r>
      <w:r w:rsidRPr="009162E0">
        <w:rPr>
          <w:rFonts w:ascii="Times New Roman" w:hAnsi="Times New Roman"/>
          <w:sz w:val="22"/>
        </w:rPr>
        <w:t xml:space="preserve">. Lung cancer is often silent in its early stages and </w:t>
      </w:r>
      <w:r w:rsidR="008B2FB9" w:rsidRPr="009162E0">
        <w:rPr>
          <w:rFonts w:ascii="Times New Roman" w:hAnsi="Times New Roman"/>
          <w:sz w:val="22"/>
        </w:rPr>
        <w:t>t</w:t>
      </w:r>
      <w:r w:rsidR="003357BA" w:rsidRPr="009162E0">
        <w:rPr>
          <w:rFonts w:ascii="Times New Roman" w:hAnsi="Times New Roman"/>
          <w:sz w:val="22"/>
        </w:rPr>
        <w:t>he five</w:t>
      </w:r>
      <w:r w:rsidR="00613AD5" w:rsidRPr="009162E0">
        <w:rPr>
          <w:rFonts w:ascii="Times New Roman" w:hAnsi="Times New Roman"/>
          <w:sz w:val="22"/>
        </w:rPr>
        <w:t xml:space="preserve">–year survival rate can be </w:t>
      </w:r>
      <w:r w:rsidR="00023542" w:rsidRPr="009162E0">
        <w:rPr>
          <w:rFonts w:ascii="Times New Roman" w:hAnsi="Times New Roman"/>
          <w:sz w:val="22"/>
        </w:rPr>
        <w:t xml:space="preserve">increased from 5% to 63% with </w:t>
      </w:r>
      <w:r w:rsidR="00613AD5" w:rsidRPr="009162E0">
        <w:rPr>
          <w:rFonts w:ascii="Times New Roman" w:hAnsi="Times New Roman"/>
          <w:sz w:val="22"/>
        </w:rPr>
        <w:t xml:space="preserve">the </w:t>
      </w:r>
      <w:r w:rsidR="00023542" w:rsidRPr="009162E0">
        <w:rPr>
          <w:rFonts w:ascii="Times New Roman" w:hAnsi="Times New Roman"/>
          <w:sz w:val="22"/>
        </w:rPr>
        <w:t xml:space="preserve">early </w:t>
      </w:r>
      <w:r w:rsidR="00613AD5" w:rsidRPr="009162E0">
        <w:rPr>
          <w:rFonts w:ascii="Times New Roman" w:hAnsi="Times New Roman"/>
          <w:sz w:val="22"/>
        </w:rPr>
        <w:t xml:space="preserve">stage </w:t>
      </w:r>
      <w:r w:rsidR="00023542" w:rsidRPr="009162E0">
        <w:rPr>
          <w:rFonts w:ascii="Times New Roman" w:hAnsi="Times New Roman"/>
          <w:sz w:val="22"/>
        </w:rPr>
        <w:t xml:space="preserve">of NSCLC </w:t>
      </w:r>
      <w:r w:rsidR="00613AD5" w:rsidRPr="009162E0">
        <w:rPr>
          <w:rFonts w:ascii="Times New Roman" w:hAnsi="Times New Roman"/>
          <w:sz w:val="22"/>
        </w:rPr>
        <w:t>thus showing the importance of early diagnosis of NSCLC</w:t>
      </w:r>
      <w:r w:rsidR="005B09C3" w:rsidRPr="009162E0">
        <w:rPr>
          <w:rFonts w:ascii="Times New Roman" w:hAnsi="Times New Roman"/>
          <w:sz w:val="22"/>
        </w:rPr>
        <w:fldChar w:fldCharType="begin">
          <w:fldData xml:space="preserve">PEVuZE5vdGU+PENpdGU+PEF1dGhvcj5IYW5rZXk8L0F1dGhvcj48WWVhcj4xOTk5PC9ZZWFyPjxS
ZWNOdW0+MTgzPC9SZWNOdW0+PERpc3BsYXlUZXh0PlsyLCAzXTwvRGlzcGxheVRleHQ+PHJlY29y
ZD48cmVjLW51bWJlcj4xODM8L3JlYy1udW1iZXI+PGZvcmVpZ24ta2V5cz48a2V5IGFwcD0iRU4i
IGRiLWlkPSIyZmRkc3RmYXB3cjlwZWUyMndxNXJ4MnBlOWEwZjI5c3h6d3oiPjE4Mzwva2V5Pjwv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PC9hdXRob3JzPjwvY29udHJpYnV0b3JzPjxhdXRoLWFkZHJlc3M+SGFua2V5LCBCRiYjeEQ7TkNJ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</w:fldData>
        </w:fldChar>
      </w:r>
      <w:r w:rsidR="00B42FFD" w:rsidRPr="009162E0">
        <w:rPr>
          <w:rFonts w:ascii="Times New Roman" w:hAnsi="Times New Roman"/>
          <w:sz w:val="22"/>
        </w:rPr>
        <w:instrText xml:space="preserve"> ADDIN EN.CITE </w:instrText>
      </w:r>
      <w:r w:rsidR="00B42FFD" w:rsidRPr="009162E0">
        <w:rPr>
          <w:rFonts w:ascii="Times New Roman" w:hAnsi="Times New Roman"/>
          <w:sz w:val="22"/>
        </w:rPr>
        <w:fldChar w:fldCharType="begin">
          <w:fldData xml:space="preserve">PEVuZE5vdGU+PENpdGU+PEF1dGhvcj5IYW5rZXk8L0F1dGhvcj48WWVhcj4xOTk5PC9ZZWFyPjxS
ZWNOdW0+MTgzPC9SZWNOdW0+PERpc3BsYXlUZXh0PlsyLCAzXTwvRGlzcGxheVRleHQ+PHJlY29y
ZD48cmVjLW51bWJlcj4xODM8L3JlYy1udW1iZXI+PGZvcmVpZ24ta2V5cz48a2V5IGFwcD0iRU4i
IGRiLWlkPSIyZmRkc3RmYXB3cjlwZWUyMndxNXJ4MnBlOWEwZjI5c3h6d3oiPjE4Mzwva2V5Pjwv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PC9hdXRob3JzPjwvY29udHJpYnV0b3JzPjxhdXRoLWFkZHJlc3M+SGFua2V5LCBCRiYjeEQ7TkNJ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</w:fldData>
        </w:fldChar>
      </w:r>
      <w:r w:rsidR="00B42FFD" w:rsidRPr="009162E0">
        <w:rPr>
          <w:rFonts w:ascii="Times New Roman" w:hAnsi="Times New Roman"/>
          <w:sz w:val="22"/>
        </w:rPr>
        <w:instrText xml:space="preserve"> ADDIN EN.CITE.DATA </w:instrText>
      </w:r>
      <w:r w:rsidR="00B42FFD" w:rsidRPr="009162E0">
        <w:rPr>
          <w:rFonts w:ascii="Times New Roman" w:hAnsi="Times New Roman"/>
          <w:sz w:val="22"/>
        </w:rPr>
      </w:r>
      <w:r w:rsidR="00B42FFD" w:rsidRPr="009162E0">
        <w:rPr>
          <w:rFonts w:ascii="Times New Roman" w:hAnsi="Times New Roman"/>
          <w:sz w:val="22"/>
        </w:rPr>
        <w:fldChar w:fldCharType="end"/>
      </w:r>
      <w:r w:rsidR="005B09C3" w:rsidRPr="009162E0">
        <w:rPr>
          <w:rFonts w:ascii="Times New Roman" w:hAnsi="Times New Roman"/>
          <w:sz w:val="22"/>
        </w:rPr>
      </w:r>
      <w:r w:rsidR="005B09C3" w:rsidRPr="009162E0">
        <w:rPr>
          <w:rFonts w:ascii="Times New Roman" w:hAnsi="Times New Roman"/>
          <w:sz w:val="22"/>
        </w:rPr>
        <w:fldChar w:fldCharType="separate"/>
      </w:r>
      <w:r w:rsidR="00B42FFD" w:rsidRPr="009162E0">
        <w:rPr>
          <w:rFonts w:ascii="Times New Roman" w:hAnsi="Times New Roman"/>
          <w:noProof/>
          <w:sz w:val="22"/>
        </w:rPr>
        <w:t>[</w:t>
      </w:r>
      <w:hyperlink w:anchor="_ENREF_2" w:tooltip="Hankey, 1999 #183" w:history="1">
        <w:r w:rsidR="004E06E4" w:rsidRPr="009162E0">
          <w:rPr>
            <w:rFonts w:ascii="Times New Roman" w:hAnsi="Times New Roman"/>
            <w:noProof/>
            <w:sz w:val="22"/>
          </w:rPr>
          <w:t>2</w:t>
        </w:r>
      </w:hyperlink>
      <w:r w:rsidR="00B42FFD" w:rsidRPr="009162E0">
        <w:rPr>
          <w:rFonts w:ascii="Times New Roman" w:hAnsi="Times New Roman"/>
          <w:noProof/>
          <w:sz w:val="22"/>
        </w:rPr>
        <w:t xml:space="preserve">, </w:t>
      </w:r>
      <w:hyperlink w:anchor="_ENREF_3" w:tooltip="van Rens, 2000 #194" w:history="1">
        <w:r w:rsidR="004E06E4" w:rsidRPr="009162E0">
          <w:rPr>
            <w:rFonts w:ascii="Times New Roman" w:hAnsi="Times New Roman"/>
            <w:noProof/>
            <w:sz w:val="22"/>
          </w:rPr>
          <w:t>3</w:t>
        </w:r>
      </w:hyperlink>
      <w:r w:rsidR="00B42FFD" w:rsidRPr="009162E0">
        <w:rPr>
          <w:rFonts w:ascii="Times New Roman" w:hAnsi="Times New Roman"/>
          <w:noProof/>
          <w:sz w:val="22"/>
        </w:rPr>
        <w:t>]</w:t>
      </w:r>
      <w:r w:rsidR="005B09C3" w:rsidRPr="009162E0">
        <w:rPr>
          <w:rFonts w:ascii="Times New Roman" w:hAnsi="Times New Roman"/>
          <w:sz w:val="22"/>
        </w:rPr>
        <w:fldChar w:fldCharType="end"/>
      </w:r>
      <w:r w:rsidRPr="009162E0">
        <w:rPr>
          <w:rFonts w:ascii="Times New Roman" w:hAnsi="Times New Roman"/>
          <w:sz w:val="22"/>
        </w:rPr>
        <w:t>. DNA methylation is one of the epigenetic modifications in eukaryote, which regulates genes and microRNAs expression</w:t>
      </w:r>
      <w:r w:rsidR="005B09C3" w:rsidRPr="009162E0">
        <w:rPr>
          <w:rFonts w:ascii="Times New Roman" w:hAnsi="Times New Roman"/>
          <w:sz w:val="22"/>
        </w:rPr>
        <w:fldChar w:fldCharType="begin"/>
      </w:r>
      <w:r w:rsidR="00B42FFD" w:rsidRPr="009162E0">
        <w:rPr>
          <w:rFonts w:ascii="Times New Roman" w:hAnsi="Times New Roman"/>
          <w:sz w:val="22"/>
        </w:rPr>
        <w:instrText xml:space="preserve"> ADDIN EN.CITE &lt;EndNote&gt;&lt;Cite&gt;&lt;Author&gt;He&lt;/Author&gt;&lt;Year&gt;2011&lt;/Year&gt;&lt;RecNum&gt;185&lt;/RecNum&gt;&lt;DisplayText&gt;[4]&lt;/DisplayText&gt;&lt;record&gt;&lt;rec-number&gt;185&lt;/rec-number&gt;&lt;foreign-keys&gt;&lt;key app="EN" db-id="2fddstfapwr9pee22wq5rx2pe9a0f29sxzwz"&gt;185&lt;/key&gt;&lt;/foreign-keys&gt;&lt;ref-type name="Journal Article"&gt;17&lt;/ref-type&gt;&lt;contributors&gt;&lt;authors&gt;&lt;author&gt;He, Y. H.&lt;/author&gt;&lt;author&gt;Cui, Y.&lt;/author&gt;&lt;author&gt;Wang, W.&lt;/author&gt;&lt;author&gt;Gu, J.&lt;/author&gt;&lt;author&gt;Guo, S. C.&lt;/author&gt;&lt;author&gt;Ma, K. L.&lt;/author&gt;&lt;author&gt;Luo, X. Y.&lt;/author&gt;&lt;/authors&gt;&lt;/contributors&gt;&lt;auth-address&gt;Luo, XY&amp;#xD;Shanghai Jiao Tong Univ, Shanghai Canc Inst, State Key Lab Oncogenes &amp;amp; Related Genes, Renji Hosp,Sch Med, 25 Ln2200,XieTu Rd, Shanghai 200032, Peoples R China&amp;#xD;Shanghai Jiao Tong Univ, Shanghai Canc Inst, State Key Lab Oncogenes &amp;amp; Related Genes, Renji Hosp,Sch Med, Shanghai 200032, Peoples R China&amp;#xD;Guangxi Canc Inst, Nanning, Guangxi, Peoples R China&lt;/auth-address&gt;&lt;titles&gt;&lt;title&gt;Hypomethylation of the hsa-miR-191 Locus Causes High Expression of hsa-miR-191 and Promotes the Epithelial-to-Mesenchymal Transition in Hepatocellular Carcinoma&lt;/title&gt;&lt;secondary-title&gt;Neoplasia&lt;/secondary-title&gt;&lt;alt-title&gt;Neoplasia&amp;#xD;Neoplasia&lt;/alt-title&gt;&lt;/titles&gt;&lt;periodical&gt;&lt;full-title&gt;Neoplasia&lt;/full-title&gt;&lt;abbr-1&gt;Neoplasia&lt;/abbr-1&gt;&lt;/periodical&gt;&lt;pages&gt;841-U110&lt;/pages&gt;&lt;volume&gt;13&lt;/volume&gt;&lt;number&gt;9&lt;/number&gt;&lt;keywords&gt;&lt;keyword&gt;microrna expression&lt;/keyword&gt;&lt;keyword&gt;ovarian-cancer&lt;/keyword&gt;&lt;keyword&gt;down-regulation&lt;/keyword&gt;&lt;keyword&gt;cells&lt;/keyword&gt;&lt;keyword&gt;methylation&lt;/keyword&gt;&lt;keyword&gt;differentiation&lt;/keyword&gt;&lt;keyword&gt;gene&lt;/keyword&gt;&lt;keyword&gt;reveals&lt;/keyword&gt;&lt;keyword&gt;basp1&lt;/keyword&gt;&lt;keyword&gt;carcinogenesis&lt;/keyword&gt;&lt;/keywords&gt;&lt;dates&gt;&lt;year&gt;2011&lt;/year&gt;&lt;pub-dates&gt;&lt;date&gt;Sep&lt;/date&gt;&lt;/pub-dates&gt;&lt;/dates&gt;&lt;isbn&gt;1522-8002&lt;/isbn&gt;&lt;accession-num&gt;WOS:000295943200008&lt;/accession-num&gt;&lt;urls&gt;&lt;related-urls&gt;&lt;url&gt;&amp;lt;Go to ISI&amp;gt;://WOS:000295943200008&lt;/url&gt;&lt;/related-urls&gt;&lt;/urls&gt;&lt;language&gt;English&lt;/language&gt;&lt;/record&gt;&lt;/Cite&gt;&lt;/EndNote&gt;</w:instrText>
      </w:r>
      <w:r w:rsidR="005B09C3" w:rsidRPr="009162E0">
        <w:rPr>
          <w:rFonts w:ascii="Times New Roman" w:hAnsi="Times New Roman"/>
          <w:sz w:val="22"/>
        </w:rPr>
        <w:fldChar w:fldCharType="separate"/>
      </w:r>
      <w:r w:rsidR="00B42FFD" w:rsidRPr="009162E0">
        <w:rPr>
          <w:rFonts w:ascii="Times New Roman" w:hAnsi="Times New Roman"/>
          <w:noProof/>
          <w:sz w:val="22"/>
        </w:rPr>
        <w:t>[</w:t>
      </w:r>
      <w:hyperlink w:anchor="_ENREF_4" w:tooltip="He, 2011 #185" w:history="1">
        <w:r w:rsidR="004E06E4" w:rsidRPr="009162E0">
          <w:rPr>
            <w:rFonts w:ascii="Times New Roman" w:hAnsi="Times New Roman"/>
            <w:noProof/>
            <w:sz w:val="22"/>
          </w:rPr>
          <w:t>4</w:t>
        </w:r>
      </w:hyperlink>
      <w:r w:rsidR="00B42FFD" w:rsidRPr="009162E0">
        <w:rPr>
          <w:rFonts w:ascii="Times New Roman" w:hAnsi="Times New Roman"/>
          <w:noProof/>
          <w:sz w:val="22"/>
        </w:rPr>
        <w:t>]</w:t>
      </w:r>
      <w:r w:rsidR="005B09C3" w:rsidRPr="009162E0">
        <w:rPr>
          <w:rFonts w:ascii="Times New Roman" w:hAnsi="Times New Roman"/>
          <w:sz w:val="22"/>
        </w:rPr>
        <w:fldChar w:fldCharType="end"/>
      </w:r>
      <w:r w:rsidR="005B09C3" w:rsidRPr="009162E0">
        <w:rPr>
          <w:rFonts w:ascii="Times New Roman" w:hAnsi="Times New Roman"/>
          <w:sz w:val="22"/>
        </w:rPr>
        <w:t xml:space="preserve"> </w:t>
      </w:r>
      <w:r w:rsidR="008858F2" w:rsidRPr="009162E0">
        <w:rPr>
          <w:rFonts w:ascii="Times New Roman" w:hAnsi="Times New Roman"/>
          <w:sz w:val="22"/>
        </w:rPr>
        <w:t xml:space="preserve">and </w:t>
      </w:r>
      <w:r w:rsidRPr="009162E0">
        <w:rPr>
          <w:rFonts w:ascii="Times New Roman" w:hAnsi="Times New Roman"/>
          <w:sz w:val="22"/>
        </w:rPr>
        <w:t>alternative splicing</w:t>
      </w:r>
      <w:r w:rsidR="005B09C3" w:rsidRPr="009162E0">
        <w:rPr>
          <w:rFonts w:ascii="Times New Roman" w:hAnsi="Times New Roman"/>
          <w:sz w:val="22"/>
        </w:rPr>
        <w:fldChar w:fldCharType="begin"/>
      </w:r>
      <w:r w:rsidR="00993F35" w:rsidRPr="009162E0">
        <w:rPr>
          <w:rFonts w:ascii="Times New Roman" w:hAnsi="Times New Roman"/>
          <w:sz w:val="22"/>
        </w:rPr>
        <w:instrText xml:space="preserve"> ADDIN EN.CITE &lt;EndNote&gt;&lt;Cite&gt;&lt;Author&gt;Flores&lt;/Author&gt;&lt;Year&gt;2012&lt;/Year&gt;&lt;RecNum&gt;36&lt;/RecNum&gt;&lt;DisplayText&gt;[5]&lt;/DisplayText&gt;&lt;record&gt;&lt;rec-number&gt;36&lt;/rec-number&gt;&lt;foreign-keys&gt;&lt;key app="EN" db-id="99wxddz0mzf201edrptppws3pz5wwpe0s2rd"&gt;36&lt;/key&gt;&lt;/foreign-keys&gt;&lt;ref-type name="Journal Article"&gt;17&lt;/ref-type&gt;&lt;contributors&gt;&lt;authors&gt;&lt;author&gt;Flores, K.&lt;/author&gt;&lt;author&gt;Wolschin, F.&lt;/author&gt;&lt;author&gt;Corneveaux, J. J.&lt;/author&gt;&lt;author&gt;Allen, A. N.&lt;/author&gt;&lt;author&gt;Huentelman, M. J.&lt;/author&gt;&lt;author&gt;Amdam, G. V.&lt;/author&gt;&lt;/authors&gt;&lt;/contributors&gt;&lt;auth-address&gt;Flores, K&amp;#xD;Arizona State Univ, Sch Life Sci, POB 874501, Tempe, AZ 85287 USA&amp;#xD;Arizona State Univ, Sch Life Sci, POB 874501, Tempe, AZ 85287 USA&amp;#xD;Arizona State Univ, Sch Life Sci, Tempe, AZ 85287 USA&amp;#xD;Norwegian Univ Life Sci, Dept Biotechnol Chem &amp;amp; Food Sci, N-1432 As, Norway&amp;#xD;Translat Genom Res Inst, Neurogenom Div, Phoenix, AZ 85004 USA&lt;/auth-address&gt;&lt;titles&gt;&lt;title&gt;Genome-wide association between DNA methylation and alternative splicing in an invertebrate&lt;/title&gt;&lt;secondary-title&gt;Bmc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volume&gt;13&lt;/volume&gt;&lt;keywords&gt;&lt;keyword&gt;rna-seq&lt;/keyword&gt;&lt;keyword&gt;resolution&lt;/keyword&gt;&lt;keyword&gt;conservation&lt;/keyword&gt;&lt;keyword&gt;arabidopsis&lt;/keyword&gt;&lt;keyword&gt;divergence&lt;/keyword&gt;&lt;keyword&gt;methylome&lt;/keyword&gt;&lt;keyword&gt;patterns&lt;/keyword&gt;&lt;keyword&gt;honeybee&lt;/keyword&gt;&lt;keyword&gt;transcription&lt;/keyword&gt;&lt;keyword&gt;expression&lt;/keyword&gt;&lt;/keywords&gt;&lt;dates&gt;&lt;year&gt;2012&lt;/year&gt;&lt;pub-dates&gt;&lt;date&gt;Sep 15&lt;/date&gt;&lt;/pub-dates&gt;&lt;/dates&gt;&lt;isbn&gt;1471-2164&lt;/isbn&gt;&lt;accession-num&gt;WOS:000312736800001&lt;/accession-num&gt;&lt;urls&gt;&lt;related-urls&gt;&lt;url&gt;&amp;lt;Go to ISI&amp;gt;://WOS:000312736800001&lt;/url&gt;&lt;/related-urls&gt;&lt;/urls&gt;&lt;electronic-resource-num&gt;Artn 480&amp;#xD;10.1186/1471-2164-13-480&lt;/electronic-resource-num&gt;&lt;language&gt;English&lt;/language&gt;&lt;/record&gt;&lt;/Cite&gt;&lt;/EndNote&gt;</w:instrText>
      </w:r>
      <w:r w:rsidR="005B09C3" w:rsidRPr="009162E0">
        <w:rPr>
          <w:rFonts w:ascii="Times New Roman" w:hAnsi="Times New Roman"/>
          <w:sz w:val="22"/>
        </w:rPr>
        <w:fldChar w:fldCharType="separate"/>
      </w:r>
      <w:r w:rsidR="00B42FFD" w:rsidRPr="009162E0">
        <w:rPr>
          <w:rFonts w:ascii="Times New Roman" w:hAnsi="Times New Roman"/>
          <w:noProof/>
          <w:sz w:val="22"/>
        </w:rPr>
        <w:t>[</w:t>
      </w:r>
      <w:hyperlink w:anchor="_ENREF_5" w:tooltip="Flores, 2012 #36" w:history="1">
        <w:r w:rsidR="004E06E4" w:rsidRPr="009162E0">
          <w:rPr>
            <w:rFonts w:ascii="Times New Roman" w:hAnsi="Times New Roman"/>
            <w:noProof/>
            <w:sz w:val="22"/>
          </w:rPr>
          <w:t>5</w:t>
        </w:r>
      </w:hyperlink>
      <w:r w:rsidR="00B42FFD" w:rsidRPr="009162E0">
        <w:rPr>
          <w:rFonts w:ascii="Times New Roman" w:hAnsi="Times New Roman"/>
          <w:noProof/>
          <w:sz w:val="22"/>
        </w:rPr>
        <w:t>]</w:t>
      </w:r>
      <w:r w:rsidR="005B09C3" w:rsidRPr="009162E0">
        <w:rPr>
          <w:rFonts w:ascii="Times New Roman" w:hAnsi="Times New Roman"/>
          <w:sz w:val="22"/>
        </w:rPr>
        <w:fldChar w:fldCharType="end"/>
      </w:r>
      <w:r w:rsidR="008858F2" w:rsidRPr="009162E0">
        <w:rPr>
          <w:rFonts w:ascii="Times New Roman" w:hAnsi="Times New Roman"/>
          <w:sz w:val="22"/>
        </w:rPr>
        <w:t xml:space="preserve">. It has been observed and confirmed that DNA </w:t>
      </w:r>
      <w:r w:rsidR="001B223D" w:rsidRPr="009162E0">
        <w:rPr>
          <w:rFonts w:ascii="Times New Roman" w:hAnsi="Times New Roman"/>
          <w:sz w:val="22"/>
        </w:rPr>
        <w:t xml:space="preserve">methylation change </w:t>
      </w:r>
      <w:r w:rsidR="008858F2" w:rsidRPr="009162E0">
        <w:rPr>
          <w:rFonts w:ascii="Times New Roman" w:hAnsi="Times New Roman"/>
          <w:sz w:val="22"/>
        </w:rPr>
        <w:t>is wide-spread in tumor tissues</w:t>
      </w:r>
      <w:r w:rsidR="001B223D" w:rsidRPr="009162E0">
        <w:rPr>
          <w:rFonts w:ascii="Times New Roman" w:hAnsi="Times New Roman"/>
          <w:sz w:val="22"/>
        </w:rPr>
        <w:t xml:space="preserve">. Hence, with the numerous </w:t>
      </w:r>
      <w:r w:rsidRPr="009162E0">
        <w:rPr>
          <w:rFonts w:ascii="Times New Roman" w:hAnsi="Times New Roman"/>
          <w:sz w:val="22"/>
        </w:rPr>
        <w:t>advantage</w:t>
      </w:r>
      <w:r w:rsidR="001B223D" w:rsidRPr="009162E0">
        <w:rPr>
          <w:rFonts w:ascii="Times New Roman" w:hAnsi="Times New Roman"/>
          <w:sz w:val="22"/>
        </w:rPr>
        <w:t>s like</w:t>
      </w:r>
      <w:r w:rsidRPr="009162E0">
        <w:rPr>
          <w:rFonts w:ascii="Times New Roman" w:hAnsi="Times New Roman"/>
          <w:sz w:val="22"/>
        </w:rPr>
        <w:t xml:space="preserve"> stable chemical property, detection ability in remote patient media, quantitative signal, relatively low cost in dete</w:t>
      </w:r>
      <w:r w:rsidR="001B223D" w:rsidRPr="009162E0">
        <w:rPr>
          <w:rFonts w:ascii="Times New Roman" w:hAnsi="Times New Roman"/>
          <w:sz w:val="22"/>
        </w:rPr>
        <w:t>ction and so on</w:t>
      </w:r>
      <w:r w:rsidR="005B09C3" w:rsidRPr="009162E0">
        <w:rPr>
          <w:rFonts w:ascii="Times New Roman" w:hAnsi="Times New Roman"/>
          <w:sz w:val="22"/>
        </w:rPr>
        <w:fldChar w:fldCharType="begin"/>
      </w:r>
      <w:r w:rsidR="00B42FFD" w:rsidRPr="009162E0">
        <w:rPr>
          <w:rFonts w:ascii="Times New Roman" w:hAnsi="Times New Roman"/>
          <w:sz w:val="22"/>
        </w:rPr>
        <w:instrText xml:space="preserve"> ADDIN EN.CITE &lt;EndNote&gt;&lt;Cite&gt;&lt;Author&gt;Das&lt;/Author&gt;&lt;Year&gt;2004&lt;/Year&gt;&lt;RecNum&gt;177&lt;/RecNum&gt;&lt;DisplayText&gt;[6]&lt;/DisplayText&gt;&lt;record&gt;&lt;rec-number&gt;177&lt;/rec-number&gt;&lt;foreign-keys&gt;&lt;key app="EN" db-id="2fddstfapwr9pee22wq5rx2pe9a0f29sxzwz"&gt;177&lt;/key&gt;&lt;/foreign-keys&gt;&lt;ref-type name="Journal Article"&gt;17&lt;/ref-type&gt;&lt;contributors&gt;&lt;authors&gt;&lt;author&gt;Das, P. M.&lt;/author&gt;&lt;/authors&gt;&lt;/contributors&gt;&lt;titles&gt;&lt;title&gt;DNA Methylation and Cancer&lt;/title&gt;&lt;secondary-title&gt;Journal of Clinical Oncology&lt;/secondary-title&gt;&lt;/titles&gt;&lt;periodical&gt;&lt;full-title&gt;Journal of Clinical Oncology&lt;/full-title&gt;&lt;/periodical&gt;&lt;pages&gt;4632-4642&lt;/pages&gt;&lt;volume&gt;22&lt;/volume&gt;&lt;number&gt;22&lt;/number&gt;&lt;dates&gt;&lt;year&gt;2004&lt;/year&gt;&lt;/dates&gt;&lt;isbn&gt;0732-183X&amp;#xD;1527-7755&lt;/isbn&gt;&lt;urls&gt;&lt;/urls&gt;&lt;electronic-resource-num&gt;10.1200/jco.2004.07.151&lt;/electronic-resource-num&gt;&lt;/record&gt;&lt;/Cite&gt;&lt;/EndNote&gt;</w:instrText>
      </w:r>
      <w:r w:rsidR="005B09C3" w:rsidRPr="009162E0">
        <w:rPr>
          <w:rFonts w:ascii="Times New Roman" w:hAnsi="Times New Roman"/>
          <w:sz w:val="22"/>
        </w:rPr>
        <w:fldChar w:fldCharType="separate"/>
      </w:r>
      <w:r w:rsidR="00B42FFD" w:rsidRPr="009162E0">
        <w:rPr>
          <w:rFonts w:ascii="Times New Roman" w:hAnsi="Times New Roman"/>
          <w:noProof/>
          <w:sz w:val="22"/>
        </w:rPr>
        <w:t>[</w:t>
      </w:r>
      <w:hyperlink w:anchor="_ENREF_6" w:tooltip="Das, 2004 #177" w:history="1">
        <w:r w:rsidR="004E06E4" w:rsidRPr="009162E0">
          <w:rPr>
            <w:rFonts w:ascii="Times New Roman" w:hAnsi="Times New Roman"/>
            <w:noProof/>
            <w:sz w:val="22"/>
          </w:rPr>
          <w:t>6</w:t>
        </w:r>
      </w:hyperlink>
      <w:r w:rsidR="00B42FFD" w:rsidRPr="009162E0">
        <w:rPr>
          <w:rFonts w:ascii="Times New Roman" w:hAnsi="Times New Roman"/>
          <w:noProof/>
          <w:sz w:val="22"/>
        </w:rPr>
        <w:t>]</w:t>
      </w:r>
      <w:r w:rsidR="005B09C3" w:rsidRPr="009162E0">
        <w:rPr>
          <w:rFonts w:ascii="Times New Roman" w:hAnsi="Times New Roman"/>
          <w:sz w:val="22"/>
        </w:rPr>
        <w:fldChar w:fldCharType="end"/>
      </w:r>
      <w:r w:rsidR="001B223D" w:rsidRPr="009162E0">
        <w:rPr>
          <w:rFonts w:ascii="Times New Roman" w:hAnsi="Times New Roman"/>
          <w:sz w:val="22"/>
        </w:rPr>
        <w:t xml:space="preserve">, DNA methylation could be a promising biomarker </w:t>
      </w:r>
      <w:r w:rsidR="00831CD0" w:rsidRPr="009162E0">
        <w:rPr>
          <w:rFonts w:ascii="Times New Roman" w:hAnsi="Times New Roman"/>
          <w:sz w:val="22"/>
        </w:rPr>
        <w:t>in early cancer detection</w:t>
      </w:r>
      <w:r w:rsidR="001B223D" w:rsidRPr="009162E0">
        <w:rPr>
          <w:rFonts w:ascii="Times New Roman" w:hAnsi="Times New Roman"/>
          <w:sz w:val="22"/>
        </w:rPr>
        <w:t>.</w:t>
      </w:r>
    </w:p>
    <w:p w14:paraId="4E7296F6" w14:textId="1A2ED5E9" w:rsidR="00BE0CB8" w:rsidRPr="009162E0" w:rsidRDefault="00BE0CB8" w:rsidP="00BE0CB8">
      <w:pPr>
        <w:spacing w:before="120" w:line="480" w:lineRule="auto"/>
        <w:rPr>
          <w:rFonts w:ascii="Times New Roman" w:hAnsi="Times New Roman"/>
          <w:sz w:val="22"/>
        </w:rPr>
      </w:pPr>
      <w:ins w:id="3" w:author="Shicheng Guo" w:date="2015-12-22T10:29:00Z">
        <w:r>
          <w:rPr>
            <w:rFonts w:ascii="Times New Roman" w:hAnsi="Times New Roman"/>
            <w:sz w:val="22"/>
          </w:rPr>
          <w:lastRenderedPageBreak/>
          <w:t xml:space="preserve">In the past decades, </w:t>
        </w:r>
        <w:r>
          <w:rPr>
            <w:rFonts w:ascii="Times New Roman" w:hAnsi="Times New Roman"/>
            <w:sz w:val="22"/>
          </w:rPr>
          <w:t>large number of DNA methylation based cancer diagnostic biomarker</w:t>
        </w:r>
      </w:ins>
      <w:ins w:id="4" w:author="Shicheng Guo" w:date="2015-12-22T10:30:00Z">
        <w:r>
          <w:rPr>
            <w:rFonts w:ascii="Times New Roman" w:hAnsi="Times New Roman"/>
            <w:sz w:val="22"/>
          </w:rPr>
          <w:t xml:space="preserve">s has been identified in NSCLC, such as </w:t>
        </w:r>
      </w:ins>
      <w:bookmarkStart w:id="5" w:name="_GoBack"/>
      <w:bookmarkEnd w:id="5"/>
      <w:ins w:id="6" w:author="Shicheng Guo" w:date="2015-12-22T10:33:00Z">
        <w:r w:rsidRPr="00BE0CB8">
          <w:rPr>
            <w:rFonts w:ascii="Times New Roman" w:hAnsi="Times New Roman"/>
            <w:sz w:val="22"/>
            <w:rPrChange w:id="7" w:author="Shicheng Guo" w:date="2015-12-22T10:33:00Z">
              <w:rPr>
                <w:rFonts w:ascii="Helvetica" w:hAnsi="Helvetica" w:cs="Helvetica"/>
                <w:i/>
                <w:iCs/>
                <w:color w:val="333333"/>
                <w:sz w:val="23"/>
                <w:szCs w:val="23"/>
                <w:shd w:val="clear" w:color="auto" w:fill="FFFFFF"/>
              </w:rPr>
            </w:rPrChange>
          </w:rPr>
          <w:t>HOXA9</w:t>
        </w:r>
        <w:r w:rsidRPr="00BE0CB8">
          <w:rPr>
            <w:rFonts w:ascii="Times New Roman" w:hAnsi="Times New Roman"/>
            <w:sz w:val="22"/>
            <w:rPrChange w:id="8" w:author="Shicheng Guo" w:date="2015-12-22T10:33:00Z">
              <w:rPr>
                <w:rStyle w:val="apple-converted-space"/>
                <w:rFonts w:ascii="Helvetica" w:hAnsi="Helvetica" w:cs="Helvetica"/>
                <w:i/>
                <w:iCs/>
                <w:color w:val="333333"/>
                <w:sz w:val="23"/>
                <w:szCs w:val="23"/>
                <w:shd w:val="clear" w:color="auto" w:fill="FFFFFF"/>
              </w:rPr>
            </w:rPrChange>
          </w:rPr>
          <w:t xml:space="preserve">, APC, </w:t>
        </w:r>
        <w:r w:rsidRPr="00BE0CB8">
          <w:rPr>
            <w:rFonts w:ascii="Times New Roman" w:hAnsi="Times New Roman"/>
            <w:sz w:val="22"/>
            <w:rPrChange w:id="9" w:author="Shicheng Guo" w:date="2015-12-22T10:33:00Z">
              <w:rPr>
                <w:rFonts w:ascii="Helvetica" w:hAnsi="Helvetica" w:cs="Helvetica"/>
                <w:i/>
                <w:iCs/>
                <w:color w:val="333333"/>
                <w:sz w:val="23"/>
                <w:szCs w:val="23"/>
                <w:shd w:val="clear" w:color="auto" w:fill="FFFFFF"/>
              </w:rPr>
            </w:rPrChange>
          </w:rPr>
          <w:t>MGMT</w:t>
        </w:r>
        <w:r w:rsidRPr="00BE0CB8">
          <w:rPr>
            <w:rFonts w:ascii="Times New Roman" w:hAnsi="Times New Roman"/>
            <w:sz w:val="22"/>
            <w:rPrChange w:id="10" w:author="Shicheng Guo" w:date="2015-12-22T10:33:00Z">
              <w:rPr>
                <w:rStyle w:val="apple-converted-space"/>
                <w:rFonts w:ascii="Helvetica" w:hAnsi="Helvetica" w:cs="Helvetica"/>
                <w:color w:val="333333"/>
                <w:sz w:val="23"/>
                <w:szCs w:val="23"/>
                <w:shd w:val="clear" w:color="auto" w:fill="FFFFFF"/>
              </w:rPr>
            </w:rPrChange>
          </w:rPr>
          <w:t xml:space="preserve"> and so on. </w:t>
        </w:r>
      </w:ins>
      <w:ins w:id="11" w:author="Shicheng Guo" w:date="2015-12-22T10:29:00Z">
        <w:r>
          <w:rPr>
            <w:rFonts w:ascii="Times New Roman" w:hAnsi="Times New Roman"/>
            <w:sz w:val="22"/>
          </w:rPr>
          <w:t>the methylation status of FHIT has been investigated in different populations with different method and different study design.</w:t>
        </w:r>
      </w:ins>
    </w:p>
    <w:p w14:paraId="54DAFA27" w14:textId="5C13CF31" w:rsidR="003357BA" w:rsidRDefault="001B223D" w:rsidP="00BE0CB8">
      <w:pPr>
        <w:spacing w:before="120" w:line="480" w:lineRule="auto"/>
        <w:rPr>
          <w:ins w:id="12" w:author="Shicheng Guo" w:date="2015-12-22T10:28:00Z"/>
          <w:rFonts w:ascii="Times New Roman" w:hAnsi="Times New Roman"/>
          <w:sz w:val="22"/>
        </w:rPr>
      </w:pPr>
      <w:r w:rsidRPr="009162E0">
        <w:rPr>
          <w:rFonts w:ascii="Times New Roman" w:hAnsi="Times New Roman"/>
          <w:sz w:val="22"/>
        </w:rPr>
        <w:t>FHIT (</w:t>
      </w:r>
      <w:r w:rsidR="00740ECD" w:rsidRPr="009162E0">
        <w:rPr>
          <w:rFonts w:ascii="Times New Roman" w:hAnsi="Times New Roman"/>
          <w:sz w:val="22"/>
        </w:rPr>
        <w:t>fragile histidine triad</w:t>
      </w:r>
      <w:r w:rsidRPr="009162E0">
        <w:rPr>
          <w:rFonts w:ascii="Times New Roman" w:hAnsi="Times New Roman"/>
          <w:sz w:val="22"/>
        </w:rPr>
        <w:t xml:space="preserve">) </w:t>
      </w:r>
      <w:r w:rsidR="00740ECD" w:rsidRPr="009162E0">
        <w:rPr>
          <w:rFonts w:ascii="Times New Roman" w:hAnsi="Times New Roman"/>
          <w:sz w:val="22"/>
        </w:rPr>
        <w:t xml:space="preserve">is a member of the histidine triad gene family, </w:t>
      </w:r>
      <w:r w:rsidRPr="009162E0">
        <w:rPr>
          <w:rFonts w:ascii="Times New Roman" w:hAnsi="Times New Roman"/>
          <w:sz w:val="22"/>
        </w:rPr>
        <w:t xml:space="preserve">which </w:t>
      </w:r>
      <w:r w:rsidR="00740ECD" w:rsidRPr="009162E0">
        <w:rPr>
          <w:rFonts w:ascii="Times New Roman" w:hAnsi="Times New Roman"/>
          <w:sz w:val="22"/>
        </w:rPr>
        <w:t xml:space="preserve">encodes </w:t>
      </w:r>
      <w:bookmarkStart w:id="13" w:name="OLE_LINK3"/>
      <w:bookmarkStart w:id="14" w:name="OLE_LINK4"/>
      <w:r w:rsidR="00740ECD" w:rsidRPr="009162E0">
        <w:rPr>
          <w:rFonts w:ascii="Times New Roman" w:hAnsi="Times New Roman"/>
          <w:sz w:val="22"/>
        </w:rPr>
        <w:t>Hydrolase</w:t>
      </w:r>
      <w:bookmarkEnd w:id="13"/>
      <w:bookmarkEnd w:id="14"/>
      <w:r w:rsidR="00740ECD" w:rsidRPr="009162E0">
        <w:rPr>
          <w:rFonts w:ascii="Times New Roman" w:hAnsi="Times New Roman"/>
          <w:sz w:val="22"/>
        </w:rPr>
        <w:t xml:space="preserve"> of Ap3A</w:t>
      </w:r>
      <w:r w:rsidR="005B09C3" w:rsidRPr="009162E0">
        <w:rPr>
          <w:rFonts w:ascii="Times New Roman" w:hAnsi="Times New Roman"/>
          <w:sz w:val="22"/>
        </w:rPr>
        <w:fldChar w:fldCharType="begin"/>
      </w:r>
      <w:r w:rsidR="00B42FFD" w:rsidRPr="009162E0">
        <w:rPr>
          <w:rFonts w:ascii="Times New Roman" w:hAnsi="Times New Roman"/>
          <w:sz w:val="22"/>
        </w:rPr>
        <w:instrText xml:space="preserve"> ADDIN EN.CITE &lt;EndNote&gt;&lt;Cite&gt;&lt;Author&gt;Barnes&lt;/Author&gt;&lt;Year&gt;1996&lt;/Year&gt;&lt;RecNum&gt;178&lt;/RecNum&gt;&lt;DisplayText&gt;[7]&lt;/DisplayText&gt;&lt;record&gt;&lt;rec-number&gt;178&lt;/rec-number&gt;&lt;foreign-keys&gt;&lt;key app="EN" db-id="2fddstfapwr9pee22wq5rx2pe9a0f29sxzwz"&gt;178&lt;/key&gt;&lt;/foreign-keys&gt;&lt;ref-type name="Journal Article"&gt;17&lt;/ref-type&gt;&lt;contributors&gt;&lt;authors&gt;&lt;author&gt;Barnes, L. D.&lt;/author&gt;&lt;author&gt;Garrison, P. N.&lt;/author&gt;&lt;author&gt;Siprashvili, Z.&lt;/author&gt;&lt;author&gt;Guranowski, A.&lt;/author&gt;&lt;author&gt;Robinson, A. K.&lt;/author&gt;&lt;author&gt;Ingram, S. W.&lt;/author&gt;&lt;author&gt;Croce, C. M.&lt;/author&gt;&lt;author&gt;Ohta, M.&lt;/author&gt;&lt;author&gt;Huebner, F.&lt;/author&gt;&lt;/authors&gt;&lt;/contributors&gt;&lt;auth-address&gt;Barnes, LD&amp;#xD;Univ Texas,Hlth Sci Ctr,Dept Biochem,San Antonio,Tx 78284, USA&amp;#xD;Thomas Jefferson Univ,Jefferson Med Coll,Kimmel Canc Ctr,Philadelphia,Pa 19107&lt;/auth-address&gt;&lt;titles&gt;&lt;title&gt;Fhit, a putative tumor suppressor in humans, is a dinucleoside 5&amp;apos;,5&amp;apos;&amp;apos;&amp;apos;-P-1,P-3-triphosphate hydrolase&lt;/title&gt;&lt;secondary-title&gt;Biochemistry&lt;/secondary-title&gt;&lt;alt-title&gt;Biochemistry-Us&amp;#xD;Biochemistry-Us&lt;/alt-title&gt;&lt;/titles&gt;&lt;periodical&gt;&lt;full-title&gt;Biochemistry&lt;/full-title&gt;&lt;abbr-1&gt;Biochemistry-Us&lt;/abbr-1&gt;&lt;/periodical&gt;&lt;pages&gt;11529-11535&lt;/pages&gt;&lt;volume&gt;35&lt;/volume&gt;&lt;number&gt;36&lt;/number&gt;&lt;keywords&gt;&lt;keyword&gt;protein-kinase-c&lt;/keyword&gt;&lt;keyword&gt;saccharomyces-cerevisiae&lt;/keyword&gt;&lt;keyword&gt;escherichia-coli&lt;/keyword&gt;&lt;keyword&gt;decapping enzyme&lt;/keyword&gt;&lt;keyword&gt;rat-liver&lt;/keyword&gt;&lt;keyword&gt;purification&lt;/keyword&gt;&lt;keyword&gt;inhibitor&lt;/keyword&gt;&lt;keyword&gt;binding&lt;/keyword&gt;&lt;keyword&gt;ap4a&lt;/keyword&gt;&lt;keyword&gt;dinucleosidetriphosphatase&lt;/keyword&gt;&lt;/keywords&gt;&lt;dates&gt;&lt;year&gt;1996&lt;/year&gt;&lt;pub-dates&gt;&lt;date&gt;Sep 10&lt;/date&gt;&lt;/pub-dates&gt;&lt;/dates&gt;&lt;isbn&gt;0006-2960&lt;/isbn&gt;&lt;accession-num&gt;WOS:A1996VG11300001&lt;/accession-num&gt;&lt;urls&gt;&lt;related-urls&gt;&lt;url&gt;&amp;lt;Go to ISI&amp;gt;://WOS:A1996VG11300001&lt;/url&gt;&lt;/related-urls&gt;&lt;/urls&gt;&lt;language&gt;English&lt;/language&gt;&lt;/record&gt;&lt;/Cite&gt;&lt;/EndNote&gt;</w:instrText>
      </w:r>
      <w:r w:rsidR="005B09C3" w:rsidRPr="009162E0">
        <w:rPr>
          <w:rFonts w:ascii="Times New Roman" w:hAnsi="Times New Roman"/>
          <w:sz w:val="22"/>
        </w:rPr>
        <w:fldChar w:fldCharType="separate"/>
      </w:r>
      <w:r w:rsidR="00B42FFD" w:rsidRPr="009162E0">
        <w:rPr>
          <w:rFonts w:ascii="Times New Roman" w:hAnsi="Times New Roman"/>
          <w:noProof/>
          <w:sz w:val="22"/>
        </w:rPr>
        <w:t>[</w:t>
      </w:r>
      <w:hyperlink w:anchor="_ENREF_7" w:tooltip="Barnes, 1996 #178" w:history="1">
        <w:r w:rsidR="004E06E4" w:rsidRPr="009162E0">
          <w:rPr>
            <w:rFonts w:ascii="Times New Roman" w:hAnsi="Times New Roman"/>
            <w:noProof/>
            <w:sz w:val="22"/>
          </w:rPr>
          <w:t>7</w:t>
        </w:r>
      </w:hyperlink>
      <w:r w:rsidR="00B42FFD" w:rsidRPr="009162E0">
        <w:rPr>
          <w:rFonts w:ascii="Times New Roman" w:hAnsi="Times New Roman"/>
          <w:noProof/>
          <w:sz w:val="22"/>
        </w:rPr>
        <w:t>]</w:t>
      </w:r>
      <w:r w:rsidR="005B09C3" w:rsidRPr="009162E0">
        <w:rPr>
          <w:rFonts w:ascii="Times New Roman" w:hAnsi="Times New Roman"/>
          <w:sz w:val="22"/>
        </w:rPr>
        <w:fldChar w:fldCharType="end"/>
      </w:r>
      <w:r w:rsidR="00740ECD" w:rsidRPr="009162E0">
        <w:rPr>
          <w:rFonts w:ascii="Times New Roman" w:hAnsi="Times New Roman"/>
          <w:sz w:val="22"/>
        </w:rPr>
        <w:t xml:space="preserve">, </w:t>
      </w:r>
      <w:r w:rsidR="00BF349A" w:rsidRPr="009162E0">
        <w:rPr>
          <w:rFonts w:ascii="Times New Roman" w:hAnsi="Times New Roman"/>
          <w:sz w:val="22"/>
        </w:rPr>
        <w:t>and the Fhit-Ap3A enzyme-substrate complex appears to be the tumor suppressor signal</w:t>
      </w:r>
      <w:r w:rsidR="005B09C3" w:rsidRPr="009162E0">
        <w:rPr>
          <w:rFonts w:ascii="Times New Roman" w:hAnsi="Times New Roman"/>
          <w:sz w:val="22"/>
        </w:rPr>
        <w:fldChar w:fldCharType="begin"/>
      </w:r>
      <w:r w:rsidR="00B42FFD" w:rsidRPr="009162E0">
        <w:rPr>
          <w:rFonts w:ascii="Times New Roman" w:hAnsi="Times New Roman"/>
          <w:sz w:val="22"/>
        </w:rPr>
        <w:instrText xml:space="preserve"> ADDIN EN.CITE &lt;EndNote&gt;&lt;Cite&gt;&lt;Author&gt;Nishimura&lt;/Author&gt;&lt;Year&gt;1998&lt;/Year&gt;&lt;RecNum&gt;193&lt;/RecNum&gt;&lt;DisplayText&gt;[8]&lt;/DisplayText&gt;&lt;record&gt;&lt;rec-number&gt;193&lt;/rec-number&gt;&lt;foreign-keys&gt;&lt;key app="EN" db-id="2fddstfapwr9pee22wq5rx2pe9a0f29sxzwz"&gt;193&lt;/key&gt;&lt;/foreign-keys&gt;&lt;ref-type name="Journal Article"&gt;17&lt;/ref-type&gt;&lt;contributors&gt;&lt;authors&gt;&lt;author&gt;Nishimura, A.&lt;/author&gt;&lt;/authors&gt;&lt;/contributors&gt;&lt;auth-address&gt;Nishimura, A&amp;#xD;Natl Inst Genet, Mishima, Shizuoka 411, Japan&amp;#xD;Natl Inst Genet, Mishima, Shizuoka 411, Japan&lt;/auth-address&gt;&lt;titles&gt;&lt;title&gt;The timing of cell division: Ap4A as a signal&lt;/title&gt;&lt;secondary-title&gt;Trends in Biochemical Sciences&lt;/secondary-title&gt;&lt;alt-title&gt;Trends Biochem Sci&amp;#xD;Trends Biochem Sci&lt;/alt-title&gt;&lt;/titles&gt;&lt;periodical&gt;&lt;full-title&gt;Trends in Biochemical Sciences&lt;/full-title&gt;&lt;abbr-1&gt;Trends Biochem Sci&lt;/abbr-1&gt;&lt;/periodical&gt;&lt;pages&gt;157-159&lt;/pages&gt;&lt;volume&gt;23&lt;/volume&gt;&lt;number&gt;5&lt;/number&gt;&lt;keywords&gt;&lt;keyword&gt;escherichia-coli&lt;/keyword&gt;&lt;keyword&gt;DNA-replication&lt;/keyword&gt;&lt;keyword&gt;chromosome-replication&lt;/keyword&gt;&lt;keyword&gt;heat-shock&lt;/keyword&gt;&lt;keyword&gt;oxidation&lt;/keyword&gt;&lt;keyword&gt;appppa&lt;/keyword&gt;&lt;keyword&gt;stress&lt;/keyword&gt;&lt;keyword&gt;gene&lt;/keyword&gt;&lt;/keywords&gt;&lt;dates&gt;&lt;year&gt;1998&lt;/year&gt;&lt;pub-dates&gt;&lt;date&gt;May&lt;/date&gt;&lt;/pub-dates&gt;&lt;/dates&gt;&lt;isbn&gt;0968-0004&lt;/isbn&gt;&lt;accession-num&gt;WOS:000073724800001&lt;/accession-num&gt;&lt;urls&gt;&lt;related-urls&gt;&lt;url&gt;&amp;lt;Go to ISI&amp;gt;://WOS:000073724800001&lt;/url&gt;&lt;/related-urls&gt;&lt;/urls&gt;&lt;language&gt;English&lt;/language&gt;&lt;/record&gt;&lt;/Cite&gt;&lt;/EndNote&gt;</w:instrText>
      </w:r>
      <w:r w:rsidR="005B09C3" w:rsidRPr="009162E0">
        <w:rPr>
          <w:rFonts w:ascii="Times New Roman" w:hAnsi="Times New Roman"/>
          <w:sz w:val="22"/>
        </w:rPr>
        <w:fldChar w:fldCharType="separate"/>
      </w:r>
      <w:r w:rsidR="00B42FFD" w:rsidRPr="009162E0">
        <w:rPr>
          <w:rFonts w:ascii="Times New Roman" w:hAnsi="Times New Roman"/>
          <w:noProof/>
          <w:sz w:val="22"/>
        </w:rPr>
        <w:t>[</w:t>
      </w:r>
      <w:hyperlink w:anchor="_ENREF_8" w:tooltip="Nishimura, 1998 #193" w:history="1">
        <w:r w:rsidR="004E06E4" w:rsidRPr="009162E0">
          <w:rPr>
            <w:rFonts w:ascii="Times New Roman" w:hAnsi="Times New Roman"/>
            <w:noProof/>
            <w:sz w:val="22"/>
          </w:rPr>
          <w:t>8</w:t>
        </w:r>
      </w:hyperlink>
      <w:r w:rsidR="00B42FFD" w:rsidRPr="009162E0">
        <w:rPr>
          <w:rFonts w:ascii="Times New Roman" w:hAnsi="Times New Roman"/>
          <w:noProof/>
          <w:sz w:val="22"/>
        </w:rPr>
        <w:t>]</w:t>
      </w:r>
      <w:r w:rsidR="005B09C3" w:rsidRPr="009162E0">
        <w:rPr>
          <w:rFonts w:ascii="Times New Roman" w:hAnsi="Times New Roman"/>
          <w:sz w:val="22"/>
        </w:rPr>
        <w:fldChar w:fldCharType="end"/>
      </w:r>
      <w:r w:rsidR="005B09C3" w:rsidRPr="009162E0">
        <w:rPr>
          <w:rFonts w:ascii="Times New Roman" w:hAnsi="Times New Roman"/>
          <w:sz w:val="22"/>
        </w:rPr>
        <w:t xml:space="preserve">. </w:t>
      </w:r>
      <w:r w:rsidR="00740ECD" w:rsidRPr="009162E0">
        <w:rPr>
          <w:rFonts w:ascii="Times New Roman" w:hAnsi="Times New Roman"/>
          <w:sz w:val="22"/>
        </w:rPr>
        <w:t xml:space="preserve">The gene encompasses the common fragile site FRA3B on chromosome 3, where carcinogen-induced damage can lead to translocations and aberrant transcripts of this </w:t>
      </w:r>
      <w:r w:rsidR="008F60BC" w:rsidRPr="009162E0">
        <w:rPr>
          <w:rFonts w:ascii="Times New Roman" w:hAnsi="Times New Roman"/>
          <w:sz w:val="22"/>
        </w:rPr>
        <w:t xml:space="preserve">gene </w:t>
      </w:r>
      <w:r w:rsidR="005B09C3" w:rsidRPr="009162E0">
        <w:rPr>
          <w:rFonts w:ascii="Times New Roman" w:hAnsi="Times New Roman"/>
          <w:sz w:val="22"/>
        </w:rPr>
        <w:fldChar w:fldCharType="begin">
          <w:fldData xml:space="preserve">PEVuZE5vdGU+PENpdGU+PEF1dGhvcj5IdWVibmVyPC9BdXRob3I+PFllYXI+MTk5ODwvWWVhcj48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</w:fldData>
        </w:fldChar>
      </w:r>
      <w:r w:rsidR="00B42FFD" w:rsidRPr="009162E0">
        <w:rPr>
          <w:rFonts w:ascii="Times New Roman" w:hAnsi="Times New Roman"/>
          <w:sz w:val="22"/>
        </w:rPr>
        <w:instrText xml:space="preserve"> ADDIN EN.CITE </w:instrText>
      </w:r>
      <w:r w:rsidR="00B42FFD" w:rsidRPr="009162E0">
        <w:rPr>
          <w:rFonts w:ascii="Times New Roman" w:hAnsi="Times New Roman"/>
          <w:sz w:val="22"/>
        </w:rPr>
        <w:fldChar w:fldCharType="begin">
          <w:fldData xml:space="preserve">PEVuZE5vdGU+PENpdGU+PEF1dGhvcj5IdWVibmVyPC9BdXRob3I+PFllYXI+MTk5ODwvWWVhcj48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</w:fldData>
        </w:fldChar>
      </w:r>
      <w:r w:rsidR="00B42FFD" w:rsidRPr="009162E0">
        <w:rPr>
          <w:rFonts w:ascii="Times New Roman" w:hAnsi="Times New Roman"/>
          <w:sz w:val="22"/>
        </w:rPr>
        <w:instrText xml:space="preserve"> ADDIN EN.CITE.DATA </w:instrText>
      </w:r>
      <w:r w:rsidR="00B42FFD" w:rsidRPr="009162E0">
        <w:rPr>
          <w:rFonts w:ascii="Times New Roman" w:hAnsi="Times New Roman"/>
          <w:sz w:val="22"/>
        </w:rPr>
      </w:r>
      <w:r w:rsidR="00B42FFD" w:rsidRPr="009162E0">
        <w:rPr>
          <w:rFonts w:ascii="Times New Roman" w:hAnsi="Times New Roman"/>
          <w:sz w:val="22"/>
        </w:rPr>
        <w:fldChar w:fldCharType="end"/>
      </w:r>
      <w:r w:rsidR="005B09C3" w:rsidRPr="009162E0">
        <w:rPr>
          <w:rFonts w:ascii="Times New Roman" w:hAnsi="Times New Roman"/>
          <w:sz w:val="22"/>
        </w:rPr>
      </w:r>
      <w:r w:rsidR="005B09C3" w:rsidRPr="009162E0">
        <w:rPr>
          <w:rFonts w:ascii="Times New Roman" w:hAnsi="Times New Roman"/>
          <w:sz w:val="22"/>
        </w:rPr>
        <w:fldChar w:fldCharType="separate"/>
      </w:r>
      <w:r w:rsidR="00B42FFD" w:rsidRPr="009162E0">
        <w:rPr>
          <w:rFonts w:ascii="Times New Roman" w:hAnsi="Times New Roman"/>
          <w:noProof/>
          <w:sz w:val="22"/>
        </w:rPr>
        <w:t>[</w:t>
      </w:r>
      <w:hyperlink w:anchor="_ENREF_9" w:tooltip="Huebner, 1998 #187" w:history="1">
        <w:r w:rsidR="004E06E4" w:rsidRPr="009162E0">
          <w:rPr>
            <w:rFonts w:ascii="Times New Roman" w:hAnsi="Times New Roman"/>
            <w:noProof/>
            <w:sz w:val="22"/>
          </w:rPr>
          <w:t>9</w:t>
        </w:r>
      </w:hyperlink>
      <w:r w:rsidR="00B42FFD" w:rsidRPr="009162E0">
        <w:rPr>
          <w:rFonts w:ascii="Times New Roman" w:hAnsi="Times New Roman"/>
          <w:noProof/>
          <w:sz w:val="22"/>
        </w:rPr>
        <w:t>]</w:t>
      </w:r>
      <w:r w:rsidR="005B09C3" w:rsidRPr="009162E0">
        <w:rPr>
          <w:rFonts w:ascii="Times New Roman" w:hAnsi="Times New Roman"/>
          <w:sz w:val="22"/>
        </w:rPr>
        <w:fldChar w:fldCharType="end"/>
      </w:r>
      <w:r w:rsidR="00740ECD" w:rsidRPr="009162E0">
        <w:rPr>
          <w:rFonts w:ascii="Times New Roman" w:hAnsi="Times New Roman"/>
          <w:sz w:val="22"/>
        </w:rPr>
        <w:t xml:space="preserve">. FHIT loss was observed in 64% of non-small-cell lung carcinoma patients and was significantly associated with squamous cell carcinoma and poor tumor </w:t>
      </w:r>
      <w:r w:rsidR="00BE0CB8" w:rsidRPr="009162E0">
        <w:rPr>
          <w:rFonts w:ascii="Times New Roman" w:hAnsi="Times New Roman"/>
          <w:sz w:val="22"/>
        </w:rPr>
        <w:t xml:space="preserve">grade </w:t>
      </w:r>
      <w:r w:rsidR="005B09C3" w:rsidRPr="009162E0">
        <w:rPr>
          <w:rFonts w:ascii="Times New Roman" w:hAnsi="Times New Roman"/>
          <w:sz w:val="22"/>
        </w:rPr>
        <w:fldChar w:fldCharType="begin">
          <w:fldData xml:space="preserve">PEVuZE5vdGU+PENpdGU+PEF1dGhvcj5Zb3VuZXM8L0F1dGhvcj48WWVhcj4yMDE0PC9ZZWFyPjxS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</w:fldData>
        </w:fldChar>
      </w:r>
      <w:r w:rsidR="00B42FFD" w:rsidRPr="009162E0">
        <w:rPr>
          <w:rFonts w:ascii="Times New Roman" w:hAnsi="Times New Roman"/>
          <w:sz w:val="22"/>
        </w:rPr>
        <w:instrText xml:space="preserve"> ADDIN EN.CITE </w:instrText>
      </w:r>
      <w:r w:rsidR="00B42FFD" w:rsidRPr="009162E0">
        <w:rPr>
          <w:rFonts w:ascii="Times New Roman" w:hAnsi="Times New Roman"/>
          <w:sz w:val="22"/>
        </w:rPr>
        <w:fldChar w:fldCharType="begin">
          <w:fldData xml:space="preserve">PEVuZE5vdGU+PENpdGU+PEF1dGhvcj5Zb3VuZXM8L0F1dGhvcj48WWVhcj4yMDE0PC9ZZWFyPjxS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</w:fldData>
        </w:fldChar>
      </w:r>
      <w:r w:rsidR="00B42FFD" w:rsidRPr="009162E0">
        <w:rPr>
          <w:rFonts w:ascii="Times New Roman" w:hAnsi="Times New Roman"/>
          <w:sz w:val="22"/>
        </w:rPr>
        <w:instrText xml:space="preserve"> ADDIN EN.CITE.DATA </w:instrText>
      </w:r>
      <w:r w:rsidR="00B42FFD" w:rsidRPr="009162E0">
        <w:rPr>
          <w:rFonts w:ascii="Times New Roman" w:hAnsi="Times New Roman"/>
          <w:sz w:val="22"/>
        </w:rPr>
      </w:r>
      <w:r w:rsidR="00B42FFD" w:rsidRPr="009162E0">
        <w:rPr>
          <w:rFonts w:ascii="Times New Roman" w:hAnsi="Times New Roman"/>
          <w:sz w:val="22"/>
        </w:rPr>
        <w:fldChar w:fldCharType="end"/>
      </w:r>
      <w:r w:rsidR="005B09C3" w:rsidRPr="009162E0">
        <w:rPr>
          <w:rFonts w:ascii="Times New Roman" w:hAnsi="Times New Roman"/>
          <w:sz w:val="22"/>
        </w:rPr>
      </w:r>
      <w:r w:rsidR="005B09C3" w:rsidRPr="009162E0">
        <w:rPr>
          <w:rFonts w:ascii="Times New Roman" w:hAnsi="Times New Roman"/>
          <w:sz w:val="22"/>
        </w:rPr>
        <w:fldChar w:fldCharType="separate"/>
      </w:r>
      <w:r w:rsidR="00B42FFD" w:rsidRPr="009162E0">
        <w:rPr>
          <w:rFonts w:ascii="Times New Roman" w:hAnsi="Times New Roman"/>
          <w:noProof/>
          <w:sz w:val="22"/>
        </w:rPr>
        <w:t>[</w:t>
      </w:r>
      <w:hyperlink w:anchor="_ENREF_10" w:tooltip="Younes, 2014 #198" w:history="1">
        <w:r w:rsidR="004E06E4" w:rsidRPr="009162E0">
          <w:rPr>
            <w:rFonts w:ascii="Times New Roman" w:hAnsi="Times New Roman"/>
            <w:noProof/>
            <w:sz w:val="22"/>
          </w:rPr>
          <w:t>10</w:t>
        </w:r>
      </w:hyperlink>
      <w:r w:rsidR="00B42FFD" w:rsidRPr="009162E0">
        <w:rPr>
          <w:rFonts w:ascii="Times New Roman" w:hAnsi="Times New Roman"/>
          <w:noProof/>
          <w:sz w:val="22"/>
        </w:rPr>
        <w:t>]</w:t>
      </w:r>
      <w:r w:rsidR="005B09C3" w:rsidRPr="009162E0">
        <w:rPr>
          <w:rFonts w:ascii="Times New Roman" w:hAnsi="Times New Roman"/>
          <w:sz w:val="22"/>
        </w:rPr>
        <w:fldChar w:fldCharType="end"/>
      </w:r>
      <w:r w:rsidR="00740ECD" w:rsidRPr="009162E0">
        <w:rPr>
          <w:rFonts w:ascii="Times New Roman" w:hAnsi="Times New Roman"/>
          <w:sz w:val="22"/>
        </w:rPr>
        <w:t>. In addition, aberrant transcripts from this gene have been found in about half of all gastric</w:t>
      </w:r>
      <w:r w:rsidR="00B42FFD" w:rsidRPr="009162E0">
        <w:rPr>
          <w:rFonts w:ascii="Times New Roman" w:hAnsi="Times New Roman"/>
          <w:sz w:val="22"/>
        </w:rPr>
        <w:fldChar w:fldCharType="begin"/>
      </w:r>
      <w:r w:rsidR="00B42FFD" w:rsidRPr="009162E0">
        <w:rPr>
          <w:rFonts w:ascii="Times New Roman" w:hAnsi="Times New Roman"/>
          <w:sz w:val="22"/>
        </w:rPr>
        <w:instrText xml:space="preserve"> ADDIN EN.CITE &lt;EndNote&gt;&lt;Cite&gt;&lt;Author&gt;Wang&lt;/Author&gt;&lt;Year&gt;2014&lt;/Year&gt;&lt;RecNum&gt;196&lt;/RecNum&gt;&lt;DisplayText&gt;[11]&lt;/DisplayText&gt;&lt;record&gt;&lt;rec-number&gt;196&lt;/rec-number&gt;&lt;foreign-keys&gt;&lt;key app="EN" db-id="2fddstfapwr9pee22wq5rx2pe9a0f29sxzwz"&gt;196&lt;/key&gt;&lt;/foreign-keys&gt;&lt;ref-type name="Journal Article"&gt;17&lt;/ref-type&gt;&lt;contributors&gt;&lt;authors&gt;&lt;author&gt;Wang, H. L.&lt;/author&gt;&lt;author&gt;Zhou, P. Y.&lt;/author&gt;&lt;author&gt;Liu, P.&lt;/author&gt;&lt;author&gt;Zhang, Y.&lt;/author&gt;&lt;/authors&gt;&lt;/contributors&gt;&lt;auth-address&gt;Wang, HL&amp;#xD;China Med Univ, Dept Gen Surg, Shengjing Hosp, Shenyang 110022, Peoples R China&amp;#xD;China Med Univ, Dept Gen Surg, Shengjing Hosp, Shenyang 110022, Peoples R China&lt;/auth-address&gt;&lt;titles&gt;&lt;title&gt;Abnormal FHIT protein expression may be correlated with poor prognosis in gastric cancer: a meta-analysis&lt;/title&gt;&lt;secondary-title&gt;Tumor Biology&lt;/secondary-title&gt;&lt;alt-title&gt;Tumor Biol&amp;#xD;Tumor Biol&lt;/alt-title&gt;&lt;/titles&gt;&lt;periodical&gt;&lt;full-title&gt;Tumor Biology&lt;/full-title&gt;&lt;abbr-1&gt;Tumor Biol&lt;/abbr-1&gt;&lt;/periodical&gt;&lt;pages&gt;6815-6821&lt;/pages&gt;&lt;volume&gt;35&lt;/volume&gt;&lt;number&gt;7&lt;/number&gt;&lt;keywords&gt;&lt;keyword&gt;fragilehistidine triad&lt;/keyword&gt;&lt;keyword&gt;gastric cancer&lt;/keyword&gt;&lt;keyword&gt;prognosis&lt;/keyword&gt;&lt;keyword&gt;meta-analysis&lt;/keyword&gt;&lt;keyword&gt;helicobacter-pylori infection&lt;/keyword&gt;&lt;keyword&gt;fragile histidine triad&lt;/keyword&gt;&lt;keyword&gt;tumor-suppressor gene&lt;/keyword&gt;&lt;keyword&gt;risk-factors&lt;/keyword&gt;&lt;keyword&gt;epidemiology&lt;/keyword&gt;&lt;keyword&gt;adenocarcinoma&lt;/keyword&gt;&lt;keyword&gt;progression&lt;/keyword&gt;&lt;keyword&gt;carcinomas&lt;/keyword&gt;&lt;keyword&gt;survival&lt;/keyword&gt;&lt;/keywords&gt;&lt;dates&gt;&lt;year&gt;2014&lt;/year&gt;&lt;pub-dates&gt;&lt;date&gt;Jul&lt;/date&gt;&lt;/pub-dates&gt;&lt;/dates&gt;&lt;isbn&gt;1010-4283&lt;/isbn&gt;&lt;accession-num&gt;WOS:000339736300082&lt;/accession-num&gt;&lt;urls&gt;&lt;related-urls&gt;&lt;url&gt;&amp;lt;Go to ISI&amp;gt;://WOS:000339736300082&lt;/url&gt;&lt;/related-urls&gt;&lt;/urls&gt;&lt;language&gt;English&lt;/language&gt;&lt;/record&gt;&lt;/Cite&gt;&lt;/EndNote&gt;</w:instrText>
      </w:r>
      <w:r w:rsidR="00B42FFD" w:rsidRPr="009162E0">
        <w:rPr>
          <w:rFonts w:ascii="Times New Roman" w:hAnsi="Times New Roman"/>
          <w:sz w:val="22"/>
        </w:rPr>
        <w:fldChar w:fldCharType="separate"/>
      </w:r>
      <w:r w:rsidR="00B42FFD" w:rsidRPr="009162E0">
        <w:rPr>
          <w:rFonts w:ascii="Times New Roman" w:hAnsi="Times New Roman"/>
          <w:noProof/>
          <w:sz w:val="22"/>
        </w:rPr>
        <w:t>[</w:t>
      </w:r>
      <w:hyperlink w:anchor="_ENREF_11" w:tooltip="Wang, 2014 #196" w:history="1">
        <w:r w:rsidR="004E06E4" w:rsidRPr="009162E0">
          <w:rPr>
            <w:rFonts w:ascii="Times New Roman" w:hAnsi="Times New Roman"/>
            <w:noProof/>
            <w:sz w:val="22"/>
          </w:rPr>
          <w:t>11</w:t>
        </w:r>
      </w:hyperlink>
      <w:r w:rsidR="00B42FFD" w:rsidRPr="009162E0">
        <w:rPr>
          <w:rFonts w:ascii="Times New Roman" w:hAnsi="Times New Roman"/>
          <w:noProof/>
          <w:sz w:val="22"/>
        </w:rPr>
        <w:t>]</w:t>
      </w:r>
      <w:r w:rsidR="00B42FFD" w:rsidRPr="009162E0">
        <w:rPr>
          <w:rFonts w:ascii="Times New Roman" w:hAnsi="Times New Roman"/>
          <w:sz w:val="22"/>
        </w:rPr>
        <w:fldChar w:fldCharType="end"/>
      </w:r>
      <w:r w:rsidR="00740ECD" w:rsidRPr="009162E0">
        <w:rPr>
          <w:rFonts w:ascii="Times New Roman" w:hAnsi="Times New Roman"/>
          <w:sz w:val="22"/>
        </w:rPr>
        <w:t>, esophageal</w:t>
      </w:r>
      <w:r w:rsidR="00B42FFD" w:rsidRPr="009162E0">
        <w:rPr>
          <w:rFonts w:ascii="Times New Roman" w:hAnsi="Times New Roman"/>
          <w:sz w:val="22"/>
        </w:rPr>
        <w:fldChar w:fldCharType="begin">
          <w:fldData xml:space="preserve">PEVuZE5vdGU+PENpdGU+PEF1dGhvcj5HdW88L0F1dGhvcj48WWVhcj4yMDA3PC9ZZWFyPjxSZWNO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</w:fldData>
        </w:fldChar>
      </w:r>
      <w:r w:rsidR="00B42FFD" w:rsidRPr="009162E0">
        <w:rPr>
          <w:rFonts w:ascii="Times New Roman" w:hAnsi="Times New Roman"/>
          <w:sz w:val="22"/>
        </w:rPr>
        <w:instrText xml:space="preserve"> ADDIN EN.CITE </w:instrText>
      </w:r>
      <w:r w:rsidR="00B42FFD" w:rsidRPr="009162E0">
        <w:rPr>
          <w:rFonts w:ascii="Times New Roman" w:hAnsi="Times New Roman"/>
          <w:sz w:val="22"/>
        </w:rPr>
        <w:fldChar w:fldCharType="begin">
          <w:fldData xml:space="preserve">PEVuZE5vdGU+PENpdGU+PEF1dGhvcj5HdW88L0F1dGhvcj48WWVhcj4yMDA3PC9ZZWFyPjxSZWNO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</w:fldData>
        </w:fldChar>
      </w:r>
      <w:r w:rsidR="00B42FFD" w:rsidRPr="009162E0">
        <w:rPr>
          <w:rFonts w:ascii="Times New Roman" w:hAnsi="Times New Roman"/>
          <w:sz w:val="22"/>
        </w:rPr>
        <w:instrText xml:space="preserve"> ADDIN EN.CITE.DATA </w:instrText>
      </w:r>
      <w:r w:rsidR="00B42FFD" w:rsidRPr="009162E0">
        <w:rPr>
          <w:rFonts w:ascii="Times New Roman" w:hAnsi="Times New Roman"/>
          <w:sz w:val="22"/>
        </w:rPr>
      </w:r>
      <w:r w:rsidR="00B42FFD" w:rsidRPr="009162E0">
        <w:rPr>
          <w:rFonts w:ascii="Times New Roman" w:hAnsi="Times New Roman"/>
          <w:sz w:val="22"/>
        </w:rPr>
        <w:fldChar w:fldCharType="end"/>
      </w:r>
      <w:r w:rsidR="00B42FFD" w:rsidRPr="009162E0">
        <w:rPr>
          <w:rFonts w:ascii="Times New Roman" w:hAnsi="Times New Roman"/>
          <w:sz w:val="22"/>
        </w:rPr>
      </w:r>
      <w:r w:rsidR="00B42FFD" w:rsidRPr="009162E0">
        <w:rPr>
          <w:rFonts w:ascii="Times New Roman" w:hAnsi="Times New Roman"/>
          <w:sz w:val="22"/>
        </w:rPr>
        <w:fldChar w:fldCharType="separate"/>
      </w:r>
      <w:r w:rsidR="00B42FFD" w:rsidRPr="009162E0">
        <w:rPr>
          <w:rFonts w:ascii="Times New Roman" w:hAnsi="Times New Roman"/>
          <w:noProof/>
          <w:sz w:val="22"/>
        </w:rPr>
        <w:t>[</w:t>
      </w:r>
      <w:hyperlink w:anchor="_ENREF_12" w:tooltip="Guo, 2007 #182" w:history="1">
        <w:r w:rsidR="004E06E4" w:rsidRPr="009162E0">
          <w:rPr>
            <w:rFonts w:ascii="Times New Roman" w:hAnsi="Times New Roman"/>
            <w:noProof/>
            <w:sz w:val="22"/>
          </w:rPr>
          <w:t>12</w:t>
        </w:r>
      </w:hyperlink>
      <w:r w:rsidR="00B42FFD" w:rsidRPr="009162E0">
        <w:rPr>
          <w:rFonts w:ascii="Times New Roman" w:hAnsi="Times New Roman"/>
          <w:noProof/>
          <w:sz w:val="22"/>
        </w:rPr>
        <w:t>]</w:t>
      </w:r>
      <w:r w:rsidR="00B42FFD" w:rsidRPr="009162E0">
        <w:rPr>
          <w:rFonts w:ascii="Times New Roman" w:hAnsi="Times New Roman"/>
          <w:sz w:val="22"/>
        </w:rPr>
        <w:fldChar w:fldCharType="end"/>
      </w:r>
      <w:r w:rsidR="00740ECD" w:rsidRPr="009162E0">
        <w:rPr>
          <w:rFonts w:ascii="Times New Roman" w:hAnsi="Times New Roman"/>
          <w:sz w:val="22"/>
        </w:rPr>
        <w:t>, and colon carcinomas</w:t>
      </w:r>
      <w:r w:rsidR="00B42FFD" w:rsidRPr="009162E0">
        <w:rPr>
          <w:rFonts w:ascii="Times New Roman" w:hAnsi="Times New Roman"/>
          <w:sz w:val="22"/>
        </w:rPr>
        <w:fldChar w:fldCharType="begin"/>
      </w:r>
      <w:r w:rsidR="00B42FFD" w:rsidRPr="009162E0">
        <w:rPr>
          <w:rFonts w:ascii="Times New Roman" w:hAnsi="Times New Roman"/>
          <w:sz w:val="22"/>
        </w:rPr>
        <w:instrText xml:space="preserve"> ADDIN EN.CITE &lt;EndNote&gt;&lt;Cite&gt;&lt;Author&gt;Kapitanovic&lt;/Author&gt;&lt;Year&gt;2014&lt;/Year&gt;&lt;RecNum&gt;188&lt;/RecNum&gt;&lt;DisplayText&gt;[13]&lt;/DisplayText&gt;&lt;record&gt;&lt;rec-number&gt;188&lt;/rec-number&gt;&lt;foreign-keys&gt;&lt;key app="EN" db-id="2fddstfapwr9pee22wq5rx2pe9a0f29sxzwz"&gt;188&lt;/key&gt;&lt;/foreign-keys&gt;&lt;ref-type name="Journal Article"&gt;17&lt;/ref-type&gt;&lt;contributors&gt;&lt;authors&gt;&lt;author&gt;Kapitanovic, S.&lt;/author&gt;&lt;author&gt;Cacev, T.&lt;/author&gt;&lt;author&gt;Loncar, B.&lt;/author&gt;&lt;author&gt;Ivkovic, T. C.&lt;/author&gt;&lt;author&gt;Krizanac, S.&lt;/author&gt;&lt;author&gt;Pavelic, K.&lt;/author&gt;&lt;/authors&gt;&lt;/contributors&gt;&lt;auth-address&gt;Kapitanovic, S&amp;#xD;Rudjer Boskovic Inst, Lab Personalized Med, Bijenicka C 54, Zagreb 10000, Croatia&amp;#xD;Rudjer Boskovic Inst, Lab Personalized Med, Zagreb 10000, Croatia&amp;#xD;Clin Hosp Dubrava, Dept Surg, Zagreb 10000, Croatia&amp;#xD;Clin Hosp Dubrava, Dept Clin Pathol, Zagreb 10000, Croatia&lt;/auth-address&gt;&lt;titles&gt;&lt;title&gt;Reduced FHIT expression is associated with tumor progression in sporadic colon adenocarcinoma&lt;/title&gt;&lt;secondary-title&gt;Experimental and Molecular Pathology&lt;/secondary-title&gt;&lt;alt-title&gt;Exp Mol Pathol&amp;#xD;Exp Mol Pathol&lt;/alt-title&gt;&lt;/titles&gt;&lt;periodical&gt;&lt;full-title&gt;Experimental and Molecular Pathology&lt;/full-title&gt;&lt;abbr-1&gt;Exp Mol Pathol&lt;/abbr-1&gt;&lt;/periodical&gt;&lt;pages&gt;92-97&lt;/pages&gt;&lt;volume&gt;96&lt;/volume&gt;&lt;number&gt;1&lt;/number&gt;&lt;keywords&gt;&lt;keyword&gt;fhit&lt;/keyword&gt;&lt;keyword&gt;colon adenocarcinoma&lt;/keyword&gt;&lt;keyword&gt;loh&lt;/keyword&gt;&lt;keyword&gt;mrna&lt;/keyword&gt;&lt;keyword&gt;immunohistochemisuy&lt;/keyword&gt;&lt;keyword&gt;lung-cancer&lt;/keyword&gt;&lt;keyword&gt;premalignant lesions&lt;/keyword&gt;&lt;keyword&gt;colorectal-cancer&lt;/keyword&gt;&lt;keyword&gt;gene alterations&lt;/keyword&gt;&lt;keyword&gt;renal-carcinoma&lt;/keyword&gt;&lt;keyword&gt;breast-cancer&lt;/keyword&gt;&lt;keyword&gt;short arm&lt;/keyword&gt;&lt;keyword&gt;3p14.2&lt;/keyword&gt;&lt;keyword&gt;heterozygosity&lt;/keyword&gt;&lt;keyword&gt;chromosome-3&lt;/keyword&gt;&lt;/keywords&gt;&lt;dates&gt;&lt;year&gt;2014&lt;/year&gt;&lt;pub-dates&gt;&lt;date&gt;Feb&lt;/date&gt;&lt;/pub-dates&gt;&lt;/dates&gt;&lt;isbn&gt;0014-4800&lt;/isbn&gt;&lt;accession-num&gt;WOS:000332143000013&lt;/accession-num&gt;&lt;urls&gt;&lt;related-urls&gt;&lt;url&gt;&amp;lt;Go to ISI&amp;gt;://WOS:000332143000013&lt;/url&gt;&lt;/related-urls&gt;&lt;/urls&gt;&lt;language&gt;English&lt;/language&gt;&lt;/record&gt;&lt;/Cite&gt;&lt;/EndNote&gt;</w:instrText>
      </w:r>
      <w:r w:rsidR="00B42FFD" w:rsidRPr="009162E0">
        <w:rPr>
          <w:rFonts w:ascii="Times New Roman" w:hAnsi="Times New Roman"/>
          <w:sz w:val="22"/>
        </w:rPr>
        <w:fldChar w:fldCharType="separate"/>
      </w:r>
      <w:r w:rsidR="00B42FFD" w:rsidRPr="009162E0">
        <w:rPr>
          <w:rFonts w:ascii="Times New Roman" w:hAnsi="Times New Roman"/>
          <w:noProof/>
          <w:sz w:val="22"/>
        </w:rPr>
        <w:t>[</w:t>
      </w:r>
      <w:hyperlink w:anchor="_ENREF_13" w:tooltip="Kapitanovic, 2014 #188" w:history="1">
        <w:r w:rsidR="004E06E4" w:rsidRPr="009162E0">
          <w:rPr>
            <w:rFonts w:ascii="Times New Roman" w:hAnsi="Times New Roman"/>
            <w:noProof/>
            <w:sz w:val="22"/>
          </w:rPr>
          <w:t>13</w:t>
        </w:r>
      </w:hyperlink>
      <w:r w:rsidR="00B42FFD" w:rsidRPr="009162E0">
        <w:rPr>
          <w:rFonts w:ascii="Times New Roman" w:hAnsi="Times New Roman"/>
          <w:noProof/>
          <w:sz w:val="22"/>
        </w:rPr>
        <w:t>]</w:t>
      </w:r>
      <w:r w:rsidR="00B42FFD" w:rsidRPr="009162E0">
        <w:rPr>
          <w:rFonts w:ascii="Times New Roman" w:hAnsi="Times New Roman"/>
          <w:sz w:val="22"/>
        </w:rPr>
        <w:fldChar w:fldCharType="end"/>
      </w:r>
      <w:r w:rsidRPr="009162E0">
        <w:rPr>
          <w:rFonts w:ascii="Times New Roman" w:hAnsi="Times New Roman"/>
          <w:sz w:val="22"/>
        </w:rPr>
        <w:t xml:space="preserve">. </w:t>
      </w:r>
      <w:r w:rsidR="00CC00EF" w:rsidRPr="009162E0">
        <w:rPr>
          <w:rFonts w:ascii="Times New Roman" w:hAnsi="Times New Roman"/>
          <w:sz w:val="22"/>
        </w:rPr>
        <w:t xml:space="preserve">In summary, FHIT is now </w:t>
      </w:r>
      <w:r w:rsidR="00740ECD" w:rsidRPr="009162E0">
        <w:rPr>
          <w:rFonts w:ascii="Times New Roman" w:hAnsi="Times New Roman"/>
          <w:sz w:val="22"/>
        </w:rPr>
        <w:t>conside</w:t>
      </w:r>
      <w:r w:rsidR="00CC00EF" w:rsidRPr="009162E0">
        <w:rPr>
          <w:rFonts w:ascii="Times New Roman" w:hAnsi="Times New Roman"/>
          <w:sz w:val="22"/>
        </w:rPr>
        <w:t>red as a cancer suppressor gene</w:t>
      </w:r>
      <w:r w:rsidR="00740ECD" w:rsidRPr="009162E0">
        <w:rPr>
          <w:rFonts w:ascii="Times New Roman" w:hAnsi="Times New Roman"/>
          <w:sz w:val="22"/>
        </w:rPr>
        <w:t xml:space="preserve"> </w:t>
      </w:r>
      <w:r w:rsidR="00CC00EF" w:rsidRPr="009162E0">
        <w:rPr>
          <w:rFonts w:ascii="Times New Roman" w:hAnsi="Times New Roman"/>
          <w:sz w:val="22"/>
        </w:rPr>
        <w:t xml:space="preserve">and the loss or aberrant transcripts of FHIT may be associated with carcinogenesis. </w:t>
      </w:r>
    </w:p>
    <w:p w14:paraId="3C9368D1" w14:textId="1D0775B2" w:rsidR="00BE0CB8" w:rsidDel="00BE0CB8" w:rsidRDefault="00BE0CB8" w:rsidP="00BE0CB8">
      <w:pPr>
        <w:spacing w:before="120" w:line="480" w:lineRule="auto"/>
        <w:rPr>
          <w:del w:id="15" w:author="Shicheng Guo" w:date="2015-12-22T10:28:00Z"/>
          <w:rFonts w:ascii="Times New Roman" w:hAnsi="Times New Roman"/>
          <w:sz w:val="22"/>
        </w:rPr>
      </w:pPr>
    </w:p>
    <w:p w14:paraId="2313345C" w14:textId="608357ED" w:rsidR="00F760F0" w:rsidRPr="009162E0" w:rsidRDefault="00740ECD" w:rsidP="00BE0CB8">
      <w:pPr>
        <w:spacing w:before="120" w:line="480" w:lineRule="auto"/>
        <w:rPr>
          <w:rFonts w:ascii="Times New Roman" w:hAnsi="Times New Roman"/>
          <w:sz w:val="22"/>
        </w:rPr>
      </w:pPr>
      <w:r w:rsidRPr="009162E0">
        <w:rPr>
          <w:rFonts w:ascii="Times New Roman" w:hAnsi="Times New Roman"/>
          <w:sz w:val="22"/>
        </w:rPr>
        <w:t xml:space="preserve">In this article, we </w:t>
      </w:r>
      <w:r w:rsidR="000262E0" w:rsidRPr="009162E0">
        <w:rPr>
          <w:rFonts w:ascii="Times New Roman" w:hAnsi="Times New Roman"/>
          <w:sz w:val="22"/>
        </w:rPr>
        <w:t xml:space="preserve">firstly </w:t>
      </w:r>
      <w:r w:rsidRPr="009162E0">
        <w:rPr>
          <w:rFonts w:ascii="Times New Roman" w:hAnsi="Times New Roman"/>
          <w:sz w:val="22"/>
        </w:rPr>
        <w:t xml:space="preserve">conducted a meta-analysis </w:t>
      </w:r>
      <w:r w:rsidR="00FA70B1" w:rsidRPr="009162E0">
        <w:rPr>
          <w:rFonts w:ascii="Times New Roman" w:hAnsi="Times New Roman"/>
          <w:sz w:val="22"/>
        </w:rPr>
        <w:t xml:space="preserve">to evaluate the ability to use </w:t>
      </w:r>
      <w:r w:rsidRPr="009162E0">
        <w:rPr>
          <w:rFonts w:ascii="Times New Roman" w:hAnsi="Times New Roman"/>
          <w:sz w:val="22"/>
        </w:rPr>
        <w:t>FHIT methylation</w:t>
      </w:r>
      <w:r w:rsidR="00FA70B1" w:rsidRPr="009162E0">
        <w:rPr>
          <w:rFonts w:ascii="Times New Roman" w:hAnsi="Times New Roman"/>
          <w:sz w:val="22"/>
        </w:rPr>
        <w:t xml:space="preserve"> level for early lung cancer diagnosis</w:t>
      </w:r>
      <w:r w:rsidRPr="009162E0">
        <w:rPr>
          <w:rFonts w:ascii="Times New Roman" w:hAnsi="Times New Roman"/>
          <w:sz w:val="22"/>
        </w:rPr>
        <w:t xml:space="preserve">. The factors which </w:t>
      </w:r>
      <w:r w:rsidR="00CC00EF" w:rsidRPr="009162E0">
        <w:rPr>
          <w:rFonts w:ascii="Times New Roman" w:hAnsi="Times New Roman"/>
          <w:sz w:val="22"/>
        </w:rPr>
        <w:t xml:space="preserve">lead </w:t>
      </w:r>
      <w:r w:rsidRPr="009162E0">
        <w:rPr>
          <w:rFonts w:ascii="Times New Roman" w:hAnsi="Times New Roman"/>
          <w:sz w:val="22"/>
        </w:rPr>
        <w:t xml:space="preserve">heterogeneity to the </w:t>
      </w:r>
      <w:r w:rsidR="00831CD0" w:rsidRPr="009162E0">
        <w:rPr>
          <w:rFonts w:ascii="Times New Roman" w:hAnsi="Times New Roman"/>
          <w:sz w:val="22"/>
        </w:rPr>
        <w:t>ORs</w:t>
      </w:r>
      <w:r w:rsidRPr="009162E0">
        <w:rPr>
          <w:rFonts w:ascii="Times New Roman" w:hAnsi="Times New Roman"/>
          <w:sz w:val="22"/>
        </w:rPr>
        <w:t xml:space="preserve"> were identified with </w:t>
      </w:r>
      <w:r w:rsidR="003357BA" w:rsidRPr="009162E0">
        <w:rPr>
          <w:rFonts w:ascii="Times New Roman" w:hAnsi="Times New Roman"/>
          <w:sz w:val="22"/>
        </w:rPr>
        <w:t>subgroup analys</w:t>
      </w:r>
      <w:r w:rsidR="004B09C2" w:rsidRPr="009162E0">
        <w:rPr>
          <w:rFonts w:ascii="Times New Roman" w:hAnsi="Times New Roman"/>
          <w:sz w:val="22"/>
        </w:rPr>
        <w:t>e</w:t>
      </w:r>
      <w:r w:rsidR="003357BA" w:rsidRPr="009162E0">
        <w:rPr>
          <w:rFonts w:ascii="Times New Roman" w:hAnsi="Times New Roman"/>
          <w:sz w:val="22"/>
        </w:rPr>
        <w:t xml:space="preserve">s and </w:t>
      </w:r>
      <w:r w:rsidRPr="009162E0">
        <w:rPr>
          <w:rFonts w:ascii="Times New Roman" w:hAnsi="Times New Roman"/>
          <w:sz w:val="22"/>
        </w:rPr>
        <w:t xml:space="preserve">meta-regression. We also found that </w:t>
      </w:r>
      <w:r w:rsidR="003357BA" w:rsidRPr="009162E0">
        <w:rPr>
          <w:rFonts w:ascii="Times New Roman" w:hAnsi="Times New Roman"/>
          <w:sz w:val="22"/>
        </w:rPr>
        <w:t>T</w:t>
      </w:r>
      <w:r w:rsidRPr="009162E0">
        <w:rPr>
          <w:rFonts w:ascii="Times New Roman" w:hAnsi="Times New Roman"/>
          <w:sz w:val="22"/>
        </w:rPr>
        <w:t xml:space="preserve">he Cancer Genome Atlas project (TCGA) </w:t>
      </w:r>
      <w:r w:rsidR="00CC00EF" w:rsidRPr="009162E0">
        <w:rPr>
          <w:rFonts w:ascii="Times New Roman" w:hAnsi="Times New Roman"/>
          <w:sz w:val="22"/>
        </w:rPr>
        <w:t xml:space="preserve">as well as the Gene Expression Omnibus (GEO) database </w:t>
      </w:r>
      <w:r w:rsidRPr="009162E0">
        <w:rPr>
          <w:rFonts w:ascii="Times New Roman" w:hAnsi="Times New Roman"/>
          <w:sz w:val="22"/>
        </w:rPr>
        <w:t xml:space="preserve">had collected hundreds of </w:t>
      </w:r>
      <w:r w:rsidR="000D0A2B" w:rsidRPr="009162E0">
        <w:rPr>
          <w:rFonts w:ascii="Times New Roman" w:hAnsi="Times New Roman"/>
          <w:sz w:val="22"/>
        </w:rPr>
        <w:t xml:space="preserve">NSCLC samples with </w:t>
      </w:r>
      <w:r w:rsidRPr="009162E0">
        <w:rPr>
          <w:rFonts w:ascii="Times New Roman" w:hAnsi="Times New Roman"/>
          <w:sz w:val="22"/>
        </w:rPr>
        <w:t xml:space="preserve">whole genome DNA methylation </w:t>
      </w:r>
      <w:r w:rsidR="000D0A2B" w:rsidRPr="009162E0">
        <w:rPr>
          <w:rFonts w:ascii="Times New Roman" w:hAnsi="Times New Roman"/>
          <w:sz w:val="22"/>
        </w:rPr>
        <w:t xml:space="preserve">datasets and </w:t>
      </w:r>
      <w:r w:rsidR="00CC00EF" w:rsidRPr="009162E0">
        <w:rPr>
          <w:rFonts w:ascii="Times New Roman" w:hAnsi="Times New Roman"/>
          <w:sz w:val="22"/>
        </w:rPr>
        <w:t xml:space="preserve">comprehensive clinical </w:t>
      </w:r>
      <w:r w:rsidRPr="009162E0">
        <w:rPr>
          <w:rFonts w:ascii="Times New Roman" w:hAnsi="Times New Roman"/>
          <w:sz w:val="22"/>
        </w:rPr>
        <w:t xml:space="preserve">information, providing an additional resource </w:t>
      </w:r>
      <w:r w:rsidR="00CC00EF" w:rsidRPr="009162E0">
        <w:rPr>
          <w:rFonts w:ascii="Times New Roman" w:hAnsi="Times New Roman"/>
          <w:sz w:val="22"/>
        </w:rPr>
        <w:t xml:space="preserve">for </w:t>
      </w:r>
      <w:r w:rsidR="0055358B" w:rsidRPr="009162E0">
        <w:rPr>
          <w:rFonts w:ascii="Times New Roman" w:hAnsi="Times New Roman"/>
          <w:sz w:val="22"/>
        </w:rPr>
        <w:t>validation</w:t>
      </w:r>
      <w:r w:rsidR="00CC00EF" w:rsidRPr="009162E0">
        <w:rPr>
          <w:rFonts w:ascii="Times New Roman" w:hAnsi="Times New Roman"/>
          <w:sz w:val="22"/>
        </w:rPr>
        <w:t xml:space="preserve"> and </w:t>
      </w:r>
      <w:r w:rsidRPr="009162E0">
        <w:rPr>
          <w:rFonts w:ascii="Times New Roman" w:hAnsi="Times New Roman"/>
          <w:sz w:val="22"/>
        </w:rPr>
        <w:t>without publication bias</w:t>
      </w:r>
      <w:r w:rsidR="005E1EEB" w:rsidRPr="009162E0">
        <w:rPr>
          <w:rFonts w:ascii="Times New Roman" w:hAnsi="Times New Roman"/>
          <w:sz w:val="22"/>
        </w:rPr>
        <w:fldChar w:fldCharType="begin"/>
      </w:r>
      <w:r w:rsidR="005E1EEB" w:rsidRPr="009162E0">
        <w:rPr>
          <w:rFonts w:ascii="Times New Roman" w:hAnsi="Times New Roman"/>
          <w:sz w:val="22"/>
        </w:rPr>
        <w:instrText xml:space="preserve"> ADDIN EN.CITE &lt;EndNote&gt;&lt;Cite&gt;&lt;Author&gt;Edgar&lt;/Author&gt;&lt;Year&gt;2002&lt;/Year&gt;&lt;RecNum&gt;88&lt;/RecNum&gt;&lt;DisplayText&gt;[14]&lt;/DisplayText&gt;&lt;record&gt;&lt;rec-number&gt;88&lt;/rec-number&gt;&lt;foreign-keys&gt;&lt;key app="EN" db-id="99wxddz0mzf201edrptppws3pz5wwpe0s2rd"&gt;88&lt;/key&gt;&lt;/foreign-keys&gt;&lt;ref-type name="Journal Article"&gt;17&lt;/ref-type&gt;&lt;contributors&gt;&lt;authors&gt;&lt;author&gt;Edgar, R.&lt;/author&gt;&lt;author&gt;Domrachev, M.&lt;/author&gt;&lt;author&gt;Lash, A. E.&lt;/author&gt;&lt;/authors&gt;&lt;/contributors&gt;&lt;auth-address&gt;Lash, AE&amp;#xD;Natl Lib Med, Natl Ctr Biotechnol Informat, NIH, Lister Hill Ctr, 8600 Rockville Pike, Bethesda, MD 20894 USA&amp;#xD;Natl Lib Med, Natl Ctr Biotechnol Informat, NIH, Lister Hill Ctr, Bethesda, MD 20894 USA&lt;/auth-address&gt;&lt;titles&gt;&lt;title&gt;Gene Expression Omnibus: NCBI gene expression and hybridization array data repository&lt;/title&gt;&lt;secondary-title&gt;Nucleic Acids Research&lt;/secondary-title&gt;&lt;alt-title&gt;Nucleic Acids Res&amp;#xD;Nucleic Acids Res&lt;/alt-title&gt;&lt;/titles&gt;&lt;periodical&gt;&lt;full-title&gt;Nucleic Acids Research&lt;/full-title&gt;&lt;abbr-1&gt;Nucleic Acids Res&lt;/abbr-1&gt;&lt;/periodical&gt;&lt;pages&gt;207-210&lt;/pages&gt;&lt;volume&gt;30&lt;/volume&gt;&lt;number&gt;1&lt;/number&gt;&lt;keywords&gt;&lt;keyword&gt;DNA-microarray&lt;/keyword&gt;&lt;/keywords&gt;&lt;dates&gt;&lt;year&gt;2002&lt;/year&gt;&lt;pub-dates&gt;&lt;date&gt;Jan 1&lt;/date&gt;&lt;/pub-dates&gt;&lt;/dates&gt;&lt;isbn&gt;0305-1048&lt;/isbn&gt;&lt;accession-num&gt;WOS:000173077100055&lt;/accession-num&gt;&lt;urls&gt;&lt;related-urls&gt;&lt;url&gt;&amp;lt;Go to ISI&amp;gt;://WOS:000173077100055&lt;/url&gt;&lt;/related-urls&gt;&lt;/urls&gt;&lt;language&gt;English&lt;/language&gt;&lt;/record&gt;&lt;/Cite&gt;&lt;/EndNote&gt;</w:instrText>
      </w:r>
      <w:r w:rsidR="005E1EEB" w:rsidRPr="009162E0">
        <w:rPr>
          <w:rFonts w:ascii="Times New Roman" w:hAnsi="Times New Roman"/>
          <w:sz w:val="22"/>
        </w:rPr>
        <w:fldChar w:fldCharType="separate"/>
      </w:r>
      <w:r w:rsidR="005E1EEB" w:rsidRPr="009162E0">
        <w:rPr>
          <w:rFonts w:ascii="Times New Roman" w:hAnsi="Times New Roman"/>
          <w:noProof/>
          <w:sz w:val="22"/>
        </w:rPr>
        <w:t>[</w:t>
      </w:r>
      <w:hyperlink w:anchor="_ENREF_14" w:tooltip="Edgar, 2002 #88" w:history="1">
        <w:r w:rsidR="004E06E4" w:rsidRPr="009162E0">
          <w:rPr>
            <w:rFonts w:ascii="Times New Roman" w:hAnsi="Times New Roman"/>
            <w:noProof/>
            <w:sz w:val="22"/>
          </w:rPr>
          <w:t>14</w:t>
        </w:r>
      </w:hyperlink>
      <w:r w:rsidR="005E1EEB" w:rsidRPr="009162E0">
        <w:rPr>
          <w:rFonts w:ascii="Times New Roman" w:hAnsi="Times New Roman"/>
          <w:noProof/>
          <w:sz w:val="22"/>
        </w:rPr>
        <w:t>]</w:t>
      </w:r>
      <w:r w:rsidR="005E1EEB" w:rsidRPr="009162E0">
        <w:rPr>
          <w:rFonts w:ascii="Times New Roman" w:hAnsi="Times New Roman"/>
          <w:sz w:val="22"/>
        </w:rPr>
        <w:fldChar w:fldCharType="end"/>
      </w:r>
      <w:r w:rsidRPr="009162E0">
        <w:rPr>
          <w:rFonts w:ascii="Times New Roman" w:hAnsi="Times New Roman"/>
          <w:sz w:val="22"/>
        </w:rPr>
        <w:t xml:space="preserve">. </w:t>
      </w:r>
      <w:r w:rsidR="00AE1D93" w:rsidRPr="009162E0">
        <w:rPr>
          <w:rFonts w:ascii="Times New Roman" w:hAnsi="Times New Roman"/>
          <w:sz w:val="22"/>
        </w:rPr>
        <w:t>Several studies have showed the improved robustness of combining</w:t>
      </w:r>
      <w:r w:rsidR="009162E0" w:rsidRPr="009162E0">
        <w:rPr>
          <w:rFonts w:ascii="Times New Roman" w:hAnsi="Times New Roman"/>
          <w:sz w:val="22"/>
        </w:rPr>
        <w:t xml:space="preserve"> data from papers and </w:t>
      </w:r>
      <w:r w:rsidR="00BE0CB8" w:rsidRPr="009162E0">
        <w:rPr>
          <w:rFonts w:ascii="Times New Roman" w:hAnsi="Times New Roman"/>
          <w:sz w:val="22"/>
        </w:rPr>
        <w:t xml:space="preserve">databases </w:t>
      </w:r>
      <w:r w:rsidR="00AE1D93" w:rsidRPr="009162E0">
        <w:rPr>
          <w:rFonts w:ascii="Times New Roman" w:hAnsi="Times New Roman"/>
          <w:sz w:val="22"/>
        </w:rPr>
        <w:fldChar w:fldCharType="begin">
          <w:fldData xml:space="preserve">PEVuZE5vdGU+PENpdGU+PEF1dGhvcj5HZW5nPC9BdXRob3I+PFllYXI+MjAxNTwvWWVhcj48UmVj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</w:fldData>
        </w:fldChar>
      </w:r>
      <w:r w:rsidR="005E1EEB" w:rsidRPr="009162E0">
        <w:rPr>
          <w:rFonts w:ascii="Times New Roman" w:hAnsi="Times New Roman"/>
          <w:sz w:val="22"/>
        </w:rPr>
        <w:instrText xml:space="preserve"> ADDIN EN.CITE </w:instrText>
      </w:r>
      <w:r w:rsidR="005E1EEB" w:rsidRPr="009162E0">
        <w:rPr>
          <w:rFonts w:ascii="Times New Roman" w:hAnsi="Times New Roman"/>
          <w:sz w:val="22"/>
        </w:rPr>
        <w:fldChar w:fldCharType="begin">
          <w:fldData xml:space="preserve">PEVuZE5vdGU+PENpdGU+PEF1dGhvcj5HZW5nPC9BdXRob3I+PFllYXI+MjAxNTwvWWVhcj48UmVj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</w:fldData>
        </w:fldChar>
      </w:r>
      <w:r w:rsidR="005E1EEB" w:rsidRPr="009162E0">
        <w:rPr>
          <w:rFonts w:ascii="Times New Roman" w:hAnsi="Times New Roman"/>
          <w:sz w:val="22"/>
        </w:rPr>
        <w:instrText xml:space="preserve"> ADDIN EN.CITE.DATA </w:instrText>
      </w:r>
      <w:r w:rsidR="005E1EEB" w:rsidRPr="009162E0">
        <w:rPr>
          <w:rFonts w:ascii="Times New Roman" w:hAnsi="Times New Roman"/>
          <w:sz w:val="22"/>
        </w:rPr>
      </w:r>
      <w:r w:rsidR="005E1EEB" w:rsidRPr="009162E0">
        <w:rPr>
          <w:rFonts w:ascii="Times New Roman" w:hAnsi="Times New Roman"/>
          <w:sz w:val="22"/>
        </w:rPr>
        <w:fldChar w:fldCharType="end"/>
      </w:r>
      <w:r w:rsidR="00AE1D93" w:rsidRPr="009162E0">
        <w:rPr>
          <w:rFonts w:ascii="Times New Roman" w:hAnsi="Times New Roman"/>
          <w:sz w:val="22"/>
        </w:rPr>
      </w:r>
      <w:r w:rsidR="00AE1D93" w:rsidRPr="009162E0">
        <w:rPr>
          <w:rFonts w:ascii="Times New Roman" w:hAnsi="Times New Roman"/>
          <w:sz w:val="22"/>
        </w:rPr>
        <w:fldChar w:fldCharType="separate"/>
      </w:r>
      <w:r w:rsidR="005E1EEB" w:rsidRPr="009162E0">
        <w:rPr>
          <w:rFonts w:ascii="Times New Roman" w:hAnsi="Times New Roman"/>
          <w:noProof/>
          <w:sz w:val="22"/>
        </w:rPr>
        <w:t>[</w:t>
      </w:r>
      <w:hyperlink w:anchor="_ENREF_15" w:tooltip="Geng, 2015 #829" w:history="1">
        <w:r w:rsidR="004E06E4" w:rsidRPr="009162E0">
          <w:rPr>
            <w:rFonts w:ascii="Times New Roman" w:hAnsi="Times New Roman"/>
            <w:noProof/>
            <w:sz w:val="22"/>
          </w:rPr>
          <w:t>15</w:t>
        </w:r>
      </w:hyperlink>
      <w:r w:rsidR="005E1EEB" w:rsidRPr="009162E0">
        <w:rPr>
          <w:rFonts w:ascii="Times New Roman" w:hAnsi="Times New Roman"/>
          <w:noProof/>
          <w:sz w:val="22"/>
        </w:rPr>
        <w:t xml:space="preserve">, </w:t>
      </w:r>
      <w:hyperlink w:anchor="_ENREF_16" w:tooltip="Guo, 2014 #49" w:history="1">
        <w:r w:rsidR="004E06E4" w:rsidRPr="009162E0">
          <w:rPr>
            <w:rFonts w:ascii="Times New Roman" w:hAnsi="Times New Roman"/>
            <w:noProof/>
            <w:sz w:val="22"/>
          </w:rPr>
          <w:t>16</w:t>
        </w:r>
      </w:hyperlink>
      <w:r w:rsidR="005E1EEB" w:rsidRPr="009162E0">
        <w:rPr>
          <w:rFonts w:ascii="Times New Roman" w:hAnsi="Times New Roman"/>
          <w:noProof/>
          <w:sz w:val="22"/>
        </w:rPr>
        <w:t>]</w:t>
      </w:r>
      <w:r w:rsidR="00AE1D93" w:rsidRPr="009162E0">
        <w:rPr>
          <w:rFonts w:ascii="Times New Roman" w:hAnsi="Times New Roman"/>
          <w:sz w:val="22"/>
        </w:rPr>
        <w:fldChar w:fldCharType="end"/>
      </w:r>
      <w:r w:rsidR="00AE1D93" w:rsidRPr="009162E0">
        <w:rPr>
          <w:rFonts w:ascii="Times New Roman" w:hAnsi="Times New Roman"/>
          <w:sz w:val="22"/>
        </w:rPr>
        <w:t xml:space="preserve">. </w:t>
      </w:r>
      <w:r w:rsidR="001B785A" w:rsidRPr="009162E0">
        <w:rPr>
          <w:rFonts w:ascii="Times New Roman" w:hAnsi="Times New Roman"/>
          <w:sz w:val="22"/>
        </w:rPr>
        <w:t xml:space="preserve">Therefore, </w:t>
      </w:r>
      <w:r w:rsidR="003357BA" w:rsidRPr="009162E0">
        <w:rPr>
          <w:rFonts w:ascii="Times New Roman" w:hAnsi="Times New Roman"/>
          <w:sz w:val="22"/>
        </w:rPr>
        <w:t>i</w:t>
      </w:r>
      <w:r w:rsidRPr="009162E0">
        <w:rPr>
          <w:rFonts w:ascii="Times New Roman" w:hAnsi="Times New Roman"/>
          <w:sz w:val="22"/>
        </w:rPr>
        <w:t>n our work, we in</w:t>
      </w:r>
      <w:r w:rsidR="00CC00EF" w:rsidRPr="009162E0">
        <w:rPr>
          <w:rFonts w:ascii="Times New Roman" w:hAnsi="Times New Roman"/>
          <w:sz w:val="22"/>
        </w:rPr>
        <w:t>novatively integrated these microarray</w:t>
      </w:r>
      <w:r w:rsidRPr="009162E0">
        <w:rPr>
          <w:rFonts w:ascii="Times New Roman" w:hAnsi="Times New Roman"/>
          <w:sz w:val="22"/>
        </w:rPr>
        <w:t xml:space="preserve"> data</w:t>
      </w:r>
      <w:r w:rsidR="00AD7784" w:rsidRPr="009162E0">
        <w:rPr>
          <w:rFonts w:ascii="Times New Roman" w:hAnsi="Times New Roman"/>
          <w:sz w:val="22"/>
        </w:rPr>
        <w:t xml:space="preserve"> </w:t>
      </w:r>
      <w:r w:rsidRPr="009162E0">
        <w:rPr>
          <w:rFonts w:ascii="Times New Roman" w:hAnsi="Times New Roman"/>
          <w:sz w:val="22"/>
        </w:rPr>
        <w:t>and published articles to evaluate</w:t>
      </w:r>
      <w:r w:rsidR="00AA5794" w:rsidRPr="009162E0">
        <w:rPr>
          <w:rFonts w:ascii="Times New Roman" w:hAnsi="Times New Roman"/>
          <w:sz w:val="22"/>
        </w:rPr>
        <w:t xml:space="preserve"> and validate </w:t>
      </w:r>
      <w:r w:rsidRPr="009162E0">
        <w:rPr>
          <w:rFonts w:ascii="Times New Roman" w:hAnsi="Times New Roman"/>
          <w:sz w:val="22"/>
        </w:rPr>
        <w:t xml:space="preserve">the diagnostic ability of FHIT methylation test in NSCLC. </w:t>
      </w:r>
    </w:p>
    <w:p w14:paraId="604E8014" w14:textId="77777777" w:rsidR="00B76D47" w:rsidRPr="009162E0" w:rsidRDefault="00B76D47" w:rsidP="00BE0CB8">
      <w:pPr>
        <w:spacing w:before="120" w:line="480" w:lineRule="auto"/>
        <w:rPr>
          <w:rFonts w:ascii="Times New Roman" w:hAnsi="Times New Roman"/>
          <w:b/>
          <w:sz w:val="24"/>
        </w:rPr>
      </w:pPr>
    </w:p>
    <w:p w14:paraId="20149CF1" w14:textId="77777777" w:rsidR="008627D4" w:rsidRPr="009162E0" w:rsidRDefault="00740ECD" w:rsidP="00BE0CB8">
      <w:pPr>
        <w:pStyle w:val="Heading2"/>
        <w:spacing w:before="120" w:line="480" w:lineRule="auto"/>
        <w:rPr>
          <w:rFonts w:ascii="Times New Roman" w:hAnsi="Times New Roman" w:cs="Times New Roman"/>
          <w:b/>
          <w:color w:val="auto"/>
          <w:sz w:val="24"/>
          <w:szCs w:val="22"/>
        </w:rPr>
      </w:pPr>
      <w:r w:rsidRPr="009162E0">
        <w:rPr>
          <w:rFonts w:ascii="Times New Roman" w:hAnsi="Times New Roman" w:cs="Times New Roman"/>
          <w:b/>
          <w:color w:val="auto"/>
          <w:sz w:val="24"/>
          <w:szCs w:val="22"/>
        </w:rPr>
        <w:t>Results</w:t>
      </w:r>
    </w:p>
    <w:p w14:paraId="06A8C187" w14:textId="77777777" w:rsidR="008627D4" w:rsidRPr="009162E0" w:rsidRDefault="00740ECD" w:rsidP="00BE0CB8">
      <w:pPr>
        <w:pStyle w:val="Heading3"/>
        <w:spacing w:before="120" w:line="480" w:lineRule="auto"/>
        <w:rPr>
          <w:rFonts w:ascii="Times New Roman" w:hAnsi="Times New Roman" w:cs="Times New Roman"/>
          <w:b/>
          <w:color w:val="auto"/>
          <w:sz w:val="22"/>
        </w:rPr>
      </w:pPr>
      <w:r w:rsidRPr="009162E0">
        <w:rPr>
          <w:rFonts w:ascii="Times New Roman" w:hAnsi="Times New Roman" w:cs="Times New Roman"/>
          <w:b/>
          <w:color w:val="auto"/>
          <w:sz w:val="22"/>
        </w:rPr>
        <w:t>Study characteristics</w:t>
      </w:r>
    </w:p>
    <w:p w14:paraId="13151590" w14:textId="1A9EA9FC" w:rsidR="0026343C" w:rsidRPr="009162E0" w:rsidRDefault="00740ECD" w:rsidP="00BE0CB8">
      <w:pPr>
        <w:spacing w:before="120" w:line="480" w:lineRule="auto"/>
        <w:rPr>
          <w:rFonts w:ascii="Times New Roman" w:hAnsi="Times New Roman"/>
          <w:sz w:val="22"/>
        </w:rPr>
      </w:pPr>
      <w:r w:rsidRPr="009162E0">
        <w:rPr>
          <w:rFonts w:ascii="Times New Roman" w:hAnsi="Times New Roman"/>
          <w:sz w:val="22"/>
        </w:rPr>
        <w:t xml:space="preserve">The electronic search strategy identified </w:t>
      </w:r>
      <w:r w:rsidR="009162E0" w:rsidRPr="009162E0">
        <w:rPr>
          <w:rFonts w:ascii="Times New Roman" w:hAnsi="Times New Roman"/>
          <w:sz w:val="22"/>
        </w:rPr>
        <w:t>948</w:t>
      </w:r>
      <w:r w:rsidRPr="009162E0">
        <w:rPr>
          <w:rFonts w:ascii="Times New Roman" w:hAnsi="Times New Roman"/>
          <w:sz w:val="22"/>
        </w:rPr>
        <w:t xml:space="preserve"> potentially relevant articles (</w:t>
      </w:r>
      <w:r w:rsidR="00422B0E" w:rsidRPr="009162E0">
        <w:rPr>
          <w:rFonts w:ascii="Times New Roman" w:hAnsi="Times New Roman"/>
          <w:sz w:val="22"/>
        </w:rPr>
        <w:t>Medline</w:t>
      </w:r>
      <w:r w:rsidRPr="009162E0">
        <w:rPr>
          <w:rFonts w:ascii="Times New Roman" w:hAnsi="Times New Roman"/>
          <w:sz w:val="22"/>
        </w:rPr>
        <w:t xml:space="preserve">, 229; Web of science, 549; Embase, 170; Cochrane Library, 0), which were further screened for inclusion on the basis of their titles, abstracts, full texts, or a combination of these terms. The electronic search was supplemented from reference </w:t>
      </w:r>
      <w:r w:rsidRPr="009162E0">
        <w:rPr>
          <w:rFonts w:ascii="Times New Roman" w:hAnsi="Times New Roman"/>
          <w:sz w:val="22"/>
        </w:rPr>
        <w:lastRenderedPageBreak/>
        <w:t>lists of relevant articles including reviews. Finally, 12 studies with data on the relationship between FHIT gene promoter methylation and NSCLC were pooled for analysis (Table 1)</w:t>
      </w:r>
      <w:r w:rsidR="008206CF" w:rsidRPr="009162E0">
        <w:rPr>
          <w:rFonts w:ascii="Times New Roman" w:hAnsi="Times New Roman"/>
          <w:sz w:val="22"/>
        </w:rPr>
        <w:t xml:space="preserve"> </w:t>
      </w:r>
      <w:r w:rsidR="00B42FFD" w:rsidRPr="009162E0">
        <w:rPr>
          <w:rFonts w:ascii="Times New Roman" w:hAnsi="Times New Roman"/>
          <w:sz w:val="22"/>
        </w:rPr>
        <w:fldChar w:fldCharType="begin">
          <w:fldData xml:space="preserve">PEVuZE5vdGU+PENpdGU+PEF1dGhvcj5kZSBGcmFpcG9udDwvQXV0aG9yPjxZZWFyPjIwMDU8L1ll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=
</w:fldData>
        </w:fldChar>
      </w:r>
      <w:r w:rsidR="005E1EEB" w:rsidRPr="009162E0">
        <w:rPr>
          <w:rFonts w:ascii="Times New Roman" w:hAnsi="Times New Roman"/>
          <w:sz w:val="22"/>
        </w:rPr>
        <w:instrText xml:space="preserve"> ADDIN EN.CITE </w:instrText>
      </w:r>
      <w:r w:rsidR="005E1EEB" w:rsidRPr="009162E0">
        <w:rPr>
          <w:rFonts w:ascii="Times New Roman" w:hAnsi="Times New Roman"/>
          <w:sz w:val="22"/>
        </w:rPr>
        <w:fldChar w:fldCharType="begin">
          <w:fldData xml:space="preserve">PEVuZE5vdGU+PENpdGU+PEF1dGhvcj5kZSBGcmFpcG9udDwvQXV0aG9yPjxZZWFyPjIwMDU8L1ll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=
</w:fldData>
        </w:fldChar>
      </w:r>
      <w:r w:rsidR="005E1EEB" w:rsidRPr="009162E0">
        <w:rPr>
          <w:rFonts w:ascii="Times New Roman" w:hAnsi="Times New Roman"/>
          <w:sz w:val="22"/>
        </w:rPr>
        <w:instrText xml:space="preserve"> ADDIN EN.CITE.DATA </w:instrText>
      </w:r>
      <w:r w:rsidR="005E1EEB" w:rsidRPr="009162E0">
        <w:rPr>
          <w:rFonts w:ascii="Times New Roman" w:hAnsi="Times New Roman"/>
          <w:sz w:val="22"/>
        </w:rPr>
      </w:r>
      <w:r w:rsidR="005E1EEB" w:rsidRPr="009162E0">
        <w:rPr>
          <w:rFonts w:ascii="Times New Roman" w:hAnsi="Times New Roman"/>
          <w:sz w:val="22"/>
        </w:rPr>
        <w:fldChar w:fldCharType="end"/>
      </w:r>
      <w:r w:rsidR="00B42FFD" w:rsidRPr="009162E0">
        <w:rPr>
          <w:rFonts w:ascii="Times New Roman" w:hAnsi="Times New Roman"/>
          <w:sz w:val="22"/>
        </w:rPr>
      </w:r>
      <w:r w:rsidR="00B42FFD" w:rsidRPr="009162E0">
        <w:rPr>
          <w:rFonts w:ascii="Times New Roman" w:hAnsi="Times New Roman"/>
          <w:sz w:val="22"/>
        </w:rPr>
        <w:fldChar w:fldCharType="separate"/>
      </w:r>
      <w:r w:rsidR="005E1EEB" w:rsidRPr="009162E0">
        <w:rPr>
          <w:rFonts w:ascii="Times New Roman" w:hAnsi="Times New Roman"/>
          <w:noProof/>
          <w:sz w:val="22"/>
        </w:rPr>
        <w:t>[</w:t>
      </w:r>
      <w:hyperlink w:anchor="_ENREF_17" w:tooltip="de Fraipont, 2005 #179" w:history="1">
        <w:r w:rsidR="004E06E4" w:rsidRPr="009162E0">
          <w:rPr>
            <w:rFonts w:ascii="Times New Roman" w:hAnsi="Times New Roman"/>
            <w:noProof/>
            <w:sz w:val="22"/>
          </w:rPr>
          <w:t>17-28</w:t>
        </w:r>
      </w:hyperlink>
      <w:r w:rsidR="005E1EEB" w:rsidRPr="009162E0">
        <w:rPr>
          <w:rFonts w:ascii="Times New Roman" w:hAnsi="Times New Roman"/>
          <w:noProof/>
          <w:sz w:val="22"/>
        </w:rPr>
        <w:t>]</w:t>
      </w:r>
      <w:r w:rsidR="00B42FFD" w:rsidRPr="009162E0">
        <w:rPr>
          <w:rFonts w:ascii="Times New Roman" w:hAnsi="Times New Roman"/>
          <w:sz w:val="22"/>
        </w:rPr>
        <w:fldChar w:fldCharType="end"/>
      </w:r>
      <w:r w:rsidRPr="009162E0">
        <w:rPr>
          <w:rFonts w:ascii="Times New Roman" w:hAnsi="Times New Roman"/>
          <w:sz w:val="22"/>
        </w:rPr>
        <w:t>.</w:t>
      </w:r>
      <w:r w:rsidR="00B42FFD" w:rsidRPr="009162E0">
        <w:rPr>
          <w:rFonts w:ascii="Times New Roman" w:hAnsi="Times New Roman"/>
          <w:sz w:val="22"/>
        </w:rPr>
        <w:t xml:space="preserve"> The selection of the criteria</w:t>
      </w:r>
      <w:r w:rsidR="00731053" w:rsidRPr="009162E0">
        <w:rPr>
          <w:rFonts w:ascii="Times New Roman" w:hAnsi="Times New Roman"/>
          <w:sz w:val="22"/>
        </w:rPr>
        <w:t xml:space="preserve"> was </w:t>
      </w:r>
      <w:r w:rsidR="00B42FFD" w:rsidRPr="009162E0">
        <w:rPr>
          <w:rFonts w:ascii="Times New Roman" w:hAnsi="Times New Roman"/>
          <w:sz w:val="22"/>
        </w:rPr>
        <w:t>described in method section.</w:t>
      </w:r>
      <w:r w:rsidRPr="009162E0">
        <w:rPr>
          <w:rFonts w:ascii="Times New Roman" w:hAnsi="Times New Roman"/>
          <w:sz w:val="22"/>
        </w:rPr>
        <w:t xml:space="preserve"> All these articles were written in English. In total, 1090 lung cancer tissues/</w:t>
      </w:r>
      <w:r w:rsidR="009162E0" w:rsidRPr="009162E0">
        <w:rPr>
          <w:rFonts w:ascii="Times New Roman" w:hAnsi="Times New Roman"/>
          <w:sz w:val="22"/>
        </w:rPr>
        <w:t>plasma</w:t>
      </w:r>
      <w:r w:rsidRPr="009162E0">
        <w:rPr>
          <w:rFonts w:ascii="Times New Roman" w:hAnsi="Times New Roman"/>
          <w:sz w:val="22"/>
        </w:rPr>
        <w:t xml:space="preserve"> and 1029 normal counterpart tissues/</w:t>
      </w:r>
      <w:r w:rsidR="009162E0" w:rsidRPr="009162E0">
        <w:rPr>
          <w:rFonts w:ascii="Times New Roman" w:hAnsi="Times New Roman"/>
          <w:sz w:val="22"/>
        </w:rPr>
        <w:t>plasma</w:t>
      </w:r>
      <w:r w:rsidRPr="009162E0">
        <w:rPr>
          <w:rFonts w:ascii="Times New Roman" w:hAnsi="Times New Roman"/>
          <w:sz w:val="22"/>
        </w:rPr>
        <w:t xml:space="preserve"> were collected. The age of the subjects in the 11 studies ranged from 28 to 86, with mean or median</w:t>
      </w:r>
      <w:r w:rsidR="00714CED" w:rsidRPr="009162E0">
        <w:rPr>
          <w:rFonts w:ascii="Times New Roman" w:hAnsi="Times New Roman"/>
          <w:sz w:val="22"/>
        </w:rPr>
        <w:t xml:space="preserve"> age</w:t>
      </w:r>
      <w:r w:rsidRPr="009162E0">
        <w:rPr>
          <w:rFonts w:ascii="Times New Roman" w:hAnsi="Times New Roman"/>
          <w:sz w:val="22"/>
        </w:rPr>
        <w:t xml:space="preserve"> ranging from 53 to 68. As for the study aim, 4 articles were especially aiming at diagnosis, while the others were for prognosis</w:t>
      </w:r>
      <w:r w:rsidR="009162E0" w:rsidRPr="009162E0">
        <w:t xml:space="preserve"> </w:t>
      </w:r>
      <w:r w:rsidR="009162E0" w:rsidRPr="009162E0">
        <w:rPr>
          <w:rFonts w:ascii="Times New Roman" w:hAnsi="Times New Roman"/>
          <w:sz w:val="22"/>
        </w:rPr>
        <w:t>or pathogenesis</w:t>
      </w:r>
      <w:r w:rsidRPr="009162E0">
        <w:rPr>
          <w:rFonts w:ascii="Times New Roman" w:hAnsi="Times New Roman"/>
          <w:sz w:val="22"/>
        </w:rPr>
        <w:t>. Among 12 studies, the proportions of stage I samples differed from 0 to 67.33%, and the percentage of male individuals in the NSCLC samples has a range of 65.2 to 83.8%</w:t>
      </w:r>
      <w:r w:rsidR="00731053" w:rsidRPr="009162E0">
        <w:rPr>
          <w:rFonts w:ascii="Times New Roman" w:hAnsi="Times New Roman"/>
          <w:sz w:val="22"/>
        </w:rPr>
        <w:t xml:space="preserve"> (</w:t>
      </w:r>
      <w:r w:rsidR="002F1D15" w:rsidRPr="009162E0">
        <w:rPr>
          <w:rFonts w:ascii="Times New Roman" w:hAnsi="Times New Roman"/>
          <w:sz w:val="22"/>
        </w:rPr>
        <w:t xml:space="preserve">Table </w:t>
      </w:r>
      <w:r w:rsidR="00422B0E" w:rsidRPr="009162E0">
        <w:rPr>
          <w:rFonts w:ascii="Times New Roman" w:hAnsi="Times New Roman"/>
          <w:sz w:val="22"/>
        </w:rPr>
        <w:t>1</w:t>
      </w:r>
      <w:r w:rsidR="00731053" w:rsidRPr="009162E0">
        <w:rPr>
          <w:rFonts w:ascii="Times New Roman" w:hAnsi="Times New Roman"/>
          <w:sz w:val="22"/>
        </w:rPr>
        <w:t>)</w:t>
      </w:r>
      <w:r w:rsidRPr="009162E0">
        <w:rPr>
          <w:rFonts w:ascii="Times New Roman" w:hAnsi="Times New Roman"/>
          <w:sz w:val="22"/>
        </w:rPr>
        <w:t xml:space="preserve">. For the experimental methods to explore FHIT promoter methylation status, 10 of 12 inclusions used methylation-specific polymerase chain reaction (MSP), while others used quantitative MSP (Methylight). </w:t>
      </w:r>
      <w:r w:rsidR="00583A41" w:rsidRPr="009162E0">
        <w:rPr>
          <w:rFonts w:ascii="Times New Roman" w:hAnsi="Times New Roman"/>
          <w:sz w:val="22"/>
        </w:rPr>
        <w:t xml:space="preserve">Three kinds of methylation detection primers or probes were found to be utilized for most of the 12 </w:t>
      </w:r>
      <w:r w:rsidR="002F7417" w:rsidRPr="009162E0">
        <w:rPr>
          <w:rFonts w:ascii="Times New Roman" w:hAnsi="Times New Roman"/>
          <w:sz w:val="22"/>
        </w:rPr>
        <w:t>studies (</w:t>
      </w:r>
      <w:r w:rsidR="00422B0E" w:rsidRPr="009162E0">
        <w:rPr>
          <w:rFonts w:ascii="Times New Roman" w:hAnsi="Times New Roman"/>
          <w:sz w:val="22"/>
        </w:rPr>
        <w:t>Table S</w:t>
      </w:r>
      <w:r w:rsidR="002F1D15" w:rsidRPr="009162E0">
        <w:rPr>
          <w:rFonts w:ascii="Times New Roman" w:hAnsi="Times New Roman"/>
          <w:sz w:val="22"/>
        </w:rPr>
        <w:t>1)</w:t>
      </w:r>
      <w:r w:rsidR="00583A41" w:rsidRPr="009162E0">
        <w:rPr>
          <w:rFonts w:ascii="Times New Roman" w:hAnsi="Times New Roman"/>
          <w:sz w:val="22"/>
        </w:rPr>
        <w:t xml:space="preserve">. </w:t>
      </w:r>
    </w:p>
    <w:p w14:paraId="1B27585F" w14:textId="77777777" w:rsidR="008627D4" w:rsidRPr="009162E0" w:rsidRDefault="00740ECD" w:rsidP="00BE0CB8">
      <w:pPr>
        <w:pStyle w:val="Heading3"/>
        <w:spacing w:before="120" w:line="480" w:lineRule="auto"/>
        <w:rPr>
          <w:rFonts w:ascii="Times New Roman" w:hAnsi="Times New Roman" w:cs="Times New Roman"/>
          <w:b/>
          <w:color w:val="auto"/>
          <w:sz w:val="22"/>
        </w:rPr>
      </w:pPr>
      <w:r w:rsidRPr="009162E0">
        <w:rPr>
          <w:rFonts w:ascii="Times New Roman" w:hAnsi="Times New Roman" w:cs="Times New Roman"/>
          <w:b/>
          <w:color w:val="auto"/>
          <w:sz w:val="22"/>
        </w:rPr>
        <w:t>Meta-analysis</w:t>
      </w:r>
    </w:p>
    <w:p w14:paraId="42ECAE16" w14:textId="3A4E035C" w:rsidR="008627D4" w:rsidRPr="009162E0" w:rsidRDefault="00740ECD" w:rsidP="00BE0CB8">
      <w:pPr>
        <w:spacing w:before="120" w:line="480" w:lineRule="auto"/>
        <w:rPr>
          <w:rFonts w:ascii="Times New Roman" w:hAnsi="Times New Roman"/>
          <w:sz w:val="22"/>
        </w:rPr>
      </w:pPr>
      <w:r w:rsidRPr="009162E0">
        <w:rPr>
          <w:rFonts w:ascii="Times New Roman" w:hAnsi="Times New Roman"/>
          <w:sz w:val="22"/>
        </w:rPr>
        <w:t xml:space="preserve">The </w:t>
      </w:r>
      <w:r w:rsidR="004C2481" w:rsidRPr="009162E0">
        <w:rPr>
          <w:rFonts w:ascii="Times New Roman" w:hAnsi="Times New Roman"/>
          <w:sz w:val="22"/>
        </w:rPr>
        <w:t>odd ratio (OR)</w:t>
      </w:r>
      <w:r w:rsidRPr="009162E0">
        <w:rPr>
          <w:rFonts w:ascii="Times New Roman" w:hAnsi="Times New Roman"/>
          <w:sz w:val="22"/>
        </w:rPr>
        <w:t xml:space="preserve"> for FHIT methylation in cancer tissues/</w:t>
      </w:r>
      <w:r w:rsidR="009162E0" w:rsidRPr="009162E0">
        <w:rPr>
          <w:rFonts w:ascii="Times New Roman" w:hAnsi="Times New Roman"/>
          <w:sz w:val="22"/>
        </w:rPr>
        <w:t>plasma</w:t>
      </w:r>
      <w:r w:rsidRPr="009162E0">
        <w:rPr>
          <w:rFonts w:ascii="Times New Roman" w:hAnsi="Times New Roman"/>
          <w:sz w:val="22"/>
        </w:rPr>
        <w:t xml:space="preserve"> compared with that in normal controls were 3.43 (95% CI: 1.85 to 6.36, z =</w:t>
      </w:r>
      <w:r w:rsidR="009162E0">
        <w:rPr>
          <w:rFonts w:ascii="Times New Roman" w:hAnsi="Times New Roman"/>
          <w:sz w:val="22"/>
        </w:rPr>
        <w:t xml:space="preserve"> </w:t>
      </w:r>
      <w:r w:rsidR="00EF0EE9" w:rsidRPr="009162E0">
        <w:rPr>
          <w:rFonts w:ascii="Times New Roman" w:hAnsi="Times New Roman"/>
          <w:sz w:val="22"/>
        </w:rPr>
        <w:t>3.92</w:t>
      </w:r>
      <w:r w:rsidR="00230B66" w:rsidRPr="009162E0">
        <w:rPr>
          <w:rFonts w:ascii="Times New Roman" w:hAnsi="Times New Roman"/>
          <w:sz w:val="22"/>
        </w:rPr>
        <w:t>, P</w:t>
      </w:r>
      <w:r w:rsidR="009162E0">
        <w:rPr>
          <w:rFonts w:ascii="Times New Roman" w:hAnsi="Times New Roman"/>
          <w:sz w:val="22"/>
        </w:rPr>
        <w:t xml:space="preserve"> </w:t>
      </w:r>
      <w:r w:rsidR="00230B66" w:rsidRPr="009162E0">
        <w:rPr>
          <w:rFonts w:ascii="Times New Roman" w:hAnsi="Times New Roman"/>
          <w:sz w:val="22"/>
        </w:rPr>
        <w:t>&lt;</w:t>
      </w:r>
      <w:r w:rsidR="009162E0">
        <w:rPr>
          <w:rFonts w:ascii="Times New Roman" w:hAnsi="Times New Roman"/>
          <w:sz w:val="22"/>
        </w:rPr>
        <w:t xml:space="preserve"> </w:t>
      </w:r>
      <w:r w:rsidR="00230B66" w:rsidRPr="009162E0">
        <w:rPr>
          <w:rFonts w:ascii="Times New Roman" w:hAnsi="Times New Roman"/>
          <w:sz w:val="22"/>
        </w:rPr>
        <w:t>0.0001</w:t>
      </w:r>
      <w:r w:rsidRPr="009162E0">
        <w:rPr>
          <w:rFonts w:ascii="Times New Roman" w:hAnsi="Times New Roman"/>
          <w:sz w:val="22"/>
        </w:rPr>
        <w:t>) in random effects model pooled, and 2.03 (95% CI: 1.60 to 2.57, z =</w:t>
      </w:r>
      <w:r w:rsidR="009162E0">
        <w:rPr>
          <w:rFonts w:ascii="Times New Roman" w:hAnsi="Times New Roman"/>
          <w:sz w:val="22"/>
        </w:rPr>
        <w:t xml:space="preserve"> </w:t>
      </w:r>
      <w:r w:rsidR="00EF0EE9" w:rsidRPr="009162E0">
        <w:rPr>
          <w:rFonts w:ascii="Times New Roman" w:hAnsi="Times New Roman"/>
          <w:sz w:val="22"/>
        </w:rPr>
        <w:t>5.85</w:t>
      </w:r>
      <w:r w:rsidR="00230B66" w:rsidRPr="009162E0">
        <w:rPr>
          <w:rFonts w:ascii="Times New Roman" w:hAnsi="Times New Roman"/>
          <w:sz w:val="22"/>
        </w:rPr>
        <w:t>, P</w:t>
      </w:r>
      <w:r w:rsidR="009162E0">
        <w:rPr>
          <w:rFonts w:ascii="Times New Roman" w:hAnsi="Times New Roman"/>
          <w:sz w:val="22"/>
        </w:rPr>
        <w:t xml:space="preserve"> </w:t>
      </w:r>
      <w:r w:rsidR="00230B66" w:rsidRPr="009162E0">
        <w:rPr>
          <w:rFonts w:ascii="Times New Roman" w:hAnsi="Times New Roman"/>
          <w:sz w:val="22"/>
        </w:rPr>
        <w:t>&lt;</w:t>
      </w:r>
      <w:r w:rsidR="009162E0">
        <w:rPr>
          <w:rFonts w:ascii="Times New Roman" w:hAnsi="Times New Roman"/>
          <w:sz w:val="22"/>
        </w:rPr>
        <w:t xml:space="preserve"> </w:t>
      </w:r>
      <w:r w:rsidR="00230B66" w:rsidRPr="009162E0">
        <w:rPr>
          <w:rFonts w:ascii="Times New Roman" w:hAnsi="Times New Roman"/>
          <w:sz w:val="22"/>
        </w:rPr>
        <w:t>0.0001</w:t>
      </w:r>
      <w:r w:rsidRPr="009162E0">
        <w:rPr>
          <w:rFonts w:ascii="Times New Roman" w:hAnsi="Times New Roman"/>
          <w:sz w:val="22"/>
        </w:rPr>
        <w:t>) in fixed effects model, demonstrating a statistically significant increasing in likelihood of methylation in lung cancer tissues comparing to controls (Figure 1).</w:t>
      </w:r>
    </w:p>
    <w:p w14:paraId="231B3FF9" w14:textId="77777777" w:rsidR="009162E0" w:rsidRPr="009162E0" w:rsidRDefault="009162E0" w:rsidP="00BE0CB8">
      <w:pPr>
        <w:spacing w:before="120" w:line="480" w:lineRule="auto"/>
        <w:rPr>
          <w:rFonts w:ascii="Times New Roman" w:hAnsi="Times New Roman"/>
          <w:sz w:val="22"/>
        </w:rPr>
      </w:pPr>
      <w:r w:rsidRPr="009162E0">
        <w:rPr>
          <w:rFonts w:ascii="Times New Roman" w:hAnsi="Times New Roman"/>
          <w:sz w:val="22"/>
        </w:rPr>
        <w:t xml:space="preserve">Subgroup analyses were conducted for different subtypes, which included sample types (tissue or plasma), age, counterpart categories (autogenous or heterogeneous), proportion of stage I, proportion of stage I and II, proportion of male, aim of the study (for diagnosis or non-diagnosis), ratio of adenocarcinoma to squamous (Ad2Sc) and other possible confounding factors (Table S2). Significant differences were found between the ORs of the younger (51.4, 95% CI: 12.07 to 221.80) and older (3.30, 95% CI: 1.64 to 6.64) subgroup (Figure 2A) and between the ORs of higher (29.58, 95% CI: 6.82 to 128.37) and lower (2.67, 95% CI: 1.32 to 5.40) proportion of stage I and II subgroup (Figure 2B). Interestingly, difference was found between Asian (3.50, 95% CI: 1.50 to 8.14, P = 0.005) and white population (2.55, 95% CI: 0.86 to 7.57, P = 0.09) subgroup (Figure 2C), and the differential methylation in white population is not significant, indicating that diagnostic ability of </w:t>
      </w:r>
      <w:r w:rsidRPr="009162E0">
        <w:rPr>
          <w:rFonts w:ascii="Times New Roman" w:hAnsi="Times New Roman"/>
          <w:i/>
          <w:sz w:val="22"/>
        </w:rPr>
        <w:t>FHIT</w:t>
      </w:r>
      <w:r w:rsidRPr="009162E0">
        <w:rPr>
          <w:rFonts w:ascii="Times New Roman" w:hAnsi="Times New Roman"/>
          <w:sz w:val="22"/>
        </w:rPr>
        <w:t xml:space="preserve"> methylation might be limited in white population. Both tissue and plasma groups showed significant association between </w:t>
      </w:r>
      <w:r w:rsidRPr="009162E0">
        <w:rPr>
          <w:rFonts w:ascii="Times New Roman" w:hAnsi="Times New Roman"/>
          <w:i/>
          <w:sz w:val="22"/>
        </w:rPr>
        <w:t>FHIT</w:t>
      </w:r>
      <w:r w:rsidRPr="009162E0">
        <w:rPr>
          <w:rFonts w:ascii="Times New Roman" w:hAnsi="Times New Roman"/>
          <w:sz w:val="22"/>
        </w:rPr>
        <w:t xml:space="preserve"> methylation and NSCLC (OR = 3.68 and 3.89, respectively) (Figure 2D) which suggested that </w:t>
      </w:r>
      <w:r w:rsidRPr="009162E0">
        <w:rPr>
          <w:rFonts w:ascii="Times New Roman" w:hAnsi="Times New Roman"/>
          <w:i/>
          <w:sz w:val="22"/>
        </w:rPr>
        <w:lastRenderedPageBreak/>
        <w:t>FHIT</w:t>
      </w:r>
      <w:r w:rsidRPr="009162E0">
        <w:rPr>
          <w:rFonts w:ascii="Times New Roman" w:hAnsi="Times New Roman"/>
          <w:sz w:val="22"/>
        </w:rPr>
        <w:t xml:space="preserve"> methylation can be taken as a potential biomarker for NSCLC diagnosis using either tissue or plasma samples. No significant difference was found between subgroups of MSP and qMSP (OR = 3.22 and 4.31, respectively), which suggested both of the methods were equivalent in methylation detection. In addition, proportion of male, counterpart categories, ratio of adenocarcinoma to squamous, the aim of the studies, the primer set and other factors were not the sources of heterogeneity (Table S2).</w:t>
      </w:r>
    </w:p>
    <w:p w14:paraId="6771FC83" w14:textId="77777777" w:rsidR="009162E0" w:rsidRPr="009162E0" w:rsidRDefault="009162E0" w:rsidP="00BE0CB8">
      <w:pPr>
        <w:spacing w:before="120" w:line="480" w:lineRule="auto"/>
        <w:rPr>
          <w:rFonts w:ascii="Times New Roman" w:hAnsi="Times New Roman"/>
          <w:sz w:val="22"/>
        </w:rPr>
      </w:pPr>
      <w:r w:rsidRPr="009162E0">
        <w:rPr>
          <w:rFonts w:ascii="Times New Roman" w:hAnsi="Times New Roman"/>
          <w:sz w:val="22"/>
        </w:rPr>
        <w:t>Analysis revealed that heterogeneity existed among 13 studies (I</w:t>
      </w:r>
      <w:r w:rsidRPr="009162E0">
        <w:rPr>
          <w:rFonts w:ascii="Times New Roman" w:hAnsi="Times New Roman"/>
          <w:sz w:val="22"/>
          <w:vertAlign w:val="superscript"/>
        </w:rPr>
        <w:t>2</w:t>
      </w:r>
      <w:r w:rsidRPr="009162E0">
        <w:rPr>
          <w:rFonts w:ascii="Times New Roman" w:hAnsi="Times New Roman"/>
          <w:sz w:val="22"/>
        </w:rPr>
        <w:t xml:space="preserve"> = 78.8%, Q</w:t>
      </w:r>
      <w:r w:rsidRPr="009162E0">
        <w:rPr>
          <w:rFonts w:ascii="Times New Roman" w:hAnsi="Times New Roman"/>
          <w:sz w:val="22"/>
          <w:vertAlign w:val="superscript"/>
        </w:rPr>
        <w:t xml:space="preserve">2 </w:t>
      </w:r>
      <w:r w:rsidRPr="009162E0">
        <w:rPr>
          <w:rFonts w:ascii="Times New Roman" w:hAnsi="Times New Roman"/>
          <w:sz w:val="22"/>
        </w:rPr>
        <w:t>= 61.05, P &lt; 0.0001) (Figure 1), whereas age, aim and stage were significant heterogeneity resources. The trend in ORs was inversely correlated with age (beta = -3.92, P = 0.05), and age counted for 40.03% of total variance. The result is consistent with the subgroup analysis, in which the OR of the elder group (OR = 3.30) was smaller than the younger group (OR = 51.4). The aim and stage were also two important heterogeneity sources (P = 0.028 and 0.006), explaining about 51.44% and 17.07% of overall heterogeneity respectively. As shown in Table 1, the subgroup of aiming at diagnosis or non-diagnosis didn’t concordant with the subgroup of different stages, indicating aim was an independent heterogeneity source. Other factors such as sample type, proportion of males, detection methods, and other factors failed to explain the heterogeneity counting for type I error at level of 0.05 (Table 2).</w:t>
      </w:r>
    </w:p>
    <w:p w14:paraId="028C5516" w14:textId="77777777" w:rsidR="008627D4" w:rsidRPr="009162E0" w:rsidRDefault="00740ECD" w:rsidP="00BE0CB8">
      <w:pPr>
        <w:pStyle w:val="Heading3"/>
        <w:spacing w:before="120" w:line="480" w:lineRule="auto"/>
        <w:rPr>
          <w:rFonts w:ascii="Times New Roman" w:hAnsi="Times New Roman" w:cs="Times New Roman"/>
          <w:b/>
          <w:color w:val="auto"/>
          <w:sz w:val="22"/>
        </w:rPr>
      </w:pPr>
      <w:r w:rsidRPr="009162E0">
        <w:rPr>
          <w:rFonts w:ascii="Times New Roman" w:hAnsi="Times New Roman" w:cs="Times New Roman"/>
          <w:b/>
          <w:color w:val="auto"/>
          <w:sz w:val="22"/>
        </w:rPr>
        <w:t>Bias analysis and robust estimation of pooled OR</w:t>
      </w:r>
    </w:p>
    <w:p w14:paraId="5CA8EF61" w14:textId="6AE5EEE4" w:rsidR="004A0853" w:rsidRPr="009162E0" w:rsidRDefault="00740ECD" w:rsidP="00BE0CB8">
      <w:pPr>
        <w:spacing w:before="120" w:line="480" w:lineRule="auto"/>
        <w:rPr>
          <w:rFonts w:ascii="Times New Roman" w:hAnsi="Times New Roman"/>
          <w:sz w:val="22"/>
        </w:rPr>
      </w:pPr>
      <w:r w:rsidRPr="009162E0">
        <w:rPr>
          <w:rFonts w:ascii="Times New Roman" w:hAnsi="Times New Roman"/>
          <w:sz w:val="22"/>
        </w:rPr>
        <w:t>A funnel plot of methylation status of lung cancer tissue</w:t>
      </w:r>
      <w:r w:rsidR="00C6790E" w:rsidRPr="009162E0">
        <w:rPr>
          <w:rFonts w:ascii="Times New Roman" w:hAnsi="Times New Roman"/>
          <w:sz w:val="22"/>
        </w:rPr>
        <w:t xml:space="preserve">s versus normal tissues </w:t>
      </w:r>
      <w:r w:rsidRPr="009162E0">
        <w:rPr>
          <w:rFonts w:ascii="Times New Roman" w:hAnsi="Times New Roman"/>
          <w:sz w:val="22"/>
        </w:rPr>
        <w:t xml:space="preserve">based on </w:t>
      </w:r>
      <w:bookmarkStart w:id="16" w:name="rstudio_console_output"/>
      <w:bookmarkEnd w:id="16"/>
      <w:r w:rsidR="00C6790E" w:rsidRPr="009162E0">
        <w:rPr>
          <w:rFonts w:ascii="Times New Roman" w:hAnsi="Times New Roman"/>
          <w:sz w:val="22"/>
        </w:rPr>
        <w:t>l</w:t>
      </w:r>
      <w:r w:rsidRPr="009162E0">
        <w:rPr>
          <w:rFonts w:ascii="Times New Roman" w:hAnsi="Times New Roman"/>
          <w:sz w:val="22"/>
        </w:rPr>
        <w:t>inear regression test</w:t>
      </w:r>
      <w:r w:rsidR="00CF7ECF" w:rsidRPr="009162E0">
        <w:rPr>
          <w:rFonts w:ascii="Times New Roman" w:hAnsi="Times New Roman"/>
          <w:sz w:val="22"/>
        </w:rPr>
        <w:t xml:space="preserve"> </w:t>
      </w:r>
      <w:r w:rsidRPr="009162E0">
        <w:rPr>
          <w:rFonts w:ascii="Times New Roman" w:hAnsi="Times New Roman"/>
          <w:sz w:val="22"/>
        </w:rPr>
        <w:t>showed significant publication bias</w:t>
      </w:r>
      <w:r w:rsidR="0088086C" w:rsidRPr="009162E0">
        <w:rPr>
          <w:rFonts w:ascii="Times New Roman" w:hAnsi="Times New Roman"/>
          <w:sz w:val="22"/>
        </w:rPr>
        <w:t xml:space="preserve"> </w:t>
      </w:r>
      <w:r w:rsidRPr="009162E0">
        <w:rPr>
          <w:rFonts w:ascii="Times New Roman" w:hAnsi="Times New Roman"/>
          <w:sz w:val="22"/>
        </w:rPr>
        <w:t>(Egger test, z =2.7571, P</w:t>
      </w:r>
      <w:r w:rsidR="009162E0">
        <w:rPr>
          <w:rFonts w:ascii="Times New Roman" w:hAnsi="Times New Roman"/>
          <w:sz w:val="22"/>
        </w:rPr>
        <w:t xml:space="preserve"> </w:t>
      </w:r>
      <w:r w:rsidRPr="009162E0">
        <w:rPr>
          <w:rFonts w:ascii="Times New Roman" w:hAnsi="Times New Roman"/>
          <w:sz w:val="22"/>
        </w:rPr>
        <w:t>=</w:t>
      </w:r>
      <w:r w:rsidR="009162E0">
        <w:rPr>
          <w:rFonts w:ascii="Times New Roman" w:hAnsi="Times New Roman"/>
          <w:sz w:val="22"/>
        </w:rPr>
        <w:t xml:space="preserve"> </w:t>
      </w:r>
      <w:r w:rsidRPr="009162E0">
        <w:rPr>
          <w:rFonts w:ascii="Times New Roman" w:hAnsi="Times New Roman"/>
          <w:sz w:val="22"/>
        </w:rPr>
        <w:t xml:space="preserve">0.01865) and 7 studies exceeded the 95% confidence </w:t>
      </w:r>
      <w:r w:rsidR="00C6790E" w:rsidRPr="009162E0">
        <w:rPr>
          <w:rFonts w:ascii="Times New Roman" w:hAnsi="Times New Roman"/>
          <w:sz w:val="22"/>
        </w:rPr>
        <w:t xml:space="preserve">intervals </w:t>
      </w:r>
      <w:r w:rsidRPr="009162E0">
        <w:rPr>
          <w:rFonts w:ascii="Times New Roman" w:hAnsi="Times New Roman"/>
          <w:sz w:val="22"/>
        </w:rPr>
        <w:t xml:space="preserve">(Figure S1). </w:t>
      </w:r>
    </w:p>
    <w:p w14:paraId="57F43388" w14:textId="120A9EDC" w:rsidR="008627D4" w:rsidRPr="009162E0" w:rsidRDefault="00740ECD" w:rsidP="00BE0CB8">
      <w:pPr>
        <w:spacing w:before="120" w:line="480" w:lineRule="auto"/>
        <w:rPr>
          <w:rFonts w:ascii="Times New Roman" w:hAnsi="Times New Roman"/>
          <w:sz w:val="22"/>
        </w:rPr>
      </w:pPr>
      <w:r w:rsidRPr="009162E0">
        <w:rPr>
          <w:rFonts w:ascii="Times New Roman" w:hAnsi="Times New Roman"/>
          <w:sz w:val="22"/>
        </w:rPr>
        <w:t>In order to eliminate the effect of publication bias, trim and fill analysis was performed with the random effects mo</w:t>
      </w:r>
      <w:r w:rsidR="00AC639C" w:rsidRPr="009162E0">
        <w:rPr>
          <w:rFonts w:ascii="Times New Roman" w:hAnsi="Times New Roman"/>
          <w:sz w:val="22"/>
        </w:rPr>
        <w:t>del. The adjusted pooled OR was</w:t>
      </w:r>
      <w:r w:rsidRPr="009162E0">
        <w:rPr>
          <w:rFonts w:ascii="Times New Roman" w:hAnsi="Times New Roman"/>
          <w:sz w:val="22"/>
        </w:rPr>
        <w:t xml:space="preserve"> 2.09 (95% CI: 1.10 to 3.96, P =</w:t>
      </w:r>
      <w:r w:rsidR="009162E0">
        <w:rPr>
          <w:rFonts w:ascii="Times New Roman" w:hAnsi="Times New Roman"/>
          <w:sz w:val="22"/>
        </w:rPr>
        <w:t xml:space="preserve"> </w:t>
      </w:r>
      <w:r w:rsidRPr="009162E0">
        <w:rPr>
          <w:rFonts w:ascii="Times New Roman" w:hAnsi="Times New Roman"/>
          <w:sz w:val="22"/>
        </w:rPr>
        <w:t>0.0242) in the random effects model and 1.83 (95% CI: 1.45 to 2.32, P &lt; 0.0001) in the fixed effects model. Both results demonstrate</w:t>
      </w:r>
      <w:r w:rsidR="00AC639C" w:rsidRPr="009162E0">
        <w:rPr>
          <w:rFonts w:ascii="Times New Roman" w:hAnsi="Times New Roman"/>
          <w:sz w:val="22"/>
        </w:rPr>
        <w:t>d</w:t>
      </w:r>
      <w:r w:rsidRPr="009162E0">
        <w:rPr>
          <w:rFonts w:ascii="Times New Roman" w:hAnsi="Times New Roman"/>
          <w:sz w:val="22"/>
        </w:rPr>
        <w:t xml:space="preserve"> a significantly positive association between FHIT methylation and NSCLC (Figure S2).</w:t>
      </w:r>
    </w:p>
    <w:p w14:paraId="4E69CA56" w14:textId="3A9ED0BC" w:rsidR="008627D4" w:rsidRPr="009162E0" w:rsidRDefault="00AC639C" w:rsidP="00BE0CB8">
      <w:pPr>
        <w:spacing w:before="120" w:line="480" w:lineRule="auto"/>
        <w:rPr>
          <w:rFonts w:ascii="Times New Roman" w:hAnsi="Times New Roman"/>
          <w:sz w:val="22"/>
        </w:rPr>
      </w:pPr>
      <w:r w:rsidRPr="009162E0">
        <w:rPr>
          <w:rFonts w:ascii="Times New Roman" w:hAnsi="Times New Roman"/>
          <w:sz w:val="22"/>
        </w:rPr>
        <w:t xml:space="preserve">In sensitivity analysis aimed to </w:t>
      </w:r>
      <w:r w:rsidR="00740ECD" w:rsidRPr="009162E0">
        <w:rPr>
          <w:rFonts w:ascii="Times New Roman" w:hAnsi="Times New Roman"/>
          <w:sz w:val="22"/>
        </w:rPr>
        <w:t>determine the effect of omitting a single study on the overall effect, the overall ORs were between 2.97 (95% CI: 1.64 to 5.37) and 4.10 (95% CI: 2.17 to 7.76) in the random effects method, which suggested that combined OR was consistent and reliable (Figure S3).</w:t>
      </w:r>
    </w:p>
    <w:p w14:paraId="6955D0BE" w14:textId="79BA923D" w:rsidR="00ED3C48" w:rsidRPr="009162E0" w:rsidRDefault="004E297D" w:rsidP="00BE0CB8">
      <w:pPr>
        <w:spacing w:before="120" w:line="480" w:lineRule="auto"/>
        <w:rPr>
          <w:rFonts w:ascii="Times New Roman" w:hAnsi="Times New Roman"/>
          <w:sz w:val="22"/>
        </w:rPr>
      </w:pPr>
      <w:r w:rsidRPr="009162E0">
        <w:rPr>
          <w:rFonts w:ascii="Times New Roman" w:hAnsi="Times New Roman"/>
          <w:sz w:val="22"/>
        </w:rPr>
        <w:t xml:space="preserve">A cumulative meta-analysis at the time of the published literature was also conducted, and we found the OR </w:t>
      </w:r>
      <w:r w:rsidRPr="009162E0">
        <w:rPr>
          <w:rFonts w:ascii="Times New Roman" w:hAnsi="Times New Roman"/>
          <w:sz w:val="22"/>
        </w:rPr>
        <w:lastRenderedPageBreak/>
        <w:t>was tending to be stable (</w:t>
      </w:r>
      <w:r w:rsidR="00D53A1F" w:rsidRPr="009162E0">
        <w:rPr>
          <w:rFonts w:ascii="Times New Roman" w:hAnsi="Times New Roman"/>
          <w:sz w:val="22"/>
        </w:rPr>
        <w:t>Figure S4</w:t>
      </w:r>
      <w:r w:rsidR="00AC639C" w:rsidRPr="009162E0">
        <w:rPr>
          <w:rFonts w:ascii="Times New Roman" w:hAnsi="Times New Roman"/>
          <w:sz w:val="22"/>
        </w:rPr>
        <w:t>). The stable result indicated</w:t>
      </w:r>
      <w:r w:rsidRPr="009162E0">
        <w:rPr>
          <w:rFonts w:ascii="Times New Roman" w:hAnsi="Times New Roman"/>
          <w:sz w:val="22"/>
        </w:rPr>
        <w:t xml:space="preserve"> </w:t>
      </w:r>
      <w:r w:rsidR="00AC639C" w:rsidRPr="009162E0">
        <w:rPr>
          <w:rFonts w:ascii="Times New Roman" w:hAnsi="Times New Roman"/>
          <w:sz w:val="22"/>
        </w:rPr>
        <w:t xml:space="preserve">that </w:t>
      </w:r>
      <w:r w:rsidRPr="009162E0">
        <w:rPr>
          <w:rFonts w:ascii="Times New Roman" w:hAnsi="Times New Roman"/>
          <w:sz w:val="22"/>
        </w:rPr>
        <w:t>our meta-analysis might be more credible when more incoming researches added.</w:t>
      </w:r>
      <w:r w:rsidR="004F13E8" w:rsidRPr="009162E0">
        <w:rPr>
          <w:rFonts w:ascii="Times New Roman" w:hAnsi="Times New Roman"/>
          <w:sz w:val="22"/>
        </w:rPr>
        <w:t xml:space="preserve"> </w:t>
      </w:r>
    </w:p>
    <w:p w14:paraId="4D0E18FC" w14:textId="1C35FAD8" w:rsidR="00254A42" w:rsidRPr="009162E0" w:rsidRDefault="00AC639C" w:rsidP="00BE0CB8">
      <w:pPr>
        <w:spacing w:before="120" w:line="480" w:lineRule="auto"/>
        <w:rPr>
          <w:rFonts w:ascii="Times New Roman" w:hAnsi="Times New Roman"/>
          <w:sz w:val="22"/>
        </w:rPr>
      </w:pPr>
      <w:r w:rsidRPr="009162E0">
        <w:rPr>
          <w:rFonts w:ascii="Times New Roman" w:hAnsi="Times New Roman"/>
          <w:sz w:val="22"/>
        </w:rPr>
        <w:t>Similarly</w:t>
      </w:r>
      <w:r w:rsidR="004E297D" w:rsidRPr="009162E0">
        <w:rPr>
          <w:rFonts w:ascii="Times New Roman" w:hAnsi="Times New Roman"/>
          <w:sz w:val="22"/>
        </w:rPr>
        <w:t xml:space="preserve">, the influence on meta-regression was determined by omitting one study each time </w:t>
      </w:r>
      <w:r w:rsidR="00C415AD" w:rsidRPr="009162E0">
        <w:rPr>
          <w:rFonts w:ascii="Times New Roman" w:hAnsi="Times New Roman"/>
          <w:sz w:val="22"/>
        </w:rPr>
        <w:t>to explore heterogeneity source</w:t>
      </w:r>
      <w:r w:rsidR="004E297D" w:rsidRPr="009162E0">
        <w:rPr>
          <w:rFonts w:ascii="Times New Roman" w:hAnsi="Times New Roman"/>
          <w:sz w:val="22"/>
        </w:rPr>
        <w:t>.</w:t>
      </w:r>
      <w:r w:rsidR="00B727DF" w:rsidRPr="009162E0">
        <w:rPr>
          <w:rFonts w:ascii="Times New Roman" w:hAnsi="Times New Roman"/>
          <w:sz w:val="22"/>
        </w:rPr>
        <w:t xml:space="preserve"> Th</w:t>
      </w:r>
      <w:r w:rsidRPr="009162E0">
        <w:rPr>
          <w:rFonts w:ascii="Times New Roman" w:hAnsi="Times New Roman"/>
          <w:sz w:val="22"/>
        </w:rPr>
        <w:t xml:space="preserve">e ORs of omitting each study were similar and </w:t>
      </w:r>
      <w:r w:rsidR="00B727DF" w:rsidRPr="009162E0">
        <w:rPr>
          <w:rFonts w:ascii="Times New Roman" w:hAnsi="Times New Roman"/>
          <w:sz w:val="22"/>
        </w:rPr>
        <w:t xml:space="preserve">indicating </w:t>
      </w:r>
      <w:r w:rsidRPr="009162E0">
        <w:rPr>
          <w:rFonts w:ascii="Times New Roman" w:hAnsi="Times New Roman"/>
          <w:sz w:val="22"/>
        </w:rPr>
        <w:t>the meta-analysis result was</w:t>
      </w:r>
      <w:r w:rsidR="00B727DF" w:rsidRPr="009162E0">
        <w:rPr>
          <w:rFonts w:ascii="Times New Roman" w:hAnsi="Times New Roman"/>
          <w:sz w:val="22"/>
        </w:rPr>
        <w:t xml:space="preserve"> credible.</w:t>
      </w:r>
    </w:p>
    <w:p w14:paraId="63128191" w14:textId="580170C4" w:rsidR="00F27473" w:rsidRPr="009162E0" w:rsidRDefault="00F27473" w:rsidP="00BE0CB8">
      <w:pPr>
        <w:pStyle w:val="Heading3"/>
        <w:spacing w:before="120" w:line="480" w:lineRule="auto"/>
        <w:rPr>
          <w:rFonts w:ascii="Times New Roman" w:hAnsi="Times New Roman" w:cs="Times New Roman"/>
          <w:b/>
          <w:color w:val="auto"/>
          <w:sz w:val="22"/>
        </w:rPr>
      </w:pPr>
      <w:r w:rsidRPr="009162E0">
        <w:rPr>
          <w:rFonts w:ascii="Times New Roman" w:hAnsi="Times New Roman" w:cs="Times New Roman"/>
          <w:b/>
          <w:color w:val="auto"/>
          <w:sz w:val="22"/>
        </w:rPr>
        <w:t>Validation with independent TCGA and GEO lung cancer datasets</w:t>
      </w:r>
    </w:p>
    <w:p w14:paraId="43833B70" w14:textId="24096C34" w:rsidR="00DF509D" w:rsidRPr="009162E0" w:rsidRDefault="00AB3048" w:rsidP="00BE0CB8">
      <w:pPr>
        <w:spacing w:before="120" w:line="480" w:lineRule="auto"/>
        <w:rPr>
          <w:rFonts w:ascii="Times New Roman" w:hAnsi="Times New Roman"/>
          <w:sz w:val="22"/>
        </w:rPr>
      </w:pPr>
      <w:bookmarkStart w:id="17" w:name="__DdeLink__654_525605849"/>
      <w:bookmarkEnd w:id="17"/>
      <w:r w:rsidRPr="009162E0">
        <w:rPr>
          <w:rFonts w:ascii="Times New Roman" w:hAnsi="Times New Roman"/>
          <w:sz w:val="22"/>
        </w:rPr>
        <w:t>In order to make inde</w:t>
      </w:r>
      <w:r w:rsidR="00F27473" w:rsidRPr="009162E0">
        <w:rPr>
          <w:rFonts w:ascii="Times New Roman" w:hAnsi="Times New Roman"/>
          <w:sz w:val="22"/>
        </w:rPr>
        <w:t>pendent validation of the above meta</w:t>
      </w:r>
      <w:r w:rsidR="00C4740C" w:rsidRPr="009162E0">
        <w:rPr>
          <w:rFonts w:ascii="Times New Roman" w:hAnsi="Times New Roman"/>
          <w:sz w:val="22"/>
        </w:rPr>
        <w:t>-analysis results</w:t>
      </w:r>
      <w:r w:rsidR="00F27473" w:rsidRPr="009162E0">
        <w:rPr>
          <w:rFonts w:ascii="Times New Roman" w:hAnsi="Times New Roman"/>
          <w:sz w:val="22"/>
        </w:rPr>
        <w:t>, we searched and collected several datasets from TCGA</w:t>
      </w:r>
      <w:r w:rsidR="004D47C7" w:rsidRPr="009162E0">
        <w:rPr>
          <w:rFonts w:ascii="Times New Roman" w:hAnsi="Times New Roman"/>
          <w:sz w:val="22"/>
        </w:rPr>
        <w:t xml:space="preserve"> </w:t>
      </w:r>
      <w:r w:rsidR="00F27473" w:rsidRPr="009162E0">
        <w:rPr>
          <w:rFonts w:ascii="Times New Roman" w:hAnsi="Times New Roman"/>
          <w:sz w:val="22"/>
        </w:rPr>
        <w:t>(The Cancer Genome Atlas) and GEO</w:t>
      </w:r>
      <w:r w:rsidR="00EC0FA5" w:rsidRPr="009162E0">
        <w:rPr>
          <w:rFonts w:ascii="Times New Roman" w:hAnsi="Times New Roman"/>
          <w:sz w:val="22"/>
        </w:rPr>
        <w:t xml:space="preserve"> </w:t>
      </w:r>
      <w:r w:rsidR="00F27473" w:rsidRPr="009162E0">
        <w:rPr>
          <w:rFonts w:ascii="Times New Roman" w:hAnsi="Times New Roman"/>
          <w:sz w:val="22"/>
        </w:rPr>
        <w:t xml:space="preserve">(Gene </w:t>
      </w:r>
      <w:r w:rsidR="004D47C7" w:rsidRPr="009162E0">
        <w:rPr>
          <w:rFonts w:ascii="Times New Roman" w:hAnsi="Times New Roman"/>
          <w:sz w:val="22"/>
        </w:rPr>
        <w:t>Expression</w:t>
      </w:r>
      <w:r w:rsidR="00394080" w:rsidRPr="009162E0">
        <w:rPr>
          <w:rFonts w:ascii="Times New Roman" w:hAnsi="Times New Roman"/>
          <w:sz w:val="22"/>
        </w:rPr>
        <w:t xml:space="preserve"> Omnibus). For dataset</w:t>
      </w:r>
      <w:r w:rsidR="00FE33E4" w:rsidRPr="009162E0">
        <w:rPr>
          <w:rFonts w:ascii="Times New Roman" w:hAnsi="Times New Roman"/>
          <w:sz w:val="22"/>
        </w:rPr>
        <w:t>s</w:t>
      </w:r>
      <w:r w:rsidR="00394080" w:rsidRPr="009162E0">
        <w:rPr>
          <w:rFonts w:ascii="Times New Roman" w:hAnsi="Times New Roman"/>
          <w:sz w:val="22"/>
        </w:rPr>
        <w:t xml:space="preserve"> from TCGA, we downloaded </w:t>
      </w:r>
      <w:r w:rsidR="00F27473" w:rsidRPr="009162E0">
        <w:rPr>
          <w:rFonts w:ascii="Times New Roman" w:hAnsi="Times New Roman"/>
          <w:sz w:val="22"/>
        </w:rPr>
        <w:t>lung adenocarcinoma</w:t>
      </w:r>
      <w:r w:rsidR="00EC0FA5" w:rsidRPr="009162E0">
        <w:rPr>
          <w:rFonts w:ascii="Times New Roman" w:hAnsi="Times New Roman"/>
          <w:sz w:val="22"/>
        </w:rPr>
        <w:t xml:space="preserve"> </w:t>
      </w:r>
      <w:r w:rsidR="00F27473" w:rsidRPr="009162E0">
        <w:rPr>
          <w:rFonts w:ascii="Times New Roman" w:hAnsi="Times New Roman"/>
          <w:sz w:val="22"/>
        </w:rPr>
        <w:t>(LUAD) and lung squamous cell carci</w:t>
      </w:r>
      <w:r w:rsidR="00394080" w:rsidRPr="009162E0">
        <w:rPr>
          <w:rFonts w:ascii="Times New Roman" w:hAnsi="Times New Roman"/>
          <w:sz w:val="22"/>
        </w:rPr>
        <w:t>noma</w:t>
      </w:r>
      <w:r w:rsidR="00EC0FA5" w:rsidRPr="009162E0">
        <w:rPr>
          <w:rFonts w:ascii="Times New Roman" w:hAnsi="Times New Roman"/>
          <w:sz w:val="22"/>
        </w:rPr>
        <w:t xml:space="preserve"> </w:t>
      </w:r>
      <w:r w:rsidR="00394080" w:rsidRPr="009162E0">
        <w:rPr>
          <w:rFonts w:ascii="Times New Roman" w:hAnsi="Times New Roman"/>
          <w:sz w:val="22"/>
        </w:rPr>
        <w:t>(LUSC) methylation data. Eight CpG sites</w:t>
      </w:r>
      <w:r w:rsidR="00F27473" w:rsidRPr="009162E0">
        <w:rPr>
          <w:rFonts w:ascii="Times New Roman" w:hAnsi="Times New Roman"/>
          <w:sz w:val="22"/>
        </w:rPr>
        <w:t xml:space="preserve"> loca</w:t>
      </w:r>
      <w:r w:rsidR="00FE33E4" w:rsidRPr="009162E0">
        <w:rPr>
          <w:rFonts w:ascii="Times New Roman" w:hAnsi="Times New Roman"/>
          <w:sz w:val="22"/>
        </w:rPr>
        <w:t>ted in the same CpG islands as</w:t>
      </w:r>
      <w:r w:rsidR="00F27473" w:rsidRPr="009162E0">
        <w:rPr>
          <w:rFonts w:ascii="Times New Roman" w:hAnsi="Times New Roman"/>
          <w:sz w:val="22"/>
        </w:rPr>
        <w:t xml:space="preserve"> the</w:t>
      </w:r>
      <w:r w:rsidR="00362731" w:rsidRPr="009162E0">
        <w:rPr>
          <w:rFonts w:ascii="Times New Roman" w:hAnsi="Times New Roman"/>
          <w:sz w:val="22"/>
        </w:rPr>
        <w:t xml:space="preserve"> three sets of </w:t>
      </w:r>
      <w:r w:rsidR="00FE33E4" w:rsidRPr="009162E0">
        <w:rPr>
          <w:rFonts w:ascii="Times New Roman" w:hAnsi="Times New Roman"/>
          <w:sz w:val="22"/>
        </w:rPr>
        <w:t xml:space="preserve">primers (Table </w:t>
      </w:r>
      <w:r w:rsidR="009F5BDB" w:rsidRPr="009162E0">
        <w:rPr>
          <w:rFonts w:ascii="Times New Roman" w:hAnsi="Times New Roman"/>
          <w:sz w:val="22"/>
        </w:rPr>
        <w:t>3</w:t>
      </w:r>
      <w:r w:rsidR="00FE33E4" w:rsidRPr="009162E0">
        <w:rPr>
          <w:rFonts w:ascii="Times New Roman" w:hAnsi="Times New Roman"/>
          <w:sz w:val="22"/>
        </w:rPr>
        <w:t>)</w:t>
      </w:r>
      <w:r w:rsidR="00394080" w:rsidRPr="009162E0">
        <w:rPr>
          <w:rFonts w:ascii="Times New Roman" w:hAnsi="Times New Roman"/>
          <w:sz w:val="22"/>
        </w:rPr>
        <w:t xml:space="preserve"> were obtained after data filtering.</w:t>
      </w:r>
      <w:r w:rsidR="00F27473" w:rsidRPr="009162E0">
        <w:rPr>
          <w:rFonts w:ascii="Times New Roman" w:hAnsi="Times New Roman"/>
          <w:sz w:val="22"/>
        </w:rPr>
        <w:t xml:space="preserve"> </w:t>
      </w:r>
      <w:r w:rsidR="003D54A8" w:rsidRPr="009162E0">
        <w:rPr>
          <w:rFonts w:ascii="Times New Roman" w:hAnsi="Times New Roman"/>
          <w:sz w:val="22"/>
        </w:rPr>
        <w:t>In LUAD dataset, though five out of the eight CpG si</w:t>
      </w:r>
      <w:r w:rsidR="004F6ADE" w:rsidRPr="009162E0">
        <w:rPr>
          <w:rFonts w:ascii="Times New Roman" w:hAnsi="Times New Roman"/>
          <w:sz w:val="22"/>
        </w:rPr>
        <w:t>tes had a p</w:t>
      </w:r>
      <w:r w:rsidR="005B305F" w:rsidRPr="009162E0">
        <w:rPr>
          <w:rFonts w:ascii="Times New Roman" w:hAnsi="Times New Roman"/>
          <w:sz w:val="22"/>
        </w:rPr>
        <w:t>-</w:t>
      </w:r>
      <w:r w:rsidR="004F6ADE" w:rsidRPr="009162E0">
        <w:rPr>
          <w:rFonts w:ascii="Times New Roman" w:hAnsi="Times New Roman"/>
          <w:sz w:val="22"/>
        </w:rPr>
        <w:t xml:space="preserve">value &lt;0.05 both in </w:t>
      </w:r>
      <w:r w:rsidR="00FE33E4" w:rsidRPr="009162E0">
        <w:rPr>
          <w:rFonts w:ascii="Times New Roman" w:hAnsi="Times New Roman"/>
          <w:sz w:val="22"/>
        </w:rPr>
        <w:t>Wilcoxon rank sum</w:t>
      </w:r>
      <w:r w:rsidR="003D54A8" w:rsidRPr="009162E0">
        <w:rPr>
          <w:rFonts w:ascii="Times New Roman" w:hAnsi="Times New Roman"/>
          <w:sz w:val="22"/>
        </w:rPr>
        <w:t xml:space="preserve"> test and logistic regression, the absolute mean difference were less than 0.1</w:t>
      </w:r>
      <w:r w:rsidR="00FE33E4" w:rsidRPr="009162E0">
        <w:rPr>
          <w:rFonts w:ascii="Times New Roman" w:hAnsi="Times New Roman"/>
          <w:sz w:val="22"/>
        </w:rPr>
        <w:t xml:space="preserve"> for all </w:t>
      </w:r>
      <w:r w:rsidR="00080B30" w:rsidRPr="009162E0">
        <w:rPr>
          <w:rFonts w:ascii="Times New Roman" w:hAnsi="Times New Roman"/>
          <w:sz w:val="22"/>
        </w:rPr>
        <w:t>(Table</w:t>
      </w:r>
      <w:r w:rsidR="00DF509D" w:rsidRPr="009162E0">
        <w:rPr>
          <w:rFonts w:ascii="Times New Roman" w:hAnsi="Times New Roman"/>
          <w:sz w:val="22"/>
        </w:rPr>
        <w:t xml:space="preserve"> </w:t>
      </w:r>
      <w:r w:rsidR="009F5BDB" w:rsidRPr="009162E0">
        <w:rPr>
          <w:rFonts w:ascii="Times New Roman" w:hAnsi="Times New Roman"/>
          <w:sz w:val="22"/>
        </w:rPr>
        <w:t>3</w:t>
      </w:r>
      <w:r w:rsidR="00080B30" w:rsidRPr="009162E0">
        <w:rPr>
          <w:rFonts w:ascii="Times New Roman" w:hAnsi="Times New Roman"/>
          <w:sz w:val="22"/>
        </w:rPr>
        <w:t>)</w:t>
      </w:r>
      <w:r w:rsidR="003D54A8" w:rsidRPr="009162E0">
        <w:rPr>
          <w:rFonts w:ascii="Times New Roman" w:hAnsi="Times New Roman"/>
          <w:sz w:val="22"/>
        </w:rPr>
        <w:t>. As a result, none of the eight CpG sites could be considered as differentially methylated between lung adenocarcinoma tissues and adjacent normal tissues. Concordantly, in the LUSC dataset,</w:t>
      </w:r>
      <w:r w:rsidR="002E15C2" w:rsidRPr="009162E0">
        <w:rPr>
          <w:rFonts w:ascii="Times New Roman" w:hAnsi="Times New Roman"/>
          <w:sz w:val="22"/>
        </w:rPr>
        <w:t xml:space="preserve"> 3 out of 8 CpG sites showed a p</w:t>
      </w:r>
      <w:r w:rsidR="00EC0FA5" w:rsidRPr="009162E0">
        <w:rPr>
          <w:rFonts w:ascii="Times New Roman" w:hAnsi="Times New Roman"/>
          <w:sz w:val="22"/>
        </w:rPr>
        <w:t>-</w:t>
      </w:r>
      <w:r w:rsidR="003D54A8" w:rsidRPr="009162E0">
        <w:rPr>
          <w:rFonts w:ascii="Times New Roman" w:hAnsi="Times New Roman"/>
          <w:sz w:val="22"/>
        </w:rPr>
        <w:t>value &lt;0.05 after multiple correction but t</w:t>
      </w:r>
      <w:r w:rsidR="00EC0FA5" w:rsidRPr="009162E0">
        <w:rPr>
          <w:rFonts w:ascii="Times New Roman" w:hAnsi="Times New Roman"/>
          <w:sz w:val="22"/>
        </w:rPr>
        <w:t>he absolute mean difference of the 3 CpG sites were</w:t>
      </w:r>
      <w:r w:rsidR="003D54A8" w:rsidRPr="009162E0">
        <w:rPr>
          <w:rFonts w:ascii="Times New Roman" w:hAnsi="Times New Roman"/>
          <w:sz w:val="22"/>
        </w:rPr>
        <w:t xml:space="preserve"> less than 0.1, which was t</w:t>
      </w:r>
      <w:r w:rsidR="00080B30" w:rsidRPr="009162E0">
        <w:rPr>
          <w:rFonts w:ascii="Times New Roman" w:hAnsi="Times New Roman"/>
          <w:sz w:val="22"/>
        </w:rPr>
        <w:t>he same as in the LUAD dataset and couldn’t be regarded as significant methylated as well</w:t>
      </w:r>
      <w:r w:rsidR="00DF509D" w:rsidRPr="009162E0">
        <w:rPr>
          <w:rFonts w:ascii="Times New Roman" w:hAnsi="Times New Roman"/>
          <w:sz w:val="22"/>
        </w:rPr>
        <w:t xml:space="preserve"> </w:t>
      </w:r>
      <w:r w:rsidR="00080B30" w:rsidRPr="009162E0">
        <w:rPr>
          <w:rFonts w:ascii="Times New Roman" w:hAnsi="Times New Roman"/>
          <w:sz w:val="22"/>
        </w:rPr>
        <w:t xml:space="preserve">(Table </w:t>
      </w:r>
      <w:r w:rsidR="009F5BDB" w:rsidRPr="009162E0">
        <w:rPr>
          <w:rFonts w:ascii="Times New Roman" w:hAnsi="Times New Roman"/>
          <w:sz w:val="22"/>
        </w:rPr>
        <w:t>3</w:t>
      </w:r>
      <w:r w:rsidR="00080B30" w:rsidRPr="009162E0">
        <w:rPr>
          <w:rFonts w:ascii="Times New Roman" w:hAnsi="Times New Roman"/>
          <w:sz w:val="22"/>
        </w:rPr>
        <w:t xml:space="preserve">). </w:t>
      </w:r>
    </w:p>
    <w:p w14:paraId="0D4D5380" w14:textId="7D22A128" w:rsidR="00724BCB" w:rsidRPr="009162E0" w:rsidRDefault="00553873" w:rsidP="00BE0CB8">
      <w:pPr>
        <w:spacing w:before="120" w:line="480" w:lineRule="auto"/>
        <w:rPr>
          <w:rFonts w:ascii="Times New Roman" w:hAnsi="Times New Roman"/>
          <w:sz w:val="22"/>
        </w:rPr>
      </w:pPr>
      <w:r w:rsidRPr="009162E0">
        <w:rPr>
          <w:rFonts w:ascii="Times New Roman" w:hAnsi="Times New Roman"/>
          <w:sz w:val="22"/>
        </w:rPr>
        <w:t>Because of the conflic</w:t>
      </w:r>
      <w:r w:rsidR="00080B30" w:rsidRPr="009162E0">
        <w:rPr>
          <w:rFonts w:ascii="Times New Roman" w:hAnsi="Times New Roman"/>
          <w:sz w:val="22"/>
        </w:rPr>
        <w:t>ting results came from the meta-</w:t>
      </w:r>
      <w:r w:rsidRPr="009162E0">
        <w:rPr>
          <w:rFonts w:ascii="Times New Roman" w:hAnsi="Times New Roman"/>
          <w:sz w:val="22"/>
        </w:rPr>
        <w:t xml:space="preserve">analysis and TCGA dataset, </w:t>
      </w:r>
      <w:r w:rsidR="00E3230F" w:rsidRPr="009162E0">
        <w:rPr>
          <w:rFonts w:ascii="Times New Roman" w:hAnsi="Times New Roman"/>
          <w:sz w:val="22"/>
        </w:rPr>
        <w:t>we obtained other datasets from the GEO</w:t>
      </w:r>
      <w:r w:rsidR="003F27ED" w:rsidRPr="009162E0">
        <w:rPr>
          <w:rFonts w:ascii="Times New Roman" w:hAnsi="Times New Roman"/>
          <w:sz w:val="22"/>
        </w:rPr>
        <w:t xml:space="preserve"> </w:t>
      </w:r>
      <w:r w:rsidR="00E3230F" w:rsidRPr="009162E0">
        <w:rPr>
          <w:rFonts w:ascii="Times New Roman" w:hAnsi="Times New Roman"/>
          <w:sz w:val="22"/>
        </w:rPr>
        <w:t>(Gene Expression Omnibus)</w:t>
      </w:r>
      <w:r w:rsidR="00BE7271" w:rsidRPr="009162E0">
        <w:rPr>
          <w:rFonts w:ascii="Times New Roman" w:hAnsi="Times New Roman"/>
          <w:sz w:val="22"/>
        </w:rPr>
        <w:t xml:space="preserve"> website</w:t>
      </w:r>
      <w:r w:rsidR="00E3230F" w:rsidRPr="009162E0">
        <w:rPr>
          <w:rFonts w:ascii="Times New Roman" w:hAnsi="Times New Roman"/>
          <w:sz w:val="22"/>
        </w:rPr>
        <w:t>. The first datas</w:t>
      </w:r>
      <w:r w:rsidR="0078408D" w:rsidRPr="009162E0">
        <w:rPr>
          <w:rFonts w:ascii="Times New Roman" w:hAnsi="Times New Roman"/>
          <w:sz w:val="22"/>
        </w:rPr>
        <w:t xml:space="preserve">et was the combination of GSE39279 and GSE52401. In GSE39279 dataset, 322 </w:t>
      </w:r>
      <w:r w:rsidR="00E3230F" w:rsidRPr="009162E0">
        <w:rPr>
          <w:rFonts w:ascii="Times New Roman" w:hAnsi="Times New Roman"/>
          <w:sz w:val="22"/>
        </w:rPr>
        <w:t xml:space="preserve">lung adenocarcinoma and </w:t>
      </w:r>
      <w:r w:rsidR="0078408D" w:rsidRPr="009162E0">
        <w:rPr>
          <w:rFonts w:ascii="Times New Roman" w:hAnsi="Times New Roman"/>
          <w:sz w:val="22"/>
        </w:rPr>
        <w:t xml:space="preserve">122 </w:t>
      </w:r>
      <w:r w:rsidR="00E3230F" w:rsidRPr="009162E0">
        <w:rPr>
          <w:rFonts w:ascii="Times New Roman" w:hAnsi="Times New Roman"/>
          <w:sz w:val="22"/>
        </w:rPr>
        <w:t>lung squamous cell tissues were included</w:t>
      </w:r>
      <w:r w:rsidR="00FE33E4" w:rsidRPr="009162E0">
        <w:rPr>
          <w:rFonts w:ascii="Times New Roman" w:hAnsi="Times New Roman"/>
          <w:sz w:val="22"/>
        </w:rPr>
        <w:t xml:space="preserve">. </w:t>
      </w:r>
      <w:r w:rsidR="003F27ED" w:rsidRPr="009162E0">
        <w:rPr>
          <w:rFonts w:ascii="Times New Roman" w:hAnsi="Times New Roman"/>
          <w:sz w:val="22"/>
        </w:rPr>
        <w:t>W</w:t>
      </w:r>
      <w:r w:rsidR="0078408D" w:rsidRPr="009162E0">
        <w:rPr>
          <w:rFonts w:ascii="Times New Roman" w:hAnsi="Times New Roman"/>
          <w:sz w:val="22"/>
        </w:rPr>
        <w:t>hile in GSE39279 dataset, a total of 244</w:t>
      </w:r>
      <w:r w:rsidR="00E3230F" w:rsidRPr="009162E0">
        <w:rPr>
          <w:rFonts w:ascii="Times New Roman" w:hAnsi="Times New Roman"/>
          <w:sz w:val="22"/>
        </w:rPr>
        <w:t xml:space="preserve"> normal lung tissues were included</w:t>
      </w:r>
      <w:r w:rsidR="00BE7271" w:rsidRPr="009162E0">
        <w:rPr>
          <w:rFonts w:ascii="Times New Roman" w:hAnsi="Times New Roman"/>
          <w:sz w:val="22"/>
        </w:rPr>
        <w:t xml:space="preserve">, and both of the dataset used the </w:t>
      </w:r>
      <w:r w:rsidR="00ED3C48" w:rsidRPr="009162E0">
        <w:rPr>
          <w:rFonts w:ascii="Times New Roman" w:hAnsi="Times New Roman"/>
          <w:sz w:val="22"/>
        </w:rPr>
        <w:t>Illumina HumanMethylation450</w:t>
      </w:r>
      <w:r w:rsidRPr="009162E0">
        <w:rPr>
          <w:rFonts w:ascii="Times New Roman" w:hAnsi="Times New Roman"/>
          <w:sz w:val="22"/>
        </w:rPr>
        <w:t xml:space="preserve"> B</w:t>
      </w:r>
      <w:r w:rsidR="00BE7271" w:rsidRPr="009162E0">
        <w:rPr>
          <w:rFonts w:ascii="Times New Roman" w:hAnsi="Times New Roman"/>
          <w:sz w:val="22"/>
        </w:rPr>
        <w:t>ead</w:t>
      </w:r>
      <w:r w:rsidRPr="009162E0">
        <w:rPr>
          <w:rFonts w:ascii="Times New Roman" w:hAnsi="Times New Roman"/>
          <w:sz w:val="22"/>
        </w:rPr>
        <w:t>C</w:t>
      </w:r>
      <w:r w:rsidR="00BE7271" w:rsidRPr="009162E0">
        <w:rPr>
          <w:rFonts w:ascii="Times New Roman" w:hAnsi="Times New Roman"/>
          <w:sz w:val="22"/>
        </w:rPr>
        <w:t>hip</w:t>
      </w:r>
      <w:r w:rsidR="00FE33E4" w:rsidRPr="009162E0">
        <w:rPr>
          <w:rFonts w:ascii="Times New Roman" w:hAnsi="Times New Roman"/>
          <w:sz w:val="22"/>
        </w:rPr>
        <w:t xml:space="preserve"> for methylation measurement</w:t>
      </w:r>
      <w:r w:rsidR="00E3230F" w:rsidRPr="009162E0">
        <w:rPr>
          <w:rFonts w:ascii="Times New Roman" w:hAnsi="Times New Roman"/>
          <w:sz w:val="22"/>
        </w:rPr>
        <w:t xml:space="preserve">. </w:t>
      </w:r>
      <w:r w:rsidRPr="009162E0">
        <w:rPr>
          <w:rFonts w:ascii="Times New Roman" w:hAnsi="Times New Roman"/>
          <w:sz w:val="22"/>
        </w:rPr>
        <w:t>T</w:t>
      </w:r>
      <w:r w:rsidR="00E3230F" w:rsidRPr="009162E0">
        <w:rPr>
          <w:rFonts w:ascii="Times New Roman" w:hAnsi="Times New Roman"/>
          <w:sz w:val="22"/>
        </w:rPr>
        <w:t xml:space="preserve">he two datasets </w:t>
      </w:r>
      <w:r w:rsidRPr="009162E0">
        <w:rPr>
          <w:rFonts w:ascii="Times New Roman" w:hAnsi="Times New Roman"/>
          <w:sz w:val="22"/>
        </w:rPr>
        <w:t xml:space="preserve">were combined </w:t>
      </w:r>
      <w:r w:rsidR="00E3230F" w:rsidRPr="009162E0">
        <w:rPr>
          <w:rFonts w:ascii="Times New Roman" w:hAnsi="Times New Roman"/>
          <w:sz w:val="22"/>
        </w:rPr>
        <w:t xml:space="preserve">and </w:t>
      </w:r>
      <w:r w:rsidR="0078408D" w:rsidRPr="009162E0">
        <w:rPr>
          <w:rFonts w:ascii="Times New Roman" w:hAnsi="Times New Roman"/>
          <w:sz w:val="22"/>
        </w:rPr>
        <w:t>a total of 444 tumor tissues and 244</w:t>
      </w:r>
      <w:r w:rsidR="00BF667C" w:rsidRPr="009162E0">
        <w:rPr>
          <w:rFonts w:ascii="Times New Roman" w:hAnsi="Times New Roman"/>
          <w:sz w:val="22"/>
        </w:rPr>
        <w:t xml:space="preserve"> normal tissues were included in the subsequent analysis. We performed the same analysis as </w:t>
      </w:r>
      <w:r w:rsidRPr="009162E0">
        <w:rPr>
          <w:rFonts w:ascii="Times New Roman" w:hAnsi="Times New Roman"/>
          <w:sz w:val="22"/>
        </w:rPr>
        <w:t xml:space="preserve">in TCGA dataset </w:t>
      </w:r>
      <w:r w:rsidR="00BF667C" w:rsidRPr="009162E0">
        <w:rPr>
          <w:rFonts w:ascii="Times New Roman" w:hAnsi="Times New Roman"/>
          <w:sz w:val="22"/>
        </w:rPr>
        <w:t xml:space="preserve">and the result was almost the same. </w:t>
      </w:r>
      <w:r w:rsidRPr="009162E0">
        <w:rPr>
          <w:rFonts w:ascii="Times New Roman" w:hAnsi="Times New Roman"/>
          <w:sz w:val="22"/>
        </w:rPr>
        <w:t>Due to the la</w:t>
      </w:r>
      <w:r w:rsidR="00080B30" w:rsidRPr="009162E0">
        <w:rPr>
          <w:rFonts w:ascii="Times New Roman" w:hAnsi="Times New Roman"/>
          <w:sz w:val="22"/>
        </w:rPr>
        <w:t>rge number of samples, all the p</w:t>
      </w:r>
      <w:r w:rsidRPr="009162E0">
        <w:rPr>
          <w:rFonts w:ascii="Times New Roman" w:hAnsi="Times New Roman"/>
          <w:sz w:val="22"/>
        </w:rPr>
        <w:t>-values of the eight CpG sites were less than 0.05 after multiple correction</w:t>
      </w:r>
      <w:r w:rsidR="00FE33E4" w:rsidRPr="009162E0">
        <w:rPr>
          <w:rFonts w:ascii="Times New Roman" w:hAnsi="Times New Roman"/>
          <w:sz w:val="22"/>
        </w:rPr>
        <w:t>s (Table S3</w:t>
      </w:r>
      <w:r w:rsidR="00080B30" w:rsidRPr="009162E0">
        <w:rPr>
          <w:rFonts w:ascii="Times New Roman" w:hAnsi="Times New Roman"/>
          <w:sz w:val="22"/>
        </w:rPr>
        <w:t>)</w:t>
      </w:r>
      <w:r w:rsidRPr="009162E0">
        <w:rPr>
          <w:rFonts w:ascii="Times New Roman" w:hAnsi="Times New Roman"/>
          <w:sz w:val="22"/>
        </w:rPr>
        <w:t xml:space="preserve">. However, the absolute mean difference of the eight CpG sites were also </w:t>
      </w:r>
      <w:r w:rsidR="00FE33E4" w:rsidRPr="009162E0">
        <w:rPr>
          <w:rFonts w:ascii="Times New Roman" w:hAnsi="Times New Roman"/>
          <w:sz w:val="22"/>
        </w:rPr>
        <w:t xml:space="preserve">less than 0.1 </w:t>
      </w:r>
      <w:r w:rsidRPr="009162E0">
        <w:rPr>
          <w:rFonts w:ascii="Times New Roman" w:hAnsi="Times New Roman"/>
          <w:sz w:val="22"/>
        </w:rPr>
        <w:t xml:space="preserve">and </w:t>
      </w:r>
      <w:r w:rsidR="008C3EA1" w:rsidRPr="009162E0">
        <w:rPr>
          <w:rFonts w:ascii="Times New Roman" w:hAnsi="Times New Roman"/>
          <w:sz w:val="22"/>
        </w:rPr>
        <w:t xml:space="preserve">still </w:t>
      </w:r>
      <w:r w:rsidRPr="009162E0">
        <w:rPr>
          <w:rFonts w:ascii="Times New Roman" w:hAnsi="Times New Roman"/>
          <w:sz w:val="22"/>
        </w:rPr>
        <w:t>c</w:t>
      </w:r>
      <w:r w:rsidR="00080B30" w:rsidRPr="009162E0">
        <w:rPr>
          <w:rFonts w:ascii="Times New Roman" w:hAnsi="Times New Roman"/>
          <w:sz w:val="22"/>
        </w:rPr>
        <w:t>ouldn’</w:t>
      </w:r>
      <w:r w:rsidRPr="009162E0">
        <w:rPr>
          <w:rFonts w:ascii="Times New Roman" w:hAnsi="Times New Roman"/>
          <w:sz w:val="22"/>
        </w:rPr>
        <w:t>t be considered as s</w:t>
      </w:r>
      <w:r w:rsidR="008C3EA1" w:rsidRPr="009162E0">
        <w:rPr>
          <w:rFonts w:ascii="Times New Roman" w:hAnsi="Times New Roman"/>
          <w:sz w:val="22"/>
        </w:rPr>
        <w:t>ignificant methylated CpG sites.</w:t>
      </w:r>
    </w:p>
    <w:p w14:paraId="3B801A47" w14:textId="0589151E" w:rsidR="00E3230F" w:rsidRPr="009162E0" w:rsidRDefault="00FE33E4" w:rsidP="00BE0CB8">
      <w:pPr>
        <w:spacing w:before="120" w:line="480" w:lineRule="auto"/>
        <w:rPr>
          <w:rFonts w:ascii="Times New Roman" w:hAnsi="Times New Roman"/>
          <w:sz w:val="22"/>
        </w:rPr>
      </w:pPr>
      <w:r w:rsidRPr="009162E0">
        <w:rPr>
          <w:rFonts w:ascii="Times New Roman" w:hAnsi="Times New Roman"/>
          <w:sz w:val="22"/>
        </w:rPr>
        <w:lastRenderedPageBreak/>
        <w:t>Moreover</w:t>
      </w:r>
      <w:r w:rsidR="00080B30" w:rsidRPr="009162E0">
        <w:rPr>
          <w:rFonts w:ascii="Times New Roman" w:hAnsi="Times New Roman"/>
          <w:sz w:val="22"/>
        </w:rPr>
        <w:t>, we downloaded</w:t>
      </w:r>
      <w:r w:rsidR="0078408D" w:rsidRPr="009162E0">
        <w:rPr>
          <w:rFonts w:ascii="Times New Roman" w:hAnsi="Times New Roman"/>
          <w:sz w:val="22"/>
        </w:rPr>
        <w:t xml:space="preserve"> GSE56044 with 124</w:t>
      </w:r>
      <w:r w:rsidR="00E96852" w:rsidRPr="009162E0">
        <w:rPr>
          <w:rFonts w:ascii="Times New Roman" w:hAnsi="Times New Roman"/>
          <w:sz w:val="22"/>
        </w:rPr>
        <w:t xml:space="preserve"> NSCLC </w:t>
      </w:r>
      <w:r w:rsidR="0078408D" w:rsidRPr="009162E0">
        <w:rPr>
          <w:rFonts w:ascii="Times New Roman" w:hAnsi="Times New Roman"/>
          <w:sz w:val="22"/>
        </w:rPr>
        <w:t>tissues and 12</w:t>
      </w:r>
      <w:r w:rsidR="00313E76" w:rsidRPr="009162E0">
        <w:rPr>
          <w:rFonts w:ascii="Times New Roman" w:hAnsi="Times New Roman"/>
          <w:sz w:val="22"/>
        </w:rPr>
        <w:t xml:space="preserve"> </w:t>
      </w:r>
      <w:r w:rsidR="0019695F" w:rsidRPr="009162E0">
        <w:rPr>
          <w:rFonts w:ascii="Times New Roman" w:hAnsi="Times New Roman"/>
          <w:sz w:val="22"/>
        </w:rPr>
        <w:t>a</w:t>
      </w:r>
      <w:r w:rsidR="008C3EA1" w:rsidRPr="009162E0">
        <w:rPr>
          <w:rFonts w:ascii="Times New Roman" w:hAnsi="Times New Roman"/>
          <w:sz w:val="22"/>
        </w:rPr>
        <w:t>djacent normal tissues</w:t>
      </w:r>
      <w:r w:rsidRPr="009162E0">
        <w:rPr>
          <w:rFonts w:ascii="Times New Roman" w:hAnsi="Times New Roman"/>
          <w:sz w:val="22"/>
        </w:rPr>
        <w:t xml:space="preserve"> for further validation</w:t>
      </w:r>
      <w:r w:rsidR="008C3EA1" w:rsidRPr="009162E0">
        <w:rPr>
          <w:rFonts w:ascii="Times New Roman" w:hAnsi="Times New Roman"/>
          <w:sz w:val="22"/>
        </w:rPr>
        <w:t xml:space="preserve">. </w:t>
      </w:r>
      <w:r w:rsidR="00080B30" w:rsidRPr="009162E0">
        <w:rPr>
          <w:rFonts w:ascii="Times New Roman" w:hAnsi="Times New Roman"/>
          <w:sz w:val="22"/>
        </w:rPr>
        <w:t>GSE56044 didn’t have clinical information on the subtypes of NSCLC a</w:t>
      </w:r>
      <w:r w:rsidR="008C3EA1" w:rsidRPr="009162E0">
        <w:rPr>
          <w:rFonts w:ascii="Times New Roman" w:hAnsi="Times New Roman"/>
          <w:sz w:val="22"/>
        </w:rPr>
        <w:t>nd</w:t>
      </w:r>
      <w:r w:rsidR="00080B30" w:rsidRPr="009162E0">
        <w:rPr>
          <w:rFonts w:ascii="Times New Roman" w:hAnsi="Times New Roman"/>
          <w:sz w:val="22"/>
        </w:rPr>
        <w:t xml:space="preserve"> thus we just utilized NSCLC tissues for subsequent comparison.</w:t>
      </w:r>
      <w:r w:rsidR="008C3EA1" w:rsidRPr="009162E0">
        <w:rPr>
          <w:rFonts w:ascii="Times New Roman" w:hAnsi="Times New Roman"/>
          <w:sz w:val="22"/>
        </w:rPr>
        <w:t xml:space="preserve"> </w:t>
      </w:r>
      <w:r w:rsidR="00080B30" w:rsidRPr="009162E0">
        <w:rPr>
          <w:rFonts w:ascii="Times New Roman" w:hAnsi="Times New Roman"/>
          <w:sz w:val="22"/>
        </w:rPr>
        <w:t xml:space="preserve">And </w:t>
      </w:r>
      <w:r w:rsidR="008C3EA1" w:rsidRPr="009162E0">
        <w:rPr>
          <w:rFonts w:ascii="Times New Roman" w:hAnsi="Times New Roman"/>
          <w:sz w:val="22"/>
        </w:rPr>
        <w:t xml:space="preserve">the </w:t>
      </w:r>
      <w:r w:rsidR="0019695F" w:rsidRPr="009162E0">
        <w:rPr>
          <w:rFonts w:ascii="Times New Roman" w:hAnsi="Times New Roman"/>
          <w:sz w:val="22"/>
        </w:rPr>
        <w:t>result was u</w:t>
      </w:r>
      <w:r w:rsidR="008C3EA1" w:rsidRPr="009162E0">
        <w:rPr>
          <w:rFonts w:ascii="Times New Roman" w:hAnsi="Times New Roman"/>
          <w:sz w:val="22"/>
        </w:rPr>
        <w:t>nsurprisingly the same as the two datasets mentioned before</w:t>
      </w:r>
      <w:r w:rsidR="00080B30" w:rsidRPr="009162E0">
        <w:rPr>
          <w:rFonts w:ascii="Times New Roman" w:hAnsi="Times New Roman"/>
          <w:sz w:val="22"/>
        </w:rPr>
        <w:t>, showing no significant methylati</w:t>
      </w:r>
      <w:r w:rsidR="00724BCB" w:rsidRPr="009162E0">
        <w:rPr>
          <w:rFonts w:ascii="Times New Roman" w:hAnsi="Times New Roman"/>
          <w:sz w:val="22"/>
        </w:rPr>
        <w:t xml:space="preserve">on state of the eight CpG sites </w:t>
      </w:r>
      <w:r w:rsidR="008C3EA1" w:rsidRPr="009162E0">
        <w:rPr>
          <w:rFonts w:ascii="Times New Roman" w:hAnsi="Times New Roman"/>
          <w:sz w:val="22"/>
        </w:rPr>
        <w:t xml:space="preserve">(Figure </w:t>
      </w:r>
      <w:r w:rsidR="005A6DF0" w:rsidRPr="009162E0">
        <w:rPr>
          <w:rFonts w:ascii="Times New Roman" w:hAnsi="Times New Roman"/>
          <w:sz w:val="22"/>
        </w:rPr>
        <w:t>S5</w:t>
      </w:r>
      <w:r w:rsidR="008C3EA1" w:rsidRPr="009162E0">
        <w:rPr>
          <w:rFonts w:ascii="Times New Roman" w:hAnsi="Times New Roman"/>
          <w:sz w:val="22"/>
        </w:rPr>
        <w:t>).</w:t>
      </w:r>
    </w:p>
    <w:p w14:paraId="3AC5AA6C" w14:textId="2C3C39DF" w:rsidR="0019695F" w:rsidRPr="009162E0" w:rsidRDefault="0019695F" w:rsidP="00BE0CB8">
      <w:pPr>
        <w:pStyle w:val="Heading3"/>
        <w:spacing w:before="120" w:line="480" w:lineRule="auto"/>
        <w:rPr>
          <w:rFonts w:ascii="Times New Roman" w:hAnsi="Times New Roman" w:cs="Times New Roman"/>
          <w:b/>
          <w:color w:val="auto"/>
          <w:sz w:val="22"/>
        </w:rPr>
      </w:pPr>
      <w:r w:rsidRPr="009162E0">
        <w:rPr>
          <w:rFonts w:ascii="Times New Roman" w:hAnsi="Times New Roman" w:cs="Times New Roman"/>
          <w:b/>
          <w:color w:val="auto"/>
          <w:sz w:val="22"/>
        </w:rPr>
        <w:t>Gene Expression data with TCGA RNA-Seq dataset</w:t>
      </w:r>
    </w:p>
    <w:p w14:paraId="1258102C" w14:textId="29A2AA1F" w:rsidR="0019695F" w:rsidRPr="009162E0" w:rsidRDefault="008C3EA1" w:rsidP="00BE0CB8">
      <w:pPr>
        <w:spacing w:before="120" w:line="480" w:lineRule="auto"/>
        <w:rPr>
          <w:rFonts w:ascii="Times New Roman" w:hAnsi="Times New Roman"/>
          <w:sz w:val="22"/>
        </w:rPr>
      </w:pPr>
      <w:r w:rsidRPr="009162E0">
        <w:rPr>
          <w:rFonts w:ascii="Times New Roman" w:hAnsi="Times New Roman"/>
          <w:sz w:val="22"/>
        </w:rPr>
        <w:t>DNA methylation played a key factor in regulating gene expression. It may be informative to see if the gene expression of FHIT was changed d</w:t>
      </w:r>
      <w:r w:rsidR="0019695F" w:rsidRPr="009162E0">
        <w:rPr>
          <w:rFonts w:ascii="Times New Roman" w:hAnsi="Times New Roman"/>
          <w:sz w:val="22"/>
        </w:rPr>
        <w:t>ue to the very di</w:t>
      </w:r>
      <w:r w:rsidRPr="009162E0">
        <w:rPr>
          <w:rFonts w:ascii="Times New Roman" w:hAnsi="Times New Roman"/>
          <w:sz w:val="22"/>
        </w:rPr>
        <w:t>fferent result</w:t>
      </w:r>
      <w:r w:rsidR="00EB502A" w:rsidRPr="009162E0">
        <w:rPr>
          <w:rFonts w:ascii="Times New Roman" w:hAnsi="Times New Roman"/>
          <w:sz w:val="22"/>
        </w:rPr>
        <w:t>s</w:t>
      </w:r>
      <w:r w:rsidRPr="009162E0">
        <w:rPr>
          <w:rFonts w:ascii="Times New Roman" w:hAnsi="Times New Roman"/>
          <w:sz w:val="22"/>
        </w:rPr>
        <w:t xml:space="preserve"> obtained from</w:t>
      </w:r>
      <w:r w:rsidR="0019695F" w:rsidRPr="009162E0">
        <w:rPr>
          <w:rFonts w:ascii="Times New Roman" w:hAnsi="Times New Roman"/>
          <w:sz w:val="22"/>
        </w:rPr>
        <w:t xml:space="preserve"> microarray data and the meta</w:t>
      </w:r>
      <w:r w:rsidR="00EB502A" w:rsidRPr="009162E0">
        <w:rPr>
          <w:rFonts w:ascii="Times New Roman" w:hAnsi="Times New Roman"/>
          <w:sz w:val="22"/>
        </w:rPr>
        <w:t>-</w:t>
      </w:r>
      <w:r w:rsidRPr="009162E0">
        <w:rPr>
          <w:rFonts w:ascii="Times New Roman" w:hAnsi="Times New Roman"/>
          <w:sz w:val="22"/>
        </w:rPr>
        <w:t xml:space="preserve">analysis. We downloaded </w:t>
      </w:r>
      <w:r w:rsidR="0019695F" w:rsidRPr="009162E0">
        <w:rPr>
          <w:rFonts w:ascii="Times New Roman" w:hAnsi="Times New Roman"/>
          <w:sz w:val="22"/>
        </w:rPr>
        <w:t>level 3 RNA-Seq data of lung adenocarcinoma</w:t>
      </w:r>
      <w:r w:rsidR="00EC0FA5" w:rsidRPr="009162E0">
        <w:rPr>
          <w:rFonts w:ascii="Times New Roman" w:hAnsi="Times New Roman"/>
          <w:sz w:val="22"/>
        </w:rPr>
        <w:t xml:space="preserve"> </w:t>
      </w:r>
      <w:r w:rsidR="0019695F" w:rsidRPr="009162E0">
        <w:rPr>
          <w:rFonts w:ascii="Times New Roman" w:hAnsi="Times New Roman"/>
          <w:sz w:val="22"/>
        </w:rPr>
        <w:t>(LUAD) and lung squamo</w:t>
      </w:r>
      <w:r w:rsidRPr="009162E0">
        <w:rPr>
          <w:rFonts w:ascii="Times New Roman" w:hAnsi="Times New Roman"/>
          <w:sz w:val="22"/>
        </w:rPr>
        <w:t>us cell carcinoma</w:t>
      </w:r>
      <w:r w:rsidR="00EC0FA5" w:rsidRPr="009162E0">
        <w:rPr>
          <w:rFonts w:ascii="Times New Roman" w:hAnsi="Times New Roman"/>
          <w:sz w:val="22"/>
        </w:rPr>
        <w:t xml:space="preserve"> </w:t>
      </w:r>
      <w:r w:rsidRPr="009162E0">
        <w:rPr>
          <w:rFonts w:ascii="Times New Roman" w:hAnsi="Times New Roman"/>
          <w:sz w:val="22"/>
        </w:rPr>
        <w:t>(LUSC) from</w:t>
      </w:r>
      <w:r w:rsidR="0019695F" w:rsidRPr="009162E0">
        <w:rPr>
          <w:rFonts w:ascii="Times New Roman" w:hAnsi="Times New Roman"/>
          <w:sz w:val="22"/>
        </w:rPr>
        <w:t xml:space="preserve"> TCGA project. </w:t>
      </w:r>
      <w:r w:rsidRPr="009162E0">
        <w:rPr>
          <w:rFonts w:ascii="Times New Roman" w:hAnsi="Times New Roman"/>
          <w:sz w:val="22"/>
        </w:rPr>
        <w:t>P</w:t>
      </w:r>
      <w:r w:rsidR="0019695F" w:rsidRPr="009162E0">
        <w:rPr>
          <w:rFonts w:ascii="Times New Roman" w:hAnsi="Times New Roman"/>
          <w:sz w:val="22"/>
        </w:rPr>
        <w:t>er million mapped reads</w:t>
      </w:r>
      <w:r w:rsidR="003F27ED" w:rsidRPr="009162E0">
        <w:rPr>
          <w:rFonts w:ascii="Times New Roman" w:hAnsi="Times New Roman"/>
          <w:sz w:val="22"/>
        </w:rPr>
        <w:t xml:space="preserve"> </w:t>
      </w:r>
      <w:r w:rsidRPr="009162E0">
        <w:rPr>
          <w:rFonts w:ascii="Times New Roman" w:hAnsi="Times New Roman"/>
          <w:sz w:val="22"/>
        </w:rPr>
        <w:t xml:space="preserve">(RPKM) was </w:t>
      </w:r>
      <w:r w:rsidR="00FE33E4" w:rsidRPr="009162E0">
        <w:rPr>
          <w:rFonts w:ascii="Times New Roman" w:hAnsi="Times New Roman"/>
          <w:sz w:val="22"/>
        </w:rPr>
        <w:t>chosen</w:t>
      </w:r>
      <w:r w:rsidRPr="009162E0">
        <w:rPr>
          <w:rFonts w:ascii="Times New Roman" w:hAnsi="Times New Roman"/>
          <w:sz w:val="22"/>
        </w:rPr>
        <w:t xml:space="preserve"> as </w:t>
      </w:r>
      <w:r w:rsidR="0019695F" w:rsidRPr="009162E0">
        <w:rPr>
          <w:rFonts w:ascii="Times New Roman" w:hAnsi="Times New Roman"/>
          <w:sz w:val="22"/>
        </w:rPr>
        <w:t xml:space="preserve">the measurement for gene expression. </w:t>
      </w:r>
      <w:r w:rsidRPr="009162E0">
        <w:rPr>
          <w:rFonts w:ascii="Times New Roman" w:hAnsi="Times New Roman"/>
          <w:sz w:val="22"/>
        </w:rPr>
        <w:t xml:space="preserve">Interestingly, </w:t>
      </w:r>
      <w:r w:rsidR="00724BCB" w:rsidRPr="009162E0">
        <w:rPr>
          <w:rFonts w:ascii="Times New Roman" w:hAnsi="Times New Roman"/>
          <w:sz w:val="22"/>
        </w:rPr>
        <w:t>h</w:t>
      </w:r>
      <w:r w:rsidR="0019695F" w:rsidRPr="009162E0">
        <w:rPr>
          <w:rFonts w:ascii="Times New Roman" w:hAnsi="Times New Roman"/>
          <w:sz w:val="22"/>
        </w:rPr>
        <w:t xml:space="preserve">owever, </w:t>
      </w:r>
      <w:r w:rsidR="001E3F9C" w:rsidRPr="009162E0">
        <w:rPr>
          <w:rFonts w:ascii="Times New Roman" w:hAnsi="Times New Roman"/>
          <w:sz w:val="22"/>
        </w:rPr>
        <w:t xml:space="preserve">after calculating the fold change and p-value with multiple correction, </w:t>
      </w:r>
      <w:r w:rsidR="0019695F" w:rsidRPr="009162E0">
        <w:rPr>
          <w:rFonts w:ascii="Times New Roman" w:hAnsi="Times New Roman"/>
          <w:sz w:val="22"/>
        </w:rPr>
        <w:t>no significant</w:t>
      </w:r>
      <w:r w:rsidR="001E3F9C" w:rsidRPr="009162E0">
        <w:rPr>
          <w:rFonts w:ascii="Times New Roman" w:hAnsi="Times New Roman"/>
          <w:sz w:val="22"/>
        </w:rPr>
        <w:t>ly</w:t>
      </w:r>
      <w:r w:rsidR="0019695F" w:rsidRPr="009162E0">
        <w:rPr>
          <w:rFonts w:ascii="Times New Roman" w:hAnsi="Times New Roman"/>
          <w:sz w:val="22"/>
        </w:rPr>
        <w:t xml:space="preserve"> differential expression </w:t>
      </w:r>
      <w:r w:rsidR="001E3F9C" w:rsidRPr="009162E0">
        <w:rPr>
          <w:rFonts w:ascii="Times New Roman" w:hAnsi="Times New Roman"/>
          <w:sz w:val="22"/>
        </w:rPr>
        <w:t xml:space="preserve">was </w:t>
      </w:r>
      <w:r w:rsidR="0019695F" w:rsidRPr="009162E0">
        <w:rPr>
          <w:rFonts w:ascii="Times New Roman" w:hAnsi="Times New Roman"/>
          <w:sz w:val="22"/>
        </w:rPr>
        <w:t xml:space="preserve">shown both in </w:t>
      </w:r>
      <w:r w:rsidR="007E7B21" w:rsidRPr="009162E0">
        <w:rPr>
          <w:rFonts w:ascii="Times New Roman" w:hAnsi="Times New Roman"/>
          <w:sz w:val="22"/>
        </w:rPr>
        <w:t>LUAD</w:t>
      </w:r>
      <w:r w:rsidR="00EC0FA5" w:rsidRPr="009162E0">
        <w:rPr>
          <w:rFonts w:ascii="Times New Roman" w:hAnsi="Times New Roman"/>
          <w:sz w:val="22"/>
        </w:rPr>
        <w:t xml:space="preserve"> </w:t>
      </w:r>
      <w:r w:rsidR="007E7B21" w:rsidRPr="009162E0">
        <w:rPr>
          <w:rFonts w:ascii="Times New Roman" w:hAnsi="Times New Roman"/>
          <w:sz w:val="22"/>
        </w:rPr>
        <w:t>(P</w:t>
      </w:r>
      <w:r w:rsidR="009162E0">
        <w:rPr>
          <w:rFonts w:ascii="Times New Roman" w:hAnsi="Times New Roman"/>
          <w:sz w:val="22"/>
        </w:rPr>
        <w:t xml:space="preserve"> =</w:t>
      </w:r>
      <w:r w:rsidR="00C52480" w:rsidRPr="009162E0">
        <w:rPr>
          <w:rFonts w:ascii="Times New Roman" w:hAnsi="Times New Roman"/>
          <w:sz w:val="22"/>
        </w:rPr>
        <w:t xml:space="preserve"> </w:t>
      </w:r>
      <w:r w:rsidR="00131245" w:rsidRPr="009162E0">
        <w:rPr>
          <w:rFonts w:ascii="Times New Roman" w:hAnsi="Times New Roman"/>
          <w:sz w:val="22"/>
        </w:rPr>
        <w:t>0.58</w:t>
      </w:r>
      <w:r w:rsidR="007E7B21" w:rsidRPr="009162E0">
        <w:rPr>
          <w:rFonts w:ascii="Times New Roman" w:hAnsi="Times New Roman"/>
          <w:sz w:val="22"/>
        </w:rPr>
        <w:t xml:space="preserve">, Fold change: </w:t>
      </w:r>
      <w:r w:rsidR="00EC1F3B" w:rsidRPr="009162E0">
        <w:rPr>
          <w:rFonts w:ascii="Times New Roman" w:hAnsi="Times New Roman"/>
          <w:sz w:val="22"/>
        </w:rPr>
        <w:t>1.30</w:t>
      </w:r>
      <w:r w:rsidR="0019695F" w:rsidRPr="009162E0">
        <w:rPr>
          <w:rFonts w:ascii="Times New Roman" w:hAnsi="Times New Roman"/>
          <w:sz w:val="22"/>
        </w:rPr>
        <w:t>)</w:t>
      </w:r>
      <w:r w:rsidR="00EC0FA5" w:rsidRPr="009162E0">
        <w:rPr>
          <w:rFonts w:ascii="Times New Roman" w:hAnsi="Times New Roman"/>
          <w:sz w:val="22"/>
        </w:rPr>
        <w:t xml:space="preserve"> </w:t>
      </w:r>
      <w:r w:rsidR="0019695F" w:rsidRPr="009162E0">
        <w:rPr>
          <w:rFonts w:ascii="Times New Roman" w:hAnsi="Times New Roman"/>
          <w:sz w:val="22"/>
        </w:rPr>
        <w:t>and LUSC</w:t>
      </w:r>
      <w:r w:rsidR="00EC0FA5" w:rsidRPr="009162E0">
        <w:rPr>
          <w:rFonts w:ascii="Times New Roman" w:hAnsi="Times New Roman"/>
          <w:sz w:val="22"/>
        </w:rPr>
        <w:t xml:space="preserve"> </w:t>
      </w:r>
      <w:r w:rsidR="0019695F" w:rsidRPr="009162E0">
        <w:rPr>
          <w:rFonts w:ascii="Times New Roman" w:hAnsi="Times New Roman"/>
          <w:sz w:val="22"/>
        </w:rPr>
        <w:t>(</w:t>
      </w:r>
      <w:r w:rsidR="007E7B21" w:rsidRPr="009162E0">
        <w:rPr>
          <w:rFonts w:ascii="Times New Roman" w:hAnsi="Times New Roman"/>
          <w:sz w:val="22"/>
        </w:rPr>
        <w:t>P</w:t>
      </w:r>
      <w:r w:rsidR="009162E0">
        <w:rPr>
          <w:rFonts w:ascii="Times New Roman" w:hAnsi="Times New Roman"/>
          <w:sz w:val="22"/>
        </w:rPr>
        <w:t xml:space="preserve"> = </w:t>
      </w:r>
      <w:r w:rsidR="00131245" w:rsidRPr="009162E0">
        <w:rPr>
          <w:rFonts w:ascii="Times New Roman" w:hAnsi="Times New Roman"/>
          <w:sz w:val="22"/>
        </w:rPr>
        <w:t>5.7E-7,</w:t>
      </w:r>
      <w:r w:rsidR="007E7B21" w:rsidRPr="009162E0">
        <w:rPr>
          <w:rFonts w:ascii="Times New Roman" w:hAnsi="Times New Roman"/>
          <w:sz w:val="22"/>
        </w:rPr>
        <w:t xml:space="preserve"> Fold change:</w:t>
      </w:r>
      <w:r w:rsidR="00C52480" w:rsidRPr="009162E0">
        <w:rPr>
          <w:rFonts w:ascii="Times New Roman" w:hAnsi="Times New Roman"/>
          <w:sz w:val="22"/>
        </w:rPr>
        <w:t xml:space="preserve"> </w:t>
      </w:r>
      <w:r w:rsidR="00EC1F3B" w:rsidRPr="009162E0">
        <w:rPr>
          <w:rFonts w:ascii="Times New Roman" w:hAnsi="Times New Roman"/>
          <w:sz w:val="22"/>
        </w:rPr>
        <w:t>1.86</w:t>
      </w:r>
      <w:r w:rsidR="0019695F" w:rsidRPr="009162E0">
        <w:rPr>
          <w:rFonts w:ascii="Times New Roman" w:hAnsi="Times New Roman"/>
          <w:sz w:val="22"/>
        </w:rPr>
        <w:t>) when compared with the adjacent normal tissues. Furthermore, the expression level of FHIT is relatively low in LUAD</w:t>
      </w:r>
      <w:r w:rsidR="00EC0FA5" w:rsidRPr="009162E0">
        <w:rPr>
          <w:rFonts w:ascii="Times New Roman" w:hAnsi="Times New Roman"/>
          <w:sz w:val="22"/>
        </w:rPr>
        <w:t xml:space="preserve"> </w:t>
      </w:r>
      <w:r w:rsidR="00EC1F3B" w:rsidRPr="009162E0">
        <w:rPr>
          <w:rFonts w:ascii="Times New Roman" w:hAnsi="Times New Roman"/>
          <w:sz w:val="22"/>
        </w:rPr>
        <w:t>(mean RPKM: 37.04) and its adjacent normal tissues (mean RPKM</w:t>
      </w:r>
      <w:r w:rsidR="001E3F9C" w:rsidRPr="009162E0">
        <w:rPr>
          <w:rFonts w:ascii="Times New Roman" w:hAnsi="Times New Roman"/>
          <w:sz w:val="22"/>
        </w:rPr>
        <w:t>:</w:t>
      </w:r>
      <w:r w:rsidR="00EC1F3B" w:rsidRPr="009162E0">
        <w:rPr>
          <w:rFonts w:ascii="Times New Roman" w:hAnsi="Times New Roman"/>
          <w:sz w:val="22"/>
        </w:rPr>
        <w:t xml:space="preserve"> 28.49</w:t>
      </w:r>
      <w:r w:rsidR="001E3F9C" w:rsidRPr="009162E0">
        <w:rPr>
          <w:rFonts w:ascii="Times New Roman" w:hAnsi="Times New Roman"/>
          <w:sz w:val="22"/>
        </w:rPr>
        <w:t>)</w:t>
      </w:r>
      <w:r w:rsidR="00EC1F3B" w:rsidRPr="009162E0">
        <w:rPr>
          <w:rFonts w:ascii="Times New Roman" w:hAnsi="Times New Roman"/>
          <w:sz w:val="22"/>
        </w:rPr>
        <w:t xml:space="preserve"> as well as in </w:t>
      </w:r>
      <w:r w:rsidR="0019695F" w:rsidRPr="009162E0">
        <w:rPr>
          <w:rFonts w:ascii="Times New Roman" w:hAnsi="Times New Roman"/>
          <w:sz w:val="22"/>
        </w:rPr>
        <w:t>LUSC</w:t>
      </w:r>
      <w:r w:rsidR="00EC0FA5" w:rsidRPr="009162E0">
        <w:rPr>
          <w:rFonts w:ascii="Times New Roman" w:hAnsi="Times New Roman"/>
          <w:sz w:val="22"/>
        </w:rPr>
        <w:t xml:space="preserve"> </w:t>
      </w:r>
      <w:r w:rsidR="00EC1F3B" w:rsidRPr="009162E0">
        <w:rPr>
          <w:rFonts w:ascii="Times New Roman" w:hAnsi="Times New Roman"/>
          <w:sz w:val="22"/>
        </w:rPr>
        <w:t>(mean RPKM: 17.29)</w:t>
      </w:r>
      <w:r w:rsidR="00EC0FA5" w:rsidRPr="009162E0">
        <w:rPr>
          <w:rFonts w:ascii="Times New Roman" w:hAnsi="Times New Roman"/>
          <w:sz w:val="22"/>
        </w:rPr>
        <w:t xml:space="preserve"> </w:t>
      </w:r>
      <w:r w:rsidR="00EC1F3B" w:rsidRPr="009162E0">
        <w:rPr>
          <w:rFonts w:ascii="Times New Roman" w:hAnsi="Times New Roman"/>
          <w:sz w:val="22"/>
        </w:rPr>
        <w:t xml:space="preserve">and its </w:t>
      </w:r>
      <w:r w:rsidR="00724BCB" w:rsidRPr="009162E0">
        <w:rPr>
          <w:rFonts w:ascii="Times New Roman" w:hAnsi="Times New Roman"/>
          <w:sz w:val="22"/>
        </w:rPr>
        <w:t xml:space="preserve">adjacent </w:t>
      </w:r>
      <w:r w:rsidR="00EC1F3B" w:rsidRPr="009162E0">
        <w:rPr>
          <w:rFonts w:ascii="Times New Roman" w:hAnsi="Times New Roman"/>
          <w:sz w:val="22"/>
        </w:rPr>
        <w:t>normal tissues</w:t>
      </w:r>
      <w:r w:rsidR="00EC0FA5" w:rsidRPr="009162E0">
        <w:rPr>
          <w:rFonts w:ascii="Times New Roman" w:hAnsi="Times New Roman"/>
          <w:sz w:val="22"/>
        </w:rPr>
        <w:t xml:space="preserve"> </w:t>
      </w:r>
      <w:r w:rsidR="00EC1F3B" w:rsidRPr="009162E0">
        <w:rPr>
          <w:rFonts w:ascii="Times New Roman" w:hAnsi="Times New Roman"/>
          <w:sz w:val="22"/>
        </w:rPr>
        <w:t>(mean RPKM</w:t>
      </w:r>
      <w:r w:rsidR="00ED3C48" w:rsidRPr="009162E0">
        <w:rPr>
          <w:rFonts w:ascii="Times New Roman" w:hAnsi="Times New Roman"/>
          <w:sz w:val="22"/>
        </w:rPr>
        <w:t>: 32.18</w:t>
      </w:r>
      <w:r w:rsidR="00EC1F3B" w:rsidRPr="009162E0">
        <w:rPr>
          <w:rFonts w:ascii="Times New Roman" w:hAnsi="Times New Roman"/>
          <w:sz w:val="22"/>
        </w:rPr>
        <w:t xml:space="preserve">), </w:t>
      </w:r>
      <w:r w:rsidR="001E3F9C" w:rsidRPr="009162E0">
        <w:rPr>
          <w:rFonts w:ascii="Times New Roman" w:hAnsi="Times New Roman"/>
          <w:sz w:val="22"/>
        </w:rPr>
        <w:t xml:space="preserve">which implied that </w:t>
      </w:r>
      <w:r w:rsidR="00A25F2A" w:rsidRPr="009162E0">
        <w:rPr>
          <w:rFonts w:ascii="Times New Roman" w:hAnsi="Times New Roman"/>
          <w:sz w:val="22"/>
        </w:rPr>
        <w:t xml:space="preserve">the role of FHIT </w:t>
      </w:r>
      <w:r w:rsidR="00ED3C48" w:rsidRPr="009162E0">
        <w:rPr>
          <w:rFonts w:ascii="Times New Roman" w:hAnsi="Times New Roman"/>
          <w:sz w:val="22"/>
        </w:rPr>
        <w:t>gene played</w:t>
      </w:r>
      <w:r w:rsidR="00C52480" w:rsidRPr="009162E0">
        <w:rPr>
          <w:rFonts w:ascii="Times New Roman" w:hAnsi="Times New Roman"/>
          <w:sz w:val="22"/>
        </w:rPr>
        <w:t xml:space="preserve"> </w:t>
      </w:r>
      <w:r w:rsidR="00A25F2A" w:rsidRPr="009162E0">
        <w:rPr>
          <w:rFonts w:ascii="Times New Roman" w:hAnsi="Times New Roman"/>
          <w:sz w:val="22"/>
        </w:rPr>
        <w:t xml:space="preserve">in </w:t>
      </w:r>
      <w:r w:rsidR="00724BCB" w:rsidRPr="009162E0">
        <w:rPr>
          <w:rFonts w:ascii="Times New Roman" w:hAnsi="Times New Roman"/>
          <w:sz w:val="22"/>
        </w:rPr>
        <w:t xml:space="preserve">NSCLC </w:t>
      </w:r>
      <w:r w:rsidR="00A25F2A" w:rsidRPr="009162E0">
        <w:rPr>
          <w:rFonts w:ascii="Times New Roman" w:hAnsi="Times New Roman"/>
          <w:sz w:val="22"/>
        </w:rPr>
        <w:t>carcinogenesis need to be further confirmed</w:t>
      </w:r>
      <w:r w:rsidR="00B4540B" w:rsidRPr="009162E0">
        <w:rPr>
          <w:rFonts w:ascii="Times New Roman" w:hAnsi="Times New Roman"/>
          <w:sz w:val="22"/>
        </w:rPr>
        <w:t xml:space="preserve"> </w:t>
      </w:r>
      <w:r w:rsidR="005E54DC" w:rsidRPr="009162E0">
        <w:rPr>
          <w:rFonts w:ascii="Times New Roman" w:hAnsi="Times New Roman"/>
          <w:sz w:val="22"/>
        </w:rPr>
        <w:t>(Figure 3</w:t>
      </w:r>
      <w:r w:rsidR="00B4540B" w:rsidRPr="009162E0">
        <w:rPr>
          <w:rFonts w:ascii="Times New Roman" w:hAnsi="Times New Roman"/>
          <w:sz w:val="22"/>
        </w:rPr>
        <w:t>)</w:t>
      </w:r>
      <w:r w:rsidR="00A25F2A" w:rsidRPr="009162E0">
        <w:rPr>
          <w:rFonts w:ascii="Times New Roman" w:hAnsi="Times New Roman"/>
          <w:sz w:val="22"/>
        </w:rPr>
        <w:t>.</w:t>
      </w:r>
    </w:p>
    <w:p w14:paraId="3AF1EB29" w14:textId="77777777" w:rsidR="008627D4" w:rsidRPr="009162E0" w:rsidRDefault="00740ECD" w:rsidP="00BE0CB8">
      <w:pPr>
        <w:pStyle w:val="Heading2"/>
        <w:spacing w:before="120" w:line="480" w:lineRule="auto"/>
        <w:rPr>
          <w:rFonts w:ascii="Times New Roman" w:hAnsi="Times New Roman" w:cs="Times New Roman"/>
          <w:b/>
          <w:color w:val="auto"/>
          <w:sz w:val="24"/>
          <w:szCs w:val="22"/>
        </w:rPr>
      </w:pPr>
      <w:r w:rsidRPr="009162E0">
        <w:rPr>
          <w:rFonts w:ascii="Times New Roman" w:hAnsi="Times New Roman" w:cs="Times New Roman"/>
          <w:b/>
          <w:color w:val="auto"/>
          <w:sz w:val="24"/>
          <w:szCs w:val="22"/>
        </w:rPr>
        <w:t>Discussion</w:t>
      </w:r>
    </w:p>
    <w:p w14:paraId="139346F3" w14:textId="77777777" w:rsidR="009162E0" w:rsidRPr="005116C1" w:rsidRDefault="009162E0" w:rsidP="00BE0CB8">
      <w:pPr>
        <w:spacing w:before="120" w:line="480" w:lineRule="auto"/>
        <w:rPr>
          <w:rFonts w:ascii="Times New Roman" w:hAnsi="Times New Roman"/>
          <w:dstrike/>
          <w:color w:val="000000" w:themeColor="text1"/>
          <w:sz w:val="22"/>
        </w:rPr>
      </w:pPr>
      <w:r w:rsidRPr="005116C1">
        <w:rPr>
          <w:rFonts w:ascii="Times New Roman" w:hAnsi="Times New Roman"/>
          <w:color w:val="000000" w:themeColor="text1"/>
          <w:sz w:val="22"/>
        </w:rPr>
        <w:t xml:space="preserve">The </w:t>
      </w:r>
      <w:r w:rsidRPr="005116C1">
        <w:rPr>
          <w:rFonts w:ascii="Times New Roman" w:hAnsi="Times New Roman"/>
          <w:i/>
          <w:color w:val="000000" w:themeColor="text1"/>
          <w:sz w:val="22"/>
        </w:rPr>
        <w:t>FHIT</w:t>
      </w:r>
      <w:r w:rsidRPr="005116C1">
        <w:rPr>
          <w:rFonts w:ascii="Times New Roman" w:hAnsi="Times New Roman"/>
          <w:color w:val="000000" w:themeColor="text1"/>
          <w:sz w:val="22"/>
        </w:rPr>
        <w:t xml:space="preserve"> gene loss was observed in 64% of non-small-cell lung carcinoma patients and is reported to be significantly associate with squamous cell carcinoma and poor tumor grade. However, the diagnostic role of the methylation status of the </w:t>
      </w:r>
      <w:r w:rsidRPr="005116C1">
        <w:rPr>
          <w:rFonts w:ascii="Times New Roman" w:hAnsi="Times New Roman"/>
          <w:i/>
          <w:color w:val="000000" w:themeColor="text1"/>
          <w:sz w:val="22"/>
        </w:rPr>
        <w:t>FHIT</w:t>
      </w:r>
      <w:r w:rsidRPr="005116C1">
        <w:rPr>
          <w:rFonts w:ascii="Times New Roman" w:hAnsi="Times New Roman"/>
          <w:color w:val="000000" w:themeColor="text1"/>
          <w:sz w:val="22"/>
        </w:rPr>
        <w:t xml:space="preserve"> gene in lung cancer lacks quantitative assessment. We therefore performed an integrated analysis to </w:t>
      </w:r>
      <w:r w:rsidRPr="005116C1">
        <w:rPr>
          <w:rFonts w:ascii="Times New Roman" w:hAnsi="Times New Roman"/>
          <w:sz w:val="22"/>
        </w:rPr>
        <w:t xml:space="preserve">quantify the diagnostic ability using </w:t>
      </w:r>
      <w:r w:rsidRPr="005116C1">
        <w:rPr>
          <w:rFonts w:ascii="Times New Roman" w:hAnsi="Times New Roman"/>
          <w:i/>
          <w:sz w:val="22"/>
        </w:rPr>
        <w:t>FHIT</w:t>
      </w:r>
      <w:r w:rsidRPr="005116C1">
        <w:rPr>
          <w:rFonts w:ascii="Times New Roman" w:hAnsi="Times New Roman"/>
          <w:sz w:val="22"/>
        </w:rPr>
        <w:t xml:space="preserve"> promoter methylation level as a biomarker in NSCLC, and a significant</w:t>
      </w:r>
      <w:r w:rsidRPr="005116C1">
        <w:rPr>
          <w:rFonts w:ascii="Times New Roman" w:hAnsi="Times New Roman"/>
          <w:color w:val="000000" w:themeColor="text1"/>
          <w:sz w:val="22"/>
        </w:rPr>
        <w:t xml:space="preserve"> association was identified between </w:t>
      </w:r>
      <w:r w:rsidRPr="005116C1">
        <w:rPr>
          <w:rFonts w:ascii="Times New Roman" w:hAnsi="Times New Roman"/>
          <w:i/>
          <w:color w:val="000000" w:themeColor="text1"/>
          <w:sz w:val="22"/>
        </w:rPr>
        <w:t>FHIT</w:t>
      </w:r>
      <w:r w:rsidRPr="005116C1">
        <w:rPr>
          <w:rFonts w:ascii="Times New Roman" w:hAnsi="Times New Roman"/>
          <w:color w:val="000000" w:themeColor="text1"/>
          <w:sz w:val="22"/>
        </w:rPr>
        <w:t xml:space="preserve"> methylation and NSCLC (OR = 3.43). Four imputed studies were filled when trim and fill tests were performed to eliminate the influence of publication bias on the random effects model, and the overall OR (2.09, 95% CI: 1.10 to 3.96) was still significant, although it was slightly smaller than that in the crude meta-analysis (3.43, 95% CI: 1.85 to 6.36), indicating the existence of a strong association between </w:t>
      </w:r>
      <w:r w:rsidRPr="005116C1">
        <w:rPr>
          <w:rFonts w:ascii="Times New Roman" w:hAnsi="Times New Roman"/>
          <w:i/>
          <w:color w:val="000000" w:themeColor="text1"/>
          <w:sz w:val="22"/>
        </w:rPr>
        <w:t>FHIT</w:t>
      </w:r>
      <w:r w:rsidRPr="005116C1">
        <w:rPr>
          <w:rFonts w:ascii="Times New Roman" w:hAnsi="Times New Roman"/>
          <w:color w:val="000000" w:themeColor="text1"/>
          <w:sz w:val="22"/>
        </w:rPr>
        <w:t xml:space="preserve"> promoter methylation and lung cancer. </w:t>
      </w:r>
    </w:p>
    <w:p w14:paraId="1415A3CF" w14:textId="77777777" w:rsidR="009162E0" w:rsidRPr="005116C1" w:rsidRDefault="009162E0" w:rsidP="00BE0CB8">
      <w:pPr>
        <w:spacing w:before="120" w:line="480" w:lineRule="auto"/>
        <w:rPr>
          <w:rFonts w:ascii="Times New Roman" w:hAnsi="Times New Roman"/>
          <w:color w:val="000000" w:themeColor="text1"/>
          <w:sz w:val="22"/>
        </w:rPr>
      </w:pPr>
      <w:r w:rsidRPr="005116C1">
        <w:rPr>
          <w:rFonts w:ascii="Times New Roman" w:hAnsi="Times New Roman"/>
          <w:color w:val="000000" w:themeColor="text1"/>
          <w:sz w:val="22"/>
        </w:rPr>
        <w:t xml:space="preserve">Integrated analysis showed that the age at diagnosis, proportion of stage I and II, and aim of the study (for </w:t>
      </w:r>
      <w:r w:rsidRPr="005116C1">
        <w:rPr>
          <w:rFonts w:ascii="Times New Roman" w:hAnsi="Times New Roman"/>
          <w:color w:val="000000" w:themeColor="text1"/>
          <w:sz w:val="22"/>
        </w:rPr>
        <w:lastRenderedPageBreak/>
        <w:t xml:space="preserve">diagnosis or not) were the most important heterogeneity sources, while autogenous or heterogeneous control, the ratio of adenocarcinoma to squamous cell carcinoma, sample type (tissue or plasma), proportion of males, and detection methods could not explain the heterogeneity. Subgroup analysis showed that </w:t>
      </w:r>
      <w:r w:rsidRPr="005116C1">
        <w:rPr>
          <w:rFonts w:ascii="Times New Roman" w:hAnsi="Times New Roman"/>
          <w:i/>
          <w:color w:val="000000" w:themeColor="text1"/>
          <w:sz w:val="22"/>
        </w:rPr>
        <w:t>FHIT</w:t>
      </w:r>
      <w:r w:rsidRPr="005116C1">
        <w:rPr>
          <w:rFonts w:ascii="Times New Roman" w:hAnsi="Times New Roman"/>
          <w:color w:val="000000" w:themeColor="text1"/>
          <w:sz w:val="22"/>
        </w:rPr>
        <w:t xml:space="preserve"> methylation is significant relevant to NSCLC in Asians (OR = 3.50, 95% CI: 1.50 to 8.14) but not in white population (OR = 2.55, 95% CI: 0.86 to 7.57), indicating that aberrant methylation of </w:t>
      </w:r>
      <w:r w:rsidRPr="005116C1">
        <w:rPr>
          <w:rFonts w:ascii="Times New Roman" w:hAnsi="Times New Roman"/>
          <w:i/>
          <w:color w:val="000000" w:themeColor="text1"/>
          <w:sz w:val="22"/>
        </w:rPr>
        <w:t>FHIT</w:t>
      </w:r>
      <w:r w:rsidRPr="005116C1">
        <w:rPr>
          <w:rFonts w:ascii="Times New Roman" w:hAnsi="Times New Roman"/>
          <w:color w:val="000000" w:themeColor="text1"/>
          <w:sz w:val="22"/>
        </w:rPr>
        <w:t xml:space="preserve"> can be a diagnostic biomarker for NSCLC in Asian population.</w:t>
      </w:r>
    </w:p>
    <w:p w14:paraId="1D39F346" w14:textId="77777777" w:rsidR="009162E0" w:rsidRPr="005116C1" w:rsidRDefault="009162E0" w:rsidP="00BE0CB8">
      <w:pPr>
        <w:spacing w:before="120" w:line="480" w:lineRule="auto"/>
        <w:rPr>
          <w:rFonts w:ascii="Times New Roman" w:hAnsi="Times New Roman"/>
          <w:color w:val="000000" w:themeColor="text1"/>
          <w:sz w:val="22"/>
        </w:rPr>
      </w:pPr>
      <w:r w:rsidRPr="005116C1">
        <w:rPr>
          <w:rFonts w:ascii="Times New Roman" w:hAnsi="Times New Roman"/>
          <w:color w:val="000000" w:themeColor="text1"/>
          <w:sz w:val="22"/>
        </w:rPr>
        <w:t xml:space="preserve">In the validation stage, all the results from three independent datasets showed no significance of differential methylation between NSCLC and normal tissues on account of  the small mean methylation difference. It was found that in the dataset from TCGA dataset, none of the eight CpG sites which shared the same CpG island with the primers in the meta-analysis is significantly different methylated. And the result is further confirmed by other two datasets from the GEO database. Furthermore, we downloaded the RNA-Seq data from TCGA project and still no significant differential expression of </w:t>
      </w:r>
      <w:r w:rsidRPr="005116C1">
        <w:rPr>
          <w:rFonts w:ascii="Times New Roman" w:hAnsi="Times New Roman"/>
          <w:i/>
          <w:color w:val="000000" w:themeColor="text1"/>
          <w:sz w:val="22"/>
        </w:rPr>
        <w:t>FHIT</w:t>
      </w:r>
      <w:r w:rsidRPr="005116C1">
        <w:rPr>
          <w:rFonts w:ascii="Times New Roman" w:hAnsi="Times New Roman"/>
          <w:color w:val="000000" w:themeColor="text1"/>
          <w:sz w:val="22"/>
        </w:rPr>
        <w:t xml:space="preserve"> gene was found both in LUAD and LUSC when compared with adjacent normal tissues. Besides, the expression level of the </w:t>
      </w:r>
      <w:r w:rsidRPr="005116C1">
        <w:rPr>
          <w:rFonts w:ascii="Times New Roman" w:hAnsi="Times New Roman"/>
          <w:i/>
          <w:color w:val="000000" w:themeColor="text1"/>
          <w:sz w:val="22"/>
        </w:rPr>
        <w:t>FHIT</w:t>
      </w:r>
      <w:r w:rsidRPr="005116C1">
        <w:rPr>
          <w:rFonts w:ascii="Times New Roman" w:hAnsi="Times New Roman"/>
          <w:color w:val="000000" w:themeColor="text1"/>
          <w:sz w:val="22"/>
        </w:rPr>
        <w:t xml:space="preserve"> gene is relatively low in comparison with other functional genes in cancer.</w:t>
      </w:r>
    </w:p>
    <w:p w14:paraId="71741BB6" w14:textId="77777777" w:rsidR="009162E0" w:rsidRDefault="009162E0" w:rsidP="00BE0CB8">
      <w:pPr>
        <w:spacing w:before="120" w:line="480" w:lineRule="auto"/>
        <w:rPr>
          <w:rFonts w:ascii="Times New Roman" w:hAnsi="Times New Roman"/>
          <w:color w:val="000000" w:themeColor="text1"/>
          <w:sz w:val="22"/>
        </w:rPr>
      </w:pPr>
      <w:r w:rsidRPr="005116C1">
        <w:rPr>
          <w:rFonts w:ascii="Times New Roman" w:hAnsi="Times New Roman"/>
          <w:color w:val="000000" w:themeColor="text1"/>
          <w:sz w:val="22"/>
        </w:rPr>
        <w:t xml:space="preserve">It is easy to explain because all the independent datasets from TCGA and GEO were based on white population. The result about white population from datasets is consistent with the result from meta-analysis, so the relationship between </w:t>
      </w:r>
      <w:r w:rsidRPr="005116C1">
        <w:rPr>
          <w:rFonts w:ascii="Times New Roman" w:hAnsi="Times New Roman"/>
          <w:i/>
          <w:color w:val="000000" w:themeColor="text1"/>
          <w:sz w:val="22"/>
        </w:rPr>
        <w:t>FHIT</w:t>
      </w:r>
      <w:r w:rsidRPr="005116C1">
        <w:rPr>
          <w:rFonts w:ascii="Times New Roman" w:hAnsi="Times New Roman"/>
          <w:color w:val="000000" w:themeColor="text1"/>
          <w:sz w:val="22"/>
        </w:rPr>
        <w:t xml:space="preserve"> methylation and NSCLC in white population is robust. Obviously we need more microassay and RNA-Seq data based on Asian people to distinguish whether the diagnostic role of </w:t>
      </w:r>
      <w:r w:rsidRPr="005116C1">
        <w:rPr>
          <w:rFonts w:ascii="Times New Roman" w:hAnsi="Times New Roman"/>
          <w:i/>
          <w:color w:val="000000" w:themeColor="text1"/>
          <w:sz w:val="22"/>
        </w:rPr>
        <w:t>FHIT</w:t>
      </w:r>
      <w:r w:rsidRPr="005116C1">
        <w:rPr>
          <w:rFonts w:ascii="Times New Roman" w:hAnsi="Times New Roman"/>
          <w:color w:val="000000" w:themeColor="text1"/>
          <w:sz w:val="22"/>
        </w:rPr>
        <w:t xml:space="preserve"> is specific in the Asians and may lead a new way to elucidate the etiology of lung cancer.</w:t>
      </w:r>
    </w:p>
    <w:p w14:paraId="0DFFE76E" w14:textId="77777777" w:rsidR="009162E0" w:rsidRDefault="00740ECD" w:rsidP="00BE0CB8">
      <w:pPr>
        <w:pStyle w:val="Heading2"/>
        <w:spacing w:line="480" w:lineRule="auto"/>
        <w:rPr>
          <w:rFonts w:ascii="Times New Roman" w:hAnsi="Times New Roman"/>
          <w:sz w:val="22"/>
        </w:rPr>
      </w:pPr>
      <w:r w:rsidRPr="009162E0">
        <w:rPr>
          <w:rFonts w:ascii="Times New Roman" w:hAnsi="Times New Roman" w:cs="Times New Roman"/>
          <w:b/>
          <w:color w:val="auto"/>
          <w:sz w:val="24"/>
          <w:szCs w:val="22"/>
        </w:rPr>
        <w:t>Conclusion</w:t>
      </w:r>
    </w:p>
    <w:p w14:paraId="1A33AA60" w14:textId="77777777" w:rsidR="009162E0" w:rsidRPr="005116C1" w:rsidRDefault="009162E0" w:rsidP="00BE0CB8">
      <w:pPr>
        <w:spacing w:line="480" w:lineRule="auto"/>
        <w:rPr>
          <w:rFonts w:ascii="Times New Roman" w:hAnsi="Times New Roman"/>
          <w:color w:val="000000" w:themeColor="text1"/>
          <w:sz w:val="22"/>
        </w:rPr>
      </w:pPr>
      <w:r w:rsidRPr="005116C1">
        <w:rPr>
          <w:rFonts w:ascii="Times New Roman" w:hAnsi="Times New Roman"/>
          <w:color w:val="000000" w:themeColor="text1"/>
          <w:sz w:val="22"/>
        </w:rPr>
        <w:t xml:space="preserve">The diagnostic role of </w:t>
      </w:r>
      <w:r w:rsidRPr="005116C1">
        <w:rPr>
          <w:rFonts w:ascii="Times New Roman" w:hAnsi="Times New Roman"/>
          <w:i/>
          <w:color w:val="000000" w:themeColor="text1"/>
          <w:sz w:val="22"/>
        </w:rPr>
        <w:t>FHIT</w:t>
      </w:r>
      <w:r w:rsidRPr="005116C1">
        <w:rPr>
          <w:rFonts w:ascii="Times New Roman" w:hAnsi="Times New Roman"/>
          <w:color w:val="000000" w:themeColor="text1"/>
          <w:sz w:val="22"/>
        </w:rPr>
        <w:t xml:space="preserve"> gene in the lung cancer is relatively limited in the white population but may be useful in the Asians. However we need more solid data to confirm that.</w:t>
      </w:r>
    </w:p>
    <w:p w14:paraId="343170CC" w14:textId="77777777" w:rsidR="008627D4" w:rsidRPr="009162E0" w:rsidRDefault="00740ECD" w:rsidP="00BE0CB8">
      <w:pPr>
        <w:pStyle w:val="Heading2"/>
        <w:spacing w:before="120" w:line="480" w:lineRule="auto"/>
        <w:rPr>
          <w:rFonts w:ascii="Times New Roman" w:hAnsi="Times New Roman" w:cs="Times New Roman"/>
          <w:b/>
          <w:color w:val="auto"/>
          <w:sz w:val="24"/>
          <w:szCs w:val="22"/>
        </w:rPr>
      </w:pPr>
      <w:r w:rsidRPr="009162E0">
        <w:rPr>
          <w:rFonts w:ascii="Times New Roman" w:hAnsi="Times New Roman" w:cs="Times New Roman"/>
          <w:b/>
          <w:color w:val="auto"/>
          <w:sz w:val="24"/>
          <w:szCs w:val="22"/>
        </w:rPr>
        <w:t>Methods</w:t>
      </w:r>
    </w:p>
    <w:p w14:paraId="67C1143B" w14:textId="77777777" w:rsidR="008627D4" w:rsidRPr="009162E0" w:rsidRDefault="00740ECD" w:rsidP="00BE0CB8">
      <w:pPr>
        <w:pStyle w:val="Heading3"/>
        <w:spacing w:before="120" w:line="480" w:lineRule="auto"/>
        <w:rPr>
          <w:rFonts w:ascii="Times New Roman" w:hAnsi="Times New Roman" w:cs="Times New Roman"/>
          <w:b/>
          <w:color w:val="auto"/>
          <w:sz w:val="22"/>
        </w:rPr>
      </w:pPr>
      <w:r w:rsidRPr="009162E0">
        <w:rPr>
          <w:rFonts w:ascii="Times New Roman" w:hAnsi="Times New Roman" w:cs="Times New Roman"/>
          <w:b/>
          <w:color w:val="auto"/>
          <w:sz w:val="22"/>
        </w:rPr>
        <w:t>Search strategy, selection of studies and data extraction</w:t>
      </w:r>
    </w:p>
    <w:p w14:paraId="7531F844" w14:textId="4131646B" w:rsidR="008627D4" w:rsidRPr="009162E0" w:rsidRDefault="00740ECD" w:rsidP="00BE0CB8">
      <w:pPr>
        <w:spacing w:before="120" w:line="480" w:lineRule="auto"/>
        <w:rPr>
          <w:rFonts w:ascii="Times New Roman" w:hAnsi="Times New Roman"/>
          <w:sz w:val="22"/>
        </w:rPr>
      </w:pPr>
      <w:r w:rsidRPr="009162E0">
        <w:rPr>
          <w:rFonts w:ascii="Times New Roman" w:hAnsi="Times New Roman"/>
          <w:sz w:val="22"/>
        </w:rPr>
        <w:t>This pooled study involved searching a range of computerized databases, including PubMed, Cochrane Library, OVID Medline and Web of Science for articles published in Englis</w:t>
      </w:r>
      <w:r w:rsidR="00F505A6" w:rsidRPr="009162E0">
        <w:rPr>
          <w:rFonts w:ascii="Times New Roman" w:hAnsi="Times New Roman"/>
          <w:sz w:val="22"/>
        </w:rPr>
        <w:t xml:space="preserve">h </w:t>
      </w:r>
      <w:r w:rsidRPr="009162E0">
        <w:rPr>
          <w:rFonts w:ascii="Times New Roman" w:hAnsi="Times New Roman"/>
          <w:sz w:val="22"/>
        </w:rPr>
        <w:t xml:space="preserve">by </w:t>
      </w:r>
      <w:r w:rsidR="00C4740C" w:rsidRPr="009162E0">
        <w:rPr>
          <w:rFonts w:ascii="Times New Roman" w:hAnsi="Times New Roman"/>
          <w:sz w:val="22"/>
        </w:rPr>
        <w:t>October 2015</w:t>
      </w:r>
      <w:r w:rsidRPr="009162E0">
        <w:rPr>
          <w:rFonts w:ascii="Times New Roman" w:hAnsi="Times New Roman"/>
          <w:sz w:val="22"/>
        </w:rPr>
        <w:t xml:space="preserve">. The study used a subject </w:t>
      </w:r>
      <w:r w:rsidRPr="009162E0">
        <w:rPr>
          <w:rFonts w:ascii="Times New Roman" w:hAnsi="Times New Roman"/>
          <w:sz w:val="22"/>
        </w:rPr>
        <w:lastRenderedPageBreak/>
        <w:t>and text word strategy with (FHIT OR AP3Aase OR FRA3B) AND (lung cancer) as the primary search terms. Wildcard character of star, dollar or some other truncations were applied according to the rules of the databases to allow effective article collection.</w:t>
      </w:r>
    </w:p>
    <w:p w14:paraId="545D5A9C" w14:textId="60EF1F88" w:rsidR="00F505A6" w:rsidRPr="009162E0" w:rsidRDefault="00740ECD" w:rsidP="00BE0CB8">
      <w:pPr>
        <w:spacing w:before="120" w:line="480" w:lineRule="auto"/>
        <w:rPr>
          <w:rFonts w:ascii="Times New Roman" w:hAnsi="Times New Roman"/>
          <w:sz w:val="22"/>
        </w:rPr>
      </w:pPr>
      <w:r w:rsidRPr="009162E0">
        <w:rPr>
          <w:rFonts w:ascii="Times New Roman" w:hAnsi="Times New Roman"/>
          <w:sz w:val="22"/>
        </w:rPr>
        <w:t>Two independent reviewers (Geng, Guo) screened the titles and abstracts derived from the literature search to identify relevant studies. The following types of studies were excluded: animal and cell experiments, case reports, reviews or meta-analyses and studies of non-case-control studies or studies with insufficient data or those proving inaccessible after making contact with the authors. The remaining articles were further examined to see if they met the inclusion criteria: 1) the patients had to be diagnosed with NSCLC (Ad and Sc), 2) the studies contain</w:t>
      </w:r>
      <w:r w:rsidR="0038745C" w:rsidRPr="009162E0">
        <w:rPr>
          <w:rFonts w:ascii="Times New Roman" w:hAnsi="Times New Roman"/>
          <w:sz w:val="22"/>
        </w:rPr>
        <w:t>ed</w:t>
      </w:r>
      <w:r w:rsidRPr="009162E0">
        <w:rPr>
          <w:rFonts w:ascii="Times New Roman" w:hAnsi="Times New Roman"/>
          <w:sz w:val="22"/>
        </w:rPr>
        <w:t xml:space="preserve"> FHIT gene promoter methylation data from tissue, blood or </w:t>
      </w:r>
      <w:r w:rsidR="009162E0" w:rsidRPr="009162E0">
        <w:rPr>
          <w:rFonts w:ascii="Times New Roman" w:hAnsi="Times New Roman"/>
          <w:sz w:val="22"/>
        </w:rPr>
        <w:t>plasma</w:t>
      </w:r>
      <w:r w:rsidRPr="009162E0">
        <w:rPr>
          <w:rFonts w:ascii="Times New Roman" w:hAnsi="Times New Roman"/>
          <w:sz w:val="22"/>
        </w:rPr>
        <w:t xml:space="preserve">, 3) the studies had to be case-control studies which included tissue-tissue, blood-blood or </w:t>
      </w:r>
      <w:r w:rsidR="009162E0" w:rsidRPr="009162E0">
        <w:rPr>
          <w:rFonts w:ascii="Times New Roman" w:hAnsi="Times New Roman"/>
          <w:sz w:val="22"/>
        </w:rPr>
        <w:t>plasma</w:t>
      </w:r>
      <w:r w:rsidRPr="009162E0">
        <w:rPr>
          <w:rFonts w:ascii="Times New Roman" w:hAnsi="Times New Roman"/>
          <w:sz w:val="22"/>
        </w:rPr>
        <w:t>-</w:t>
      </w:r>
      <w:r w:rsidR="009162E0" w:rsidRPr="009162E0">
        <w:rPr>
          <w:rFonts w:ascii="Times New Roman" w:hAnsi="Times New Roman"/>
          <w:sz w:val="22"/>
        </w:rPr>
        <w:t>plasma</w:t>
      </w:r>
      <w:r w:rsidRPr="009162E0">
        <w:rPr>
          <w:rFonts w:ascii="Times New Roman" w:hAnsi="Times New Roman"/>
          <w:sz w:val="22"/>
        </w:rPr>
        <w:t xml:space="preserve"> in case and controls respectively</w:t>
      </w:r>
      <w:r w:rsidR="002C56AB" w:rsidRPr="009162E0">
        <w:rPr>
          <w:rFonts w:ascii="Times New Roman" w:hAnsi="Times New Roman"/>
          <w:sz w:val="22"/>
        </w:rPr>
        <w:t>, 4) OR can be calculated or extracted from the text</w:t>
      </w:r>
      <w:r w:rsidRPr="009162E0">
        <w:rPr>
          <w:rFonts w:ascii="Times New Roman" w:hAnsi="Times New Roman"/>
          <w:sz w:val="22"/>
        </w:rPr>
        <w:t xml:space="preserve">. The reference sections of all </w:t>
      </w:r>
      <w:bookmarkStart w:id="18" w:name="OLE_LINK6"/>
      <w:bookmarkStart w:id="19" w:name="OLE_LINK5"/>
      <w:r w:rsidRPr="009162E0">
        <w:rPr>
          <w:rFonts w:ascii="Times New Roman" w:hAnsi="Times New Roman"/>
          <w:sz w:val="22"/>
        </w:rPr>
        <w:t xml:space="preserve">retrieved </w:t>
      </w:r>
      <w:bookmarkEnd w:id="18"/>
      <w:bookmarkEnd w:id="19"/>
      <w:r w:rsidRPr="009162E0">
        <w:rPr>
          <w:rFonts w:ascii="Times New Roman" w:hAnsi="Times New Roman"/>
          <w:sz w:val="22"/>
        </w:rPr>
        <w:t xml:space="preserve">articles were searched to identify further relevant articles. Potentially relevant papers were obtained and the full text articles were screened for inclusion by two independent reviewers (Geng, Guo). Disagreements </w:t>
      </w:r>
      <w:r w:rsidR="00F505A6" w:rsidRPr="009162E0">
        <w:rPr>
          <w:rFonts w:ascii="Times New Roman" w:hAnsi="Times New Roman"/>
          <w:sz w:val="22"/>
        </w:rPr>
        <w:t xml:space="preserve">were resolved by discussion with WP, ZL and AW. </w:t>
      </w:r>
      <w:r w:rsidRPr="009162E0">
        <w:rPr>
          <w:rFonts w:ascii="Times New Roman" w:hAnsi="Times New Roman"/>
          <w:sz w:val="22"/>
        </w:rPr>
        <w:t xml:space="preserve">Included studies were summarized in data extraction forms. Authors were contacted when relevant data were missing. The name of the first author, year of publication, sample size, age (mean or median), gender proportion (male/female, M2F), the proportion of TNM stage I </w:t>
      </w:r>
      <w:r w:rsidR="000643D3" w:rsidRPr="009162E0">
        <w:rPr>
          <w:rFonts w:ascii="Times New Roman" w:hAnsi="Times New Roman"/>
          <w:sz w:val="22"/>
        </w:rPr>
        <w:t xml:space="preserve">and II </w:t>
      </w:r>
      <w:r w:rsidRPr="009162E0">
        <w:rPr>
          <w:rFonts w:ascii="Times New Roman" w:hAnsi="Times New Roman"/>
          <w:sz w:val="22"/>
        </w:rPr>
        <w:t>samples (proportion of early stage of NSCLC samples), publication aim (for diagnosis or not), analyzing multiple genes or not (one or more genes detected simultaneously in studies design), control type (autogenous or heterogeneous counterpart) and methylation status of the FHIT promoter in human NSCLC and normal or control tissues were extracted</w:t>
      </w:r>
      <w:r w:rsidR="001D6F7F" w:rsidRPr="009162E0">
        <w:rPr>
          <w:rFonts w:ascii="Times New Roman" w:hAnsi="Times New Roman"/>
          <w:sz w:val="22"/>
        </w:rPr>
        <w:t xml:space="preserve"> (Table 1)</w:t>
      </w:r>
      <w:r w:rsidRPr="009162E0">
        <w:rPr>
          <w:rFonts w:ascii="Times New Roman" w:hAnsi="Times New Roman"/>
          <w:sz w:val="22"/>
        </w:rPr>
        <w:t>.</w:t>
      </w:r>
    </w:p>
    <w:p w14:paraId="1C69FDD2" w14:textId="6C29F96D" w:rsidR="008627D4" w:rsidRPr="009162E0" w:rsidRDefault="00740ECD" w:rsidP="00BE0CB8">
      <w:pPr>
        <w:pStyle w:val="Heading3"/>
        <w:spacing w:before="120" w:line="480" w:lineRule="auto"/>
        <w:rPr>
          <w:rFonts w:ascii="Times New Roman" w:hAnsi="Times New Roman" w:cs="Times New Roman"/>
          <w:b/>
          <w:color w:val="auto"/>
          <w:sz w:val="22"/>
        </w:rPr>
      </w:pPr>
      <w:r w:rsidRPr="009162E0">
        <w:rPr>
          <w:rFonts w:ascii="Times New Roman" w:hAnsi="Times New Roman" w:cs="Times New Roman"/>
          <w:b/>
          <w:color w:val="auto"/>
          <w:sz w:val="22"/>
        </w:rPr>
        <w:t>Meta-analysis</w:t>
      </w:r>
    </w:p>
    <w:p w14:paraId="258EC707" w14:textId="36313C6B" w:rsidR="003F27ED" w:rsidRPr="009162E0" w:rsidRDefault="00740ECD" w:rsidP="00BE0CB8">
      <w:pPr>
        <w:spacing w:before="120" w:line="480" w:lineRule="auto"/>
        <w:rPr>
          <w:rFonts w:ascii="Times New Roman" w:hAnsi="Times New Roman"/>
          <w:sz w:val="22"/>
        </w:rPr>
      </w:pPr>
      <w:r w:rsidRPr="009162E0">
        <w:rPr>
          <w:rFonts w:ascii="Times New Roman" w:hAnsi="Times New Roman"/>
          <w:sz w:val="22"/>
        </w:rPr>
        <w:t xml:space="preserve">Data were analyzed and visualized mainly using R Software (R version </w:t>
      </w:r>
      <w:r w:rsidR="009F0F98" w:rsidRPr="009162E0">
        <w:rPr>
          <w:rFonts w:ascii="Times New Roman" w:hAnsi="Times New Roman"/>
          <w:sz w:val="22"/>
        </w:rPr>
        <w:t>3.1.0</w:t>
      </w:r>
      <w:r w:rsidRPr="009162E0">
        <w:rPr>
          <w:rFonts w:ascii="Times New Roman" w:hAnsi="Times New Roman"/>
          <w:sz w:val="22"/>
        </w:rPr>
        <w:t>) including meta, metefor and mada packages</w:t>
      </w:r>
      <w:r w:rsidR="005E1EEB" w:rsidRPr="009162E0">
        <w:rPr>
          <w:rFonts w:ascii="Times New Roman" w:hAnsi="Times New Roman"/>
          <w:sz w:val="22"/>
        </w:rPr>
        <w:fldChar w:fldCharType="begin"/>
      </w:r>
      <w:r w:rsidR="005E1EEB" w:rsidRPr="009162E0">
        <w:rPr>
          <w:rFonts w:ascii="Times New Roman" w:hAnsi="Times New Roman"/>
          <w:sz w:val="22"/>
        </w:rPr>
        <w:instrText xml:space="preserve"> ADDIN EN.CITE &lt;EndNote&gt;&lt;Cite&gt;&lt;Author&gt;Schwarzer&lt;/Author&gt;&lt;Year&gt;2015&lt;/Year&gt;&lt;RecNum&gt;110&lt;/RecNum&gt;&lt;DisplayText&gt;[29]&lt;/DisplayText&gt;&lt;record&gt;&lt;rec-number&gt;110&lt;/rec-number&gt;&lt;foreign-keys&gt;&lt;key app="EN" db-id="99wxddz0mzf201edrptppws3pz5wwpe0s2rd"&gt;110&lt;/key&gt;&lt;/foreign-keys&gt;&lt;ref-type name="Generic"&gt;13&lt;/ref-type&gt;&lt;contributors&gt;&lt;authors&gt;&lt;author&gt;Schwarzer, G&lt;/author&gt;&lt;/authors&gt;&lt;/contributors&gt;&lt;titles&gt;&lt;title&gt;meta: General Package for Meta-Analysis. R package version 4.2–0&lt;/title&gt;&lt;/titles&gt;&lt;dates&gt;&lt;year&gt;2015&lt;/year&gt;&lt;/dates&gt;&lt;publisher&gt;Vienna, Austria: R Foundation&lt;/publisher&gt;&lt;urls&gt;&lt;/urls&gt;&lt;/record&gt;&lt;/Cite&gt;&lt;/EndNote&gt;</w:instrText>
      </w:r>
      <w:r w:rsidR="005E1EEB" w:rsidRPr="009162E0">
        <w:rPr>
          <w:rFonts w:ascii="Times New Roman" w:hAnsi="Times New Roman"/>
          <w:sz w:val="22"/>
        </w:rPr>
        <w:fldChar w:fldCharType="separate"/>
      </w:r>
      <w:r w:rsidR="005E1EEB" w:rsidRPr="009162E0">
        <w:rPr>
          <w:rFonts w:ascii="Times New Roman" w:hAnsi="Times New Roman"/>
          <w:noProof/>
          <w:sz w:val="22"/>
        </w:rPr>
        <w:t>[</w:t>
      </w:r>
      <w:hyperlink w:anchor="_ENREF_29" w:tooltip="Schwarzer, 2015 #110" w:history="1">
        <w:r w:rsidR="004E06E4" w:rsidRPr="009162E0">
          <w:rPr>
            <w:rFonts w:ascii="Times New Roman" w:hAnsi="Times New Roman"/>
            <w:noProof/>
            <w:sz w:val="22"/>
          </w:rPr>
          <w:t>29</w:t>
        </w:r>
      </w:hyperlink>
      <w:r w:rsidR="005E1EEB" w:rsidRPr="009162E0">
        <w:rPr>
          <w:rFonts w:ascii="Times New Roman" w:hAnsi="Times New Roman"/>
          <w:noProof/>
          <w:sz w:val="22"/>
        </w:rPr>
        <w:t>]</w:t>
      </w:r>
      <w:r w:rsidR="005E1EEB" w:rsidRPr="009162E0">
        <w:rPr>
          <w:rFonts w:ascii="Times New Roman" w:hAnsi="Times New Roman"/>
          <w:sz w:val="22"/>
        </w:rPr>
        <w:fldChar w:fldCharType="end"/>
      </w:r>
      <w:r w:rsidR="005E1EEB" w:rsidRPr="009162E0">
        <w:rPr>
          <w:rFonts w:ascii="Times New Roman" w:hAnsi="Times New Roman"/>
          <w:sz w:val="22"/>
        </w:rPr>
        <w:fldChar w:fldCharType="begin"/>
      </w:r>
      <w:r w:rsidR="005E1EEB" w:rsidRPr="009162E0">
        <w:rPr>
          <w:rFonts w:ascii="Times New Roman" w:hAnsi="Times New Roman"/>
          <w:sz w:val="22"/>
        </w:rPr>
        <w:instrText xml:space="preserve"> ADDIN EN.CITE &lt;EndNote&gt;&lt;Cite&gt;&lt;RecNum&gt;0&lt;/RecNum&gt;&lt;Note&gt;Team R C. R: A language and environment for statistical computing. R Foundation for Statistical Computing, Vienna, Austria, 2012[J]. 2014&lt;/Note&gt;&lt;DisplayText&gt;[30]&lt;/DisplayText&gt;&lt;/Cite&gt;&lt;/EndNote&gt;</w:instrText>
      </w:r>
      <w:r w:rsidR="005E1EEB" w:rsidRPr="009162E0">
        <w:rPr>
          <w:rFonts w:ascii="Times New Roman" w:hAnsi="Times New Roman"/>
          <w:sz w:val="22"/>
        </w:rPr>
        <w:fldChar w:fldCharType="separate"/>
      </w:r>
      <w:r w:rsidR="005E1EEB" w:rsidRPr="009162E0">
        <w:rPr>
          <w:rFonts w:ascii="Times New Roman" w:hAnsi="Times New Roman"/>
          <w:noProof/>
          <w:sz w:val="22"/>
        </w:rPr>
        <w:t>[</w:t>
      </w:r>
      <w:hyperlink w:anchor="_ENREF_30" w:tooltip="NOTE:Team R C. R: A language and environment for statistical computing. R Foundation for Statistical Computing, Vienna, Austria, 2012[J]. 2014" w:history="1">
        <w:r w:rsidR="004E06E4" w:rsidRPr="009162E0">
          <w:rPr>
            <w:rFonts w:ascii="Times New Roman" w:hAnsi="Times New Roman"/>
            <w:noProof/>
            <w:sz w:val="22"/>
          </w:rPr>
          <w:t>30</w:t>
        </w:r>
      </w:hyperlink>
      <w:r w:rsidR="005E1EEB" w:rsidRPr="009162E0">
        <w:rPr>
          <w:rFonts w:ascii="Times New Roman" w:hAnsi="Times New Roman"/>
          <w:noProof/>
          <w:sz w:val="22"/>
        </w:rPr>
        <w:t>]</w:t>
      </w:r>
      <w:r w:rsidR="005E1EEB" w:rsidRPr="009162E0">
        <w:rPr>
          <w:rFonts w:ascii="Times New Roman" w:hAnsi="Times New Roman"/>
          <w:sz w:val="22"/>
        </w:rPr>
        <w:fldChar w:fldCharType="end"/>
      </w:r>
      <w:r w:rsidR="005E1EEB" w:rsidRPr="009162E0">
        <w:rPr>
          <w:rFonts w:ascii="Times New Roman" w:hAnsi="Times New Roman"/>
          <w:sz w:val="22"/>
        </w:rPr>
        <w:t>.</w:t>
      </w:r>
      <w:r w:rsidR="005E1EEB" w:rsidRPr="009162E0">
        <w:rPr>
          <w:rFonts w:ascii="Times New Roman" w:hAnsi="Times New Roman" w:hint="eastAsia"/>
          <w:sz w:val="22"/>
        </w:rPr>
        <w:t xml:space="preserve"> </w:t>
      </w:r>
      <w:r w:rsidRPr="009162E0">
        <w:rPr>
          <w:rFonts w:ascii="Times New Roman" w:hAnsi="Times New Roman"/>
          <w:sz w:val="22"/>
        </w:rPr>
        <w:t>The strength of association was expressed as pooled odds ratio (OR) with corresponding 95% confidence intervals (95% CI). Data were extracted from the original studies and recalculated if necessary. Heterogeneity was tested using the I</w:t>
      </w:r>
      <w:r w:rsidRPr="009162E0">
        <w:rPr>
          <w:rFonts w:ascii="Times New Roman" w:hAnsi="Times New Roman"/>
          <w:sz w:val="22"/>
          <w:vertAlign w:val="superscript"/>
        </w:rPr>
        <w:t>2</w:t>
      </w:r>
      <w:r w:rsidRPr="009162E0">
        <w:rPr>
          <w:rFonts w:ascii="Times New Roman" w:hAnsi="Times New Roman"/>
          <w:sz w:val="22"/>
        </w:rPr>
        <w:t xml:space="preserve"> statistic with values over 50% and Chi-squared test with P ≤ 0.1 indicating strong heterogeneity between the </w:t>
      </w:r>
      <w:r w:rsidR="008F60BC" w:rsidRPr="009162E0">
        <w:rPr>
          <w:rFonts w:ascii="Times New Roman" w:hAnsi="Times New Roman"/>
          <w:sz w:val="22"/>
        </w:rPr>
        <w:t xml:space="preserve">studies </w:t>
      </w:r>
      <w:r w:rsidR="00993F35" w:rsidRPr="009162E0">
        <w:rPr>
          <w:rFonts w:ascii="Times New Roman" w:hAnsi="Times New Roman"/>
          <w:sz w:val="22"/>
        </w:rPr>
        <w:fldChar w:fldCharType="begin">
          <w:fldData xml:space="preserve">PEVuZE5vdGU+PENpdGU+PEF1dGhvcj5HdW88L0F1dGhvcj48WWVhcj4yMDE0PC9ZZWFyPjxSZWNO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=
</w:fldData>
        </w:fldChar>
      </w:r>
      <w:r w:rsidR="005E1EEB" w:rsidRPr="009162E0">
        <w:rPr>
          <w:rFonts w:ascii="Times New Roman" w:hAnsi="Times New Roman"/>
          <w:sz w:val="22"/>
        </w:rPr>
        <w:instrText xml:space="preserve"> ADDIN EN.CITE </w:instrText>
      </w:r>
      <w:r w:rsidR="005E1EEB" w:rsidRPr="009162E0">
        <w:rPr>
          <w:rFonts w:ascii="Times New Roman" w:hAnsi="Times New Roman"/>
          <w:sz w:val="22"/>
        </w:rPr>
        <w:fldChar w:fldCharType="begin">
          <w:fldData xml:space="preserve">PEVuZE5vdGU+PENpdGU+PEF1dGhvcj5HdW88L0F1dGhvcj48WWVhcj4yMDE0PC9ZZWFyPjxSZWNO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=
</w:fldData>
        </w:fldChar>
      </w:r>
      <w:r w:rsidR="005E1EEB" w:rsidRPr="009162E0">
        <w:rPr>
          <w:rFonts w:ascii="Times New Roman" w:hAnsi="Times New Roman"/>
          <w:sz w:val="22"/>
        </w:rPr>
        <w:instrText xml:space="preserve"> ADDIN EN.CITE.DATA </w:instrText>
      </w:r>
      <w:r w:rsidR="005E1EEB" w:rsidRPr="009162E0">
        <w:rPr>
          <w:rFonts w:ascii="Times New Roman" w:hAnsi="Times New Roman"/>
          <w:sz w:val="22"/>
        </w:rPr>
      </w:r>
      <w:r w:rsidR="005E1EEB" w:rsidRPr="009162E0">
        <w:rPr>
          <w:rFonts w:ascii="Times New Roman" w:hAnsi="Times New Roman"/>
          <w:sz w:val="22"/>
        </w:rPr>
        <w:fldChar w:fldCharType="end"/>
      </w:r>
      <w:r w:rsidR="00993F35" w:rsidRPr="009162E0">
        <w:rPr>
          <w:rFonts w:ascii="Times New Roman" w:hAnsi="Times New Roman"/>
          <w:sz w:val="22"/>
        </w:rPr>
      </w:r>
      <w:r w:rsidR="00993F35" w:rsidRPr="009162E0">
        <w:rPr>
          <w:rFonts w:ascii="Times New Roman" w:hAnsi="Times New Roman"/>
          <w:sz w:val="22"/>
        </w:rPr>
        <w:fldChar w:fldCharType="separate"/>
      </w:r>
      <w:r w:rsidR="005E1EEB" w:rsidRPr="009162E0">
        <w:rPr>
          <w:rFonts w:ascii="Times New Roman" w:hAnsi="Times New Roman"/>
          <w:noProof/>
          <w:sz w:val="22"/>
        </w:rPr>
        <w:t>[</w:t>
      </w:r>
      <w:hyperlink w:anchor="_ENREF_31" w:tooltip="Guo, 2014 #83" w:history="1">
        <w:r w:rsidR="004E06E4" w:rsidRPr="009162E0">
          <w:rPr>
            <w:rFonts w:ascii="Times New Roman" w:hAnsi="Times New Roman"/>
            <w:noProof/>
            <w:sz w:val="22"/>
          </w:rPr>
          <w:t>31</w:t>
        </w:r>
      </w:hyperlink>
      <w:r w:rsidR="005E1EEB" w:rsidRPr="009162E0">
        <w:rPr>
          <w:rFonts w:ascii="Times New Roman" w:hAnsi="Times New Roman"/>
          <w:noProof/>
          <w:sz w:val="22"/>
        </w:rPr>
        <w:t>]</w:t>
      </w:r>
      <w:r w:rsidR="00993F35" w:rsidRPr="009162E0">
        <w:rPr>
          <w:rFonts w:ascii="Times New Roman" w:hAnsi="Times New Roman"/>
          <w:sz w:val="22"/>
        </w:rPr>
        <w:fldChar w:fldCharType="end"/>
      </w:r>
      <w:r w:rsidRPr="009162E0">
        <w:rPr>
          <w:rFonts w:ascii="Times New Roman" w:hAnsi="Times New Roman"/>
          <w:sz w:val="22"/>
        </w:rPr>
        <w:t>. Tau-squared (τ</w:t>
      </w:r>
      <w:r w:rsidRPr="009162E0">
        <w:rPr>
          <w:rFonts w:ascii="Times New Roman" w:hAnsi="Times New Roman"/>
          <w:sz w:val="22"/>
          <w:vertAlign w:val="superscript"/>
        </w:rPr>
        <w:t>2</w:t>
      </w:r>
      <w:r w:rsidRPr="009162E0">
        <w:rPr>
          <w:rFonts w:ascii="Times New Roman" w:hAnsi="Times New Roman"/>
          <w:sz w:val="22"/>
        </w:rPr>
        <w:t>) was used to determine how much heterogeneity was explained by subgroup differences. The data w</w:t>
      </w:r>
      <w:r w:rsidR="003749F3" w:rsidRPr="009162E0">
        <w:rPr>
          <w:rFonts w:ascii="Times New Roman" w:hAnsi="Times New Roman"/>
          <w:sz w:val="22"/>
        </w:rPr>
        <w:t>as</w:t>
      </w:r>
      <w:r w:rsidRPr="009162E0">
        <w:rPr>
          <w:rFonts w:ascii="Times New Roman" w:hAnsi="Times New Roman"/>
          <w:sz w:val="22"/>
        </w:rPr>
        <w:t xml:space="preserve"> pooled using the DerSimonian and Laird random effects </w:t>
      </w:r>
      <w:r w:rsidRPr="009162E0">
        <w:rPr>
          <w:rFonts w:ascii="Times New Roman" w:hAnsi="Times New Roman"/>
          <w:sz w:val="22"/>
        </w:rPr>
        <w:lastRenderedPageBreak/>
        <w:t>model (I</w:t>
      </w:r>
      <w:r w:rsidRPr="009162E0">
        <w:rPr>
          <w:rFonts w:ascii="Times New Roman" w:hAnsi="Times New Roman"/>
          <w:sz w:val="22"/>
          <w:vertAlign w:val="superscript"/>
        </w:rPr>
        <w:t>2</w:t>
      </w:r>
      <w:r w:rsidRPr="009162E0">
        <w:rPr>
          <w:rFonts w:ascii="Times New Roman" w:hAnsi="Times New Roman"/>
          <w:sz w:val="22"/>
        </w:rPr>
        <w:t xml:space="preserve"> &gt; 50%, P ≤ 0.1) or fixed effects model (I</w:t>
      </w:r>
      <w:r w:rsidRPr="009162E0">
        <w:rPr>
          <w:rFonts w:ascii="Times New Roman" w:hAnsi="Times New Roman"/>
          <w:sz w:val="22"/>
          <w:vertAlign w:val="superscript"/>
        </w:rPr>
        <w:t>2</w:t>
      </w:r>
      <w:r w:rsidRPr="009162E0">
        <w:rPr>
          <w:rFonts w:ascii="Times New Roman" w:hAnsi="Times New Roman"/>
          <w:sz w:val="22"/>
        </w:rPr>
        <w:t xml:space="preserve"> &lt; 50%) according to heterogeneity statistic I</w:t>
      </w:r>
      <w:r w:rsidRPr="009162E0">
        <w:rPr>
          <w:rFonts w:ascii="Times New Roman" w:hAnsi="Times New Roman"/>
          <w:sz w:val="22"/>
          <w:vertAlign w:val="superscript"/>
        </w:rPr>
        <w:t>2</w:t>
      </w:r>
      <w:r w:rsidR="00993F35" w:rsidRPr="009162E0">
        <w:rPr>
          <w:rFonts w:ascii="Times New Roman" w:hAnsi="Times New Roman"/>
          <w:sz w:val="22"/>
          <w:vertAlign w:val="superscript"/>
        </w:rPr>
        <w:t xml:space="preserve"> </w:t>
      </w:r>
      <w:r w:rsidR="00993F35" w:rsidRPr="009162E0">
        <w:rPr>
          <w:rFonts w:ascii="Times New Roman" w:hAnsi="Times New Roman"/>
          <w:sz w:val="22"/>
        </w:rPr>
        <w:fldChar w:fldCharType="begin"/>
      </w:r>
      <w:r w:rsidR="005E1EEB" w:rsidRPr="009162E0">
        <w:rPr>
          <w:rFonts w:ascii="Times New Roman" w:hAnsi="Times New Roman"/>
          <w:sz w:val="22"/>
        </w:rPr>
        <w:instrText xml:space="preserve"> ADDIN EN.CITE &lt;EndNote&gt;&lt;Cite&gt;&lt;Author&gt;DerSimonian&lt;/Author&gt;&lt;Year&gt;1986&lt;/Year&gt;&lt;RecNum&gt;825&lt;/RecNum&gt;&lt;DisplayText&gt;[32]&lt;/DisplayText&gt;&lt;record&gt;&lt;rec-number&gt;825&lt;/rec-number&gt;&lt;foreign-keys&gt;&lt;key app="EN" db-id="99wxddz0mzf201edrptppws3pz5wwpe0s2rd"&gt;825&lt;/key&gt;&lt;/foreign-keys&gt;&lt;ref-type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(Linking)&lt;/isbn&gt;&lt;accession-num&gt;3802833&lt;/accession-num&gt;&lt;urls&gt;&lt;related-urls&gt;&lt;url&gt;http://www.ncbi.nlm.nih.gov/pubmed/3802833&lt;/url&gt;&lt;/related-urls&gt;&lt;/urls&gt;&lt;/record&gt;&lt;/Cite&gt;&lt;/EndNote&gt;</w:instrText>
      </w:r>
      <w:r w:rsidR="00993F35" w:rsidRPr="009162E0">
        <w:rPr>
          <w:rFonts w:ascii="Times New Roman" w:hAnsi="Times New Roman"/>
          <w:sz w:val="22"/>
        </w:rPr>
        <w:fldChar w:fldCharType="separate"/>
      </w:r>
      <w:r w:rsidR="005E1EEB" w:rsidRPr="009162E0">
        <w:rPr>
          <w:rFonts w:ascii="Times New Roman" w:hAnsi="Times New Roman"/>
          <w:noProof/>
          <w:sz w:val="22"/>
        </w:rPr>
        <w:t>[</w:t>
      </w:r>
      <w:hyperlink w:anchor="_ENREF_32" w:tooltip="DerSimonian, 1986 #825" w:history="1">
        <w:r w:rsidR="004E06E4" w:rsidRPr="009162E0">
          <w:rPr>
            <w:rFonts w:ascii="Times New Roman" w:hAnsi="Times New Roman"/>
            <w:noProof/>
            <w:sz w:val="22"/>
          </w:rPr>
          <w:t>32</w:t>
        </w:r>
      </w:hyperlink>
      <w:r w:rsidR="005E1EEB" w:rsidRPr="009162E0">
        <w:rPr>
          <w:rFonts w:ascii="Times New Roman" w:hAnsi="Times New Roman"/>
          <w:noProof/>
          <w:sz w:val="22"/>
        </w:rPr>
        <w:t>]</w:t>
      </w:r>
      <w:r w:rsidR="00993F35" w:rsidRPr="009162E0">
        <w:rPr>
          <w:rFonts w:ascii="Times New Roman" w:hAnsi="Times New Roman"/>
          <w:sz w:val="22"/>
        </w:rPr>
        <w:fldChar w:fldCharType="end"/>
      </w:r>
      <w:r w:rsidRPr="009162E0">
        <w:rPr>
          <w:rFonts w:ascii="Times New Roman" w:hAnsi="Times New Roman"/>
          <w:sz w:val="22"/>
        </w:rPr>
        <w:t xml:space="preserve">. A two-sided P ≤ 0.05 was </w:t>
      </w:r>
      <w:r w:rsidR="003749F3" w:rsidRPr="009162E0">
        <w:rPr>
          <w:rFonts w:ascii="Times New Roman" w:hAnsi="Times New Roman"/>
          <w:sz w:val="22"/>
        </w:rPr>
        <w:t xml:space="preserve">set as the threshold of being significant </w:t>
      </w:r>
      <w:r w:rsidRPr="009162E0">
        <w:rPr>
          <w:rFonts w:ascii="Times New Roman" w:hAnsi="Times New Roman"/>
          <w:sz w:val="22"/>
        </w:rPr>
        <w:t xml:space="preserve">without special annotation. </w:t>
      </w:r>
      <w:r w:rsidR="00993F35" w:rsidRPr="009162E0">
        <w:rPr>
          <w:rFonts w:ascii="Times New Roman" w:hAnsi="Times New Roman"/>
          <w:sz w:val="22"/>
        </w:rPr>
        <w:t xml:space="preserve">With a lack of heterogeneity among included studies, the pooled odds ratio estimates were calculated using the fixed-effects model </w:t>
      </w:r>
      <w:r w:rsidR="00993F35" w:rsidRPr="009162E0">
        <w:rPr>
          <w:rFonts w:ascii="Times New Roman" w:hAnsi="Times New Roman"/>
          <w:sz w:val="22"/>
        </w:rPr>
        <w:fldChar w:fldCharType="begin"/>
      </w:r>
      <w:r w:rsidR="005E1EEB" w:rsidRPr="009162E0">
        <w:rPr>
          <w:rFonts w:ascii="Times New Roman" w:hAnsi="Times New Roman"/>
          <w:sz w:val="22"/>
        </w:rPr>
        <w:instrText xml:space="preserve"> ADDIN EN.CITE &lt;EndNote&gt;&lt;Cite&gt;&lt;Author&gt;Mantel&lt;/Author&gt;&lt;Year&gt;1959&lt;/Year&gt;&lt;RecNum&gt;826&lt;/RecNum&gt;&lt;DisplayText&gt;[33]&lt;/DisplayText&gt;&lt;record&gt;&lt;rec-number&gt;826&lt;/rec-number&gt;&lt;foreign-keys&gt;&lt;key app="EN" db-id="99wxddz0mzf201edrptppws3pz5wwpe0s2rd"&gt;826&lt;/key&gt;&lt;/foreign-keys&gt;&lt;ref-type name="Journal Article"&gt;17&lt;/ref-type&gt;&lt;contributors&gt;&lt;authors&gt;&lt;author&gt;Mantel, N.&lt;/author&gt;&lt;author&gt;Haenszel, W.&lt;/author&gt;&lt;/authors&gt;&lt;/contributors&gt;&lt;titles&gt;&lt;title&gt;Statistical aspects of the analysis of data from retrospective studies of disease&lt;/title&gt;&lt;secondary-title&gt;J Natl Cancer Inst&lt;/secondary-title&gt;&lt;alt-title&gt;Journal of the National Cancer Institute&lt;/alt-title&gt;&lt;/titles&gt;&lt;periodical&gt;&lt;full-title&gt;J Natl Cancer Inst&lt;/full-title&gt;&lt;abbr-1&gt;Journal of the National Cancer Institute&lt;/abbr-1&gt;&lt;/periodical&gt;&lt;alt-periodical&gt;&lt;full-title&gt;J Natl Cancer Inst&lt;/full-title&gt;&lt;abbr-1&gt;Journal of the National Cancer Institute&lt;/abbr-1&gt;&lt;/alt-periodical&gt;&lt;pages&gt;719-48&lt;/pages&gt;&lt;volume&gt;22&lt;/volume&gt;&lt;number&gt;4&lt;/number&gt;&lt;edition&gt;1959/04/01&lt;/edition&gt;&lt;keywords&gt;&lt;keyword&gt;*Statistics as Topic&lt;/keyword&gt;&lt;/keywords&gt;&lt;dates&gt;&lt;year&gt;1959&lt;/year&gt;&lt;pub-dates&gt;&lt;date&gt;Apr&lt;/date&gt;&lt;/pub-dates&gt;&lt;/dates&gt;&lt;isbn&gt;0027-8874 (Print)&amp;#xD;0027-8874&lt;/isbn&gt;&lt;accession-num&gt;13655060&lt;/accession-num&gt;&lt;urls&gt;&lt;/urls&gt;&lt;remote-database-provider&gt;Nlm&lt;/remote-database-provider&gt;&lt;language&gt;eng&lt;/language&gt;&lt;/record&gt;&lt;/Cite&gt;&lt;/EndNote&gt;</w:instrText>
      </w:r>
      <w:r w:rsidR="00993F35" w:rsidRPr="009162E0">
        <w:rPr>
          <w:rFonts w:ascii="Times New Roman" w:hAnsi="Times New Roman"/>
          <w:sz w:val="22"/>
        </w:rPr>
        <w:fldChar w:fldCharType="separate"/>
      </w:r>
      <w:r w:rsidR="005E1EEB" w:rsidRPr="009162E0">
        <w:rPr>
          <w:rFonts w:ascii="Times New Roman" w:hAnsi="Times New Roman"/>
          <w:noProof/>
          <w:sz w:val="22"/>
        </w:rPr>
        <w:t>[</w:t>
      </w:r>
      <w:hyperlink w:anchor="_ENREF_33" w:tooltip="Mantel, 1959 #826" w:history="1">
        <w:r w:rsidR="004E06E4" w:rsidRPr="009162E0">
          <w:rPr>
            <w:rFonts w:ascii="Times New Roman" w:hAnsi="Times New Roman"/>
            <w:noProof/>
            <w:sz w:val="22"/>
          </w:rPr>
          <w:t>33</w:t>
        </w:r>
      </w:hyperlink>
      <w:r w:rsidR="005E1EEB" w:rsidRPr="009162E0">
        <w:rPr>
          <w:rFonts w:ascii="Times New Roman" w:hAnsi="Times New Roman"/>
          <w:noProof/>
          <w:sz w:val="22"/>
        </w:rPr>
        <w:t>]</w:t>
      </w:r>
      <w:r w:rsidR="00993F35" w:rsidRPr="009162E0">
        <w:rPr>
          <w:rFonts w:ascii="Times New Roman" w:hAnsi="Times New Roman"/>
          <w:sz w:val="22"/>
        </w:rPr>
        <w:fldChar w:fldCharType="end"/>
      </w:r>
      <w:r w:rsidR="00993F35" w:rsidRPr="009162E0">
        <w:rPr>
          <w:rFonts w:ascii="Times New Roman" w:hAnsi="Times New Roman"/>
          <w:sz w:val="22"/>
        </w:rPr>
        <w:t xml:space="preserve">. Otherwise, the random-effects model was used </w:t>
      </w:r>
      <w:r w:rsidR="00993F35" w:rsidRPr="009162E0">
        <w:rPr>
          <w:rFonts w:ascii="Times New Roman" w:hAnsi="Times New Roman"/>
          <w:sz w:val="22"/>
        </w:rPr>
        <w:fldChar w:fldCharType="begin">
          <w:fldData xml:space="preserve">PEVuZE5vdGU+PENpdGU+PEF1dGhvcj5IdWl6ZW5nYTwvQXV0aG9yPjxZZWFyPjIwMTE8L1llYXI+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</w:fldData>
        </w:fldChar>
      </w:r>
      <w:r w:rsidR="005E1EEB" w:rsidRPr="009162E0">
        <w:rPr>
          <w:rFonts w:ascii="Times New Roman" w:hAnsi="Times New Roman"/>
          <w:sz w:val="22"/>
        </w:rPr>
        <w:instrText xml:space="preserve"> ADDIN EN.CITE </w:instrText>
      </w:r>
      <w:r w:rsidR="005E1EEB" w:rsidRPr="009162E0">
        <w:rPr>
          <w:rFonts w:ascii="Times New Roman" w:hAnsi="Times New Roman"/>
          <w:sz w:val="22"/>
        </w:rPr>
        <w:fldChar w:fldCharType="begin">
          <w:fldData xml:space="preserve">PEVuZE5vdGU+PENpdGU+PEF1dGhvcj5IdWl6ZW5nYTwvQXV0aG9yPjxZZWFyPjIwMTE8L1llYXI+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</w:fldData>
        </w:fldChar>
      </w:r>
      <w:r w:rsidR="005E1EEB" w:rsidRPr="009162E0">
        <w:rPr>
          <w:rFonts w:ascii="Times New Roman" w:hAnsi="Times New Roman"/>
          <w:sz w:val="22"/>
        </w:rPr>
        <w:instrText xml:space="preserve"> ADDIN EN.CITE.DATA </w:instrText>
      </w:r>
      <w:r w:rsidR="005E1EEB" w:rsidRPr="009162E0">
        <w:rPr>
          <w:rFonts w:ascii="Times New Roman" w:hAnsi="Times New Roman"/>
          <w:sz w:val="22"/>
        </w:rPr>
      </w:r>
      <w:r w:rsidR="005E1EEB" w:rsidRPr="009162E0">
        <w:rPr>
          <w:rFonts w:ascii="Times New Roman" w:hAnsi="Times New Roman"/>
          <w:sz w:val="22"/>
        </w:rPr>
        <w:fldChar w:fldCharType="end"/>
      </w:r>
      <w:r w:rsidR="00993F35" w:rsidRPr="009162E0">
        <w:rPr>
          <w:rFonts w:ascii="Times New Roman" w:hAnsi="Times New Roman"/>
          <w:sz w:val="22"/>
        </w:rPr>
      </w:r>
      <w:r w:rsidR="00993F35" w:rsidRPr="009162E0">
        <w:rPr>
          <w:rFonts w:ascii="Times New Roman" w:hAnsi="Times New Roman"/>
          <w:sz w:val="22"/>
        </w:rPr>
        <w:fldChar w:fldCharType="separate"/>
      </w:r>
      <w:r w:rsidR="005E1EEB" w:rsidRPr="009162E0">
        <w:rPr>
          <w:rFonts w:ascii="Times New Roman" w:hAnsi="Times New Roman"/>
          <w:noProof/>
          <w:sz w:val="22"/>
        </w:rPr>
        <w:t>[</w:t>
      </w:r>
      <w:hyperlink w:anchor="_ENREF_34" w:tooltip="Huizenga, 2011 #824" w:history="1">
        <w:r w:rsidR="004E06E4" w:rsidRPr="009162E0">
          <w:rPr>
            <w:rFonts w:ascii="Times New Roman" w:hAnsi="Times New Roman"/>
            <w:noProof/>
            <w:sz w:val="22"/>
          </w:rPr>
          <w:t>34</w:t>
        </w:r>
      </w:hyperlink>
      <w:r w:rsidR="005E1EEB" w:rsidRPr="009162E0">
        <w:rPr>
          <w:rFonts w:ascii="Times New Roman" w:hAnsi="Times New Roman"/>
          <w:noProof/>
          <w:sz w:val="22"/>
        </w:rPr>
        <w:t>]</w:t>
      </w:r>
      <w:r w:rsidR="00993F35" w:rsidRPr="009162E0">
        <w:rPr>
          <w:rFonts w:ascii="Times New Roman" w:hAnsi="Times New Roman"/>
          <w:sz w:val="22"/>
        </w:rPr>
        <w:fldChar w:fldCharType="end"/>
      </w:r>
      <w:r w:rsidR="00993F35" w:rsidRPr="009162E0">
        <w:rPr>
          <w:rFonts w:ascii="Times New Roman" w:hAnsi="Times New Roman"/>
          <w:sz w:val="22"/>
        </w:rPr>
        <w:t xml:space="preserve">. </w:t>
      </w:r>
      <w:r w:rsidRPr="009162E0">
        <w:rPr>
          <w:rFonts w:ascii="Times New Roman" w:hAnsi="Times New Roman"/>
          <w:sz w:val="22"/>
        </w:rPr>
        <w:t>Random effects meta-r</w:t>
      </w:r>
      <w:r w:rsidR="003749F3" w:rsidRPr="009162E0">
        <w:rPr>
          <w:rFonts w:ascii="Times New Roman" w:hAnsi="Times New Roman"/>
          <w:sz w:val="22"/>
        </w:rPr>
        <w:t xml:space="preserve">egression </w:t>
      </w:r>
      <w:r w:rsidRPr="009162E0">
        <w:rPr>
          <w:rFonts w:ascii="Times New Roman" w:hAnsi="Times New Roman"/>
          <w:sz w:val="22"/>
        </w:rPr>
        <w:t xml:space="preserve">was employed to determine how much of the heterogeneity (between-study variance) </w:t>
      </w:r>
      <w:r w:rsidR="003749F3" w:rsidRPr="009162E0">
        <w:rPr>
          <w:rFonts w:ascii="Times New Roman" w:hAnsi="Times New Roman"/>
          <w:sz w:val="22"/>
        </w:rPr>
        <w:t>was</w:t>
      </w:r>
      <w:r w:rsidRPr="009162E0">
        <w:rPr>
          <w:rFonts w:ascii="Times New Roman" w:hAnsi="Times New Roman"/>
          <w:sz w:val="22"/>
        </w:rPr>
        <w:t xml:space="preserve"> explained by the explanatory variables when the heterogeneity was significant. Nine variables were analyzed in meta-regression, including control types (autogenous and heterogeneous), gender proportion, proportion of TNM stage I</w:t>
      </w:r>
      <w:r w:rsidR="002D16A9" w:rsidRPr="009162E0">
        <w:rPr>
          <w:rFonts w:ascii="Times New Roman" w:hAnsi="Times New Roman"/>
          <w:sz w:val="22"/>
        </w:rPr>
        <w:t xml:space="preserve"> and II</w:t>
      </w:r>
      <w:r w:rsidRPr="009162E0">
        <w:rPr>
          <w:rFonts w:ascii="Times New Roman" w:hAnsi="Times New Roman"/>
          <w:sz w:val="22"/>
        </w:rPr>
        <w:t xml:space="preserve"> samples, mean or median age (&gt; </w:t>
      </w:r>
      <w:r w:rsidR="002D16A9" w:rsidRPr="009162E0">
        <w:rPr>
          <w:rFonts w:ascii="Times New Roman" w:hAnsi="Times New Roman"/>
          <w:sz w:val="22"/>
        </w:rPr>
        <w:t>59</w:t>
      </w:r>
      <w:r w:rsidRPr="009162E0">
        <w:rPr>
          <w:rFonts w:ascii="Times New Roman" w:hAnsi="Times New Roman"/>
          <w:sz w:val="22"/>
        </w:rPr>
        <w:t xml:space="preserve"> or ≤ </w:t>
      </w:r>
      <w:r w:rsidR="002D16A9" w:rsidRPr="009162E0">
        <w:rPr>
          <w:rFonts w:ascii="Times New Roman" w:hAnsi="Times New Roman"/>
          <w:sz w:val="22"/>
        </w:rPr>
        <w:t>59</w:t>
      </w:r>
      <w:r w:rsidRPr="009162E0">
        <w:rPr>
          <w:rFonts w:ascii="Times New Roman" w:hAnsi="Times New Roman"/>
          <w:sz w:val="22"/>
        </w:rPr>
        <w:t>), single or multiple target detection, sample types (</w:t>
      </w:r>
      <w:r w:rsidR="009162E0" w:rsidRPr="009162E0">
        <w:rPr>
          <w:rFonts w:ascii="Times New Roman" w:hAnsi="Times New Roman"/>
          <w:sz w:val="22"/>
        </w:rPr>
        <w:t>plasma</w:t>
      </w:r>
      <w:r w:rsidRPr="009162E0">
        <w:rPr>
          <w:rFonts w:ascii="Times New Roman" w:hAnsi="Times New Roman"/>
          <w:sz w:val="22"/>
        </w:rPr>
        <w:t xml:space="preserve"> or tissue), methylation detection methods (MSP, qMSP), study designs (diagnosis or non-diagnosis) and primer sets. Sensitivity analyses were performed to assess the</w:t>
      </w:r>
      <w:r w:rsidR="003749F3" w:rsidRPr="009162E0">
        <w:rPr>
          <w:rFonts w:ascii="Times New Roman" w:hAnsi="Times New Roman"/>
          <w:sz w:val="22"/>
        </w:rPr>
        <w:t xml:space="preserve"> contribution of single study to the final result</w:t>
      </w:r>
      <w:r w:rsidRPr="009162E0">
        <w:rPr>
          <w:rFonts w:ascii="Times New Roman" w:hAnsi="Times New Roman"/>
          <w:sz w:val="22"/>
        </w:rPr>
        <w:t xml:space="preserve"> with the abandonment of one article each time. Publication bias was analyzed by funnel plot with mixed-effects version of the Egger test</w:t>
      </w:r>
      <w:r w:rsidR="00596680" w:rsidRPr="009162E0">
        <w:rPr>
          <w:rFonts w:ascii="Times New Roman" w:hAnsi="Times New Roman"/>
          <w:sz w:val="22"/>
        </w:rPr>
        <w:t xml:space="preserve"> </w:t>
      </w:r>
      <w:r w:rsidR="00596680" w:rsidRPr="009162E0">
        <w:rPr>
          <w:rFonts w:ascii="Times New Roman" w:hAnsi="Times New Roman"/>
          <w:sz w:val="22"/>
        </w:rPr>
        <w:fldChar w:fldCharType="begin"/>
      </w:r>
      <w:r w:rsidR="005E1EEB" w:rsidRPr="009162E0">
        <w:rPr>
          <w:rFonts w:ascii="Times New Roman" w:hAnsi="Times New Roman"/>
          <w:sz w:val="22"/>
        </w:rPr>
        <w:instrText xml:space="preserve"> ADDIN EN.CITE &lt;EndNote&gt;&lt;Cite&gt;&lt;Author&gt;Egger&lt;/Author&gt;&lt;Year&gt;1997&lt;/Year&gt;&lt;RecNum&gt;830&lt;/RecNum&gt;&lt;DisplayText&gt;[35]&lt;/DisplayText&gt;&lt;record&gt;&lt;rec-number&gt;830&lt;/rec-number&gt;&lt;foreign-keys&gt;&lt;key app="EN" db-id="99wxddz0mzf201edrptppws3pz5wwpe0s2rd"&gt;830&lt;/key&gt;&lt;/foreign-keys&gt;&lt;ref-type name="Journal Article"&gt;17&lt;/ref-type&gt;&lt;contributors&gt;&lt;authors&gt;&lt;author&gt;Egger, M.&lt;/author&gt;&lt;author&gt;Davey Smith, G.&lt;/author&gt;&lt;author&gt;Schneider, M.&lt;/author&gt;&lt;author&gt;Minder, C.&lt;/author&gt;&lt;/authors&gt;&lt;/contributors&gt;&lt;auth-address&gt;Department of Social Medicine, University of Bristol. m.egger@bristol.ac.uk&lt;/auth-address&gt;&lt;titles&gt;&lt;title&gt;Bias in meta-analysis detected by a simple, graphical test&lt;/title&gt;&lt;secondary-title&gt;BMJ&lt;/secondary-title&gt;&lt;alt-title&gt;Bmj&lt;/alt-title&gt;&lt;/titles&gt;&lt;periodical&gt;&lt;full-title&gt;BMJ&lt;/full-title&gt;&lt;abbr-1&gt;Bmj&lt;/abbr-1&gt;&lt;/periodical&gt;&lt;alt-periodical&gt;&lt;full-title&gt;BMJ&lt;/full-title&gt;&lt;abbr-1&gt;Bmj&lt;/abbr-1&gt;&lt;/alt-periodical&gt;&lt;pages&gt;629-34&lt;/pages&gt;&lt;volume&gt;315&lt;/volume&gt;&lt;number&gt;7109&lt;/number&gt;&lt;keywords&gt;&lt;keyword&gt;*Bias (Epidemiology)&lt;/keyword&gt;&lt;keyword&gt;*Meta-Analysis as Topic&lt;/keyword&gt;&lt;keyword&gt;Randomized Controlled Trials as Topic&lt;/keyword&gt;&lt;keyword&gt;Regression Analysis&lt;/keyword&gt;&lt;keyword&gt;Statistics as Topic&lt;/keyword&gt;&lt;keyword&gt;Treatment Outcome&lt;/keyword&gt;&lt;/keywords&gt;&lt;dates&gt;&lt;year&gt;1997&lt;/year&gt;&lt;pub-dates&gt;&lt;date&gt;Sep 13&lt;/date&gt;&lt;/pub-dates&gt;&lt;/dates&gt;&lt;isbn&gt;0959-8138 (Print)&amp;#xD;0959-535X (Linking)&lt;/isbn&gt;&lt;accession-num&gt;9310563&lt;/accession-num&gt;&lt;urls&gt;&lt;related-urls&gt;&lt;url&gt;http://www.ncbi.nlm.nih.gov/pubmed/9310563&lt;/url&gt;&lt;/related-urls&gt;&lt;/urls&gt;&lt;custom2&gt;2127453&lt;/custom2&gt;&lt;/record&gt;&lt;/Cite&gt;&lt;/EndNote&gt;</w:instrText>
      </w:r>
      <w:r w:rsidR="00596680" w:rsidRPr="009162E0">
        <w:rPr>
          <w:rFonts w:ascii="Times New Roman" w:hAnsi="Times New Roman"/>
          <w:sz w:val="22"/>
        </w:rPr>
        <w:fldChar w:fldCharType="separate"/>
      </w:r>
      <w:r w:rsidR="005E1EEB" w:rsidRPr="009162E0">
        <w:rPr>
          <w:rFonts w:ascii="Times New Roman" w:hAnsi="Times New Roman"/>
          <w:noProof/>
          <w:sz w:val="22"/>
        </w:rPr>
        <w:t>[</w:t>
      </w:r>
      <w:hyperlink w:anchor="_ENREF_35" w:tooltip="Egger, 1997 #830" w:history="1">
        <w:r w:rsidR="004E06E4" w:rsidRPr="009162E0">
          <w:rPr>
            <w:rFonts w:ascii="Times New Roman" w:hAnsi="Times New Roman"/>
            <w:noProof/>
            <w:sz w:val="22"/>
          </w:rPr>
          <w:t>35</w:t>
        </w:r>
      </w:hyperlink>
      <w:r w:rsidR="005E1EEB" w:rsidRPr="009162E0">
        <w:rPr>
          <w:rFonts w:ascii="Times New Roman" w:hAnsi="Times New Roman"/>
          <w:noProof/>
          <w:sz w:val="22"/>
        </w:rPr>
        <w:t>]</w:t>
      </w:r>
      <w:r w:rsidR="00596680" w:rsidRPr="009162E0">
        <w:rPr>
          <w:rFonts w:ascii="Times New Roman" w:hAnsi="Times New Roman"/>
          <w:sz w:val="22"/>
        </w:rPr>
        <w:fldChar w:fldCharType="end"/>
      </w:r>
      <w:r w:rsidRPr="009162E0">
        <w:rPr>
          <w:rFonts w:ascii="Times New Roman" w:hAnsi="Times New Roman"/>
          <w:sz w:val="22"/>
        </w:rPr>
        <w:t xml:space="preserve">. If bias was suspected, the conventional meta-trim method was used to re-estimate the effect size. </w:t>
      </w:r>
    </w:p>
    <w:p w14:paraId="32DA9100" w14:textId="77777777" w:rsidR="0026343C" w:rsidRPr="009162E0" w:rsidRDefault="0094288E" w:rsidP="00BE0CB8">
      <w:pPr>
        <w:pStyle w:val="Heading3"/>
        <w:spacing w:before="120" w:line="480" w:lineRule="auto"/>
        <w:rPr>
          <w:rFonts w:ascii="Times New Roman" w:hAnsi="Times New Roman" w:cs="Times New Roman"/>
          <w:b/>
          <w:color w:val="auto"/>
          <w:sz w:val="22"/>
        </w:rPr>
      </w:pPr>
      <w:r w:rsidRPr="009162E0">
        <w:rPr>
          <w:rFonts w:ascii="Times New Roman" w:hAnsi="Times New Roman" w:cs="Times New Roman"/>
          <w:b/>
          <w:color w:val="auto"/>
          <w:sz w:val="22"/>
        </w:rPr>
        <w:t>TCGA and GEO datasets extraction and analysis</w:t>
      </w:r>
    </w:p>
    <w:p w14:paraId="4D6C7DAB" w14:textId="47893F23" w:rsidR="00D6711F" w:rsidRPr="009162E0" w:rsidRDefault="004A126B" w:rsidP="00BE0CB8">
      <w:pPr>
        <w:spacing w:before="120" w:line="480" w:lineRule="auto"/>
        <w:rPr>
          <w:rFonts w:ascii="Times New Roman" w:hAnsi="Times New Roman"/>
          <w:sz w:val="22"/>
        </w:rPr>
      </w:pPr>
      <w:r w:rsidRPr="009162E0">
        <w:rPr>
          <w:rFonts w:ascii="Times New Roman" w:hAnsi="Times New Roman"/>
          <w:sz w:val="22"/>
        </w:rPr>
        <w:t>TCGA DNA methyl</w:t>
      </w:r>
      <w:r w:rsidR="007D3EB0" w:rsidRPr="009162E0">
        <w:rPr>
          <w:rFonts w:ascii="Times New Roman" w:hAnsi="Times New Roman"/>
          <w:sz w:val="22"/>
        </w:rPr>
        <w:t>ation datasets which included 23 lung adenocarcinoma and 40</w:t>
      </w:r>
      <w:r w:rsidRPr="009162E0">
        <w:rPr>
          <w:rFonts w:ascii="Times New Roman" w:hAnsi="Times New Roman"/>
          <w:sz w:val="22"/>
        </w:rPr>
        <w:t xml:space="preserve"> lung squamous cell</w:t>
      </w:r>
      <w:r w:rsidR="007D3EB0" w:rsidRPr="009162E0">
        <w:rPr>
          <w:rFonts w:ascii="Times New Roman" w:hAnsi="Times New Roman"/>
          <w:sz w:val="22"/>
        </w:rPr>
        <w:t xml:space="preserve"> carcinoma tissues as well as 63</w:t>
      </w:r>
      <w:r w:rsidRPr="009162E0">
        <w:rPr>
          <w:rFonts w:ascii="Times New Roman" w:hAnsi="Times New Roman"/>
          <w:sz w:val="22"/>
        </w:rPr>
        <w:t xml:space="preserve"> paired adjacent </w:t>
      </w:r>
      <w:r w:rsidR="007D3EB0" w:rsidRPr="009162E0">
        <w:rPr>
          <w:rFonts w:ascii="Times New Roman" w:hAnsi="Times New Roman"/>
          <w:sz w:val="22"/>
        </w:rPr>
        <w:t>tissues , were</w:t>
      </w:r>
      <w:r w:rsidRPr="009162E0">
        <w:rPr>
          <w:rFonts w:ascii="Times New Roman" w:hAnsi="Times New Roman"/>
          <w:sz w:val="22"/>
        </w:rPr>
        <w:t xml:space="preserve"> collected from TCGA project</w:t>
      </w:r>
      <w:r w:rsidR="00C0490D" w:rsidRPr="009162E0">
        <w:rPr>
          <w:rFonts w:ascii="Times New Roman" w:hAnsi="Times New Roman"/>
          <w:sz w:val="22"/>
        </w:rPr>
        <w:t>[http://cancerg</w:t>
      </w:r>
      <w:r w:rsidR="00217A71" w:rsidRPr="009162E0">
        <w:rPr>
          <w:rFonts w:ascii="Times New Roman" w:hAnsi="Times New Roman"/>
          <w:sz w:val="22"/>
        </w:rPr>
        <w:t>enome.</w:t>
      </w:r>
      <w:r w:rsidR="00C0490D" w:rsidRPr="009162E0">
        <w:rPr>
          <w:rFonts w:ascii="Times New Roman" w:hAnsi="Times New Roman"/>
          <w:sz w:val="22"/>
        </w:rPr>
        <w:t>nih.gov/]</w:t>
      </w:r>
      <w:r w:rsidR="00245172" w:rsidRPr="009162E0">
        <w:rPr>
          <w:rFonts w:ascii="Times New Roman" w:hAnsi="Times New Roman"/>
          <w:sz w:val="22"/>
        </w:rPr>
        <w:t xml:space="preserve"> using Illumina </w:t>
      </w:r>
      <w:r w:rsidRPr="009162E0">
        <w:rPr>
          <w:rFonts w:ascii="Times New Roman" w:hAnsi="Times New Roman"/>
          <w:sz w:val="22"/>
        </w:rPr>
        <w:t xml:space="preserve">HumanMethylation 450K Beadchip. And The GEO datasets including </w:t>
      </w:r>
      <w:r w:rsidR="0087152A" w:rsidRPr="009162E0">
        <w:rPr>
          <w:rFonts w:ascii="Times New Roman" w:hAnsi="Times New Roman"/>
          <w:sz w:val="22"/>
        </w:rPr>
        <w:t>GSE39279, GSE52401 and GSE</w:t>
      </w:r>
      <w:r w:rsidR="00217A71" w:rsidRPr="009162E0">
        <w:rPr>
          <w:rFonts w:ascii="Times New Roman" w:hAnsi="Times New Roman"/>
          <w:sz w:val="22"/>
        </w:rPr>
        <w:t>56044</w:t>
      </w:r>
      <w:r w:rsidRPr="009162E0">
        <w:rPr>
          <w:rFonts w:ascii="Times New Roman" w:hAnsi="Times New Roman"/>
          <w:sz w:val="22"/>
        </w:rPr>
        <w:t xml:space="preserve"> were downloaded from Gene Expression Omnibus</w:t>
      </w:r>
      <w:r w:rsidR="00C0490D" w:rsidRPr="009162E0">
        <w:rPr>
          <w:rFonts w:ascii="Times New Roman" w:hAnsi="Times New Roman"/>
          <w:sz w:val="22"/>
        </w:rPr>
        <w:t>[http://</w:t>
      </w:r>
      <w:r w:rsidR="00217A71" w:rsidRPr="009162E0">
        <w:rPr>
          <w:rFonts w:ascii="Times New Roman" w:hAnsi="Times New Roman"/>
          <w:sz w:val="22"/>
        </w:rPr>
        <w:t>www.ncbi.nlm.nih.gov/geo/</w:t>
      </w:r>
      <w:r w:rsidR="00C0490D" w:rsidRPr="009162E0">
        <w:rPr>
          <w:rFonts w:ascii="Times New Roman" w:hAnsi="Times New Roman"/>
          <w:sz w:val="22"/>
        </w:rPr>
        <w:t>]</w:t>
      </w:r>
      <w:r w:rsidR="008F0895" w:rsidRPr="009162E0">
        <w:rPr>
          <w:rFonts w:ascii="Times New Roman" w:hAnsi="Times New Roman"/>
          <w:sz w:val="22"/>
        </w:rPr>
        <w:t xml:space="preserve">, including a sum of 568 NSCLC </w:t>
      </w:r>
      <w:r w:rsidR="00217A71" w:rsidRPr="009162E0">
        <w:rPr>
          <w:rFonts w:ascii="Times New Roman" w:hAnsi="Times New Roman"/>
          <w:sz w:val="22"/>
        </w:rPr>
        <w:t>tissues and 256</w:t>
      </w:r>
      <w:r w:rsidRPr="009162E0">
        <w:rPr>
          <w:rFonts w:ascii="Times New Roman" w:hAnsi="Times New Roman"/>
          <w:sz w:val="22"/>
        </w:rPr>
        <w:t xml:space="preserve"> adjacent or normal lung </w:t>
      </w:r>
      <w:r w:rsidR="00FF2CA0" w:rsidRPr="009162E0">
        <w:rPr>
          <w:rFonts w:ascii="Times New Roman" w:hAnsi="Times New Roman"/>
          <w:sz w:val="22"/>
        </w:rPr>
        <w:t xml:space="preserve">tissues </w:t>
      </w:r>
      <w:r w:rsidR="00DC2F40" w:rsidRPr="009162E0">
        <w:rPr>
          <w:rFonts w:ascii="Times New Roman" w:hAnsi="Times New Roman"/>
          <w:sz w:val="22"/>
        </w:rPr>
        <w:fldChar w:fldCharType="begin">
          <w:fldData xml:space="preserve">PEVuZE5vdGU+PENpdGU+PEF1dGhvcj5TYW5kb3ZhbDwvQXV0aG9yPjxZZWFyPjIwMTM8L1llYXI+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</w:fldData>
        </w:fldChar>
      </w:r>
      <w:r w:rsidR="005E1EEB" w:rsidRPr="009162E0">
        <w:rPr>
          <w:rFonts w:ascii="Times New Roman" w:hAnsi="Times New Roman"/>
          <w:sz w:val="22"/>
        </w:rPr>
        <w:instrText xml:space="preserve"> ADDIN EN.CITE </w:instrText>
      </w:r>
      <w:r w:rsidR="005E1EEB" w:rsidRPr="009162E0">
        <w:rPr>
          <w:rFonts w:ascii="Times New Roman" w:hAnsi="Times New Roman"/>
          <w:sz w:val="22"/>
        </w:rPr>
        <w:fldChar w:fldCharType="begin">
          <w:fldData xml:space="preserve">PEVuZE5vdGU+PENpdGU+PEF1dGhvcj5TYW5kb3ZhbDwvQXV0aG9yPjxZZWFyPjIwMTM8L1llYXI+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</w:fldData>
        </w:fldChar>
      </w:r>
      <w:r w:rsidR="005E1EEB" w:rsidRPr="009162E0">
        <w:rPr>
          <w:rFonts w:ascii="Times New Roman" w:hAnsi="Times New Roman"/>
          <w:sz w:val="22"/>
        </w:rPr>
        <w:instrText xml:space="preserve"> ADDIN EN.CITE.DATA </w:instrText>
      </w:r>
      <w:r w:rsidR="005E1EEB" w:rsidRPr="009162E0">
        <w:rPr>
          <w:rFonts w:ascii="Times New Roman" w:hAnsi="Times New Roman"/>
          <w:sz w:val="22"/>
        </w:rPr>
      </w:r>
      <w:r w:rsidR="005E1EEB" w:rsidRPr="009162E0">
        <w:rPr>
          <w:rFonts w:ascii="Times New Roman" w:hAnsi="Times New Roman"/>
          <w:sz w:val="22"/>
        </w:rPr>
        <w:fldChar w:fldCharType="end"/>
      </w:r>
      <w:r w:rsidR="00DC2F40" w:rsidRPr="009162E0">
        <w:rPr>
          <w:rFonts w:ascii="Times New Roman" w:hAnsi="Times New Roman"/>
          <w:sz w:val="22"/>
        </w:rPr>
      </w:r>
      <w:r w:rsidR="00DC2F40" w:rsidRPr="009162E0">
        <w:rPr>
          <w:rFonts w:ascii="Times New Roman" w:hAnsi="Times New Roman"/>
          <w:sz w:val="22"/>
        </w:rPr>
        <w:fldChar w:fldCharType="separate"/>
      </w:r>
      <w:r w:rsidR="005E1EEB" w:rsidRPr="009162E0">
        <w:rPr>
          <w:rFonts w:ascii="Times New Roman" w:hAnsi="Times New Roman"/>
          <w:noProof/>
          <w:sz w:val="22"/>
        </w:rPr>
        <w:t>[</w:t>
      </w:r>
      <w:hyperlink w:anchor="_ENREF_36" w:tooltip="Sandoval, 2013 #201" w:history="1">
        <w:r w:rsidR="004E06E4" w:rsidRPr="009162E0">
          <w:rPr>
            <w:rFonts w:ascii="Times New Roman" w:hAnsi="Times New Roman"/>
            <w:noProof/>
            <w:sz w:val="22"/>
          </w:rPr>
          <w:t>36-38</w:t>
        </w:r>
      </w:hyperlink>
      <w:r w:rsidR="005E1EEB" w:rsidRPr="009162E0">
        <w:rPr>
          <w:rFonts w:ascii="Times New Roman" w:hAnsi="Times New Roman"/>
          <w:noProof/>
          <w:sz w:val="22"/>
        </w:rPr>
        <w:t>]</w:t>
      </w:r>
      <w:r w:rsidR="00DC2F40" w:rsidRPr="009162E0">
        <w:rPr>
          <w:rFonts w:ascii="Times New Roman" w:hAnsi="Times New Roman"/>
          <w:sz w:val="22"/>
        </w:rPr>
        <w:fldChar w:fldCharType="end"/>
      </w:r>
      <w:r w:rsidRPr="009162E0">
        <w:rPr>
          <w:rFonts w:ascii="Times New Roman" w:hAnsi="Times New Roman"/>
          <w:sz w:val="22"/>
        </w:rPr>
        <w:t>.</w:t>
      </w:r>
      <w:r w:rsidR="00245172" w:rsidRPr="009162E0">
        <w:rPr>
          <w:rFonts w:ascii="Times New Roman" w:hAnsi="Times New Roman"/>
          <w:sz w:val="22"/>
        </w:rPr>
        <w:t xml:space="preserve"> </w:t>
      </w:r>
      <w:r w:rsidRPr="009162E0">
        <w:rPr>
          <w:rFonts w:ascii="Times New Roman" w:hAnsi="Times New Roman"/>
          <w:sz w:val="22"/>
        </w:rPr>
        <w:t>All of the above dat</w:t>
      </w:r>
      <w:r w:rsidR="00245172" w:rsidRPr="009162E0">
        <w:rPr>
          <w:rFonts w:ascii="Times New Roman" w:hAnsi="Times New Roman"/>
          <w:sz w:val="22"/>
        </w:rPr>
        <w:t>a</w:t>
      </w:r>
      <w:r w:rsidR="00217A71" w:rsidRPr="009162E0">
        <w:rPr>
          <w:rFonts w:ascii="Times New Roman" w:hAnsi="Times New Roman"/>
          <w:sz w:val="22"/>
        </w:rPr>
        <w:t>sets are</w:t>
      </w:r>
      <w:r w:rsidRPr="009162E0">
        <w:rPr>
          <w:rFonts w:ascii="Times New Roman" w:hAnsi="Times New Roman"/>
          <w:sz w:val="22"/>
        </w:rPr>
        <w:t xml:space="preserve"> </w:t>
      </w:r>
      <w:r w:rsidR="00217A71" w:rsidRPr="009162E0">
        <w:rPr>
          <w:rFonts w:ascii="Times New Roman" w:hAnsi="Times New Roman"/>
          <w:sz w:val="22"/>
        </w:rPr>
        <w:t>using Illumina HumanMethylation450 BeadC</w:t>
      </w:r>
      <w:r w:rsidRPr="009162E0">
        <w:rPr>
          <w:rFonts w:ascii="Times New Roman" w:hAnsi="Times New Roman"/>
          <w:sz w:val="22"/>
        </w:rPr>
        <w:t>hip for</w:t>
      </w:r>
      <w:r w:rsidR="00217A71" w:rsidRPr="009162E0">
        <w:rPr>
          <w:rFonts w:ascii="Times New Roman" w:hAnsi="Times New Roman"/>
          <w:sz w:val="22"/>
        </w:rPr>
        <w:t xml:space="preserve"> </w:t>
      </w:r>
      <w:r w:rsidR="008B0579" w:rsidRPr="009162E0">
        <w:rPr>
          <w:rFonts w:ascii="Times New Roman" w:hAnsi="Times New Roman"/>
          <w:sz w:val="22"/>
        </w:rPr>
        <w:t>methylation measurement</w:t>
      </w:r>
      <w:r w:rsidR="00696830" w:rsidRPr="009162E0">
        <w:rPr>
          <w:rFonts w:ascii="Times New Roman" w:hAnsi="Times New Roman"/>
          <w:sz w:val="22"/>
        </w:rPr>
        <w:t>.</w:t>
      </w:r>
      <w:r w:rsidR="008B0579" w:rsidRPr="009162E0">
        <w:rPr>
          <w:rFonts w:ascii="Times New Roman" w:hAnsi="Times New Roman"/>
          <w:sz w:val="22"/>
        </w:rPr>
        <w:t xml:space="preserve"> </w:t>
      </w:r>
      <w:r w:rsidR="00D6711F" w:rsidRPr="009162E0">
        <w:rPr>
          <w:rFonts w:ascii="Times New Roman" w:hAnsi="Times New Roman"/>
          <w:sz w:val="22"/>
        </w:rPr>
        <w:t xml:space="preserve">The estimation of methylation for each CG probe was calculated </w:t>
      </w:r>
      <w:r w:rsidR="009D10B9" w:rsidRPr="009162E0">
        <w:rPr>
          <w:rFonts w:ascii="Times New Roman" w:hAnsi="Times New Roman"/>
          <w:sz w:val="22"/>
        </w:rPr>
        <w:t>between</w:t>
      </w:r>
      <w:r w:rsidR="00A73FA5" w:rsidRPr="009162E0">
        <w:rPr>
          <w:rFonts w:ascii="Times New Roman" w:hAnsi="Times New Roman"/>
          <w:sz w:val="22"/>
        </w:rPr>
        <w:t xml:space="preserve"> methylated</w:t>
      </w:r>
      <w:r w:rsidR="00AC06B4" w:rsidRPr="009162E0">
        <w:rPr>
          <w:rFonts w:ascii="Times New Roman" w:hAnsi="Times New Roman"/>
          <w:sz w:val="22"/>
        </w:rPr>
        <w:t xml:space="preserve"> </w:t>
      </w:r>
      <w:r w:rsidR="00A73FA5" w:rsidRPr="009162E0">
        <w:rPr>
          <w:rFonts w:ascii="Times New Roman" w:hAnsi="Times New Roman"/>
          <w:sz w:val="22"/>
        </w:rPr>
        <w:t>(M) and unmethylated</w:t>
      </w:r>
      <w:r w:rsidR="00AC06B4" w:rsidRPr="009162E0">
        <w:rPr>
          <w:rFonts w:ascii="Times New Roman" w:hAnsi="Times New Roman"/>
          <w:sz w:val="22"/>
        </w:rPr>
        <w:t xml:space="preserve"> </w:t>
      </w:r>
      <w:r w:rsidR="00A73FA5" w:rsidRPr="009162E0">
        <w:rPr>
          <w:rFonts w:ascii="Times New Roman" w:hAnsi="Times New Roman"/>
          <w:sz w:val="22"/>
        </w:rPr>
        <w:t>(U) allel</w:t>
      </w:r>
      <w:r w:rsidR="00245172" w:rsidRPr="009162E0">
        <w:rPr>
          <w:rFonts w:ascii="Times New Roman" w:hAnsi="Times New Roman"/>
          <w:sz w:val="22"/>
        </w:rPr>
        <w:t>e</w:t>
      </w:r>
      <w:r w:rsidR="00A73FA5" w:rsidRPr="009162E0">
        <w:rPr>
          <w:rFonts w:ascii="Times New Roman" w:hAnsi="Times New Roman"/>
          <w:sz w:val="22"/>
        </w:rPr>
        <w:t>s. Specifically</w:t>
      </w:r>
      <w:r w:rsidR="00D6711F" w:rsidRPr="009162E0">
        <w:rPr>
          <w:rFonts w:ascii="Times New Roman" w:hAnsi="Times New Roman"/>
          <w:sz w:val="22"/>
        </w:rPr>
        <w:t>:</w:t>
      </w:r>
    </w:p>
    <w:p w14:paraId="561DF4B8" w14:textId="1C120780" w:rsidR="00D6711F" w:rsidRPr="009162E0" w:rsidRDefault="00FF2CA0" w:rsidP="00BE0CB8">
      <w:pPr>
        <w:spacing w:before="120" w:line="480" w:lineRule="auto"/>
        <w:jc w:val="center"/>
        <w:rPr>
          <w:rFonts w:ascii="Times New Roman" w:hAnsi="Times New Roman"/>
          <w:sz w:val="22"/>
        </w:rPr>
      </w:pPr>
      <w:r w:rsidRPr="009162E0">
        <w:rPr>
          <w:rFonts w:ascii="Times New Roman" w:hAnsi="Times New Roman"/>
          <w:sz w:val="22"/>
        </w:rPr>
        <w:t>beta =</w:t>
      </w:r>
      <w:r w:rsidR="00D6711F" w:rsidRPr="009162E0">
        <w:rPr>
          <w:rFonts w:ascii="Times New Roman" w:hAnsi="Times New Roman"/>
          <w:sz w:val="22"/>
        </w:rPr>
        <w:t xml:space="preserve">  </w:t>
      </w:r>
      <m:oMath>
        <m:f>
          <m:fPr>
            <m:ctrlPr>
              <w:rPr>
                <w:rFonts w:ascii="Cambria Math" w:hAnsi="Cambria Math"/>
                <w:sz w:val="22"/>
              </w:rPr>
            </m:ctrlPr>
          </m:fPr>
          <m:num>
            <m:func>
              <m:funcPr>
                <m:ctrlPr>
                  <w:rPr>
                    <w:rFonts w:ascii="Cambria Math" w:hAnsi="Cambria Math"/>
                    <w:sz w:val="22"/>
                  </w:rPr>
                </m:ctrlPr>
              </m:funcPr>
              <m:fName>
                <m:r>
                  <m:rPr>
                    <m:sty m:val="p"/>
                  </m:rPr>
                  <w:rPr>
                    <w:rFonts w:ascii="Cambria Math" w:hAnsi="Cambria Math"/>
                    <w:sz w:val="22"/>
                  </w:rPr>
                  <m:t>max</m:t>
                </m:r>
              </m:fName>
              <m:e>
                <m:d>
                  <m:dPr>
                    <m:ctrlPr>
                      <w:rPr>
                        <w:rFonts w:ascii="Cambria Math" w:hAnsi="Cambria Math"/>
                        <w:sz w:val="22"/>
                      </w:rPr>
                    </m:ctrlPr>
                  </m:dPr>
                  <m:e>
                    <m:r>
                      <m:rPr>
                        <m:sty m:val="p"/>
                      </m:rPr>
                      <w:rPr>
                        <w:rFonts w:ascii="Cambria Math" w:hAnsi="Cambria Math"/>
                        <w:sz w:val="22"/>
                      </w:rPr>
                      <m:t>M,0</m:t>
                    </m:r>
                  </m:e>
                </m:d>
              </m:e>
            </m:func>
            <m:ctrlPr>
              <w:rPr>
                <w:rFonts w:ascii="Cambria Math" w:hAnsi="Cambria Math"/>
                <w:i/>
                <w:sz w:val="22"/>
              </w:rPr>
            </m:ctrlPr>
          </m:num>
          <m:den>
            <m:func>
              <m:funcPr>
                <m:ctrlPr>
                  <w:rPr>
                    <w:rFonts w:ascii="Cambria Math" w:hAnsi="Cambria Math"/>
                    <w:sz w:val="22"/>
                  </w:rPr>
                </m:ctrlPr>
              </m:funcPr>
              <m:fName>
                <m:r>
                  <m:rPr>
                    <m:sty m:val="p"/>
                  </m:rPr>
                  <w:rPr>
                    <w:rFonts w:ascii="Cambria Math" w:hAnsi="Cambria Math"/>
                    <w:sz w:val="22"/>
                  </w:rPr>
                  <m:t>max</m:t>
                </m:r>
              </m:fName>
              <m:e>
                <m:d>
                  <m:dPr>
                    <m:ctrlPr>
                      <w:rPr>
                        <w:rFonts w:ascii="Cambria Math" w:hAnsi="Cambria Math"/>
                        <w:sz w:val="22"/>
                      </w:rPr>
                    </m:ctrlPr>
                  </m:dPr>
                  <m:e>
                    <m:r>
                      <m:rPr>
                        <m:sty m:val="p"/>
                      </m:rPr>
                      <w:rPr>
                        <w:rFonts w:ascii="Cambria Math" w:hAnsi="Cambria Math"/>
                        <w:sz w:val="22"/>
                      </w:rPr>
                      <m:t>M,0</m:t>
                    </m:r>
                  </m:e>
                </m:d>
              </m:e>
            </m:func>
            <m:r>
              <m:rPr>
                <m:sty m:val="p"/>
              </m:rP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max</m:t>
                </m:r>
              </m:fName>
              <m:e>
                <m:d>
                  <m:dPr>
                    <m:ctrlPr>
                      <w:rPr>
                        <w:rFonts w:ascii="Cambria Math" w:hAnsi="Cambria Math"/>
                        <w:sz w:val="22"/>
                      </w:rPr>
                    </m:ctrlPr>
                  </m:dPr>
                  <m:e>
                    <m:r>
                      <m:rPr>
                        <m:sty m:val="p"/>
                      </m:rPr>
                      <w:rPr>
                        <w:rFonts w:ascii="Cambria Math" w:hAnsi="Cambria Math"/>
                        <w:sz w:val="22"/>
                      </w:rPr>
                      <m:t>U,0</m:t>
                    </m:r>
                  </m:e>
                </m:d>
              </m:e>
            </m:func>
          </m:den>
        </m:f>
      </m:oMath>
    </w:p>
    <w:p w14:paraId="31F0EA48" w14:textId="2EAF9D80" w:rsidR="00217A71" w:rsidRPr="009162E0" w:rsidRDefault="00D6711F" w:rsidP="00BE0CB8">
      <w:pPr>
        <w:spacing w:before="120" w:line="480" w:lineRule="auto"/>
        <w:rPr>
          <w:rFonts w:ascii="Times New Roman" w:hAnsi="Times New Roman"/>
          <w:sz w:val="22"/>
        </w:rPr>
      </w:pPr>
      <w:r w:rsidRPr="009162E0">
        <w:rPr>
          <w:rFonts w:ascii="Times New Roman" w:hAnsi="Times New Roman"/>
          <w:sz w:val="22"/>
        </w:rPr>
        <w:t xml:space="preserve">M and U represent the mean </w:t>
      </w:r>
      <w:r w:rsidR="00A73FA5" w:rsidRPr="009162E0">
        <w:rPr>
          <w:rFonts w:ascii="Times New Roman" w:hAnsi="Times New Roman"/>
          <w:sz w:val="22"/>
        </w:rPr>
        <w:t xml:space="preserve">signal intensities for about 30 replicates on the array. The methylation signals of the CpG sites in the datasets previously mentioned were all defined according to the beta value. </w:t>
      </w:r>
      <w:r w:rsidR="00696830" w:rsidRPr="009162E0">
        <w:rPr>
          <w:rFonts w:ascii="Times New Roman" w:hAnsi="Times New Roman"/>
          <w:sz w:val="22"/>
        </w:rPr>
        <w:t xml:space="preserve">CpG site would be </w:t>
      </w:r>
      <w:r w:rsidR="008B0579" w:rsidRPr="009162E0">
        <w:rPr>
          <w:rFonts w:ascii="Times New Roman" w:hAnsi="Times New Roman"/>
          <w:sz w:val="22"/>
        </w:rPr>
        <w:t xml:space="preserve">immediately omitted if there was one </w:t>
      </w:r>
      <w:r w:rsidR="00696830" w:rsidRPr="009162E0">
        <w:rPr>
          <w:rFonts w:ascii="Times New Roman" w:hAnsi="Times New Roman"/>
          <w:sz w:val="22"/>
        </w:rPr>
        <w:t>missing samples</w:t>
      </w:r>
      <w:r w:rsidR="008B0579" w:rsidRPr="009162E0">
        <w:rPr>
          <w:rFonts w:ascii="Times New Roman" w:hAnsi="Times New Roman"/>
          <w:sz w:val="22"/>
        </w:rPr>
        <w:t xml:space="preserve"> or more </w:t>
      </w:r>
      <w:r w:rsidR="00696830" w:rsidRPr="009162E0">
        <w:rPr>
          <w:rFonts w:ascii="Times New Roman" w:hAnsi="Times New Roman"/>
          <w:sz w:val="22"/>
        </w:rPr>
        <w:t xml:space="preserve">in the dataset. </w:t>
      </w:r>
      <w:r w:rsidR="00A73FA5" w:rsidRPr="009162E0">
        <w:rPr>
          <w:rFonts w:ascii="Times New Roman" w:hAnsi="Times New Roman"/>
          <w:sz w:val="22"/>
        </w:rPr>
        <w:t>CpG sites</w:t>
      </w:r>
      <w:r w:rsidR="00217A71" w:rsidRPr="009162E0">
        <w:rPr>
          <w:rFonts w:ascii="Times New Roman" w:hAnsi="Times New Roman"/>
          <w:sz w:val="22"/>
        </w:rPr>
        <w:t xml:space="preserve"> of FHIT gene in </w:t>
      </w:r>
      <w:r w:rsidR="00217A71" w:rsidRPr="009162E0">
        <w:rPr>
          <w:rFonts w:ascii="Times New Roman" w:hAnsi="Times New Roman"/>
          <w:sz w:val="22"/>
        </w:rPr>
        <w:lastRenderedPageBreak/>
        <w:t>TCGA dataset and GEO dataset were not completely the same due to the quality control</w:t>
      </w:r>
      <w:r w:rsidR="008B0579" w:rsidRPr="009162E0">
        <w:rPr>
          <w:rFonts w:ascii="Times New Roman" w:hAnsi="Times New Roman"/>
          <w:sz w:val="22"/>
        </w:rPr>
        <w:t xml:space="preserve"> previously mentioned</w:t>
      </w:r>
      <w:r w:rsidR="00217A71" w:rsidRPr="009162E0">
        <w:rPr>
          <w:rFonts w:ascii="Times New Roman" w:hAnsi="Times New Roman"/>
          <w:sz w:val="22"/>
        </w:rPr>
        <w:t>.</w:t>
      </w:r>
      <w:r w:rsidR="008B0579" w:rsidRPr="009162E0">
        <w:rPr>
          <w:rFonts w:ascii="Times New Roman" w:hAnsi="Times New Roman"/>
          <w:sz w:val="22"/>
        </w:rPr>
        <w:t xml:space="preserve"> </w:t>
      </w:r>
      <w:r w:rsidR="00217A71" w:rsidRPr="009162E0">
        <w:rPr>
          <w:rFonts w:ascii="Times New Roman" w:hAnsi="Times New Roman"/>
          <w:sz w:val="22"/>
        </w:rPr>
        <w:t xml:space="preserve"> </w:t>
      </w:r>
    </w:p>
    <w:p w14:paraId="6C9D8430" w14:textId="4C81EC3A" w:rsidR="00FF2CA0" w:rsidRPr="009162E0" w:rsidRDefault="00217A71" w:rsidP="00BE0CB8">
      <w:pPr>
        <w:spacing w:before="120" w:line="480" w:lineRule="auto"/>
        <w:rPr>
          <w:rFonts w:ascii="Times New Roman" w:hAnsi="Times New Roman"/>
          <w:sz w:val="22"/>
        </w:rPr>
      </w:pPr>
      <w:r w:rsidRPr="009162E0">
        <w:rPr>
          <w:rFonts w:ascii="Times New Roman" w:hAnsi="Times New Roman"/>
          <w:sz w:val="22"/>
        </w:rPr>
        <w:t xml:space="preserve">P-value was calculated with </w:t>
      </w:r>
      <w:r w:rsidR="00314B4F" w:rsidRPr="009162E0">
        <w:rPr>
          <w:rFonts w:ascii="Times New Roman" w:hAnsi="Times New Roman"/>
          <w:sz w:val="22"/>
        </w:rPr>
        <w:t>Wilcoxon</w:t>
      </w:r>
      <w:r w:rsidRPr="009162E0">
        <w:rPr>
          <w:rFonts w:ascii="Times New Roman" w:hAnsi="Times New Roman"/>
          <w:sz w:val="22"/>
        </w:rPr>
        <w:t xml:space="preserve"> </w:t>
      </w:r>
      <w:r w:rsidR="005E777B" w:rsidRPr="009162E0">
        <w:rPr>
          <w:rFonts w:ascii="Times New Roman" w:hAnsi="Times New Roman"/>
          <w:sz w:val="22"/>
        </w:rPr>
        <w:t>rank sum test</w:t>
      </w:r>
      <w:r w:rsidR="00534250" w:rsidRPr="009162E0">
        <w:rPr>
          <w:rFonts w:ascii="Times New Roman" w:hAnsi="Times New Roman"/>
          <w:sz w:val="22"/>
        </w:rPr>
        <w:t xml:space="preserve">. To correct for multiple testing, </w:t>
      </w:r>
      <w:r w:rsidR="00314B4F" w:rsidRPr="009162E0">
        <w:rPr>
          <w:rFonts w:ascii="Times New Roman" w:hAnsi="Times New Roman"/>
          <w:sz w:val="22"/>
        </w:rPr>
        <w:t>Benjamini</w:t>
      </w:r>
      <w:r w:rsidR="00534250" w:rsidRPr="009162E0">
        <w:rPr>
          <w:rFonts w:ascii="Times New Roman" w:hAnsi="Times New Roman"/>
          <w:sz w:val="22"/>
        </w:rPr>
        <w:t xml:space="preserve"> and Hochberg procedure was conducted. For identification of differentially methylated CpG sites, adjusted P-value </w:t>
      </w:r>
      <m:oMath>
        <m:r>
          <m:rPr>
            <m:sty m:val="p"/>
          </m:rPr>
          <w:rPr>
            <w:rFonts w:ascii="Cambria Math" w:hAnsi="Cambria Math"/>
            <w:sz w:val="22"/>
          </w:rPr>
          <m:t>≤</m:t>
        </m:r>
      </m:oMath>
      <w:r w:rsidR="00534250" w:rsidRPr="009162E0">
        <w:rPr>
          <w:rFonts w:ascii="Times New Roman" w:hAnsi="Times New Roman"/>
          <w:sz w:val="22"/>
        </w:rPr>
        <w:t xml:space="preserve">0.05 and absolute mean difference </w:t>
      </w:r>
      <m:oMath>
        <m:r>
          <m:rPr>
            <m:sty m:val="p"/>
          </m:rPr>
          <w:rPr>
            <w:rFonts w:ascii="Cambria Math" w:hAnsi="Cambria Math"/>
            <w:sz w:val="22"/>
          </w:rPr>
          <m:t>≥</m:t>
        </m:r>
      </m:oMath>
      <w:r w:rsidR="00534250" w:rsidRPr="009162E0">
        <w:rPr>
          <w:rFonts w:ascii="Times New Roman" w:hAnsi="Times New Roman"/>
          <w:sz w:val="22"/>
        </w:rPr>
        <w:t>0.1 was set as the criteria. Besides, logistic regression was also</w:t>
      </w:r>
      <w:r w:rsidR="009E3A42" w:rsidRPr="009162E0">
        <w:rPr>
          <w:rFonts w:ascii="Times New Roman" w:hAnsi="Times New Roman"/>
          <w:sz w:val="22"/>
        </w:rPr>
        <w:t xml:space="preserve"> conducted to calculate the OR</w:t>
      </w:r>
      <w:r w:rsidR="00F63607" w:rsidRPr="009162E0">
        <w:rPr>
          <w:rFonts w:ascii="Times New Roman" w:hAnsi="Times New Roman"/>
          <w:sz w:val="22"/>
        </w:rPr>
        <w:t xml:space="preserve"> and p</w:t>
      </w:r>
      <w:r w:rsidR="00534250" w:rsidRPr="009162E0">
        <w:rPr>
          <w:rFonts w:ascii="Times New Roman" w:hAnsi="Times New Roman"/>
          <w:sz w:val="22"/>
        </w:rPr>
        <w:t xml:space="preserve">-value for every CpG site with </w:t>
      </w:r>
      <w:r w:rsidR="00314B4F" w:rsidRPr="009162E0">
        <w:rPr>
          <w:rFonts w:ascii="Times New Roman" w:hAnsi="Times New Roman"/>
          <w:sz w:val="22"/>
        </w:rPr>
        <w:t>Benjamini</w:t>
      </w:r>
      <w:r w:rsidR="00534250" w:rsidRPr="009162E0">
        <w:rPr>
          <w:rFonts w:ascii="Times New Roman" w:hAnsi="Times New Roman"/>
          <w:sz w:val="22"/>
        </w:rPr>
        <w:t xml:space="preserve"> and Hochberg multiple comparison correction followed. </w:t>
      </w:r>
      <w:r w:rsidR="00F63607" w:rsidRPr="009162E0">
        <w:rPr>
          <w:rFonts w:ascii="Times New Roman" w:hAnsi="Times New Roman"/>
          <w:sz w:val="22"/>
        </w:rPr>
        <w:t>Data was analyz</w:t>
      </w:r>
      <w:r w:rsidR="00640D30" w:rsidRPr="009162E0">
        <w:rPr>
          <w:rFonts w:ascii="Times New Roman" w:hAnsi="Times New Roman"/>
          <w:sz w:val="22"/>
        </w:rPr>
        <w:t>ed and visualized mainly with R software</w:t>
      </w:r>
      <w:r w:rsidR="00AC06B4" w:rsidRPr="009162E0">
        <w:rPr>
          <w:rFonts w:ascii="Times New Roman" w:hAnsi="Times New Roman"/>
          <w:sz w:val="22"/>
        </w:rPr>
        <w:t xml:space="preserve"> </w:t>
      </w:r>
      <w:r w:rsidR="00640D30" w:rsidRPr="009162E0">
        <w:rPr>
          <w:rFonts w:ascii="Times New Roman" w:hAnsi="Times New Roman"/>
          <w:sz w:val="22"/>
        </w:rPr>
        <w:t>(R</w:t>
      </w:r>
      <w:r w:rsidR="00C16C2F" w:rsidRPr="009162E0">
        <w:rPr>
          <w:rFonts w:ascii="Times New Roman" w:hAnsi="Times New Roman"/>
          <w:sz w:val="22"/>
        </w:rPr>
        <w:t xml:space="preserve"> </w:t>
      </w:r>
      <w:r w:rsidR="00640D30" w:rsidRPr="009162E0">
        <w:rPr>
          <w:rFonts w:ascii="Times New Roman" w:hAnsi="Times New Roman"/>
          <w:sz w:val="22"/>
        </w:rPr>
        <w:t>3.1.0)</w:t>
      </w:r>
      <w:r w:rsidR="005E1EEB" w:rsidRPr="009162E0">
        <w:rPr>
          <w:rFonts w:ascii="Times New Roman" w:hAnsi="Times New Roman"/>
          <w:sz w:val="22"/>
        </w:rPr>
        <w:fldChar w:fldCharType="begin"/>
      </w:r>
      <w:r w:rsidR="005E1EEB" w:rsidRPr="009162E0">
        <w:rPr>
          <w:rFonts w:ascii="Times New Roman" w:hAnsi="Times New Roman"/>
          <w:sz w:val="22"/>
        </w:rPr>
        <w:instrText xml:space="preserve"> ADDIN EN.CITE &lt;EndNote&gt;&lt;Cite&gt;&lt;RecNum&gt;0&lt;/RecNum&gt;&lt;Note&gt;Team R C. R: A language and environment for statistical computing. R Foundation for Statistical Computing, Vienna, Austria, 2012[J]. 2014&lt;/Note&gt;&lt;DisplayText&gt;[39]&lt;/DisplayText&gt;&lt;/Cite&gt;&lt;/EndNote&gt;</w:instrText>
      </w:r>
      <w:r w:rsidR="005E1EEB" w:rsidRPr="009162E0">
        <w:rPr>
          <w:rFonts w:ascii="Times New Roman" w:hAnsi="Times New Roman"/>
          <w:sz w:val="22"/>
        </w:rPr>
        <w:fldChar w:fldCharType="separate"/>
      </w:r>
      <w:r w:rsidR="005E1EEB" w:rsidRPr="009162E0">
        <w:rPr>
          <w:rFonts w:ascii="Times New Roman" w:hAnsi="Times New Roman"/>
          <w:noProof/>
          <w:sz w:val="22"/>
        </w:rPr>
        <w:t>[</w:t>
      </w:r>
      <w:hyperlink w:anchor="_ENREF_39" w:tooltip="NOTE:Team R C. R: A language and environment for statistical computing. R Foundation for Statistical Computing, Vienna, Austria, 2012[J]. 2014" w:history="1">
        <w:r w:rsidR="004E06E4" w:rsidRPr="009162E0">
          <w:rPr>
            <w:rFonts w:ascii="Times New Roman" w:hAnsi="Times New Roman"/>
            <w:noProof/>
            <w:sz w:val="22"/>
          </w:rPr>
          <w:t>39</w:t>
        </w:r>
      </w:hyperlink>
      <w:r w:rsidR="005E1EEB" w:rsidRPr="009162E0">
        <w:rPr>
          <w:rFonts w:ascii="Times New Roman" w:hAnsi="Times New Roman"/>
          <w:noProof/>
          <w:sz w:val="22"/>
        </w:rPr>
        <w:t>]</w:t>
      </w:r>
      <w:r w:rsidR="005E1EEB" w:rsidRPr="009162E0">
        <w:rPr>
          <w:rFonts w:ascii="Times New Roman" w:hAnsi="Times New Roman"/>
          <w:sz w:val="22"/>
        </w:rPr>
        <w:fldChar w:fldCharType="end"/>
      </w:r>
      <w:r w:rsidR="004E06E4" w:rsidRPr="009162E0">
        <w:rPr>
          <w:rFonts w:ascii="Times New Roman" w:hAnsi="Times New Roman"/>
          <w:sz w:val="22"/>
        </w:rPr>
        <w:fldChar w:fldCharType="begin"/>
      </w:r>
      <w:r w:rsidR="004E06E4" w:rsidRPr="009162E0">
        <w:rPr>
          <w:rFonts w:ascii="Times New Roman" w:hAnsi="Times New Roman"/>
          <w:sz w:val="22"/>
        </w:rPr>
        <w:instrText xml:space="preserve"> ADDIN EN.CITE &lt;EndNote&gt;&lt;Cite&gt;&lt;Author&gt;Benjamini&lt;/Author&gt;&lt;Year&gt;1995&lt;/Year&gt;&lt;RecNum&gt;111&lt;/RecNum&gt;&lt;DisplayText&gt;[40]&lt;/DisplayText&gt;&lt;record&gt;&lt;rec-number&gt;111&lt;/rec-number&gt;&lt;foreign-keys&gt;&lt;key app="EN" db-id="99wxddz0mzf201edrptppws3pz5wwpe0s2rd"&gt;111&lt;/key&gt;&lt;/foreign-keys&gt;&lt;ref-type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Testing&lt;/title&gt;&lt;secondary-title&gt;Journal of the Royal Statistical Society Series B-Methodological&lt;/secondary-title&gt;&lt;alt-title&gt;J Roy Stat Soc B Met&amp;#xD;J Roy Stat Soc B Met&lt;/alt-title&gt;&lt;/titles&gt;&lt;periodical&gt;&lt;full-title&gt;Journal of the Royal Statistical Society Series B-Methodological&lt;/full-title&gt;&lt;abbr-1&gt;J Roy Stat Soc B Met&lt;/abbr-1&gt;&lt;/periodical&gt;&lt;pages&gt;289-300&lt;/pages&gt;&lt;volume&gt;57&lt;/volume&gt;&lt;number&gt;1&lt;/number&gt;&lt;keywords&gt;&lt;keyword&gt;bonferroni-type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rsidR="004E06E4" w:rsidRPr="009162E0">
        <w:rPr>
          <w:rFonts w:ascii="Times New Roman" w:hAnsi="Times New Roman"/>
          <w:sz w:val="22"/>
        </w:rPr>
        <w:fldChar w:fldCharType="separate"/>
      </w:r>
      <w:r w:rsidR="004E06E4" w:rsidRPr="009162E0">
        <w:rPr>
          <w:rFonts w:ascii="Times New Roman" w:hAnsi="Times New Roman"/>
          <w:noProof/>
          <w:sz w:val="22"/>
        </w:rPr>
        <w:t>[</w:t>
      </w:r>
      <w:hyperlink w:anchor="_ENREF_40" w:tooltip="Benjamini, 1995 #111" w:history="1">
        <w:r w:rsidR="004E06E4" w:rsidRPr="009162E0">
          <w:rPr>
            <w:rFonts w:ascii="Times New Roman" w:hAnsi="Times New Roman"/>
            <w:noProof/>
            <w:sz w:val="22"/>
          </w:rPr>
          <w:t>40</w:t>
        </w:r>
      </w:hyperlink>
      <w:r w:rsidR="004E06E4" w:rsidRPr="009162E0">
        <w:rPr>
          <w:rFonts w:ascii="Times New Roman" w:hAnsi="Times New Roman"/>
          <w:noProof/>
          <w:sz w:val="22"/>
        </w:rPr>
        <w:t>]</w:t>
      </w:r>
      <w:r w:rsidR="004E06E4" w:rsidRPr="009162E0">
        <w:rPr>
          <w:rFonts w:ascii="Times New Roman" w:hAnsi="Times New Roman"/>
          <w:sz w:val="22"/>
        </w:rPr>
        <w:fldChar w:fldCharType="end"/>
      </w:r>
      <w:r w:rsidR="00640D30" w:rsidRPr="009162E0">
        <w:rPr>
          <w:rFonts w:ascii="Times New Roman" w:hAnsi="Times New Roman"/>
          <w:sz w:val="22"/>
        </w:rPr>
        <w:t>.</w:t>
      </w:r>
    </w:p>
    <w:p w14:paraId="047B1A77" w14:textId="77777777" w:rsidR="004A3B81" w:rsidRPr="009162E0" w:rsidRDefault="004A3B81" w:rsidP="00BE0CB8">
      <w:pPr>
        <w:pStyle w:val="Heading3"/>
        <w:spacing w:before="120" w:line="480" w:lineRule="auto"/>
        <w:rPr>
          <w:rFonts w:ascii="Times New Roman" w:hAnsi="Times New Roman" w:cs="Times New Roman"/>
          <w:b/>
          <w:color w:val="auto"/>
          <w:sz w:val="22"/>
        </w:rPr>
      </w:pPr>
      <w:r w:rsidRPr="009162E0">
        <w:rPr>
          <w:rFonts w:ascii="Times New Roman" w:hAnsi="Times New Roman" w:cs="Times New Roman"/>
          <w:b/>
          <w:color w:val="auto"/>
          <w:sz w:val="22"/>
        </w:rPr>
        <w:t>RNA-Seq data extraction and analysis</w:t>
      </w:r>
    </w:p>
    <w:p w14:paraId="01F0E35E" w14:textId="45A7EEB3" w:rsidR="00F505A6" w:rsidRPr="009162E0" w:rsidRDefault="004A3B81" w:rsidP="00BE0CB8">
      <w:pPr>
        <w:spacing w:before="120" w:line="480" w:lineRule="auto"/>
        <w:rPr>
          <w:rFonts w:ascii="Times New Roman" w:hAnsi="Times New Roman"/>
          <w:sz w:val="22"/>
        </w:rPr>
      </w:pPr>
      <w:r w:rsidRPr="009162E0">
        <w:rPr>
          <w:rFonts w:ascii="Times New Roman" w:hAnsi="Times New Roman"/>
          <w:sz w:val="22"/>
        </w:rPr>
        <w:t>RNA-Seq data w</w:t>
      </w:r>
      <w:r w:rsidR="004E4110" w:rsidRPr="009162E0">
        <w:rPr>
          <w:rFonts w:ascii="Times New Roman" w:hAnsi="Times New Roman"/>
          <w:sz w:val="22"/>
        </w:rPr>
        <w:t xml:space="preserve">as downloaded from TCGA Data Portal, which was available for </w:t>
      </w:r>
      <w:r w:rsidR="006D572D" w:rsidRPr="009162E0">
        <w:rPr>
          <w:rFonts w:ascii="Times New Roman" w:hAnsi="Times New Roman"/>
          <w:sz w:val="22"/>
        </w:rPr>
        <w:t>114 lung adenocarcinoma and 104</w:t>
      </w:r>
      <w:r w:rsidR="004E4110" w:rsidRPr="009162E0">
        <w:rPr>
          <w:rFonts w:ascii="Times New Roman" w:hAnsi="Times New Roman"/>
          <w:sz w:val="22"/>
        </w:rPr>
        <w:t xml:space="preserve"> lung squamous cell carcinoma</w:t>
      </w:r>
      <w:r w:rsidR="006D572D" w:rsidRPr="009162E0">
        <w:rPr>
          <w:rFonts w:ascii="Times New Roman" w:hAnsi="Times New Roman"/>
          <w:sz w:val="22"/>
        </w:rPr>
        <w:t xml:space="preserve"> and 218 paired adjacent normal lung tissues.</w:t>
      </w:r>
      <w:r w:rsidR="004E4110" w:rsidRPr="009162E0">
        <w:rPr>
          <w:rFonts w:ascii="Times New Roman" w:hAnsi="Times New Roman"/>
          <w:sz w:val="22"/>
        </w:rPr>
        <w:t xml:space="preserve"> Level 3 RNA-Seq data was obtained and per million mapped </w:t>
      </w:r>
      <w:r w:rsidR="003F27ED" w:rsidRPr="009162E0">
        <w:rPr>
          <w:rFonts w:ascii="Times New Roman" w:hAnsi="Times New Roman"/>
          <w:sz w:val="22"/>
        </w:rPr>
        <w:t>reads (</w:t>
      </w:r>
      <w:r w:rsidR="004E4110" w:rsidRPr="009162E0">
        <w:rPr>
          <w:rFonts w:ascii="Times New Roman" w:hAnsi="Times New Roman"/>
          <w:sz w:val="22"/>
        </w:rPr>
        <w:t>RPKM)</w:t>
      </w:r>
      <w:r w:rsidR="00FA3EB7" w:rsidRPr="009162E0">
        <w:rPr>
          <w:rFonts w:ascii="Times New Roman" w:hAnsi="Times New Roman"/>
          <w:sz w:val="22"/>
        </w:rPr>
        <w:t xml:space="preserve"> was chosen as the measurement</w:t>
      </w:r>
      <w:r w:rsidR="004E4110" w:rsidRPr="009162E0">
        <w:rPr>
          <w:rFonts w:ascii="Times New Roman" w:hAnsi="Times New Roman"/>
          <w:sz w:val="22"/>
        </w:rPr>
        <w:t xml:space="preserve"> for gene expression. </w:t>
      </w:r>
      <w:r w:rsidR="00245172" w:rsidRPr="009162E0">
        <w:rPr>
          <w:rFonts w:ascii="Times New Roman" w:hAnsi="Times New Roman"/>
          <w:sz w:val="22"/>
        </w:rPr>
        <w:t>We assessed the significance of the differential gene expression by comparing the tumor tissues with paired</w:t>
      </w:r>
      <w:r w:rsidR="00FA3EB7" w:rsidRPr="009162E0">
        <w:rPr>
          <w:rFonts w:ascii="Times New Roman" w:hAnsi="Times New Roman"/>
          <w:sz w:val="22"/>
        </w:rPr>
        <w:t xml:space="preserve"> adjacent normal tissues using </w:t>
      </w:r>
      <w:r w:rsidR="00314B4F" w:rsidRPr="009162E0">
        <w:rPr>
          <w:rFonts w:ascii="Times New Roman" w:hAnsi="Times New Roman"/>
          <w:sz w:val="22"/>
        </w:rPr>
        <w:t>Wilcoxon</w:t>
      </w:r>
      <w:r w:rsidR="00245172" w:rsidRPr="009162E0">
        <w:rPr>
          <w:rFonts w:ascii="Times New Roman" w:hAnsi="Times New Roman"/>
          <w:sz w:val="22"/>
        </w:rPr>
        <w:t xml:space="preserve"> rank sum test and a Benjamini and Hochberg false discovery </w:t>
      </w:r>
      <w:r w:rsidR="003F27ED" w:rsidRPr="009162E0">
        <w:rPr>
          <w:rFonts w:ascii="Times New Roman" w:hAnsi="Times New Roman"/>
          <w:sz w:val="22"/>
        </w:rPr>
        <w:t>rate (</w:t>
      </w:r>
      <w:r w:rsidR="00245172" w:rsidRPr="009162E0">
        <w:rPr>
          <w:rFonts w:ascii="Times New Roman" w:hAnsi="Times New Roman"/>
          <w:sz w:val="22"/>
        </w:rPr>
        <w:t>FDR) correction</w:t>
      </w:r>
      <w:r w:rsidR="0025781D" w:rsidRPr="009162E0">
        <w:rPr>
          <w:rFonts w:ascii="Times New Roman" w:hAnsi="Times New Roman"/>
          <w:sz w:val="22"/>
        </w:rPr>
        <w:fldChar w:fldCharType="begin"/>
      </w:r>
      <w:r w:rsidR="0025781D" w:rsidRPr="009162E0">
        <w:rPr>
          <w:rFonts w:ascii="Times New Roman" w:hAnsi="Times New Roman"/>
          <w:sz w:val="22"/>
        </w:rPr>
        <w:instrText xml:space="preserve"> ADDIN EN.CITE &lt;EndNote&gt;&lt;Cite&gt;&lt;Author&gt;Benjamini&lt;/Author&gt;&lt;Year&gt;1995&lt;/Year&gt;&lt;RecNum&gt;111&lt;/RecNum&gt;&lt;DisplayText&gt;[40]&lt;/DisplayText&gt;&lt;record&gt;&lt;rec-number&gt;111&lt;/rec-number&gt;&lt;foreign-keys&gt;&lt;key app="EN" db-id="99wxddz0mzf201edrptppws3pz5wwpe0s2rd"&gt;111&lt;/key&gt;&lt;/foreign-keys&gt;&lt;ref-type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Testing&lt;/title&gt;&lt;secondary-title&gt;Journal of the Royal Statistical Society Series B-Methodological&lt;/secondary-title&gt;&lt;alt-title&gt;J Roy Stat Soc B Met&amp;#xD;J Roy Stat Soc B Met&lt;/alt-title&gt;&lt;/titles&gt;&lt;periodical&gt;&lt;full-title&gt;Journal of the Royal Statistical Society Series B-Methodological&lt;/full-title&gt;&lt;abbr-1&gt;J Roy Stat Soc B Met&lt;/abbr-1&gt;&lt;/periodical&gt;&lt;pages&gt;289-300&lt;/pages&gt;&lt;volume&gt;57&lt;/volume&gt;&lt;number&gt;1&lt;/number&gt;&lt;keywords&gt;&lt;keyword&gt;bonferroni-type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rsidR="0025781D" w:rsidRPr="009162E0">
        <w:rPr>
          <w:rFonts w:ascii="Times New Roman" w:hAnsi="Times New Roman"/>
          <w:sz w:val="22"/>
        </w:rPr>
        <w:fldChar w:fldCharType="separate"/>
      </w:r>
      <w:r w:rsidR="0025781D" w:rsidRPr="009162E0">
        <w:rPr>
          <w:rFonts w:ascii="Times New Roman" w:hAnsi="Times New Roman"/>
          <w:noProof/>
          <w:sz w:val="22"/>
        </w:rPr>
        <w:t>[</w:t>
      </w:r>
      <w:hyperlink w:anchor="_ENREF_40" w:tooltip="Benjamini, 1995 #111" w:history="1">
        <w:r w:rsidR="004E06E4" w:rsidRPr="009162E0">
          <w:rPr>
            <w:rFonts w:ascii="Times New Roman" w:hAnsi="Times New Roman"/>
            <w:noProof/>
            <w:sz w:val="22"/>
          </w:rPr>
          <w:t>40</w:t>
        </w:r>
      </w:hyperlink>
      <w:r w:rsidR="0025781D" w:rsidRPr="009162E0">
        <w:rPr>
          <w:rFonts w:ascii="Times New Roman" w:hAnsi="Times New Roman"/>
          <w:noProof/>
          <w:sz w:val="22"/>
        </w:rPr>
        <w:t>]</w:t>
      </w:r>
      <w:r w:rsidR="0025781D" w:rsidRPr="009162E0">
        <w:rPr>
          <w:rFonts w:ascii="Times New Roman" w:hAnsi="Times New Roman"/>
          <w:sz w:val="22"/>
        </w:rPr>
        <w:fldChar w:fldCharType="end"/>
      </w:r>
      <w:r w:rsidR="00245172" w:rsidRPr="009162E0">
        <w:rPr>
          <w:rFonts w:ascii="Times New Roman" w:hAnsi="Times New Roman"/>
          <w:sz w:val="22"/>
        </w:rPr>
        <w:t xml:space="preserve">. </w:t>
      </w:r>
      <w:r w:rsidR="00FA3EB7" w:rsidRPr="009162E0">
        <w:rPr>
          <w:rFonts w:ascii="Times New Roman" w:hAnsi="Times New Roman"/>
          <w:sz w:val="22"/>
        </w:rPr>
        <w:t xml:space="preserve">For identification of differentially expression </w:t>
      </w:r>
      <w:r w:rsidR="00C16C2F" w:rsidRPr="009162E0">
        <w:rPr>
          <w:rFonts w:ascii="Times New Roman" w:hAnsi="Times New Roman"/>
          <w:sz w:val="22"/>
        </w:rPr>
        <w:t>genes, adjusted p</w:t>
      </w:r>
      <w:r w:rsidR="00FA3EB7" w:rsidRPr="009162E0">
        <w:rPr>
          <w:rFonts w:ascii="Times New Roman" w:hAnsi="Times New Roman"/>
          <w:sz w:val="22"/>
        </w:rPr>
        <w:t>-value</w:t>
      </w:r>
      <w:r w:rsidR="009162E0">
        <w:rPr>
          <w:rFonts w:ascii="Times New Roman" w:hAnsi="Times New Roman"/>
          <w:sz w:val="22"/>
        </w:rPr>
        <w:t xml:space="preserve"> </w:t>
      </w:r>
      <m:oMath>
        <m:r>
          <m:rPr>
            <m:sty m:val="p"/>
          </m:rPr>
          <w:rPr>
            <w:rFonts w:ascii="Cambria Math" w:hAnsi="Cambria Math"/>
            <w:sz w:val="22"/>
          </w:rPr>
          <m:t>≤</m:t>
        </m:r>
      </m:oMath>
      <w:r w:rsidR="00FA3EB7" w:rsidRPr="009162E0">
        <w:rPr>
          <w:rFonts w:ascii="Times New Roman" w:hAnsi="Times New Roman"/>
          <w:sz w:val="22"/>
        </w:rPr>
        <w:t xml:space="preserve">0.05 and fold change </w:t>
      </w:r>
      <m:oMath>
        <m:r>
          <m:rPr>
            <m:sty m:val="p"/>
          </m:rPr>
          <w:rPr>
            <w:rFonts w:ascii="Cambria Math" w:hAnsi="Cambria Math"/>
            <w:sz w:val="22"/>
          </w:rPr>
          <m:t>≥</m:t>
        </m:r>
      </m:oMath>
      <w:r w:rsidR="00FA3EB7" w:rsidRPr="009162E0">
        <w:rPr>
          <w:rFonts w:ascii="Times New Roman" w:hAnsi="Times New Roman"/>
          <w:sz w:val="22"/>
        </w:rPr>
        <w:t xml:space="preserve">2.0 was set as the criteria. </w:t>
      </w:r>
      <w:r w:rsidR="00640D30" w:rsidRPr="009162E0">
        <w:rPr>
          <w:rFonts w:ascii="Times New Roman" w:hAnsi="Times New Roman"/>
          <w:sz w:val="22"/>
        </w:rPr>
        <w:t>All the data analysis was conducted with open-source R software</w:t>
      </w:r>
      <w:r w:rsidR="00AC06B4" w:rsidRPr="009162E0">
        <w:rPr>
          <w:rFonts w:ascii="Times New Roman" w:hAnsi="Times New Roman"/>
          <w:sz w:val="22"/>
        </w:rPr>
        <w:t xml:space="preserve"> </w:t>
      </w:r>
      <w:r w:rsidR="00640D30" w:rsidRPr="009162E0">
        <w:rPr>
          <w:rFonts w:ascii="Times New Roman" w:hAnsi="Times New Roman"/>
          <w:sz w:val="22"/>
        </w:rPr>
        <w:t>(version 3.1.0)</w:t>
      </w:r>
    </w:p>
    <w:p w14:paraId="7B1F6736" w14:textId="77777777" w:rsidR="00D53A6C" w:rsidRPr="009162E0" w:rsidRDefault="00D53A6C" w:rsidP="00BE0CB8">
      <w:pPr>
        <w:spacing w:before="120" w:line="480" w:lineRule="auto"/>
        <w:rPr>
          <w:rFonts w:ascii="Times New Roman" w:hAnsi="Times New Roman"/>
          <w:sz w:val="22"/>
        </w:rPr>
      </w:pPr>
    </w:p>
    <w:p w14:paraId="5D09A843" w14:textId="77777777" w:rsidR="00D53A6C" w:rsidRPr="009162E0" w:rsidRDefault="00D53A6C" w:rsidP="00BE0CB8">
      <w:pPr>
        <w:pStyle w:val="Heading2"/>
        <w:spacing w:before="120" w:line="480" w:lineRule="auto"/>
        <w:rPr>
          <w:rFonts w:ascii="Times New Roman" w:hAnsi="Times New Roman" w:cs="Times New Roman"/>
          <w:b/>
          <w:color w:val="auto"/>
          <w:sz w:val="24"/>
          <w:szCs w:val="22"/>
        </w:rPr>
      </w:pPr>
      <w:r w:rsidRPr="009162E0">
        <w:rPr>
          <w:rFonts w:ascii="Times New Roman" w:hAnsi="Times New Roman" w:cs="Times New Roman"/>
          <w:b/>
          <w:color w:val="auto"/>
          <w:sz w:val="24"/>
          <w:szCs w:val="22"/>
        </w:rPr>
        <w:t>Competing interests</w:t>
      </w:r>
    </w:p>
    <w:p w14:paraId="7EC78643" w14:textId="5688F997" w:rsidR="00D53A6C" w:rsidRPr="009162E0" w:rsidRDefault="00D53A6C" w:rsidP="00BE0CB8">
      <w:pPr>
        <w:spacing w:before="120" w:line="480" w:lineRule="auto"/>
        <w:rPr>
          <w:rFonts w:ascii="Times New Roman" w:hAnsi="Times New Roman"/>
          <w:sz w:val="22"/>
        </w:rPr>
      </w:pPr>
      <w:r w:rsidRPr="009162E0">
        <w:rPr>
          <w:rFonts w:ascii="Times New Roman" w:hAnsi="Times New Roman"/>
          <w:sz w:val="22"/>
        </w:rPr>
        <w:t>The authors declare that they have no competing interests.</w:t>
      </w:r>
    </w:p>
    <w:p w14:paraId="5FDBFB3B" w14:textId="77777777" w:rsidR="00D53A6C" w:rsidRPr="009162E0" w:rsidRDefault="00D53A6C" w:rsidP="00BE0CB8">
      <w:pPr>
        <w:spacing w:before="120" w:line="480" w:lineRule="auto"/>
        <w:rPr>
          <w:rFonts w:ascii="Times New Roman" w:hAnsi="Times New Roman"/>
          <w:sz w:val="22"/>
        </w:rPr>
      </w:pPr>
    </w:p>
    <w:p w14:paraId="5F585EB2" w14:textId="77777777" w:rsidR="00D53A6C" w:rsidRPr="009162E0" w:rsidRDefault="00D53A6C" w:rsidP="00BE0CB8">
      <w:pPr>
        <w:pStyle w:val="Heading2"/>
        <w:spacing w:before="120" w:line="480" w:lineRule="auto"/>
        <w:rPr>
          <w:rFonts w:ascii="Times New Roman" w:hAnsi="Times New Roman" w:cs="Times New Roman"/>
          <w:b/>
          <w:color w:val="auto"/>
          <w:sz w:val="24"/>
          <w:szCs w:val="22"/>
        </w:rPr>
      </w:pPr>
      <w:r w:rsidRPr="009162E0">
        <w:rPr>
          <w:rFonts w:ascii="Times New Roman" w:hAnsi="Times New Roman" w:cs="Times New Roman"/>
          <w:b/>
          <w:color w:val="auto"/>
          <w:sz w:val="24"/>
          <w:szCs w:val="22"/>
        </w:rPr>
        <w:t>Authors’ contributions</w:t>
      </w:r>
    </w:p>
    <w:p w14:paraId="23ECE786" w14:textId="77777777" w:rsidR="0094240F" w:rsidRPr="009162E0" w:rsidRDefault="0094240F" w:rsidP="00BE0CB8">
      <w:pPr>
        <w:spacing w:before="120" w:line="480" w:lineRule="auto"/>
        <w:rPr>
          <w:rFonts w:ascii="Times New Roman" w:hAnsi="Times New Roman"/>
          <w:sz w:val="22"/>
        </w:rPr>
      </w:pPr>
      <w:r w:rsidRPr="009162E0">
        <w:rPr>
          <w:rFonts w:ascii="Times New Roman" w:hAnsi="Times New Roman"/>
          <w:sz w:val="22"/>
        </w:rPr>
        <w:t>XG and SG, WP, JW, LJ contributed to the conception, design and final approval of the submitted version. XG, SG, ZL, AW, YT contributed to the meta-analysis and interpretation of data, XG, SG, WP, LT, SC, YX contributed to TCGA NSCLC data analysis. All authors read and approved the final manuscript.</w:t>
      </w:r>
    </w:p>
    <w:p w14:paraId="0A1B784D" w14:textId="77777777" w:rsidR="00D53A6C" w:rsidRPr="009162E0" w:rsidRDefault="00D53A6C" w:rsidP="00BE0CB8">
      <w:pPr>
        <w:spacing w:before="120" w:line="480" w:lineRule="auto"/>
        <w:rPr>
          <w:rFonts w:ascii="Times New Roman" w:hAnsi="Times New Roman"/>
          <w:sz w:val="22"/>
        </w:rPr>
      </w:pPr>
    </w:p>
    <w:p w14:paraId="711139F2" w14:textId="687BDA6C" w:rsidR="001C1839" w:rsidRPr="001C1839" w:rsidRDefault="00D53A6C" w:rsidP="00BE0CB8">
      <w:pPr>
        <w:pStyle w:val="Heading2"/>
        <w:spacing w:before="120" w:line="480" w:lineRule="auto"/>
        <w:rPr>
          <w:rFonts w:ascii="Times New Roman" w:hAnsi="Times New Roman" w:cs="Times New Roman"/>
          <w:b/>
          <w:color w:val="auto"/>
          <w:sz w:val="24"/>
          <w:szCs w:val="22"/>
        </w:rPr>
      </w:pPr>
      <w:r w:rsidRPr="009162E0">
        <w:rPr>
          <w:rFonts w:ascii="Times New Roman" w:hAnsi="Times New Roman" w:cs="Times New Roman"/>
          <w:b/>
          <w:color w:val="auto"/>
          <w:sz w:val="24"/>
          <w:szCs w:val="22"/>
        </w:rPr>
        <w:t>Acknowledgements</w:t>
      </w:r>
    </w:p>
    <w:p w14:paraId="536AAD7C" w14:textId="18FE940A" w:rsidR="00D53A6C" w:rsidRPr="009162E0" w:rsidRDefault="001C1839" w:rsidP="00BE0CB8">
      <w:pPr>
        <w:spacing w:before="120" w:line="480" w:lineRule="auto"/>
        <w:rPr>
          <w:rFonts w:ascii="Times New Roman" w:hAnsi="Times New Roman"/>
          <w:sz w:val="16"/>
          <w:szCs w:val="16"/>
        </w:rPr>
      </w:pPr>
      <w:r w:rsidRPr="001C1839">
        <w:rPr>
          <w:rFonts w:ascii="Times New Roman" w:hAnsi="Times New Roman"/>
          <w:sz w:val="16"/>
          <w:szCs w:val="16"/>
        </w:rPr>
        <w:t>This research was supported by National Science Foundation of China</w:t>
      </w:r>
      <w:r>
        <w:rPr>
          <w:rFonts w:ascii="Times New Roman" w:hAnsi="Times New Roman"/>
          <w:sz w:val="16"/>
          <w:szCs w:val="16"/>
        </w:rPr>
        <w:t xml:space="preserve"> </w:t>
      </w:r>
      <w:r w:rsidRPr="001C1839">
        <w:rPr>
          <w:rFonts w:ascii="Times New Roman" w:hAnsi="Times New Roman"/>
          <w:sz w:val="16"/>
          <w:szCs w:val="16"/>
        </w:rPr>
        <w:t>(NSFC, 81172228), National S &amp; T Major Special Project (2011ZX09102-010-</w:t>
      </w:r>
      <w:r w:rsidRPr="001C1839">
        <w:rPr>
          <w:rFonts w:ascii="Times New Roman" w:hAnsi="Times New Roman"/>
          <w:sz w:val="16"/>
          <w:szCs w:val="16"/>
        </w:rPr>
        <w:lastRenderedPageBreak/>
        <w:t>01),</w:t>
      </w:r>
      <w:r>
        <w:rPr>
          <w:rFonts w:ascii="Times New Roman" w:hAnsi="Times New Roman"/>
          <w:sz w:val="16"/>
          <w:szCs w:val="16"/>
        </w:rPr>
        <w:t xml:space="preserve"> </w:t>
      </w:r>
      <w:r w:rsidRPr="001C1839">
        <w:rPr>
          <w:rFonts w:ascii="Times New Roman" w:hAnsi="Times New Roman"/>
          <w:sz w:val="16"/>
          <w:szCs w:val="16"/>
        </w:rPr>
        <w:t>National High-Tech Research and Development Program (2012AA021802),</w:t>
      </w:r>
      <w:r>
        <w:rPr>
          <w:rFonts w:ascii="Times New Roman" w:hAnsi="Times New Roman"/>
          <w:sz w:val="16"/>
          <w:szCs w:val="16"/>
        </w:rPr>
        <w:t xml:space="preserve"> </w:t>
      </w:r>
      <w:r w:rsidRPr="001C1839">
        <w:rPr>
          <w:rFonts w:ascii="Times New Roman" w:hAnsi="Times New Roman"/>
          <w:sz w:val="16"/>
          <w:szCs w:val="16"/>
        </w:rPr>
        <w:t>National Natural Science Foundation of China (81372236) and Shanghai</w:t>
      </w:r>
      <w:r>
        <w:rPr>
          <w:rFonts w:ascii="Times New Roman" w:hAnsi="Times New Roman"/>
          <w:sz w:val="16"/>
          <w:szCs w:val="16"/>
        </w:rPr>
        <w:t xml:space="preserve"> </w:t>
      </w:r>
      <w:r w:rsidRPr="001C1839">
        <w:rPr>
          <w:rFonts w:ascii="Times New Roman" w:hAnsi="Times New Roman"/>
          <w:sz w:val="16"/>
          <w:szCs w:val="16"/>
        </w:rPr>
        <w:t>Postdoctoral Sustentation Fund (12R21411500).</w:t>
      </w:r>
    </w:p>
    <w:p w14:paraId="4A42DFF0" w14:textId="77777777" w:rsidR="005714B0" w:rsidRPr="009162E0" w:rsidRDefault="005714B0" w:rsidP="00BE0CB8">
      <w:pPr>
        <w:spacing w:before="120" w:line="480" w:lineRule="auto"/>
        <w:rPr>
          <w:rFonts w:ascii="Times New Roman" w:hAnsi="Times New Roman"/>
          <w:b/>
          <w:sz w:val="22"/>
        </w:rPr>
      </w:pPr>
    </w:p>
    <w:p w14:paraId="49583B28" w14:textId="73FEAEA4" w:rsidR="007E4E8D" w:rsidRPr="009162E0" w:rsidRDefault="00F505A6" w:rsidP="00BE0CB8">
      <w:pPr>
        <w:pStyle w:val="Heading2"/>
        <w:spacing w:before="120" w:line="480" w:lineRule="auto"/>
        <w:rPr>
          <w:rFonts w:ascii="Times New Roman" w:hAnsi="Times New Roman" w:cs="Times New Roman"/>
          <w:color w:val="auto"/>
          <w:sz w:val="22"/>
        </w:rPr>
      </w:pPr>
      <w:r w:rsidRPr="009162E0">
        <w:rPr>
          <w:rFonts w:ascii="Times New Roman" w:hAnsi="Times New Roman" w:cs="Times New Roman"/>
          <w:b/>
          <w:color w:val="auto"/>
          <w:sz w:val="24"/>
          <w:szCs w:val="22"/>
        </w:rPr>
        <w:t>Reference</w:t>
      </w:r>
    </w:p>
    <w:p w14:paraId="30299FC9" w14:textId="77777777" w:rsidR="004E06E4" w:rsidRPr="009162E0" w:rsidRDefault="008F0895" w:rsidP="00BE0CB8">
      <w:pPr>
        <w:pStyle w:val="EndNoteBibliography"/>
        <w:spacing w:line="480" w:lineRule="auto"/>
        <w:ind w:left="720" w:hanging="720"/>
      </w:pPr>
      <w:r w:rsidRPr="009162E0">
        <w:rPr>
          <w:rFonts w:ascii="Times New Roman" w:hAnsi="Times New Roman"/>
          <w:sz w:val="22"/>
        </w:rPr>
        <w:fldChar w:fldCharType="begin"/>
      </w:r>
      <w:r w:rsidRPr="009162E0">
        <w:rPr>
          <w:rFonts w:ascii="Times New Roman" w:hAnsi="Times New Roman"/>
          <w:sz w:val="22"/>
        </w:rPr>
        <w:instrText xml:space="preserve"> ADDIN EN.REFLIST </w:instrText>
      </w:r>
      <w:r w:rsidRPr="009162E0">
        <w:rPr>
          <w:rFonts w:ascii="Times New Roman" w:hAnsi="Times New Roman"/>
          <w:sz w:val="22"/>
        </w:rPr>
        <w:fldChar w:fldCharType="end"/>
      </w:r>
      <w:bookmarkStart w:id="20" w:name="_ENREF_1"/>
      <w:r w:rsidR="004E06E4" w:rsidRPr="009162E0">
        <w:t>1.</w:t>
      </w:r>
      <w:r w:rsidR="004E06E4" w:rsidRPr="009162E0">
        <w:tab/>
        <w:t xml:space="preserve">Siegel, R.L., K.D. Miller, and A. Jemal, </w:t>
      </w:r>
      <w:r w:rsidR="004E06E4" w:rsidRPr="009162E0">
        <w:rPr>
          <w:i/>
        </w:rPr>
        <w:t>Cancer statistics, 2015.</w:t>
      </w:r>
      <w:r w:rsidR="004E06E4" w:rsidRPr="009162E0">
        <w:t xml:space="preserve"> CA: A Cancer Journal for Clinicians, 2015. </w:t>
      </w:r>
      <w:r w:rsidR="004E06E4" w:rsidRPr="009162E0">
        <w:rPr>
          <w:b/>
        </w:rPr>
        <w:t>65</w:t>
      </w:r>
      <w:r w:rsidR="004E06E4" w:rsidRPr="009162E0">
        <w:t>(1): p. 5-29.</w:t>
      </w:r>
      <w:bookmarkEnd w:id="20"/>
    </w:p>
    <w:p w14:paraId="6AF9D6F4" w14:textId="77777777" w:rsidR="004E06E4" w:rsidRPr="009162E0" w:rsidRDefault="004E06E4" w:rsidP="00BE0CB8">
      <w:pPr>
        <w:pStyle w:val="EndNoteBibliography"/>
        <w:spacing w:line="480" w:lineRule="auto"/>
        <w:ind w:left="720" w:hanging="720"/>
      </w:pPr>
      <w:bookmarkStart w:id="21" w:name="_ENREF_2"/>
      <w:r w:rsidRPr="009162E0">
        <w:t>2.</w:t>
      </w:r>
      <w:r w:rsidRPr="009162E0">
        <w:tab/>
        <w:t xml:space="preserve">Hankey, B.F., L.A. Ries, and B.K. Edwards, </w:t>
      </w:r>
      <w:r w:rsidRPr="009162E0">
        <w:rPr>
          <w:i/>
        </w:rPr>
        <w:t>The surveillance, epidemiology, and end results program: A national resource.</w:t>
      </w:r>
      <w:r w:rsidRPr="009162E0">
        <w:t xml:space="preserve"> Cancer Epidemiology Biomarkers &amp; Prevention, 1999. </w:t>
      </w:r>
      <w:r w:rsidRPr="009162E0">
        <w:rPr>
          <w:b/>
        </w:rPr>
        <w:t>8</w:t>
      </w:r>
      <w:r w:rsidRPr="009162E0">
        <w:t>(12): p. 1117-1121.</w:t>
      </w:r>
      <w:bookmarkEnd w:id="21"/>
    </w:p>
    <w:p w14:paraId="5CBA777F" w14:textId="77777777" w:rsidR="004E06E4" w:rsidRPr="009162E0" w:rsidRDefault="004E06E4" w:rsidP="00BE0CB8">
      <w:pPr>
        <w:pStyle w:val="EndNoteBibliography"/>
        <w:spacing w:line="480" w:lineRule="auto"/>
        <w:ind w:left="720" w:hanging="720"/>
      </w:pPr>
      <w:bookmarkStart w:id="22" w:name="_ENREF_3"/>
      <w:r w:rsidRPr="009162E0">
        <w:t>3.</w:t>
      </w:r>
      <w:r w:rsidRPr="009162E0">
        <w:tab/>
        <w:t xml:space="preserve">van Rens, M.T.M., et al., </w:t>
      </w:r>
      <w:r w:rsidRPr="009162E0">
        <w:rPr>
          <w:i/>
        </w:rPr>
        <w:t>Prognostic assessment of 2,361 patients who underwent pulmonary resection for non-small cell lung cancer, stage I, II, and IIIA.</w:t>
      </w:r>
      <w:r w:rsidRPr="009162E0">
        <w:t xml:space="preserve"> Chest, 2000. </w:t>
      </w:r>
      <w:r w:rsidRPr="009162E0">
        <w:rPr>
          <w:b/>
        </w:rPr>
        <w:t>117</w:t>
      </w:r>
      <w:r w:rsidRPr="009162E0">
        <w:t>(2): p. 374-379.</w:t>
      </w:r>
      <w:bookmarkEnd w:id="22"/>
    </w:p>
    <w:p w14:paraId="73836813" w14:textId="77777777" w:rsidR="004E06E4" w:rsidRPr="009162E0" w:rsidRDefault="004E06E4" w:rsidP="00BE0CB8">
      <w:pPr>
        <w:pStyle w:val="EndNoteBibliography"/>
        <w:spacing w:line="480" w:lineRule="auto"/>
        <w:ind w:left="720" w:hanging="720"/>
      </w:pPr>
      <w:bookmarkStart w:id="23" w:name="_ENREF_4"/>
      <w:r w:rsidRPr="009162E0">
        <w:t>4.</w:t>
      </w:r>
      <w:r w:rsidRPr="009162E0">
        <w:tab/>
        <w:t xml:space="preserve">He, Y.H., et al., </w:t>
      </w:r>
      <w:r w:rsidRPr="009162E0">
        <w:rPr>
          <w:i/>
        </w:rPr>
        <w:t>Hypomethylation of the hsa-miR-191 Locus Causes High Expression of hsa-miR-191 and Promotes the Epithelial-to-Mesenchymal Transition in Hepatocellular Carcinoma.</w:t>
      </w:r>
      <w:r w:rsidRPr="009162E0">
        <w:t xml:space="preserve"> Neoplasia, 2011. </w:t>
      </w:r>
      <w:r w:rsidRPr="009162E0">
        <w:rPr>
          <w:b/>
        </w:rPr>
        <w:t>13</w:t>
      </w:r>
      <w:r w:rsidRPr="009162E0">
        <w:t>(9): p. 841-U110.</w:t>
      </w:r>
      <w:bookmarkEnd w:id="23"/>
    </w:p>
    <w:p w14:paraId="6BDF3017" w14:textId="77777777" w:rsidR="004E06E4" w:rsidRPr="009162E0" w:rsidRDefault="004E06E4" w:rsidP="00BE0CB8">
      <w:pPr>
        <w:pStyle w:val="EndNoteBibliography"/>
        <w:spacing w:line="480" w:lineRule="auto"/>
        <w:ind w:left="720" w:hanging="720"/>
      </w:pPr>
      <w:bookmarkStart w:id="24" w:name="_ENREF_5"/>
      <w:r w:rsidRPr="009162E0">
        <w:t>5.</w:t>
      </w:r>
      <w:r w:rsidRPr="009162E0">
        <w:tab/>
        <w:t xml:space="preserve">Flores, K., et al., </w:t>
      </w:r>
      <w:r w:rsidRPr="009162E0">
        <w:rPr>
          <w:i/>
        </w:rPr>
        <w:t>Genome-wide association between DNA methylation and alternative splicing in an invertebrate.</w:t>
      </w:r>
      <w:r w:rsidRPr="009162E0">
        <w:t xml:space="preserve"> Bmc Genomics, 2012. </w:t>
      </w:r>
      <w:r w:rsidRPr="009162E0">
        <w:rPr>
          <w:b/>
        </w:rPr>
        <w:t>13</w:t>
      </w:r>
      <w:r w:rsidRPr="009162E0">
        <w:t>.</w:t>
      </w:r>
      <w:bookmarkEnd w:id="24"/>
    </w:p>
    <w:p w14:paraId="29865BC4" w14:textId="77777777" w:rsidR="004E06E4" w:rsidRPr="009162E0" w:rsidRDefault="004E06E4" w:rsidP="00BE0CB8">
      <w:pPr>
        <w:pStyle w:val="EndNoteBibliography"/>
        <w:spacing w:line="480" w:lineRule="auto"/>
        <w:ind w:left="720" w:hanging="720"/>
      </w:pPr>
      <w:bookmarkStart w:id="25" w:name="_ENREF_6"/>
      <w:r w:rsidRPr="009162E0">
        <w:t>6.</w:t>
      </w:r>
      <w:r w:rsidRPr="009162E0">
        <w:tab/>
        <w:t xml:space="preserve">Das, P.M., </w:t>
      </w:r>
      <w:r w:rsidRPr="009162E0">
        <w:rPr>
          <w:i/>
        </w:rPr>
        <w:t>DNA Methylation and Cancer.</w:t>
      </w:r>
      <w:r w:rsidRPr="009162E0">
        <w:t xml:space="preserve"> Journal of Clinical Oncology, 2004. </w:t>
      </w:r>
      <w:r w:rsidRPr="009162E0">
        <w:rPr>
          <w:b/>
        </w:rPr>
        <w:t>22</w:t>
      </w:r>
      <w:r w:rsidRPr="009162E0">
        <w:t>(22): p. 4632-4642.</w:t>
      </w:r>
      <w:bookmarkEnd w:id="25"/>
    </w:p>
    <w:p w14:paraId="449E12A2" w14:textId="77777777" w:rsidR="004E06E4" w:rsidRPr="009162E0" w:rsidRDefault="004E06E4" w:rsidP="00BE0CB8">
      <w:pPr>
        <w:pStyle w:val="EndNoteBibliography"/>
        <w:spacing w:line="480" w:lineRule="auto"/>
        <w:ind w:left="720" w:hanging="720"/>
      </w:pPr>
      <w:bookmarkStart w:id="26" w:name="_ENREF_7"/>
      <w:r w:rsidRPr="009162E0">
        <w:t>7.</w:t>
      </w:r>
      <w:r w:rsidRPr="009162E0">
        <w:tab/>
        <w:t xml:space="preserve">Barnes, L.D., et al., </w:t>
      </w:r>
      <w:r w:rsidRPr="009162E0">
        <w:rPr>
          <w:i/>
        </w:rPr>
        <w:t>Fhit, a putative tumor suppressor in humans, is a dinucleoside 5',5'''-P-1,P-3-triphosphate hydrolase.</w:t>
      </w:r>
      <w:r w:rsidRPr="009162E0">
        <w:t xml:space="preserve"> Biochemistry, 1996. </w:t>
      </w:r>
      <w:r w:rsidRPr="009162E0">
        <w:rPr>
          <w:b/>
        </w:rPr>
        <w:t>35</w:t>
      </w:r>
      <w:r w:rsidRPr="009162E0">
        <w:t>(36): p. 11529-11535.</w:t>
      </w:r>
      <w:bookmarkEnd w:id="26"/>
    </w:p>
    <w:p w14:paraId="7CAA4FE2" w14:textId="77777777" w:rsidR="004E06E4" w:rsidRPr="009162E0" w:rsidRDefault="004E06E4" w:rsidP="00BE0CB8">
      <w:pPr>
        <w:pStyle w:val="EndNoteBibliography"/>
        <w:spacing w:line="480" w:lineRule="auto"/>
        <w:ind w:left="720" w:hanging="720"/>
      </w:pPr>
      <w:bookmarkStart w:id="27" w:name="_ENREF_8"/>
      <w:r w:rsidRPr="009162E0">
        <w:t>8.</w:t>
      </w:r>
      <w:r w:rsidRPr="009162E0">
        <w:tab/>
        <w:t xml:space="preserve">Nishimura, A., </w:t>
      </w:r>
      <w:r w:rsidRPr="009162E0">
        <w:rPr>
          <w:i/>
        </w:rPr>
        <w:t>The timing of cell division: Ap4A as a signal.</w:t>
      </w:r>
      <w:r w:rsidRPr="009162E0">
        <w:t xml:space="preserve"> Trends in Biochemical Sciences, 1998. </w:t>
      </w:r>
      <w:r w:rsidRPr="009162E0">
        <w:rPr>
          <w:b/>
        </w:rPr>
        <w:t>23</w:t>
      </w:r>
      <w:r w:rsidRPr="009162E0">
        <w:t>(5): p. 157-159.</w:t>
      </w:r>
      <w:bookmarkEnd w:id="27"/>
    </w:p>
    <w:p w14:paraId="1CFE5EDB" w14:textId="77777777" w:rsidR="004E06E4" w:rsidRPr="009162E0" w:rsidRDefault="004E06E4" w:rsidP="00BE0CB8">
      <w:pPr>
        <w:pStyle w:val="EndNoteBibliography"/>
        <w:spacing w:line="480" w:lineRule="auto"/>
        <w:ind w:left="720" w:hanging="720"/>
      </w:pPr>
      <w:bookmarkStart w:id="28" w:name="_ENREF_9"/>
      <w:r w:rsidRPr="009162E0">
        <w:t>9.</w:t>
      </w:r>
      <w:r w:rsidRPr="009162E0">
        <w:tab/>
        <w:t xml:space="preserve">Huebner, K., et al., </w:t>
      </w:r>
      <w:r w:rsidRPr="009162E0">
        <w:rPr>
          <w:i/>
        </w:rPr>
        <w:t>The role of the FHIT/FRA3B locus in cancer.</w:t>
      </w:r>
      <w:r w:rsidRPr="009162E0">
        <w:t xml:space="preserve"> Annual Review of Genetics, 1998. </w:t>
      </w:r>
      <w:r w:rsidRPr="009162E0">
        <w:rPr>
          <w:b/>
        </w:rPr>
        <w:t>32</w:t>
      </w:r>
      <w:r w:rsidRPr="009162E0">
        <w:t>: p. 7-31.</w:t>
      </w:r>
      <w:bookmarkEnd w:id="28"/>
    </w:p>
    <w:p w14:paraId="6893544B" w14:textId="77777777" w:rsidR="004E06E4" w:rsidRPr="009162E0" w:rsidRDefault="004E06E4" w:rsidP="00BE0CB8">
      <w:pPr>
        <w:pStyle w:val="EndNoteBibliography"/>
        <w:spacing w:line="480" w:lineRule="auto"/>
        <w:ind w:left="720" w:hanging="720"/>
      </w:pPr>
      <w:bookmarkStart w:id="29" w:name="_ENREF_10"/>
      <w:r w:rsidRPr="009162E0">
        <w:t>10.</w:t>
      </w:r>
      <w:r w:rsidRPr="009162E0">
        <w:tab/>
        <w:t xml:space="preserve">Younes, S.F., et al., </w:t>
      </w:r>
      <w:r w:rsidRPr="009162E0">
        <w:rPr>
          <w:i/>
        </w:rPr>
        <w:t>FHIT, EGFR, and MSH2: Possible Etiopathologic, Prognostic, and Predictive Role in Non-Small Cell Lung Carcinoma in Egyptian Patients.</w:t>
      </w:r>
      <w:r w:rsidRPr="009162E0">
        <w:t xml:space="preserve"> Applied Immunohistochemistry &amp; Molecular Morphology, 2014. </w:t>
      </w:r>
      <w:r w:rsidRPr="009162E0">
        <w:rPr>
          <w:b/>
        </w:rPr>
        <w:t>22</w:t>
      </w:r>
      <w:r w:rsidRPr="009162E0">
        <w:t>(4): p. 275-283.</w:t>
      </w:r>
      <w:bookmarkEnd w:id="29"/>
    </w:p>
    <w:p w14:paraId="210785BB" w14:textId="77777777" w:rsidR="004E06E4" w:rsidRPr="009162E0" w:rsidRDefault="004E06E4" w:rsidP="00BE0CB8">
      <w:pPr>
        <w:pStyle w:val="EndNoteBibliography"/>
        <w:spacing w:line="480" w:lineRule="auto"/>
        <w:ind w:left="720" w:hanging="720"/>
      </w:pPr>
      <w:bookmarkStart w:id="30" w:name="_ENREF_11"/>
      <w:r w:rsidRPr="009162E0">
        <w:t>11.</w:t>
      </w:r>
      <w:r w:rsidRPr="009162E0">
        <w:tab/>
        <w:t xml:space="preserve">Wang, H.L., et al., </w:t>
      </w:r>
      <w:r w:rsidRPr="009162E0">
        <w:rPr>
          <w:i/>
        </w:rPr>
        <w:t>Abnormal FHIT protein expression may be correlated with poor prognosis in gastric cancer: a meta-analysis.</w:t>
      </w:r>
      <w:r w:rsidRPr="009162E0">
        <w:t xml:space="preserve"> Tumor Biology, 2014. </w:t>
      </w:r>
      <w:r w:rsidRPr="009162E0">
        <w:rPr>
          <w:b/>
        </w:rPr>
        <w:t>35</w:t>
      </w:r>
      <w:r w:rsidRPr="009162E0">
        <w:t>(7): p. 6815-6821.</w:t>
      </w:r>
      <w:bookmarkEnd w:id="30"/>
    </w:p>
    <w:p w14:paraId="3C1A0872" w14:textId="77777777" w:rsidR="004E06E4" w:rsidRPr="009162E0" w:rsidRDefault="004E06E4" w:rsidP="00BE0CB8">
      <w:pPr>
        <w:pStyle w:val="EndNoteBibliography"/>
        <w:spacing w:line="480" w:lineRule="auto"/>
        <w:ind w:left="720" w:hanging="720"/>
      </w:pPr>
      <w:bookmarkStart w:id="31" w:name="_ENREF_12"/>
      <w:r w:rsidRPr="009162E0">
        <w:t>12.</w:t>
      </w:r>
      <w:r w:rsidRPr="009162E0">
        <w:tab/>
        <w:t xml:space="preserve">Guo, X.Q., et al., </w:t>
      </w:r>
      <w:r w:rsidRPr="009162E0">
        <w:rPr>
          <w:i/>
        </w:rPr>
        <w:t>DNA methylation and loss of protein expression in esophageal squamous cell carcinogenesis of high-risk area.</w:t>
      </w:r>
      <w:r w:rsidRPr="009162E0">
        <w:t xml:space="preserve"> Journal of Experimental &amp; Clinical Cancer Research, 2007. </w:t>
      </w:r>
      <w:r w:rsidRPr="009162E0">
        <w:rPr>
          <w:b/>
        </w:rPr>
        <w:t>26</w:t>
      </w:r>
      <w:r w:rsidRPr="009162E0">
        <w:t>(4): p. 587-594.</w:t>
      </w:r>
      <w:bookmarkEnd w:id="31"/>
    </w:p>
    <w:p w14:paraId="623F0174" w14:textId="77777777" w:rsidR="004E06E4" w:rsidRPr="009162E0" w:rsidRDefault="004E06E4" w:rsidP="00BE0CB8">
      <w:pPr>
        <w:pStyle w:val="EndNoteBibliography"/>
        <w:spacing w:line="480" w:lineRule="auto"/>
        <w:ind w:left="720" w:hanging="720"/>
      </w:pPr>
      <w:bookmarkStart w:id="32" w:name="_ENREF_13"/>
      <w:r w:rsidRPr="009162E0">
        <w:t>13.</w:t>
      </w:r>
      <w:r w:rsidRPr="009162E0">
        <w:tab/>
        <w:t xml:space="preserve">Kapitanovic, S., et al., </w:t>
      </w:r>
      <w:r w:rsidRPr="009162E0">
        <w:rPr>
          <w:i/>
        </w:rPr>
        <w:t xml:space="preserve">Reduced FHIT expression is associated with tumor progression in sporadic colon </w:t>
      </w:r>
      <w:r w:rsidRPr="009162E0">
        <w:rPr>
          <w:i/>
        </w:rPr>
        <w:lastRenderedPageBreak/>
        <w:t>adenocarcinoma.</w:t>
      </w:r>
      <w:r w:rsidRPr="009162E0">
        <w:t xml:space="preserve"> Experimental and Molecular Pathology, 2014. </w:t>
      </w:r>
      <w:r w:rsidRPr="009162E0">
        <w:rPr>
          <w:b/>
        </w:rPr>
        <w:t>96</w:t>
      </w:r>
      <w:r w:rsidRPr="009162E0">
        <w:t>(1): p. 92-97.</w:t>
      </w:r>
      <w:bookmarkEnd w:id="32"/>
    </w:p>
    <w:p w14:paraId="3C6EEFA3" w14:textId="77777777" w:rsidR="004E06E4" w:rsidRPr="009162E0" w:rsidRDefault="004E06E4" w:rsidP="00BE0CB8">
      <w:pPr>
        <w:pStyle w:val="EndNoteBibliography"/>
        <w:spacing w:line="480" w:lineRule="auto"/>
        <w:ind w:left="720" w:hanging="720"/>
      </w:pPr>
      <w:bookmarkStart w:id="33" w:name="_ENREF_14"/>
      <w:r w:rsidRPr="009162E0">
        <w:t>14.</w:t>
      </w:r>
      <w:r w:rsidRPr="009162E0">
        <w:tab/>
        <w:t xml:space="preserve">Edgar, R., M. Domrachev, and A.E. Lash, </w:t>
      </w:r>
      <w:r w:rsidRPr="009162E0">
        <w:rPr>
          <w:i/>
        </w:rPr>
        <w:t>Gene Expression Omnibus: NCBI gene expression and hybridization array data repository.</w:t>
      </w:r>
      <w:r w:rsidRPr="009162E0">
        <w:t xml:space="preserve"> Nucleic Acids Research, 2002. </w:t>
      </w:r>
      <w:r w:rsidRPr="009162E0">
        <w:rPr>
          <w:b/>
        </w:rPr>
        <w:t>30</w:t>
      </w:r>
      <w:r w:rsidRPr="009162E0">
        <w:t>(1): p. 207-210.</w:t>
      </w:r>
      <w:bookmarkEnd w:id="33"/>
    </w:p>
    <w:p w14:paraId="299F490C" w14:textId="1F02B8F8" w:rsidR="004E06E4" w:rsidRPr="009162E0" w:rsidRDefault="004E06E4" w:rsidP="00BE0CB8">
      <w:pPr>
        <w:pStyle w:val="EndNoteBibliography"/>
        <w:spacing w:line="480" w:lineRule="auto"/>
        <w:ind w:left="720" w:hanging="720"/>
      </w:pPr>
      <w:bookmarkStart w:id="34" w:name="_ENREF_15"/>
      <w:r w:rsidRPr="009162E0">
        <w:t>15.</w:t>
      </w:r>
      <w:r w:rsidRPr="009162E0">
        <w:tab/>
        <w:t xml:space="preserve">Geng, X., W.L. Pu, and S.C. Guo, </w:t>
      </w:r>
      <w:r w:rsidR="009162E0" w:rsidRPr="009162E0">
        <w:rPr>
          <w:i/>
        </w:rPr>
        <w:t>Aberrant methylation of CDH13 can be a diagnostic biomarker for lung adenocarcinoma</w:t>
      </w:r>
      <w:r w:rsidRPr="009162E0">
        <w:rPr>
          <w:i/>
        </w:rPr>
        <w:t>.</w:t>
      </w:r>
      <w:r w:rsidRPr="009162E0">
        <w:t xml:space="preserve"> submitted, 2015.</w:t>
      </w:r>
      <w:bookmarkEnd w:id="34"/>
    </w:p>
    <w:p w14:paraId="68A14A12" w14:textId="77777777" w:rsidR="004E06E4" w:rsidRPr="009162E0" w:rsidRDefault="004E06E4" w:rsidP="00BE0CB8">
      <w:pPr>
        <w:pStyle w:val="EndNoteBibliography"/>
        <w:spacing w:line="480" w:lineRule="auto"/>
        <w:ind w:left="720" w:hanging="720"/>
      </w:pPr>
      <w:bookmarkStart w:id="35" w:name="_ENREF_16"/>
      <w:r w:rsidRPr="009162E0">
        <w:t>16.</w:t>
      </w:r>
      <w:r w:rsidRPr="009162E0">
        <w:tab/>
        <w:t xml:space="preserve">Guo, S., et al., </w:t>
      </w:r>
      <w:r w:rsidRPr="009162E0">
        <w:rPr>
          <w:i/>
        </w:rPr>
        <w:t>Quantitative assessment of the diagnostic role of APC promoter methylation in non-small cell lung cancer.</w:t>
      </w:r>
      <w:r w:rsidRPr="009162E0">
        <w:t xml:space="preserve"> Clin Epigenetics, 2014. </w:t>
      </w:r>
      <w:r w:rsidRPr="009162E0">
        <w:rPr>
          <w:b/>
        </w:rPr>
        <w:t>6</w:t>
      </w:r>
      <w:r w:rsidRPr="009162E0">
        <w:t>(1): p. 5.</w:t>
      </w:r>
      <w:bookmarkEnd w:id="35"/>
    </w:p>
    <w:p w14:paraId="318776DC" w14:textId="77777777" w:rsidR="004E06E4" w:rsidRPr="009162E0" w:rsidRDefault="004E06E4" w:rsidP="00BE0CB8">
      <w:pPr>
        <w:pStyle w:val="EndNoteBibliography"/>
        <w:spacing w:line="480" w:lineRule="auto"/>
        <w:ind w:left="720" w:hanging="720"/>
      </w:pPr>
      <w:bookmarkStart w:id="36" w:name="_ENREF_17"/>
      <w:r w:rsidRPr="009162E0">
        <w:t>17.</w:t>
      </w:r>
      <w:r w:rsidRPr="009162E0">
        <w:tab/>
        <w:t xml:space="preserve">de Fraipont, F., et al., </w:t>
      </w:r>
      <w:r w:rsidRPr="009162E0">
        <w:rPr>
          <w:i/>
        </w:rPr>
        <w:t>Promoter methylation of genes in bronchial lavages: A marker for early diagnosis of primary and relapsing non-small cell lung cancer?</w:t>
      </w:r>
      <w:r w:rsidRPr="009162E0">
        <w:t xml:space="preserve"> Lung Cancer, 2005. </w:t>
      </w:r>
      <w:r w:rsidRPr="009162E0">
        <w:rPr>
          <w:b/>
        </w:rPr>
        <w:t>50</w:t>
      </w:r>
      <w:r w:rsidRPr="009162E0">
        <w:t>(2): p. 199-209.</w:t>
      </w:r>
      <w:bookmarkEnd w:id="36"/>
    </w:p>
    <w:p w14:paraId="3E773CFF" w14:textId="77777777" w:rsidR="004E06E4" w:rsidRPr="009162E0" w:rsidRDefault="004E06E4" w:rsidP="00BE0CB8">
      <w:pPr>
        <w:pStyle w:val="EndNoteBibliography"/>
        <w:spacing w:line="480" w:lineRule="auto"/>
        <w:ind w:left="720" w:hanging="720"/>
      </w:pPr>
      <w:bookmarkStart w:id="37" w:name="_ENREF_18"/>
      <w:r w:rsidRPr="009162E0">
        <w:t>18.</w:t>
      </w:r>
      <w:r w:rsidRPr="009162E0">
        <w:tab/>
        <w:t xml:space="preserve">Fischer, J.R., et al., </w:t>
      </w:r>
      <w:r w:rsidRPr="009162E0">
        <w:rPr>
          <w:i/>
        </w:rPr>
        <w:t>Prognostic significance of RASSF1A promoter methylation on survival of non-small cell lung cancer patients treated with gemcitabine.</w:t>
      </w:r>
      <w:r w:rsidRPr="009162E0">
        <w:t xml:space="preserve"> Lung Cancer, 2007. </w:t>
      </w:r>
      <w:r w:rsidRPr="009162E0">
        <w:rPr>
          <w:b/>
        </w:rPr>
        <w:t>56</w:t>
      </w:r>
      <w:r w:rsidRPr="009162E0">
        <w:t>(1): p. 115-123.</w:t>
      </w:r>
      <w:bookmarkEnd w:id="37"/>
    </w:p>
    <w:p w14:paraId="020F3AB2" w14:textId="77777777" w:rsidR="004E06E4" w:rsidRPr="009162E0" w:rsidRDefault="004E06E4" w:rsidP="00BE0CB8">
      <w:pPr>
        <w:pStyle w:val="EndNoteBibliography"/>
        <w:spacing w:line="480" w:lineRule="auto"/>
        <w:ind w:left="720" w:hanging="720"/>
      </w:pPr>
      <w:bookmarkStart w:id="38" w:name="_ENREF_19"/>
      <w:r w:rsidRPr="009162E0">
        <w:t>19.</w:t>
      </w:r>
      <w:r w:rsidRPr="009162E0">
        <w:tab/>
        <w:t xml:space="preserve">Haroun, R.A.H., et al., </w:t>
      </w:r>
      <w:r w:rsidRPr="009162E0">
        <w:rPr>
          <w:i/>
        </w:rPr>
        <w:t>Assessment of the Prognostic Value of Methylation Status and Expression Levels of FHIT, GSTP1 and p16 in Non-Small Cell Lung Cancer in Egyptian Patients.</w:t>
      </w:r>
      <w:r w:rsidRPr="009162E0">
        <w:t xml:space="preserve"> Asian Pacific Journal of Cancer Prevention, 2014. </w:t>
      </w:r>
      <w:r w:rsidRPr="009162E0">
        <w:rPr>
          <w:b/>
        </w:rPr>
        <w:t>15</w:t>
      </w:r>
      <w:r w:rsidRPr="009162E0">
        <w:t>(10): p. 4281-4287.</w:t>
      </w:r>
      <w:bookmarkEnd w:id="38"/>
    </w:p>
    <w:p w14:paraId="703BD9B6" w14:textId="77777777" w:rsidR="004E06E4" w:rsidRPr="009162E0" w:rsidRDefault="004E06E4" w:rsidP="00BE0CB8">
      <w:pPr>
        <w:pStyle w:val="EndNoteBibliography"/>
        <w:spacing w:line="480" w:lineRule="auto"/>
        <w:ind w:left="720" w:hanging="720"/>
      </w:pPr>
      <w:bookmarkStart w:id="39" w:name="_ENREF_20"/>
      <w:r w:rsidRPr="009162E0">
        <w:t>20.</w:t>
      </w:r>
      <w:r w:rsidRPr="009162E0">
        <w:tab/>
        <w:t xml:space="preserve">Hsu, H.S., et al., </w:t>
      </w:r>
      <w:r w:rsidRPr="009162E0">
        <w:rPr>
          <w:i/>
        </w:rPr>
        <w:t>Characterization of a multiple epigenetic marker panel for lung cancer detection and risk assessment in plasma.</w:t>
      </w:r>
      <w:r w:rsidRPr="009162E0">
        <w:t xml:space="preserve"> Cancer, 2007. </w:t>
      </w:r>
      <w:r w:rsidRPr="009162E0">
        <w:rPr>
          <w:b/>
        </w:rPr>
        <w:t>110</w:t>
      </w:r>
      <w:r w:rsidRPr="009162E0">
        <w:t>(9): p. 2019-26.</w:t>
      </w:r>
      <w:bookmarkEnd w:id="39"/>
    </w:p>
    <w:p w14:paraId="5B8A782D" w14:textId="77777777" w:rsidR="004E06E4" w:rsidRPr="009162E0" w:rsidRDefault="004E06E4" w:rsidP="00BE0CB8">
      <w:pPr>
        <w:pStyle w:val="EndNoteBibliography"/>
        <w:spacing w:line="480" w:lineRule="auto"/>
        <w:ind w:left="720" w:hanging="720"/>
      </w:pPr>
      <w:bookmarkStart w:id="40" w:name="_ENREF_21"/>
      <w:r w:rsidRPr="009162E0">
        <w:t>21.</w:t>
      </w:r>
      <w:r w:rsidRPr="009162E0">
        <w:tab/>
        <w:t xml:space="preserve">Kim, D.S., et al., </w:t>
      </w:r>
      <w:r w:rsidRPr="009162E0">
        <w:rPr>
          <w:i/>
        </w:rPr>
        <w:t>Aberrant DNA methylation profiles of non-small cell lung cancers in a Korean population.</w:t>
      </w:r>
      <w:r w:rsidRPr="009162E0">
        <w:t xml:space="preserve"> Lung Cancer, 2007. </w:t>
      </w:r>
      <w:r w:rsidRPr="009162E0">
        <w:rPr>
          <w:b/>
        </w:rPr>
        <w:t>58</w:t>
      </w:r>
      <w:r w:rsidRPr="009162E0">
        <w:t>(1): p. 1-6.</w:t>
      </w:r>
      <w:bookmarkEnd w:id="40"/>
    </w:p>
    <w:p w14:paraId="21CB5BD9" w14:textId="77777777" w:rsidR="004E06E4" w:rsidRPr="009162E0" w:rsidRDefault="004E06E4" w:rsidP="00BE0CB8">
      <w:pPr>
        <w:pStyle w:val="EndNoteBibliography"/>
        <w:spacing w:line="480" w:lineRule="auto"/>
        <w:ind w:left="720" w:hanging="720"/>
      </w:pPr>
      <w:bookmarkStart w:id="41" w:name="_ENREF_22"/>
      <w:r w:rsidRPr="009162E0">
        <w:t>22.</w:t>
      </w:r>
      <w:r w:rsidRPr="009162E0">
        <w:tab/>
        <w:t xml:space="preserve">Kim, H., et al., </w:t>
      </w:r>
      <w:r w:rsidRPr="009162E0">
        <w:rPr>
          <w:i/>
        </w:rPr>
        <w:t>Tumor-specific methylation in bronchial lavage for the early detection of non-small-cell lung cancer.</w:t>
      </w:r>
      <w:r w:rsidRPr="009162E0">
        <w:t xml:space="preserve"> Journal of Clinical Oncology, 2004. </w:t>
      </w:r>
      <w:r w:rsidRPr="009162E0">
        <w:rPr>
          <w:b/>
        </w:rPr>
        <w:t>22</w:t>
      </w:r>
      <w:r w:rsidRPr="009162E0">
        <w:t>(12): p. 2363-2370.</w:t>
      </w:r>
      <w:bookmarkEnd w:id="41"/>
    </w:p>
    <w:p w14:paraId="447547EB" w14:textId="77777777" w:rsidR="004E06E4" w:rsidRPr="009162E0" w:rsidRDefault="004E06E4" w:rsidP="00BE0CB8">
      <w:pPr>
        <w:pStyle w:val="EndNoteBibliography"/>
        <w:spacing w:line="480" w:lineRule="auto"/>
        <w:ind w:left="720" w:hanging="720"/>
      </w:pPr>
      <w:bookmarkStart w:id="42" w:name="_ENREF_23"/>
      <w:r w:rsidRPr="009162E0">
        <w:t>23.</w:t>
      </w:r>
      <w:r w:rsidRPr="009162E0">
        <w:tab/>
        <w:t xml:space="preserve">Li, W., et al., </w:t>
      </w:r>
      <w:r w:rsidRPr="009162E0">
        <w:rPr>
          <w:i/>
        </w:rPr>
        <w:t>Association of 5 '-CpG island hypermethylation of the FHIT gene with lung cancer in Southern-central chinese population.</w:t>
      </w:r>
      <w:r w:rsidRPr="009162E0">
        <w:t xml:space="preserve"> Cancer Biology &amp; Therapy, 2010. </w:t>
      </w:r>
      <w:r w:rsidRPr="009162E0">
        <w:rPr>
          <w:b/>
        </w:rPr>
        <w:t>10</w:t>
      </w:r>
      <w:r w:rsidRPr="009162E0">
        <w:t>(10): p. 997-1000.</w:t>
      </w:r>
      <w:bookmarkEnd w:id="42"/>
    </w:p>
    <w:p w14:paraId="4878FB2D" w14:textId="77777777" w:rsidR="004E06E4" w:rsidRPr="009162E0" w:rsidRDefault="004E06E4" w:rsidP="00BE0CB8">
      <w:pPr>
        <w:pStyle w:val="EndNoteBibliography"/>
        <w:spacing w:line="480" w:lineRule="auto"/>
        <w:ind w:left="720" w:hanging="720"/>
      </w:pPr>
      <w:bookmarkStart w:id="43" w:name="_ENREF_24"/>
      <w:r w:rsidRPr="009162E0">
        <w:t>24.</w:t>
      </w:r>
      <w:r w:rsidRPr="009162E0">
        <w:tab/>
        <w:t xml:space="preserve">Li, W., J. Deng, and J.X. Tang, </w:t>
      </w:r>
      <w:r w:rsidRPr="009162E0">
        <w:rPr>
          <w:i/>
        </w:rPr>
        <w:t>Combined Effects Methylation of FHIT, RASSF1A and RAR beta Genes on Non-Small Cell Lung Cancer in the Chinese Population.</w:t>
      </w:r>
      <w:r w:rsidRPr="009162E0">
        <w:t xml:space="preserve"> Asian Pacific Journal of Cancer Prevention, 2014. </w:t>
      </w:r>
      <w:r w:rsidRPr="009162E0">
        <w:rPr>
          <w:b/>
        </w:rPr>
        <w:t>15</w:t>
      </w:r>
      <w:r w:rsidRPr="009162E0">
        <w:t>(13): p. 5233-5237.</w:t>
      </w:r>
      <w:bookmarkEnd w:id="43"/>
    </w:p>
    <w:p w14:paraId="430BC7F1" w14:textId="77777777" w:rsidR="004E06E4" w:rsidRPr="009162E0" w:rsidRDefault="004E06E4" w:rsidP="00BE0CB8">
      <w:pPr>
        <w:pStyle w:val="EndNoteBibliography"/>
        <w:spacing w:line="480" w:lineRule="auto"/>
        <w:ind w:left="720" w:hanging="720"/>
      </w:pPr>
      <w:bookmarkStart w:id="44" w:name="_ENREF_25"/>
      <w:r w:rsidRPr="009162E0">
        <w:t>25.</w:t>
      </w:r>
      <w:r w:rsidRPr="009162E0">
        <w:tab/>
        <w:t xml:space="preserve">Verri, C., et al., </w:t>
      </w:r>
      <w:r w:rsidRPr="009162E0">
        <w:rPr>
          <w:i/>
        </w:rPr>
        <w:t>Fragile Histidine Triad Gene Inactivation in Lung Cancer The European Early Lung Cancer Project.</w:t>
      </w:r>
      <w:r w:rsidRPr="009162E0">
        <w:t xml:space="preserve"> American Journal of Respiratory and Critical Care Medicine, 2009. </w:t>
      </w:r>
      <w:r w:rsidRPr="009162E0">
        <w:rPr>
          <w:b/>
        </w:rPr>
        <w:t>179</w:t>
      </w:r>
      <w:r w:rsidRPr="009162E0">
        <w:t>(5): p. 396-401.</w:t>
      </w:r>
      <w:bookmarkEnd w:id="44"/>
    </w:p>
    <w:p w14:paraId="1CCA9C36" w14:textId="77777777" w:rsidR="004E06E4" w:rsidRPr="009162E0" w:rsidRDefault="004E06E4" w:rsidP="00BE0CB8">
      <w:pPr>
        <w:pStyle w:val="EndNoteBibliography"/>
        <w:spacing w:line="480" w:lineRule="auto"/>
        <w:ind w:left="720" w:hanging="720"/>
      </w:pPr>
      <w:bookmarkStart w:id="45" w:name="_ENREF_26"/>
      <w:r w:rsidRPr="009162E0">
        <w:t>26.</w:t>
      </w:r>
      <w:r w:rsidRPr="009162E0">
        <w:tab/>
        <w:t xml:space="preserve">Yanagawa, N., et al., </w:t>
      </w:r>
      <w:r w:rsidRPr="009162E0">
        <w:rPr>
          <w:i/>
        </w:rPr>
        <w:t>Promoter hypermethylation of RASSF1A and RUNX3 genes as an independent prognostic prediction marker in surgically resected non-small cell lung cancers.</w:t>
      </w:r>
      <w:r w:rsidRPr="009162E0">
        <w:t xml:space="preserve"> Lung Cancer, 2007. </w:t>
      </w:r>
      <w:r w:rsidRPr="009162E0">
        <w:rPr>
          <w:b/>
        </w:rPr>
        <w:t>58</w:t>
      </w:r>
      <w:r w:rsidRPr="009162E0">
        <w:t>(1): p. 131-138.</w:t>
      </w:r>
      <w:bookmarkEnd w:id="45"/>
    </w:p>
    <w:p w14:paraId="1EC3C594" w14:textId="77777777" w:rsidR="004E06E4" w:rsidRPr="009162E0" w:rsidRDefault="004E06E4" w:rsidP="00BE0CB8">
      <w:pPr>
        <w:pStyle w:val="EndNoteBibliography"/>
        <w:spacing w:line="480" w:lineRule="auto"/>
        <w:ind w:left="720" w:hanging="720"/>
      </w:pPr>
      <w:bookmarkStart w:id="46" w:name="_ENREF_27"/>
      <w:r w:rsidRPr="009162E0">
        <w:lastRenderedPageBreak/>
        <w:t>27.</w:t>
      </w:r>
      <w:r w:rsidRPr="009162E0">
        <w:tab/>
        <w:t xml:space="preserve">Zhang, Y.W., et al., </w:t>
      </w:r>
      <w:r w:rsidRPr="009162E0">
        <w:rPr>
          <w:i/>
        </w:rPr>
        <w:t>Methylation of multiple genes as a candidate biomarker in non-small cell lung cancer.</w:t>
      </w:r>
      <w:r w:rsidRPr="009162E0">
        <w:t xml:space="preserve"> Cancer Letters, 2011. </w:t>
      </w:r>
      <w:r w:rsidRPr="009162E0">
        <w:rPr>
          <w:b/>
        </w:rPr>
        <w:t>303</w:t>
      </w:r>
      <w:r w:rsidRPr="009162E0">
        <w:t>(1): p. 21-28.</w:t>
      </w:r>
      <w:bookmarkEnd w:id="46"/>
    </w:p>
    <w:p w14:paraId="21B62611" w14:textId="77777777" w:rsidR="004E06E4" w:rsidRPr="009162E0" w:rsidRDefault="004E06E4" w:rsidP="00BE0CB8">
      <w:pPr>
        <w:pStyle w:val="EndNoteBibliography"/>
        <w:spacing w:line="480" w:lineRule="auto"/>
        <w:ind w:left="720" w:hanging="720"/>
      </w:pPr>
      <w:bookmarkStart w:id="47" w:name="_ENREF_28"/>
      <w:r w:rsidRPr="009162E0">
        <w:t>28.</w:t>
      </w:r>
      <w:r w:rsidRPr="009162E0">
        <w:tab/>
        <w:t xml:space="preserve">Zochbauer-Muller, S., et al., </w:t>
      </w:r>
      <w:r w:rsidRPr="009162E0">
        <w:rPr>
          <w:i/>
        </w:rPr>
        <w:t>5 ' CpG island methylation of the FHIT gene is correlated with loss of gene expression in lung and breast cancer.</w:t>
      </w:r>
      <w:r w:rsidRPr="009162E0">
        <w:t xml:space="preserve"> Cancer Research, 2001. </w:t>
      </w:r>
      <w:r w:rsidRPr="009162E0">
        <w:rPr>
          <w:b/>
        </w:rPr>
        <w:t>61</w:t>
      </w:r>
      <w:r w:rsidRPr="009162E0">
        <w:t>(9): p. 3581-3585.</w:t>
      </w:r>
      <w:bookmarkEnd w:id="47"/>
    </w:p>
    <w:p w14:paraId="4D6D8575" w14:textId="77777777" w:rsidR="004E06E4" w:rsidRPr="009162E0" w:rsidRDefault="004E06E4" w:rsidP="00BE0CB8">
      <w:pPr>
        <w:pStyle w:val="EndNoteBibliography"/>
        <w:spacing w:line="480" w:lineRule="auto"/>
        <w:ind w:left="720" w:hanging="720"/>
      </w:pPr>
      <w:bookmarkStart w:id="48" w:name="_ENREF_29"/>
      <w:r w:rsidRPr="009162E0">
        <w:t>29.</w:t>
      </w:r>
      <w:r w:rsidRPr="009162E0">
        <w:tab/>
        <w:t xml:space="preserve">Schwarzer, G., </w:t>
      </w:r>
      <w:r w:rsidRPr="009162E0">
        <w:rPr>
          <w:i/>
        </w:rPr>
        <w:t>meta: General Package for Meta-Analysis. R package version 4.2–0</w:t>
      </w:r>
      <w:r w:rsidRPr="009162E0">
        <w:t>. 2015, Vienna, Austria: R Foundation.</w:t>
      </w:r>
      <w:bookmarkEnd w:id="48"/>
    </w:p>
    <w:p w14:paraId="5A484F59" w14:textId="77777777" w:rsidR="004E06E4" w:rsidRPr="009162E0" w:rsidRDefault="004E06E4" w:rsidP="00BE0CB8">
      <w:pPr>
        <w:pStyle w:val="EndNoteBibliography"/>
        <w:spacing w:line="480" w:lineRule="auto"/>
        <w:ind w:left="720" w:hanging="720"/>
      </w:pPr>
      <w:bookmarkStart w:id="49" w:name="_ENREF_30"/>
      <w:r w:rsidRPr="009162E0">
        <w:t>30.</w:t>
      </w:r>
      <w:r w:rsidRPr="009162E0">
        <w:tab/>
        <w:t>Team R C. R: A language and environment for statistical computing. R Foundation for Statistical Computing, Vienna, Austria, 2012[J]. 2014</w:t>
      </w:r>
      <w:bookmarkEnd w:id="49"/>
    </w:p>
    <w:p w14:paraId="5CB8BA2C" w14:textId="77777777" w:rsidR="004E06E4" w:rsidRPr="009162E0" w:rsidRDefault="004E06E4" w:rsidP="00BE0CB8">
      <w:pPr>
        <w:pStyle w:val="EndNoteBibliography"/>
        <w:spacing w:line="480" w:lineRule="auto"/>
        <w:ind w:left="720" w:hanging="720"/>
      </w:pPr>
      <w:bookmarkStart w:id="50" w:name="_ENREF_31"/>
      <w:r w:rsidRPr="009162E0">
        <w:t>31.</w:t>
      </w:r>
      <w:r w:rsidRPr="009162E0">
        <w:tab/>
        <w:t xml:space="preserve">Guo, S.C., et al., </w:t>
      </w:r>
      <w:r w:rsidRPr="009162E0">
        <w:rPr>
          <w:i/>
        </w:rPr>
        <w:t>Quantitative assessment of the diagnostic role of APC promoter methylation in non-small cell lung cancer.</w:t>
      </w:r>
      <w:r w:rsidRPr="009162E0">
        <w:t xml:space="preserve"> Clinical Epigenetics, 2014. </w:t>
      </w:r>
      <w:r w:rsidRPr="009162E0">
        <w:rPr>
          <w:b/>
        </w:rPr>
        <w:t>6</w:t>
      </w:r>
      <w:r w:rsidRPr="009162E0">
        <w:t>.</w:t>
      </w:r>
      <w:bookmarkEnd w:id="50"/>
    </w:p>
    <w:p w14:paraId="4CEAB2F2" w14:textId="77777777" w:rsidR="004E06E4" w:rsidRPr="009162E0" w:rsidRDefault="004E06E4" w:rsidP="00BE0CB8">
      <w:pPr>
        <w:pStyle w:val="EndNoteBibliography"/>
        <w:spacing w:line="480" w:lineRule="auto"/>
        <w:ind w:left="720" w:hanging="720"/>
      </w:pPr>
      <w:bookmarkStart w:id="51" w:name="_ENREF_32"/>
      <w:r w:rsidRPr="009162E0">
        <w:t>32.</w:t>
      </w:r>
      <w:r w:rsidRPr="009162E0">
        <w:tab/>
        <w:t xml:space="preserve">DerSimonian, R. and N. Laird, </w:t>
      </w:r>
      <w:r w:rsidRPr="009162E0">
        <w:rPr>
          <w:i/>
        </w:rPr>
        <w:t>Meta-analysis in clinical trials.</w:t>
      </w:r>
      <w:r w:rsidRPr="009162E0">
        <w:t xml:space="preserve"> Control Clin Trials, 1986. </w:t>
      </w:r>
      <w:r w:rsidRPr="009162E0">
        <w:rPr>
          <w:b/>
        </w:rPr>
        <w:t>7</w:t>
      </w:r>
      <w:r w:rsidRPr="009162E0">
        <w:t>(3): p. 177-88.</w:t>
      </w:r>
      <w:bookmarkEnd w:id="51"/>
    </w:p>
    <w:p w14:paraId="61F10B67" w14:textId="77777777" w:rsidR="004E06E4" w:rsidRPr="009162E0" w:rsidRDefault="004E06E4" w:rsidP="00BE0CB8">
      <w:pPr>
        <w:pStyle w:val="EndNoteBibliography"/>
        <w:spacing w:line="480" w:lineRule="auto"/>
        <w:ind w:left="720" w:hanging="720"/>
      </w:pPr>
      <w:bookmarkStart w:id="52" w:name="_ENREF_33"/>
      <w:r w:rsidRPr="009162E0">
        <w:t>33.</w:t>
      </w:r>
      <w:r w:rsidRPr="009162E0">
        <w:tab/>
        <w:t xml:space="preserve">Mantel, N. and W. Haenszel, </w:t>
      </w:r>
      <w:r w:rsidRPr="009162E0">
        <w:rPr>
          <w:i/>
        </w:rPr>
        <w:t>Statistical aspects of the analysis of data from retrospective studies of disease.</w:t>
      </w:r>
      <w:r w:rsidRPr="009162E0">
        <w:t xml:space="preserve"> J Natl Cancer Inst, 1959. </w:t>
      </w:r>
      <w:r w:rsidRPr="009162E0">
        <w:rPr>
          <w:b/>
        </w:rPr>
        <w:t>22</w:t>
      </w:r>
      <w:r w:rsidRPr="009162E0">
        <w:t>(4): p. 719-48.</w:t>
      </w:r>
      <w:bookmarkEnd w:id="52"/>
    </w:p>
    <w:p w14:paraId="5E122C92" w14:textId="77777777" w:rsidR="004E06E4" w:rsidRPr="009162E0" w:rsidRDefault="004E06E4" w:rsidP="00BE0CB8">
      <w:pPr>
        <w:pStyle w:val="EndNoteBibliography"/>
        <w:spacing w:line="480" w:lineRule="auto"/>
        <w:ind w:left="720" w:hanging="720"/>
      </w:pPr>
      <w:bookmarkStart w:id="53" w:name="_ENREF_34"/>
      <w:r w:rsidRPr="009162E0">
        <w:t>34.</w:t>
      </w:r>
      <w:r w:rsidRPr="009162E0">
        <w:tab/>
        <w:t xml:space="preserve">Huizenga, H.M., I. Visser, and C.V. Dolan, </w:t>
      </w:r>
      <w:r w:rsidRPr="009162E0">
        <w:rPr>
          <w:i/>
        </w:rPr>
        <w:t>Testing overall and moderator effects in random effects meta-regression.</w:t>
      </w:r>
      <w:r w:rsidRPr="009162E0">
        <w:t xml:space="preserve"> Br J Math Stat Psychol, 2011. </w:t>
      </w:r>
      <w:r w:rsidRPr="009162E0">
        <w:rPr>
          <w:b/>
        </w:rPr>
        <w:t>64</w:t>
      </w:r>
      <w:r w:rsidRPr="009162E0">
        <w:t>(Pt 1): p. 1-19.</w:t>
      </w:r>
      <w:bookmarkEnd w:id="53"/>
    </w:p>
    <w:p w14:paraId="3A8FF73F" w14:textId="77777777" w:rsidR="004E06E4" w:rsidRPr="009162E0" w:rsidRDefault="004E06E4" w:rsidP="00BE0CB8">
      <w:pPr>
        <w:pStyle w:val="EndNoteBibliography"/>
        <w:spacing w:line="480" w:lineRule="auto"/>
        <w:ind w:left="720" w:hanging="720"/>
      </w:pPr>
      <w:bookmarkStart w:id="54" w:name="_ENREF_35"/>
      <w:r w:rsidRPr="009162E0">
        <w:t>35.</w:t>
      </w:r>
      <w:r w:rsidRPr="009162E0">
        <w:tab/>
        <w:t xml:space="preserve">Egger, M., et al., </w:t>
      </w:r>
      <w:r w:rsidRPr="009162E0">
        <w:rPr>
          <w:i/>
        </w:rPr>
        <w:t>Bias in meta-analysis detected by a simple, graphical test.</w:t>
      </w:r>
      <w:r w:rsidRPr="009162E0">
        <w:t xml:space="preserve"> BMJ, 1997. </w:t>
      </w:r>
      <w:r w:rsidRPr="009162E0">
        <w:rPr>
          <w:b/>
        </w:rPr>
        <w:t>315</w:t>
      </w:r>
      <w:r w:rsidRPr="009162E0">
        <w:t>(7109): p. 629-34.</w:t>
      </w:r>
      <w:bookmarkEnd w:id="54"/>
    </w:p>
    <w:p w14:paraId="2771B668" w14:textId="77777777" w:rsidR="004E06E4" w:rsidRPr="009162E0" w:rsidRDefault="004E06E4" w:rsidP="00BE0CB8">
      <w:pPr>
        <w:pStyle w:val="EndNoteBibliography"/>
        <w:spacing w:line="480" w:lineRule="auto"/>
        <w:ind w:left="720" w:hanging="720"/>
      </w:pPr>
      <w:bookmarkStart w:id="55" w:name="_ENREF_36"/>
      <w:r w:rsidRPr="009162E0">
        <w:t>36.</w:t>
      </w:r>
      <w:r w:rsidRPr="009162E0">
        <w:tab/>
        <w:t xml:space="preserve">Sandoval, J., et al., </w:t>
      </w:r>
      <w:r w:rsidRPr="009162E0">
        <w:rPr>
          <w:i/>
        </w:rPr>
        <w:t>A Prognostic DNA Methylation Signature for Stage I Non-Small-Cell Lung Cancer.</w:t>
      </w:r>
      <w:r w:rsidRPr="009162E0">
        <w:t xml:space="preserve"> Journal Of Clinical Oncology, 2013. </w:t>
      </w:r>
      <w:r w:rsidRPr="009162E0">
        <w:rPr>
          <w:b/>
        </w:rPr>
        <w:t>31</w:t>
      </w:r>
      <w:r w:rsidRPr="009162E0">
        <w:t>(32): p. 4140-+.</w:t>
      </w:r>
      <w:bookmarkEnd w:id="55"/>
    </w:p>
    <w:p w14:paraId="5FC75EE5" w14:textId="77777777" w:rsidR="004E06E4" w:rsidRPr="009162E0" w:rsidRDefault="004E06E4" w:rsidP="00BE0CB8">
      <w:pPr>
        <w:pStyle w:val="EndNoteBibliography"/>
        <w:spacing w:line="480" w:lineRule="auto"/>
        <w:ind w:left="720" w:hanging="720"/>
      </w:pPr>
      <w:bookmarkStart w:id="56" w:name="_ENREF_37"/>
      <w:r w:rsidRPr="009162E0">
        <w:t>37.</w:t>
      </w:r>
      <w:r w:rsidRPr="009162E0">
        <w:tab/>
        <w:t xml:space="preserve">Shi, J.X., et al., </w:t>
      </w:r>
      <w:r w:rsidRPr="009162E0">
        <w:rPr>
          <w:i/>
        </w:rPr>
        <w:t>Characterizing the genetic basis of methylome diversity in histologically normal human lung tissue.</w:t>
      </w:r>
      <w:r w:rsidRPr="009162E0">
        <w:t xml:space="preserve"> Nature Communications, 2014. </w:t>
      </w:r>
      <w:r w:rsidRPr="009162E0">
        <w:rPr>
          <w:b/>
        </w:rPr>
        <w:t>5</w:t>
      </w:r>
      <w:r w:rsidRPr="009162E0">
        <w:t>.</w:t>
      </w:r>
      <w:bookmarkEnd w:id="56"/>
    </w:p>
    <w:p w14:paraId="190EBCF7" w14:textId="77777777" w:rsidR="004E06E4" w:rsidRPr="009162E0" w:rsidRDefault="004E06E4" w:rsidP="00BE0CB8">
      <w:pPr>
        <w:pStyle w:val="EndNoteBibliography"/>
        <w:spacing w:line="480" w:lineRule="auto"/>
        <w:ind w:left="720" w:hanging="720"/>
      </w:pPr>
      <w:bookmarkStart w:id="57" w:name="_ENREF_38"/>
      <w:r w:rsidRPr="009162E0">
        <w:t>38.</w:t>
      </w:r>
      <w:r w:rsidRPr="009162E0">
        <w:tab/>
        <w:t xml:space="preserve">Karlsson, A., et al., </w:t>
      </w:r>
      <w:r w:rsidRPr="009162E0">
        <w:rPr>
          <w:i/>
        </w:rPr>
        <w:t>Genome-wide DNA Methylation Analysis of Lung Carcinoma Reveals One Neuroendocrine and Four Adenocarcinoma Epitypes Associated with Patient Outcome.</w:t>
      </w:r>
      <w:r w:rsidRPr="009162E0">
        <w:t xml:space="preserve"> Clinical Cancer Research, 2014. </w:t>
      </w:r>
      <w:r w:rsidRPr="009162E0">
        <w:rPr>
          <w:b/>
        </w:rPr>
        <w:t>20</w:t>
      </w:r>
      <w:r w:rsidRPr="009162E0">
        <w:t>(23): p. 6127-6140.</w:t>
      </w:r>
      <w:bookmarkEnd w:id="57"/>
    </w:p>
    <w:p w14:paraId="12F1DD24" w14:textId="77777777" w:rsidR="004E06E4" w:rsidRPr="009162E0" w:rsidRDefault="004E06E4" w:rsidP="00BE0CB8">
      <w:pPr>
        <w:pStyle w:val="EndNoteBibliography"/>
        <w:spacing w:line="480" w:lineRule="auto"/>
        <w:ind w:left="720" w:hanging="720"/>
      </w:pPr>
      <w:bookmarkStart w:id="58" w:name="_ENREF_39"/>
      <w:r w:rsidRPr="009162E0">
        <w:t>39.</w:t>
      </w:r>
      <w:r w:rsidRPr="009162E0">
        <w:tab/>
        <w:t>Team R C. R: A language and environment for statistical computing. R Foundation for Statistical Computing, Vienna, Austria, 2012[J]. 2014</w:t>
      </w:r>
      <w:bookmarkEnd w:id="58"/>
    </w:p>
    <w:p w14:paraId="440E14E8" w14:textId="77777777" w:rsidR="004E06E4" w:rsidRPr="009162E0" w:rsidRDefault="004E06E4" w:rsidP="00BE0CB8">
      <w:pPr>
        <w:pStyle w:val="EndNoteBibliography"/>
        <w:spacing w:line="480" w:lineRule="auto"/>
        <w:ind w:left="720" w:hanging="720"/>
      </w:pPr>
      <w:bookmarkStart w:id="59" w:name="_ENREF_40"/>
      <w:r w:rsidRPr="009162E0">
        <w:t>40.</w:t>
      </w:r>
      <w:r w:rsidRPr="009162E0">
        <w:tab/>
        <w:t xml:space="preserve">Benjamini, Y. and Y. Hochberg, </w:t>
      </w:r>
      <w:r w:rsidRPr="009162E0">
        <w:rPr>
          <w:i/>
        </w:rPr>
        <w:t>Controlling the False Discovery Rate - a Practical and Powerful Approach to Multiple Testing.</w:t>
      </w:r>
      <w:r w:rsidRPr="009162E0">
        <w:t xml:space="preserve"> Journal of the Royal Statistical Society Series B-Methodological, 1995. </w:t>
      </w:r>
      <w:r w:rsidRPr="009162E0">
        <w:rPr>
          <w:b/>
        </w:rPr>
        <w:t>57</w:t>
      </w:r>
      <w:r w:rsidRPr="009162E0">
        <w:t>(1): p. 289-300.</w:t>
      </w:r>
      <w:bookmarkEnd w:id="59"/>
    </w:p>
    <w:p w14:paraId="47167B4A" w14:textId="760BF6F5" w:rsidR="004E06E4" w:rsidRPr="009162E0" w:rsidRDefault="004E06E4" w:rsidP="00BE0CB8">
      <w:pPr>
        <w:pStyle w:val="EndNoteBibliography"/>
        <w:spacing w:line="480" w:lineRule="auto"/>
        <w:rPr>
          <w:rFonts w:ascii="Times New Roman" w:hAnsi="Times New Roman"/>
          <w:sz w:val="22"/>
        </w:rPr>
      </w:pPr>
    </w:p>
    <w:sectPr w:rsidR="004E06E4" w:rsidRPr="009162E0" w:rsidSect="004F0E60">
      <w:pgSz w:w="11907" w:h="16839" w:code="9"/>
      <w:pgMar w:top="1440" w:right="1080" w:bottom="1440" w:left="108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1A625" w14:textId="77777777" w:rsidR="00A9705A" w:rsidRDefault="00A9705A" w:rsidP="007E7B21">
      <w:r>
        <w:separator/>
      </w:r>
    </w:p>
  </w:endnote>
  <w:endnote w:type="continuationSeparator" w:id="0">
    <w:p w14:paraId="3546C312" w14:textId="77777777" w:rsidR="00A9705A" w:rsidRDefault="00A9705A" w:rsidP="007E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黑体">
    <w:altName w:val="SimHei"/>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C4266" w14:textId="77777777" w:rsidR="00A9705A" w:rsidRDefault="00A9705A" w:rsidP="007E7B21">
      <w:r>
        <w:separator/>
      </w:r>
    </w:p>
  </w:footnote>
  <w:footnote w:type="continuationSeparator" w:id="0">
    <w:p w14:paraId="39BCA0E6" w14:textId="77777777" w:rsidR="00A9705A" w:rsidRDefault="00A9705A" w:rsidP="007E7B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43888"/>
    <w:multiLevelType w:val="hybridMultilevel"/>
    <w:tmpl w:val="B43CF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cheng Guo">
    <w15:presenceInfo w15:providerId="Windows Live" w15:userId="e8691873bc2dd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wxddz0mzf201edrptppws3pz5wwpe0s2rd&quot;&gt;Final&lt;record-ids&gt;&lt;item&gt;2&lt;/item&gt;&lt;item&gt;36&lt;/item&gt;&lt;item&gt;49&lt;/item&gt;&lt;item&gt;83&lt;/item&gt;&lt;item&gt;88&lt;/item&gt;&lt;item&gt;110&lt;/item&gt;&lt;item&gt;111&lt;/item&gt;&lt;/record-ids&gt;&lt;/item&gt;&lt;/Libraries&gt;"/>
  </w:docVars>
  <w:rsids>
    <w:rsidRoot w:val="008627D4"/>
    <w:rsid w:val="000172C7"/>
    <w:rsid w:val="000216B3"/>
    <w:rsid w:val="00023542"/>
    <w:rsid w:val="0002354A"/>
    <w:rsid w:val="000262E0"/>
    <w:rsid w:val="00061857"/>
    <w:rsid w:val="000643D3"/>
    <w:rsid w:val="000703F3"/>
    <w:rsid w:val="00080B30"/>
    <w:rsid w:val="000948B8"/>
    <w:rsid w:val="000973F8"/>
    <w:rsid w:val="000A4326"/>
    <w:rsid w:val="000A462B"/>
    <w:rsid w:val="000B194C"/>
    <w:rsid w:val="000B5F9E"/>
    <w:rsid w:val="000B6135"/>
    <w:rsid w:val="000C72E6"/>
    <w:rsid w:val="000D0A2B"/>
    <w:rsid w:val="000D6F0C"/>
    <w:rsid w:val="00105141"/>
    <w:rsid w:val="00131245"/>
    <w:rsid w:val="001317FD"/>
    <w:rsid w:val="00133AD4"/>
    <w:rsid w:val="0013541D"/>
    <w:rsid w:val="00157672"/>
    <w:rsid w:val="00164C65"/>
    <w:rsid w:val="00165927"/>
    <w:rsid w:val="001870BE"/>
    <w:rsid w:val="0019695F"/>
    <w:rsid w:val="001A0B65"/>
    <w:rsid w:val="001B0DD4"/>
    <w:rsid w:val="001B223D"/>
    <w:rsid w:val="001B785A"/>
    <w:rsid w:val="001C1839"/>
    <w:rsid w:val="001C1FD2"/>
    <w:rsid w:val="001D2020"/>
    <w:rsid w:val="001D235F"/>
    <w:rsid w:val="001D6F7F"/>
    <w:rsid w:val="001E3F9C"/>
    <w:rsid w:val="001F273E"/>
    <w:rsid w:val="00206020"/>
    <w:rsid w:val="00217A71"/>
    <w:rsid w:val="00220389"/>
    <w:rsid w:val="00230B66"/>
    <w:rsid w:val="00236063"/>
    <w:rsid w:val="0023762D"/>
    <w:rsid w:val="0024192F"/>
    <w:rsid w:val="00245172"/>
    <w:rsid w:val="0025076C"/>
    <w:rsid w:val="002518F0"/>
    <w:rsid w:val="00254A42"/>
    <w:rsid w:val="00255AF7"/>
    <w:rsid w:val="0025781D"/>
    <w:rsid w:val="0026343C"/>
    <w:rsid w:val="00272302"/>
    <w:rsid w:val="00285178"/>
    <w:rsid w:val="00285437"/>
    <w:rsid w:val="00295B00"/>
    <w:rsid w:val="002A073C"/>
    <w:rsid w:val="002B661B"/>
    <w:rsid w:val="002C3433"/>
    <w:rsid w:val="002C56AB"/>
    <w:rsid w:val="002D16A9"/>
    <w:rsid w:val="002D66F9"/>
    <w:rsid w:val="002E15C2"/>
    <w:rsid w:val="002F1D15"/>
    <w:rsid w:val="002F2E4F"/>
    <w:rsid w:val="002F58E5"/>
    <w:rsid w:val="002F7417"/>
    <w:rsid w:val="003016A0"/>
    <w:rsid w:val="00311D86"/>
    <w:rsid w:val="00313E76"/>
    <w:rsid w:val="00314B4F"/>
    <w:rsid w:val="00322C8B"/>
    <w:rsid w:val="003302FC"/>
    <w:rsid w:val="003311D6"/>
    <w:rsid w:val="003357BA"/>
    <w:rsid w:val="003370B5"/>
    <w:rsid w:val="0033730C"/>
    <w:rsid w:val="0034166F"/>
    <w:rsid w:val="00344360"/>
    <w:rsid w:val="0035031E"/>
    <w:rsid w:val="00352E8A"/>
    <w:rsid w:val="00356BC4"/>
    <w:rsid w:val="00361AA0"/>
    <w:rsid w:val="00362731"/>
    <w:rsid w:val="00371251"/>
    <w:rsid w:val="003749F3"/>
    <w:rsid w:val="0038745C"/>
    <w:rsid w:val="00393AEB"/>
    <w:rsid w:val="00394080"/>
    <w:rsid w:val="003B2CD7"/>
    <w:rsid w:val="003B7726"/>
    <w:rsid w:val="003C7BC6"/>
    <w:rsid w:val="003D2514"/>
    <w:rsid w:val="003D3F69"/>
    <w:rsid w:val="003D54A8"/>
    <w:rsid w:val="003D64BD"/>
    <w:rsid w:val="003E57D7"/>
    <w:rsid w:val="003F27ED"/>
    <w:rsid w:val="0040377D"/>
    <w:rsid w:val="00412E61"/>
    <w:rsid w:val="00422B0E"/>
    <w:rsid w:val="00430187"/>
    <w:rsid w:val="004310D6"/>
    <w:rsid w:val="0043662A"/>
    <w:rsid w:val="004456F9"/>
    <w:rsid w:val="004505CA"/>
    <w:rsid w:val="00451DCA"/>
    <w:rsid w:val="00456273"/>
    <w:rsid w:val="00463FDD"/>
    <w:rsid w:val="004907CB"/>
    <w:rsid w:val="004A0853"/>
    <w:rsid w:val="004A126B"/>
    <w:rsid w:val="004A3B81"/>
    <w:rsid w:val="004B09C2"/>
    <w:rsid w:val="004B436F"/>
    <w:rsid w:val="004B616F"/>
    <w:rsid w:val="004C0652"/>
    <w:rsid w:val="004C2481"/>
    <w:rsid w:val="004D47C7"/>
    <w:rsid w:val="004E06E4"/>
    <w:rsid w:val="004E297D"/>
    <w:rsid w:val="004E4110"/>
    <w:rsid w:val="004F0E60"/>
    <w:rsid w:val="004F13E8"/>
    <w:rsid w:val="004F6ADE"/>
    <w:rsid w:val="00502ECA"/>
    <w:rsid w:val="0052770A"/>
    <w:rsid w:val="00534250"/>
    <w:rsid w:val="0055358B"/>
    <w:rsid w:val="00553873"/>
    <w:rsid w:val="00555DC0"/>
    <w:rsid w:val="00561307"/>
    <w:rsid w:val="005714B0"/>
    <w:rsid w:val="00583A41"/>
    <w:rsid w:val="0059429B"/>
    <w:rsid w:val="00594ECF"/>
    <w:rsid w:val="00596680"/>
    <w:rsid w:val="005A03C6"/>
    <w:rsid w:val="005A49E2"/>
    <w:rsid w:val="005A6DF0"/>
    <w:rsid w:val="005B09C3"/>
    <w:rsid w:val="005B305F"/>
    <w:rsid w:val="005B7686"/>
    <w:rsid w:val="005C087C"/>
    <w:rsid w:val="005D7894"/>
    <w:rsid w:val="005E1EEB"/>
    <w:rsid w:val="005E54DC"/>
    <w:rsid w:val="005E777B"/>
    <w:rsid w:val="005F2233"/>
    <w:rsid w:val="005F2D9A"/>
    <w:rsid w:val="005F3834"/>
    <w:rsid w:val="0060318A"/>
    <w:rsid w:val="00613AD5"/>
    <w:rsid w:val="00614B69"/>
    <w:rsid w:val="00615565"/>
    <w:rsid w:val="00620A26"/>
    <w:rsid w:val="00640D30"/>
    <w:rsid w:val="00646EBB"/>
    <w:rsid w:val="00681B2E"/>
    <w:rsid w:val="006848C7"/>
    <w:rsid w:val="00691CD3"/>
    <w:rsid w:val="006937A8"/>
    <w:rsid w:val="00696830"/>
    <w:rsid w:val="006A2425"/>
    <w:rsid w:val="006A5D04"/>
    <w:rsid w:val="006A7CE2"/>
    <w:rsid w:val="006C5BCA"/>
    <w:rsid w:val="006D2662"/>
    <w:rsid w:val="006D572D"/>
    <w:rsid w:val="00700475"/>
    <w:rsid w:val="007106E9"/>
    <w:rsid w:val="00711119"/>
    <w:rsid w:val="00714CED"/>
    <w:rsid w:val="00714F22"/>
    <w:rsid w:val="00716829"/>
    <w:rsid w:val="00724BCB"/>
    <w:rsid w:val="00731053"/>
    <w:rsid w:val="00740ECD"/>
    <w:rsid w:val="007427A8"/>
    <w:rsid w:val="00746350"/>
    <w:rsid w:val="00767C55"/>
    <w:rsid w:val="007709A6"/>
    <w:rsid w:val="00774287"/>
    <w:rsid w:val="00776B04"/>
    <w:rsid w:val="00783C37"/>
    <w:rsid w:val="0078408D"/>
    <w:rsid w:val="00794DA3"/>
    <w:rsid w:val="00796A16"/>
    <w:rsid w:val="007C2D53"/>
    <w:rsid w:val="007D3EB0"/>
    <w:rsid w:val="007D6DF1"/>
    <w:rsid w:val="007E4E8D"/>
    <w:rsid w:val="007E7B21"/>
    <w:rsid w:val="007F09F2"/>
    <w:rsid w:val="008000E4"/>
    <w:rsid w:val="00800AEF"/>
    <w:rsid w:val="0080107F"/>
    <w:rsid w:val="008206CF"/>
    <w:rsid w:val="00831CD0"/>
    <w:rsid w:val="00842ED6"/>
    <w:rsid w:val="00847B90"/>
    <w:rsid w:val="0085487F"/>
    <w:rsid w:val="008627D4"/>
    <w:rsid w:val="008633BF"/>
    <w:rsid w:val="0087152A"/>
    <w:rsid w:val="0088086C"/>
    <w:rsid w:val="008858F2"/>
    <w:rsid w:val="008B0579"/>
    <w:rsid w:val="008B272D"/>
    <w:rsid w:val="008B2FB9"/>
    <w:rsid w:val="008C3EA1"/>
    <w:rsid w:val="008C5118"/>
    <w:rsid w:val="008C7778"/>
    <w:rsid w:val="008D5575"/>
    <w:rsid w:val="008D5E4E"/>
    <w:rsid w:val="008E3EAA"/>
    <w:rsid w:val="008F0895"/>
    <w:rsid w:val="008F3C71"/>
    <w:rsid w:val="008F60BC"/>
    <w:rsid w:val="0090214C"/>
    <w:rsid w:val="0091614D"/>
    <w:rsid w:val="009162E0"/>
    <w:rsid w:val="0092563B"/>
    <w:rsid w:val="0093134D"/>
    <w:rsid w:val="0093722E"/>
    <w:rsid w:val="0094240F"/>
    <w:rsid w:val="0094288E"/>
    <w:rsid w:val="009437EF"/>
    <w:rsid w:val="0095158F"/>
    <w:rsid w:val="0096517F"/>
    <w:rsid w:val="00974B98"/>
    <w:rsid w:val="00993F35"/>
    <w:rsid w:val="00997288"/>
    <w:rsid w:val="009A30A9"/>
    <w:rsid w:val="009D10B9"/>
    <w:rsid w:val="009D74E8"/>
    <w:rsid w:val="009E3A42"/>
    <w:rsid w:val="009E3F49"/>
    <w:rsid w:val="009F0F98"/>
    <w:rsid w:val="009F5BDB"/>
    <w:rsid w:val="009F6C97"/>
    <w:rsid w:val="00A0392B"/>
    <w:rsid w:val="00A23404"/>
    <w:rsid w:val="00A23D80"/>
    <w:rsid w:val="00A25F2A"/>
    <w:rsid w:val="00A26719"/>
    <w:rsid w:val="00A26A54"/>
    <w:rsid w:val="00A31E2B"/>
    <w:rsid w:val="00A33FA4"/>
    <w:rsid w:val="00A4626D"/>
    <w:rsid w:val="00A51647"/>
    <w:rsid w:val="00A51AE4"/>
    <w:rsid w:val="00A5753D"/>
    <w:rsid w:val="00A61C09"/>
    <w:rsid w:val="00A642FE"/>
    <w:rsid w:val="00A64788"/>
    <w:rsid w:val="00A73FA5"/>
    <w:rsid w:val="00A80380"/>
    <w:rsid w:val="00A86B19"/>
    <w:rsid w:val="00A877AF"/>
    <w:rsid w:val="00A9705A"/>
    <w:rsid w:val="00AA42C8"/>
    <w:rsid w:val="00AA5794"/>
    <w:rsid w:val="00AB3048"/>
    <w:rsid w:val="00AC06B4"/>
    <w:rsid w:val="00AC639C"/>
    <w:rsid w:val="00AD7784"/>
    <w:rsid w:val="00AE0A9E"/>
    <w:rsid w:val="00AE1D93"/>
    <w:rsid w:val="00B04E82"/>
    <w:rsid w:val="00B42FFD"/>
    <w:rsid w:val="00B4540B"/>
    <w:rsid w:val="00B56EDB"/>
    <w:rsid w:val="00B65477"/>
    <w:rsid w:val="00B727DF"/>
    <w:rsid w:val="00B76D47"/>
    <w:rsid w:val="00B77AB2"/>
    <w:rsid w:val="00BB740E"/>
    <w:rsid w:val="00BB7D2D"/>
    <w:rsid w:val="00BD43A9"/>
    <w:rsid w:val="00BE092D"/>
    <w:rsid w:val="00BE0CB8"/>
    <w:rsid w:val="00BE7271"/>
    <w:rsid w:val="00BF349A"/>
    <w:rsid w:val="00BF667C"/>
    <w:rsid w:val="00BF7560"/>
    <w:rsid w:val="00C02EBC"/>
    <w:rsid w:val="00C03207"/>
    <w:rsid w:val="00C0490D"/>
    <w:rsid w:val="00C06AF5"/>
    <w:rsid w:val="00C11051"/>
    <w:rsid w:val="00C1272B"/>
    <w:rsid w:val="00C16C2F"/>
    <w:rsid w:val="00C23492"/>
    <w:rsid w:val="00C26523"/>
    <w:rsid w:val="00C33362"/>
    <w:rsid w:val="00C362C5"/>
    <w:rsid w:val="00C415AD"/>
    <w:rsid w:val="00C43F1D"/>
    <w:rsid w:val="00C45AC9"/>
    <w:rsid w:val="00C4740C"/>
    <w:rsid w:val="00C52480"/>
    <w:rsid w:val="00C527E5"/>
    <w:rsid w:val="00C613F3"/>
    <w:rsid w:val="00C6581B"/>
    <w:rsid w:val="00C6790E"/>
    <w:rsid w:val="00C7696F"/>
    <w:rsid w:val="00C91D59"/>
    <w:rsid w:val="00CB769D"/>
    <w:rsid w:val="00CB7F58"/>
    <w:rsid w:val="00CC00EF"/>
    <w:rsid w:val="00CD1663"/>
    <w:rsid w:val="00CD318F"/>
    <w:rsid w:val="00CF7ECF"/>
    <w:rsid w:val="00D014D7"/>
    <w:rsid w:val="00D038AE"/>
    <w:rsid w:val="00D04E8A"/>
    <w:rsid w:val="00D2319A"/>
    <w:rsid w:val="00D4240B"/>
    <w:rsid w:val="00D51833"/>
    <w:rsid w:val="00D53A1F"/>
    <w:rsid w:val="00D53A6C"/>
    <w:rsid w:val="00D6371B"/>
    <w:rsid w:val="00D6711F"/>
    <w:rsid w:val="00D7623B"/>
    <w:rsid w:val="00D85BE1"/>
    <w:rsid w:val="00DA1EA8"/>
    <w:rsid w:val="00DA3064"/>
    <w:rsid w:val="00DB043D"/>
    <w:rsid w:val="00DC2F40"/>
    <w:rsid w:val="00DC5612"/>
    <w:rsid w:val="00DC5E8E"/>
    <w:rsid w:val="00DD2DBB"/>
    <w:rsid w:val="00DE0586"/>
    <w:rsid w:val="00DE6258"/>
    <w:rsid w:val="00DF278A"/>
    <w:rsid w:val="00DF2FA0"/>
    <w:rsid w:val="00DF509D"/>
    <w:rsid w:val="00DF5A8A"/>
    <w:rsid w:val="00E03677"/>
    <w:rsid w:val="00E12959"/>
    <w:rsid w:val="00E13C78"/>
    <w:rsid w:val="00E25F75"/>
    <w:rsid w:val="00E3230F"/>
    <w:rsid w:val="00E32659"/>
    <w:rsid w:val="00E34633"/>
    <w:rsid w:val="00E53018"/>
    <w:rsid w:val="00E62332"/>
    <w:rsid w:val="00E7185F"/>
    <w:rsid w:val="00E72FC5"/>
    <w:rsid w:val="00E9404F"/>
    <w:rsid w:val="00E958F2"/>
    <w:rsid w:val="00E96852"/>
    <w:rsid w:val="00EA5C70"/>
    <w:rsid w:val="00EB0BA2"/>
    <w:rsid w:val="00EB2D30"/>
    <w:rsid w:val="00EB502A"/>
    <w:rsid w:val="00EB6D8A"/>
    <w:rsid w:val="00EC0FA5"/>
    <w:rsid w:val="00EC1F3B"/>
    <w:rsid w:val="00EC3D91"/>
    <w:rsid w:val="00EC7873"/>
    <w:rsid w:val="00EC7C18"/>
    <w:rsid w:val="00ED3C48"/>
    <w:rsid w:val="00EF0EE9"/>
    <w:rsid w:val="00F0335C"/>
    <w:rsid w:val="00F13B01"/>
    <w:rsid w:val="00F16A47"/>
    <w:rsid w:val="00F26B4C"/>
    <w:rsid w:val="00F27473"/>
    <w:rsid w:val="00F45301"/>
    <w:rsid w:val="00F47E22"/>
    <w:rsid w:val="00F505A6"/>
    <w:rsid w:val="00F63607"/>
    <w:rsid w:val="00F72819"/>
    <w:rsid w:val="00F734C7"/>
    <w:rsid w:val="00F760F0"/>
    <w:rsid w:val="00F81B01"/>
    <w:rsid w:val="00FA2923"/>
    <w:rsid w:val="00FA3EB7"/>
    <w:rsid w:val="00FA4464"/>
    <w:rsid w:val="00FA4BD4"/>
    <w:rsid w:val="00FA5BDB"/>
    <w:rsid w:val="00FA6128"/>
    <w:rsid w:val="00FA70B1"/>
    <w:rsid w:val="00FA78D0"/>
    <w:rsid w:val="00FC2835"/>
    <w:rsid w:val="00FD574E"/>
    <w:rsid w:val="00FD6EC0"/>
    <w:rsid w:val="00FE33E4"/>
    <w:rsid w:val="00FE3E95"/>
    <w:rsid w:val="00FE57EB"/>
    <w:rsid w:val="00FF2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D22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3E"/>
    <w:pPr>
      <w:widowControl w:val="0"/>
      <w:suppressAutoHyphens/>
      <w:jc w:val="both"/>
    </w:pPr>
    <w:rPr>
      <w:rFonts w:ascii="Calibri" w:hAnsi="Calibri"/>
    </w:rPr>
  </w:style>
  <w:style w:type="paragraph" w:styleId="Heading1">
    <w:name w:val="heading 1"/>
    <w:basedOn w:val="Normal"/>
    <w:next w:val="Normal"/>
    <w:link w:val="Heading1Char"/>
    <w:uiPriority w:val="9"/>
    <w:qFormat/>
    <w:rsid w:val="000C72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2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125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D66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140612"/>
    <w:rPr>
      <w:rFonts w:ascii="Calibri" w:hAnsi="Calibri"/>
      <w:sz w:val="18"/>
      <w:szCs w:val="18"/>
    </w:rPr>
  </w:style>
  <w:style w:type="character" w:customStyle="1" w:styleId="Char">
    <w:name w:val="页脚 Char"/>
    <w:basedOn w:val="DefaultParagraphFont"/>
    <w:uiPriority w:val="99"/>
    <w:rsid w:val="00140612"/>
    <w:rPr>
      <w:rFonts w:ascii="Calibri" w:hAnsi="Calibri"/>
      <w:sz w:val="18"/>
      <w:szCs w:val="18"/>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140612"/>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uiPriority w:val="99"/>
    <w:unhideWhenUsed/>
    <w:rsid w:val="00140612"/>
    <w:pPr>
      <w:tabs>
        <w:tab w:val="center" w:pos="4153"/>
        <w:tab w:val="right" w:pos="8306"/>
      </w:tabs>
      <w:jc w:val="left"/>
    </w:pPr>
    <w:rPr>
      <w:sz w:val="18"/>
      <w:szCs w:val="18"/>
    </w:rPr>
  </w:style>
  <w:style w:type="paragraph" w:customStyle="1" w:styleId="PreformattedText">
    <w:name w:val="Preformatted Text"/>
    <w:basedOn w:val="Normal"/>
  </w:style>
  <w:style w:type="character" w:styleId="Hyperlink">
    <w:name w:val="Hyperlink"/>
    <w:basedOn w:val="DefaultParagraphFont"/>
    <w:uiPriority w:val="99"/>
    <w:unhideWhenUsed/>
    <w:rsid w:val="006D2662"/>
    <w:rPr>
      <w:color w:val="0000FF"/>
      <w:u w:val="single"/>
    </w:rPr>
  </w:style>
  <w:style w:type="character" w:customStyle="1" w:styleId="Heading1Char">
    <w:name w:val="Heading 1 Char"/>
    <w:basedOn w:val="DefaultParagraphFont"/>
    <w:link w:val="Heading1"/>
    <w:uiPriority w:val="9"/>
    <w:rsid w:val="000C72E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rsid w:val="00FA2923"/>
    <w:pPr>
      <w:widowControl/>
      <w:suppressAutoHyphens w:val="0"/>
      <w:spacing w:before="100" w:beforeAutospacing="1" w:after="100" w:afterAutospacing="1"/>
      <w:jc w:val="left"/>
    </w:pPr>
    <w:rPr>
      <w:rFonts w:ascii="Times New Roman" w:eastAsia="Times New Roman" w:hAnsi="Times New Roman"/>
      <w:sz w:val="24"/>
      <w:szCs w:val="24"/>
      <w:lang w:eastAsia="en-US"/>
    </w:rPr>
  </w:style>
  <w:style w:type="character" w:customStyle="1" w:styleId="Heading2Char">
    <w:name w:val="Heading 2 Char"/>
    <w:basedOn w:val="DefaultParagraphFont"/>
    <w:link w:val="Heading2"/>
    <w:uiPriority w:val="9"/>
    <w:rsid w:val="003712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125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B7F58"/>
    <w:pPr>
      <w:ind w:left="720"/>
      <w:contextualSpacing/>
    </w:pPr>
  </w:style>
  <w:style w:type="character" w:customStyle="1" w:styleId="Heading4Char">
    <w:name w:val="Heading 4 Char"/>
    <w:basedOn w:val="DefaultParagraphFont"/>
    <w:link w:val="Heading4"/>
    <w:uiPriority w:val="9"/>
    <w:rsid w:val="002D66F9"/>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81B2E"/>
    <w:rPr>
      <w:sz w:val="18"/>
      <w:szCs w:val="18"/>
    </w:rPr>
  </w:style>
  <w:style w:type="character" w:customStyle="1" w:styleId="BalloonTextChar">
    <w:name w:val="Balloon Text Char"/>
    <w:basedOn w:val="DefaultParagraphFont"/>
    <w:link w:val="BalloonText"/>
    <w:uiPriority w:val="99"/>
    <w:semiHidden/>
    <w:rsid w:val="00681B2E"/>
    <w:rPr>
      <w:rFonts w:ascii="Calibri" w:hAnsi="Calibri"/>
      <w:sz w:val="18"/>
      <w:szCs w:val="18"/>
    </w:rPr>
  </w:style>
  <w:style w:type="character" w:styleId="CommentReference">
    <w:name w:val="annotation reference"/>
    <w:basedOn w:val="DefaultParagraphFont"/>
    <w:uiPriority w:val="99"/>
    <w:semiHidden/>
    <w:unhideWhenUsed/>
    <w:rsid w:val="00DF278A"/>
    <w:rPr>
      <w:sz w:val="21"/>
      <w:szCs w:val="21"/>
    </w:rPr>
  </w:style>
  <w:style w:type="paragraph" w:styleId="CommentText">
    <w:name w:val="annotation text"/>
    <w:basedOn w:val="Normal"/>
    <w:link w:val="CommentTextChar"/>
    <w:uiPriority w:val="99"/>
    <w:semiHidden/>
    <w:unhideWhenUsed/>
    <w:rsid w:val="00DF278A"/>
    <w:pPr>
      <w:jc w:val="left"/>
    </w:pPr>
  </w:style>
  <w:style w:type="character" w:customStyle="1" w:styleId="CommentTextChar">
    <w:name w:val="Comment Text Char"/>
    <w:basedOn w:val="DefaultParagraphFont"/>
    <w:link w:val="CommentText"/>
    <w:uiPriority w:val="99"/>
    <w:semiHidden/>
    <w:rsid w:val="00DF278A"/>
    <w:rPr>
      <w:rFonts w:ascii="Calibri" w:hAnsi="Calibri"/>
    </w:rPr>
  </w:style>
  <w:style w:type="paragraph" w:styleId="CommentSubject">
    <w:name w:val="annotation subject"/>
    <w:basedOn w:val="CommentText"/>
    <w:next w:val="CommentText"/>
    <w:link w:val="CommentSubjectChar"/>
    <w:uiPriority w:val="99"/>
    <w:semiHidden/>
    <w:unhideWhenUsed/>
    <w:rsid w:val="00DF278A"/>
    <w:rPr>
      <w:b/>
      <w:bCs/>
    </w:rPr>
  </w:style>
  <w:style w:type="character" w:customStyle="1" w:styleId="CommentSubjectChar">
    <w:name w:val="Comment Subject Char"/>
    <w:basedOn w:val="CommentTextChar"/>
    <w:link w:val="CommentSubject"/>
    <w:uiPriority w:val="99"/>
    <w:semiHidden/>
    <w:rsid w:val="00DF278A"/>
    <w:rPr>
      <w:rFonts w:ascii="Calibri" w:hAnsi="Calibri"/>
      <w:b/>
      <w:bCs/>
    </w:rPr>
  </w:style>
  <w:style w:type="character" w:styleId="PlaceholderText">
    <w:name w:val="Placeholder Text"/>
    <w:basedOn w:val="DefaultParagraphFont"/>
    <w:uiPriority w:val="99"/>
    <w:semiHidden/>
    <w:rsid w:val="00D6711F"/>
    <w:rPr>
      <w:color w:val="808080"/>
    </w:rPr>
  </w:style>
  <w:style w:type="paragraph" w:styleId="Revision">
    <w:name w:val="Revision"/>
    <w:hidden/>
    <w:uiPriority w:val="99"/>
    <w:semiHidden/>
    <w:rsid w:val="003F27ED"/>
    <w:rPr>
      <w:rFonts w:ascii="Calibri" w:hAnsi="Calibri"/>
    </w:rPr>
  </w:style>
  <w:style w:type="character" w:styleId="Emphasis">
    <w:name w:val="Emphasis"/>
    <w:basedOn w:val="DefaultParagraphFont"/>
    <w:uiPriority w:val="20"/>
    <w:qFormat/>
    <w:rsid w:val="003749F3"/>
    <w:rPr>
      <w:i/>
      <w:iCs/>
    </w:rPr>
  </w:style>
  <w:style w:type="paragraph" w:customStyle="1" w:styleId="EndNoteBibliographyTitle">
    <w:name w:val="EndNote Bibliography Title"/>
    <w:basedOn w:val="Normal"/>
    <w:link w:val="EndNoteBibliographyTitleChar"/>
    <w:rsid w:val="00993F35"/>
    <w:pPr>
      <w:jc w:val="center"/>
    </w:pPr>
    <w:rPr>
      <w:noProof/>
      <w:sz w:val="20"/>
    </w:rPr>
  </w:style>
  <w:style w:type="character" w:customStyle="1" w:styleId="EndNoteBibliographyTitleChar">
    <w:name w:val="EndNote Bibliography Title Char"/>
    <w:basedOn w:val="DefaultParagraphFont"/>
    <w:link w:val="EndNoteBibliographyTitle"/>
    <w:rsid w:val="00993F35"/>
    <w:rPr>
      <w:rFonts w:ascii="Calibri" w:hAnsi="Calibri"/>
      <w:noProof/>
      <w:sz w:val="20"/>
    </w:rPr>
  </w:style>
  <w:style w:type="paragraph" w:customStyle="1" w:styleId="EndNoteBibliography">
    <w:name w:val="EndNote Bibliography"/>
    <w:basedOn w:val="Normal"/>
    <w:link w:val="EndNoteBibliographyChar"/>
    <w:rsid w:val="00993F35"/>
    <w:rPr>
      <w:noProof/>
      <w:sz w:val="20"/>
    </w:rPr>
  </w:style>
  <w:style w:type="character" w:customStyle="1" w:styleId="EndNoteBibliographyChar">
    <w:name w:val="EndNote Bibliography Char"/>
    <w:basedOn w:val="DefaultParagraphFont"/>
    <w:link w:val="EndNoteBibliography"/>
    <w:rsid w:val="00993F35"/>
    <w:rPr>
      <w:rFonts w:ascii="Calibri" w:hAnsi="Calibri"/>
      <w:noProof/>
      <w:sz w:val="20"/>
    </w:rPr>
  </w:style>
  <w:style w:type="character" w:customStyle="1" w:styleId="apple-converted-space">
    <w:name w:val="apple-converted-space"/>
    <w:basedOn w:val="DefaultParagraphFont"/>
    <w:rsid w:val="00BE0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3466">
      <w:bodyDiv w:val="1"/>
      <w:marLeft w:val="0"/>
      <w:marRight w:val="0"/>
      <w:marTop w:val="0"/>
      <w:marBottom w:val="0"/>
      <w:divBdr>
        <w:top w:val="none" w:sz="0" w:space="0" w:color="auto"/>
        <w:left w:val="none" w:sz="0" w:space="0" w:color="auto"/>
        <w:bottom w:val="none" w:sz="0" w:space="0" w:color="auto"/>
        <w:right w:val="none" w:sz="0" w:space="0" w:color="auto"/>
      </w:divBdr>
      <w:divsChild>
        <w:div w:id="720517468">
          <w:marLeft w:val="0"/>
          <w:marRight w:val="0"/>
          <w:marTop w:val="0"/>
          <w:marBottom w:val="0"/>
          <w:divBdr>
            <w:top w:val="none" w:sz="0" w:space="0" w:color="auto"/>
            <w:left w:val="none" w:sz="0" w:space="0" w:color="auto"/>
            <w:bottom w:val="none" w:sz="0" w:space="0" w:color="auto"/>
            <w:right w:val="none" w:sz="0" w:space="0" w:color="auto"/>
          </w:divBdr>
          <w:divsChild>
            <w:div w:id="20593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4231">
      <w:bodyDiv w:val="1"/>
      <w:marLeft w:val="0"/>
      <w:marRight w:val="0"/>
      <w:marTop w:val="0"/>
      <w:marBottom w:val="0"/>
      <w:divBdr>
        <w:top w:val="none" w:sz="0" w:space="0" w:color="auto"/>
        <w:left w:val="none" w:sz="0" w:space="0" w:color="auto"/>
        <w:bottom w:val="none" w:sz="0" w:space="0" w:color="auto"/>
        <w:right w:val="none" w:sz="0" w:space="0" w:color="auto"/>
      </w:divBdr>
    </w:div>
    <w:div w:id="1147667114">
      <w:bodyDiv w:val="1"/>
      <w:marLeft w:val="0"/>
      <w:marRight w:val="0"/>
      <w:marTop w:val="0"/>
      <w:marBottom w:val="0"/>
      <w:divBdr>
        <w:top w:val="none" w:sz="0" w:space="0" w:color="auto"/>
        <w:left w:val="none" w:sz="0" w:space="0" w:color="auto"/>
        <w:bottom w:val="none" w:sz="0" w:space="0" w:color="auto"/>
        <w:right w:val="none" w:sz="0" w:space="0" w:color="auto"/>
      </w:divBdr>
    </w:div>
    <w:div w:id="1327201963">
      <w:bodyDiv w:val="1"/>
      <w:marLeft w:val="0"/>
      <w:marRight w:val="0"/>
      <w:marTop w:val="0"/>
      <w:marBottom w:val="0"/>
      <w:divBdr>
        <w:top w:val="none" w:sz="0" w:space="0" w:color="auto"/>
        <w:left w:val="none" w:sz="0" w:space="0" w:color="auto"/>
        <w:bottom w:val="none" w:sz="0" w:space="0" w:color="auto"/>
        <w:right w:val="none" w:sz="0" w:space="0" w:color="auto"/>
      </w:divBdr>
    </w:div>
    <w:div w:id="1340347136">
      <w:bodyDiv w:val="1"/>
      <w:marLeft w:val="0"/>
      <w:marRight w:val="0"/>
      <w:marTop w:val="0"/>
      <w:marBottom w:val="0"/>
      <w:divBdr>
        <w:top w:val="none" w:sz="0" w:space="0" w:color="auto"/>
        <w:left w:val="none" w:sz="0" w:space="0" w:color="auto"/>
        <w:bottom w:val="none" w:sz="0" w:space="0" w:color="auto"/>
        <w:right w:val="none" w:sz="0" w:space="0" w:color="auto"/>
      </w:divBdr>
    </w:div>
    <w:div w:id="1811169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B7B2C-2F2D-4631-867C-C44C75874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8579</Words>
  <Characters>48902</Characters>
  <Application>Microsoft Office Word</Application>
  <DocSecurity>0</DocSecurity>
  <Lines>407</Lines>
  <Paragraphs>114</Paragraphs>
  <ScaleCrop>false</ScaleCrop>
  <Company/>
  <LinksUpToDate>false</LinksUpToDate>
  <CharactersWithSpaces>57367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GengXin</dc:creator>
  <cp:lastModifiedBy>Shicheng Guo</cp:lastModifiedBy>
  <cp:revision>6</cp:revision>
  <cp:lastPrinted>2015-11-03T02:56:00Z</cp:lastPrinted>
  <dcterms:created xsi:type="dcterms:W3CDTF">2015-12-22T13:29:00Z</dcterms:created>
  <dcterms:modified xsi:type="dcterms:W3CDTF">2015-12-22T18:34:00Z</dcterms:modified>
  <dc:language>en-US</dc:language>
</cp:coreProperties>
</file>