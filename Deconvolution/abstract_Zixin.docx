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336" w:rsidRPr="0082466A" w:rsidRDefault="003E2CEB" w:rsidP="0082466A">
      <w:pPr>
        <w:spacing w:after="0"/>
        <w:rPr>
          <w:rFonts w:ascii="Arial" w:hAnsi="Arial" w:cs="Arial"/>
          <w:b/>
          <w:sz w:val="24"/>
        </w:rPr>
      </w:pPr>
      <w:r w:rsidRPr="0082466A">
        <w:rPr>
          <w:rFonts w:ascii="Arial" w:hAnsi="Arial" w:cs="Arial"/>
          <w:b/>
          <w:sz w:val="24"/>
        </w:rPr>
        <w:t>Novel integrated systems approach discovers cell specific genetic-transcriptomic</w:t>
      </w:r>
      <w:r w:rsidR="00F61EBB" w:rsidRPr="0082466A">
        <w:rPr>
          <w:rFonts w:ascii="Arial" w:hAnsi="Arial" w:cs="Arial"/>
          <w:b/>
          <w:sz w:val="24"/>
        </w:rPr>
        <w:t>-methylation</w:t>
      </w:r>
      <w:r w:rsidRPr="0082466A">
        <w:rPr>
          <w:rFonts w:ascii="Arial" w:hAnsi="Arial" w:cs="Arial"/>
          <w:b/>
          <w:sz w:val="24"/>
        </w:rPr>
        <w:t xml:space="preserve"> networks and causal pathways underlying diseases</w:t>
      </w:r>
    </w:p>
    <w:p w:rsidR="003E2CEB" w:rsidRPr="0082466A" w:rsidRDefault="003E2CEB" w:rsidP="0082466A">
      <w:pPr>
        <w:spacing w:after="0"/>
        <w:rPr>
          <w:rFonts w:ascii="Arial" w:hAnsi="Arial" w:cs="Arial"/>
          <w:b/>
        </w:rPr>
      </w:pPr>
    </w:p>
    <w:p w:rsidR="002D6F85" w:rsidRPr="003601C5" w:rsidRDefault="002E2A2F" w:rsidP="0082466A">
      <w:pPr>
        <w:spacing w:after="0"/>
        <w:rPr>
          <w:rFonts w:ascii="Arial" w:hAnsi="Arial" w:cs="Arial"/>
          <w:vertAlign w:val="superscript"/>
        </w:rPr>
      </w:pPr>
      <w:proofErr w:type="spellStart"/>
      <w:r w:rsidRPr="0082466A">
        <w:rPr>
          <w:rFonts w:ascii="Arial" w:hAnsi="Arial" w:cs="Arial"/>
        </w:rPr>
        <w:t>Zixin</w:t>
      </w:r>
      <w:proofErr w:type="spellEnd"/>
      <w:r w:rsidRPr="0082466A">
        <w:rPr>
          <w:rFonts w:ascii="Arial" w:hAnsi="Arial" w:cs="Arial"/>
        </w:rPr>
        <w:t xml:space="preserve"> Hu</w:t>
      </w:r>
      <w:r w:rsidRPr="0082466A">
        <w:rPr>
          <w:rFonts w:ascii="Arial" w:hAnsi="Arial" w:cs="Arial"/>
          <w:vertAlign w:val="superscript"/>
        </w:rPr>
        <w:t>1</w:t>
      </w:r>
      <w:r w:rsidRPr="0082466A">
        <w:rPr>
          <w:rFonts w:ascii="Arial" w:hAnsi="Arial" w:cs="Arial"/>
        </w:rPr>
        <w:t>, Shicheng Guo</w:t>
      </w:r>
      <w:r w:rsidR="009F2633" w:rsidRPr="0082466A">
        <w:rPr>
          <w:rFonts w:ascii="Arial" w:hAnsi="Arial" w:cs="Arial"/>
          <w:vertAlign w:val="superscript"/>
        </w:rPr>
        <w:t>2</w:t>
      </w:r>
      <w:r w:rsidRPr="0082466A">
        <w:rPr>
          <w:rFonts w:ascii="Arial" w:hAnsi="Arial" w:cs="Arial"/>
        </w:rPr>
        <w:t>, Yun Zhu</w:t>
      </w:r>
      <w:r w:rsidRPr="0082466A">
        <w:rPr>
          <w:rFonts w:ascii="Arial" w:hAnsi="Arial" w:cs="Arial"/>
          <w:vertAlign w:val="superscript"/>
        </w:rPr>
        <w:t>3</w:t>
      </w:r>
      <w:r w:rsidRPr="0082466A">
        <w:rPr>
          <w:rFonts w:ascii="Arial" w:hAnsi="Arial" w:cs="Arial"/>
        </w:rPr>
        <w:t xml:space="preserve">, </w:t>
      </w:r>
      <w:proofErr w:type="spellStart"/>
      <w:r w:rsidRPr="0082466A">
        <w:rPr>
          <w:rFonts w:ascii="Arial" w:hAnsi="Arial" w:cs="Arial"/>
        </w:rPr>
        <w:t>Panpan</w:t>
      </w:r>
      <w:proofErr w:type="spellEnd"/>
      <w:r w:rsidRPr="0082466A">
        <w:rPr>
          <w:rFonts w:ascii="Arial" w:hAnsi="Arial" w:cs="Arial"/>
        </w:rPr>
        <w:t xml:space="preserve"> Wang</w:t>
      </w:r>
      <w:r w:rsidRPr="0082466A">
        <w:rPr>
          <w:rFonts w:ascii="Arial" w:hAnsi="Arial" w:cs="Arial"/>
          <w:vertAlign w:val="superscript"/>
        </w:rPr>
        <w:t>1</w:t>
      </w:r>
      <w:r w:rsidRPr="0082466A">
        <w:rPr>
          <w:rFonts w:ascii="Arial" w:hAnsi="Arial" w:cs="Arial"/>
        </w:rPr>
        <w:t>,</w:t>
      </w:r>
      <w:r w:rsidR="0074187A" w:rsidRPr="0082466A">
        <w:rPr>
          <w:rFonts w:ascii="Arial" w:hAnsi="Arial" w:cs="Arial"/>
        </w:rPr>
        <w:t xml:space="preserve"> David A Bennett</w:t>
      </w:r>
      <w:r w:rsidR="00A0073A" w:rsidRPr="0082466A">
        <w:rPr>
          <w:rFonts w:ascii="Arial" w:hAnsi="Arial" w:cs="Arial"/>
          <w:vertAlign w:val="superscript"/>
        </w:rPr>
        <w:t>4</w:t>
      </w:r>
      <w:r w:rsidR="00A0073A" w:rsidRPr="0082466A">
        <w:rPr>
          <w:rFonts w:ascii="Arial" w:hAnsi="Arial" w:cs="Arial"/>
        </w:rPr>
        <w:t>, Li</w:t>
      </w:r>
      <w:r w:rsidR="0074187A" w:rsidRPr="0082466A">
        <w:rPr>
          <w:rFonts w:ascii="Arial" w:hAnsi="Arial" w:cs="Arial"/>
        </w:rPr>
        <w:t xml:space="preserve"> Jin</w:t>
      </w:r>
      <w:r w:rsidR="0074187A" w:rsidRPr="0082466A">
        <w:rPr>
          <w:rFonts w:ascii="Arial" w:hAnsi="Arial" w:cs="Arial"/>
          <w:vertAlign w:val="superscript"/>
        </w:rPr>
        <w:t>1</w:t>
      </w:r>
      <w:r w:rsidR="0074187A" w:rsidRPr="0082466A">
        <w:rPr>
          <w:rFonts w:ascii="Arial" w:hAnsi="Arial" w:cs="Arial"/>
        </w:rPr>
        <w:t>, Momiao Xiong</w:t>
      </w:r>
      <w:r w:rsidR="0074187A" w:rsidRPr="0082466A">
        <w:rPr>
          <w:rFonts w:ascii="Arial" w:hAnsi="Arial" w:cs="Arial"/>
          <w:vertAlign w:val="superscript"/>
        </w:rPr>
        <w:t>1,2</w:t>
      </w:r>
    </w:p>
    <w:p w:rsidR="00083C00" w:rsidRPr="003601C5" w:rsidRDefault="00083C00" w:rsidP="0082466A">
      <w:pPr>
        <w:spacing w:after="0"/>
        <w:rPr>
          <w:rFonts w:ascii="Arial" w:hAnsi="Arial" w:cs="Arial"/>
          <w:vertAlign w:val="superscript"/>
        </w:rPr>
      </w:pPr>
    </w:p>
    <w:p w:rsidR="00083C00" w:rsidRPr="0082466A" w:rsidRDefault="00083C00" w:rsidP="0082466A">
      <w:pPr>
        <w:spacing w:after="0"/>
        <w:rPr>
          <w:rFonts w:ascii="Arial" w:hAnsi="Arial" w:cs="Arial"/>
          <w:vertAlign w:val="superscript"/>
        </w:rPr>
      </w:pPr>
    </w:p>
    <w:p w:rsidR="0074187A" w:rsidRPr="0082466A" w:rsidRDefault="0074187A" w:rsidP="00021EE9">
      <w:pPr>
        <w:spacing w:after="0" w:line="276" w:lineRule="auto"/>
        <w:rPr>
          <w:rFonts w:ascii="Arial" w:hAnsi="Arial" w:cs="Arial"/>
        </w:rPr>
      </w:pPr>
      <w:r w:rsidRPr="0082466A">
        <w:rPr>
          <w:rFonts w:ascii="Arial" w:hAnsi="Arial" w:cs="Arial"/>
          <w:vertAlign w:val="superscript"/>
        </w:rPr>
        <w:t>1</w:t>
      </w:r>
      <w:r w:rsidRPr="0082466A">
        <w:rPr>
          <w:rFonts w:ascii="Arial" w:hAnsi="Arial" w:cs="Arial"/>
        </w:rPr>
        <w:t xml:space="preserve">State Key Laboratory of Genetic Engineering and Ministry of Education, Key Laboratory of Contemporary Anthropology, Collaborative Innovation Center for Genetics and Development, School of Life Sciences and Institutes of Biomedical Sciences, </w:t>
      </w:r>
      <w:proofErr w:type="spellStart"/>
      <w:r w:rsidRPr="0082466A">
        <w:rPr>
          <w:rFonts w:ascii="Arial" w:hAnsi="Arial" w:cs="Arial"/>
        </w:rPr>
        <w:t>Fudan</w:t>
      </w:r>
      <w:proofErr w:type="spellEnd"/>
      <w:r w:rsidRPr="0082466A">
        <w:rPr>
          <w:rFonts w:ascii="Arial" w:hAnsi="Arial" w:cs="Arial"/>
        </w:rPr>
        <w:t xml:space="preserve"> University, Shanghai. China</w:t>
      </w:r>
    </w:p>
    <w:p w:rsidR="009F2633" w:rsidRPr="0082466A" w:rsidRDefault="009F2633" w:rsidP="00021EE9">
      <w:pPr>
        <w:spacing w:after="0" w:line="276" w:lineRule="auto"/>
        <w:rPr>
          <w:rFonts w:ascii="Arial" w:eastAsia="宋体" w:hAnsi="Arial" w:cs="Arial"/>
        </w:rPr>
      </w:pPr>
      <w:r w:rsidRPr="0082466A">
        <w:rPr>
          <w:rFonts w:ascii="Arial" w:eastAsia="宋体" w:hAnsi="Arial" w:cs="Arial"/>
          <w:vertAlign w:val="superscript"/>
        </w:rPr>
        <w:t>2</w:t>
      </w:r>
      <w:r w:rsidRPr="0082466A">
        <w:rPr>
          <w:rFonts w:ascii="Arial" w:eastAsia="宋体" w:hAnsi="Arial" w:cs="Arial"/>
        </w:rPr>
        <w:t>Department of Bioengineering, University of California, San Diego, CA</w:t>
      </w:r>
      <w:r w:rsidRPr="0082466A">
        <w:rPr>
          <w:rFonts w:ascii="Arial" w:hAnsi="Arial" w:cs="Arial"/>
        </w:rPr>
        <w:t xml:space="preserve"> </w:t>
      </w:r>
      <w:r w:rsidRPr="0082466A">
        <w:rPr>
          <w:rFonts w:ascii="Arial" w:eastAsia="宋体" w:hAnsi="Arial" w:cs="Arial"/>
        </w:rPr>
        <w:t xml:space="preserve">92093-0412, USA </w:t>
      </w:r>
    </w:p>
    <w:p w:rsidR="0074187A" w:rsidRPr="0082466A" w:rsidRDefault="009F2633" w:rsidP="00021EE9">
      <w:pPr>
        <w:spacing w:after="0" w:line="276" w:lineRule="auto"/>
        <w:rPr>
          <w:rFonts w:ascii="Arial" w:hAnsi="Arial" w:cs="Arial"/>
        </w:rPr>
      </w:pPr>
      <w:r w:rsidRPr="0082466A">
        <w:rPr>
          <w:rFonts w:ascii="Arial" w:hAnsi="Arial" w:cs="Arial"/>
          <w:vertAlign w:val="superscript"/>
        </w:rPr>
        <w:t>3</w:t>
      </w:r>
      <w:r w:rsidR="0074187A" w:rsidRPr="0082466A">
        <w:rPr>
          <w:rFonts w:ascii="Arial" w:hAnsi="Arial" w:cs="Arial"/>
        </w:rPr>
        <w:t>Department of Biostatistics, University of Texas School of Public Health, Houston, TX 77030, USA.</w:t>
      </w:r>
    </w:p>
    <w:p w:rsidR="0074187A" w:rsidRPr="0082466A" w:rsidRDefault="009F2633" w:rsidP="00021EE9">
      <w:pPr>
        <w:spacing w:after="0" w:line="276" w:lineRule="auto"/>
        <w:rPr>
          <w:rFonts w:ascii="Arial" w:eastAsia="宋体" w:hAnsi="Arial" w:cs="Arial"/>
        </w:rPr>
      </w:pPr>
      <w:r w:rsidRPr="0082466A">
        <w:rPr>
          <w:rFonts w:ascii="Arial" w:eastAsia="宋体" w:hAnsi="Arial" w:cs="Arial"/>
        </w:rPr>
        <w:t>4</w:t>
      </w:r>
      <w:r w:rsidR="0074187A" w:rsidRPr="0082466A">
        <w:rPr>
          <w:rFonts w:ascii="Arial" w:eastAsia="宋体" w:hAnsi="Arial" w:cs="Arial"/>
        </w:rPr>
        <w:t>Department of Epidemiology, Tulane University School of Public Health and Tropical Medicine, New Orleans, LA 70112. USA</w:t>
      </w:r>
    </w:p>
    <w:p w:rsidR="0074187A" w:rsidRPr="0082466A" w:rsidRDefault="009F2633" w:rsidP="00021EE9">
      <w:pPr>
        <w:spacing w:after="0" w:line="276" w:lineRule="auto"/>
        <w:rPr>
          <w:rFonts w:ascii="Arial" w:eastAsia="宋体" w:hAnsi="Arial" w:cs="Arial"/>
        </w:rPr>
      </w:pPr>
      <w:r w:rsidRPr="0082466A">
        <w:rPr>
          <w:rFonts w:ascii="Arial" w:eastAsia="宋体" w:hAnsi="Arial" w:cs="Arial"/>
          <w:vertAlign w:val="superscript"/>
        </w:rPr>
        <w:t>5</w:t>
      </w:r>
      <w:r w:rsidR="0074187A" w:rsidRPr="0082466A">
        <w:rPr>
          <w:rFonts w:ascii="Arial" w:eastAsia="宋体" w:hAnsi="Arial" w:cs="Arial"/>
        </w:rPr>
        <w:t>Rush Alzheimer's Disease Center, Rush University Medical Center, Chicago, IL 60612, USA</w:t>
      </w:r>
    </w:p>
    <w:p w:rsidR="00C27DB1" w:rsidRPr="0082466A" w:rsidRDefault="00C27DB1" w:rsidP="0082466A">
      <w:pPr>
        <w:spacing w:after="0"/>
        <w:rPr>
          <w:rFonts w:ascii="Arial" w:hAnsi="Arial" w:cs="Arial"/>
        </w:rPr>
      </w:pPr>
    </w:p>
    <w:p w:rsidR="00C27DB1" w:rsidRPr="003601C5" w:rsidRDefault="00C27DB1" w:rsidP="0082466A">
      <w:pPr>
        <w:spacing w:after="0"/>
        <w:rPr>
          <w:rFonts w:ascii="Arial" w:hAnsi="Arial" w:cs="Arial"/>
          <w:b/>
        </w:rPr>
      </w:pPr>
      <w:r w:rsidRPr="0082466A">
        <w:rPr>
          <w:rFonts w:ascii="Arial" w:hAnsi="Arial" w:cs="Arial"/>
          <w:b/>
        </w:rPr>
        <w:t>Abstract</w:t>
      </w:r>
    </w:p>
    <w:p w:rsidR="00021EE9" w:rsidRPr="0082466A" w:rsidRDefault="00021EE9" w:rsidP="0082466A">
      <w:pPr>
        <w:spacing w:after="0"/>
        <w:rPr>
          <w:rFonts w:ascii="Arial" w:hAnsi="Arial" w:cs="Arial"/>
          <w:b/>
        </w:rPr>
      </w:pPr>
    </w:p>
    <w:p w:rsidR="00200E42" w:rsidRDefault="00F61EBB" w:rsidP="0082466A">
      <w:pPr>
        <w:spacing w:after="0" w:line="276" w:lineRule="auto"/>
        <w:rPr>
          <w:rFonts w:ascii="Arial" w:eastAsia="宋体" w:hAnsi="Arial" w:cs="Arial"/>
        </w:rPr>
      </w:pPr>
      <w:r w:rsidRPr="0082466A">
        <w:rPr>
          <w:rFonts w:ascii="Arial" w:eastAsia="宋体" w:hAnsi="Arial" w:cs="Arial"/>
        </w:rPr>
        <w:t>Most tissues consist of multiple cell types. Global profiling of gene expression and methylation results from the convolution of multiple cell type specific expressions and methylations that lead to heterogeneity of molecular profiles. Heterogeneity of gene expression and methylation data is a major confounding factor in their analysis Ignoring data heterogeneity leads to misleading results while recovering molecular components in the original subpopulations can identify the molecular structure of the tissue samples. In the last decade, there has been increasing interest in developing computational methods for deconvolution of gene expression and DNA methylation data. The approaches to deconvolution are classified into reference and reference-free deconvolution. Reference-based molecular profile deconvolution assumes that prior information on the molecular profiles of the subpopulations are known. Reference-free deconvolution requires no prior information on the number and composition of the subpopulations present in mixed samples. Linear regression and non</w:t>
      </w:r>
      <w:r w:rsidR="00021EE9" w:rsidRPr="003601C5">
        <w:rPr>
          <w:rFonts w:ascii="Arial" w:eastAsia="宋体" w:hAnsi="Arial" w:cs="Arial"/>
        </w:rPr>
        <w:t>-</w:t>
      </w:r>
      <w:r w:rsidRPr="0082466A">
        <w:rPr>
          <w:rFonts w:ascii="Arial" w:eastAsia="宋体" w:hAnsi="Arial" w:cs="Arial"/>
        </w:rPr>
        <w:t xml:space="preserve">negative matrix factorization are widely used computational tools for gene expression and methylation deconvolution.  The major application of gene expression deconvolution is to identify cell specific differentially expressed genes. Less attention has been paid to identify cell specific regulatory networks underlying diseases. </w:t>
      </w:r>
      <w:r w:rsidR="00BC72A9" w:rsidRPr="0082466A">
        <w:rPr>
          <w:rFonts w:ascii="Arial" w:eastAsia="宋体" w:hAnsi="Arial" w:cs="Arial"/>
        </w:rPr>
        <w:t xml:space="preserve">The traditional paradigm for analyzing biological data is association or correlation analysis. Despite their differences in selection of specific methods for inference, the current correlation and association analysis methods share the same drawback. They cannot efficiently detect, distinguish and characterize the true biological processes. The correlation networks constructed cannot model information flow and rarely contain causal information.  Therefore, these approaches generally do not provide clear biological or clinical information relevant to the mechanisms of disease that are yet to be discovered and understood. To overcome these limitations, </w:t>
      </w:r>
      <w:r w:rsidRPr="0082466A">
        <w:rPr>
          <w:rFonts w:ascii="Arial" w:eastAsia="宋体" w:hAnsi="Arial" w:cs="Arial"/>
        </w:rPr>
        <w:t>we</w:t>
      </w:r>
      <w:r w:rsidR="00BC72A9" w:rsidRPr="0082466A">
        <w:rPr>
          <w:rFonts w:ascii="Arial" w:eastAsia="宋体" w:hAnsi="Arial" w:cs="Arial"/>
        </w:rPr>
        <w:t xml:space="preserve"> first</w:t>
      </w:r>
      <w:r w:rsidRPr="0082466A">
        <w:rPr>
          <w:rFonts w:ascii="Arial" w:eastAsia="宋体" w:hAnsi="Arial" w:cs="Arial"/>
        </w:rPr>
        <w:t xml:space="preserve"> propose to develop </w:t>
      </w:r>
      <w:r w:rsidR="00192336" w:rsidRPr="0082466A">
        <w:rPr>
          <w:rFonts w:ascii="Arial" w:eastAsia="宋体" w:hAnsi="Arial" w:cs="Arial"/>
        </w:rPr>
        <w:t>novel non-</w:t>
      </w:r>
      <w:r w:rsidRPr="0082466A">
        <w:rPr>
          <w:rFonts w:ascii="Arial" w:eastAsia="宋体" w:hAnsi="Arial" w:cs="Arial"/>
        </w:rPr>
        <w:t>negative matrix factorization methods with general loss functions and penalization constraints for gene expression and methylation deconvolution based on both microarray an</w:t>
      </w:r>
      <w:r w:rsidR="00BC72A9" w:rsidRPr="0082466A">
        <w:rPr>
          <w:rFonts w:ascii="Arial" w:eastAsia="宋体" w:hAnsi="Arial" w:cs="Arial"/>
        </w:rPr>
        <w:t xml:space="preserve">d sequencing data. Then, for each specific cell type, using the de-convolution gene expression </w:t>
      </w:r>
      <w:r w:rsidR="00BC72A9" w:rsidRPr="0082466A">
        <w:rPr>
          <w:rFonts w:ascii="Arial" w:eastAsia="宋体" w:hAnsi="Arial" w:cs="Arial"/>
        </w:rPr>
        <w:lastRenderedPageBreak/>
        <w:t xml:space="preserve">and causal inference theory we construct causal gene expression networks and identify the </w:t>
      </w:r>
      <w:r w:rsidR="00BC72A9" w:rsidRPr="00DC67C3">
        <w:rPr>
          <w:rFonts w:ascii="Arial" w:eastAsia="宋体" w:hAnsi="Arial" w:cs="Arial"/>
          <w:highlight w:val="yellow"/>
        </w:rPr>
        <w:t>cell specific causal networks underlying diseases</w:t>
      </w:r>
      <w:r w:rsidR="00BC72A9" w:rsidRPr="0082466A">
        <w:rPr>
          <w:rFonts w:ascii="Arial" w:eastAsia="宋体" w:hAnsi="Arial" w:cs="Arial"/>
        </w:rPr>
        <w:t xml:space="preserve">. The proposed methods are applied to </w:t>
      </w:r>
      <w:r w:rsidR="002E2A2F" w:rsidRPr="0082466A">
        <w:rPr>
          <w:rFonts w:ascii="Arial" w:eastAsia="宋体" w:hAnsi="Arial" w:cs="Arial"/>
        </w:rPr>
        <w:t xml:space="preserve">prefrontal cortex brain region expression dataset with 448 individuals and 3,607 genes in 183 pathways that matched </w:t>
      </w:r>
      <w:r w:rsidR="00192336" w:rsidRPr="0082466A">
        <w:rPr>
          <w:rFonts w:ascii="Arial" w:eastAsia="宋体" w:hAnsi="Arial" w:cs="Arial"/>
        </w:rPr>
        <w:t>with the</w:t>
      </w:r>
      <w:r w:rsidR="002E2A2F" w:rsidRPr="0082466A">
        <w:rPr>
          <w:rFonts w:ascii="Arial" w:eastAsia="宋体" w:hAnsi="Arial" w:cs="Arial"/>
        </w:rPr>
        <w:t xml:space="preserve"> UC San Diego reference dataset with expression </w:t>
      </w:r>
      <w:r w:rsidR="00192336" w:rsidRPr="003601C5">
        <w:rPr>
          <w:rFonts w:ascii="Arial" w:eastAsia="宋体" w:hAnsi="Arial" w:cs="Arial"/>
        </w:rPr>
        <w:t>of 16,242</w:t>
      </w:r>
      <w:r w:rsidR="002E2A2F" w:rsidRPr="0082466A">
        <w:rPr>
          <w:rFonts w:ascii="Arial" w:eastAsia="宋体" w:hAnsi="Arial" w:cs="Arial"/>
        </w:rPr>
        <w:t xml:space="preserve"> </w:t>
      </w:r>
      <w:r w:rsidR="00192336" w:rsidRPr="003601C5">
        <w:rPr>
          <w:rFonts w:ascii="Arial" w:eastAsia="宋体" w:hAnsi="Arial" w:cs="Arial"/>
        </w:rPr>
        <w:t>genes</w:t>
      </w:r>
      <w:r w:rsidR="002E2A2F" w:rsidRPr="0082466A">
        <w:rPr>
          <w:rFonts w:ascii="Arial" w:eastAsia="宋体" w:hAnsi="Arial" w:cs="Arial"/>
        </w:rPr>
        <w:t xml:space="preserve"> in 4,040 cells.</w:t>
      </w:r>
      <w:r w:rsidR="0074187A" w:rsidRPr="0082466A">
        <w:rPr>
          <w:rFonts w:ascii="Arial" w:eastAsia="宋体" w:hAnsi="Arial" w:cs="Arial"/>
        </w:rPr>
        <w:t xml:space="preserve"> In order to evaluate the potential of the expression deconvolution, we investigated differential expression between Alzheimer' patients and normal individuals in prefrontal cortex brain region and cells. </w:t>
      </w:r>
      <w:r w:rsidR="0074187A" w:rsidRPr="00147908">
        <w:rPr>
          <w:rFonts w:ascii="Arial" w:eastAsia="宋体" w:hAnsi="Arial" w:cs="Arial"/>
          <w:highlight w:val="yellow"/>
        </w:rPr>
        <w:t>The number of cell types in the prefrontal brain region was 17.</w:t>
      </w:r>
    </w:p>
    <w:p w:rsidR="00200E42" w:rsidRDefault="00200E42" w:rsidP="0082466A">
      <w:pPr>
        <w:spacing w:after="0" w:line="276" w:lineRule="auto"/>
        <w:rPr>
          <w:rFonts w:ascii="Arial" w:eastAsia="宋体" w:hAnsi="Arial" w:cs="Arial"/>
        </w:rPr>
      </w:pPr>
    </w:p>
    <w:p w:rsidR="00B600AA" w:rsidRPr="006E106E" w:rsidRDefault="00613DD1" w:rsidP="0082466A">
      <w:pPr>
        <w:spacing w:after="0" w:line="276" w:lineRule="auto"/>
        <w:rPr>
          <w:rFonts w:ascii="Arial" w:eastAsia="宋体" w:hAnsi="Arial" w:cs="Arial"/>
          <w:color w:val="FF0000"/>
        </w:rPr>
      </w:pPr>
      <w:r w:rsidRPr="00B600AA">
        <w:rPr>
          <w:rFonts w:ascii="Arial" w:eastAsia="宋体" w:hAnsi="Arial" w:cs="Arial" w:hint="eastAsia"/>
          <w:color w:val="FF0000"/>
        </w:rPr>
        <w:t>In</w:t>
      </w:r>
      <w:r w:rsidRPr="00B600AA">
        <w:rPr>
          <w:rFonts w:ascii="Arial" w:eastAsia="宋体" w:hAnsi="Arial" w:cs="Arial"/>
          <w:color w:val="FF0000"/>
        </w:rPr>
        <w:t xml:space="preserve"> our deconvolution based analysis, we found o</w:t>
      </w:r>
      <w:r w:rsidR="00147908" w:rsidRPr="00B600AA">
        <w:rPr>
          <w:rFonts w:ascii="Arial" w:eastAsia="宋体" w:hAnsi="Arial" w:cs="Arial"/>
          <w:color w:val="FF0000"/>
        </w:rPr>
        <w:t>nly parts of the cell subtype (4 in 16, including Ex5,6,8 and In6) are significantly aberrant in Alzheimer</w:t>
      </w:r>
      <w:r w:rsidRPr="00B600AA">
        <w:rPr>
          <w:rFonts w:ascii="Arial" w:eastAsia="宋体" w:hAnsi="Arial" w:cs="Arial"/>
          <w:color w:val="FF0000"/>
        </w:rPr>
        <w:t>. Meanwhile, the potential Alzheimer related genes</w:t>
      </w:r>
      <w:r w:rsidR="00DC102C" w:rsidRPr="00B600AA">
        <w:rPr>
          <w:rFonts w:ascii="Arial" w:eastAsia="宋体" w:hAnsi="Arial" w:cs="Arial"/>
          <w:color w:val="FF0000"/>
        </w:rPr>
        <w:t xml:space="preserve"> (Alzheimer pathway genes)</w:t>
      </w:r>
      <w:r w:rsidRPr="00B600AA">
        <w:rPr>
          <w:rFonts w:ascii="Arial" w:eastAsia="宋体" w:hAnsi="Arial" w:cs="Arial"/>
          <w:color w:val="FF0000"/>
        </w:rPr>
        <w:t xml:space="preserve"> could be only detected in specific Alzheimer related cell types (NDUFA7, P=9.2x10</w:t>
      </w:r>
      <w:r w:rsidRPr="00B600AA">
        <w:rPr>
          <w:rFonts w:ascii="Arial" w:eastAsia="宋体" w:hAnsi="Arial" w:cs="Arial"/>
          <w:color w:val="FF0000"/>
          <w:vertAlign w:val="superscript"/>
        </w:rPr>
        <w:t>-9</w:t>
      </w:r>
      <w:r w:rsidRPr="00B600AA">
        <w:rPr>
          <w:rFonts w:ascii="Arial" w:eastAsia="宋体" w:hAnsi="Arial" w:cs="Arial"/>
          <w:color w:val="FF0000"/>
        </w:rPr>
        <w:t>, NDUFA10, P=9.2x10</w:t>
      </w:r>
      <w:r w:rsidRPr="00B600AA">
        <w:rPr>
          <w:rFonts w:ascii="Arial" w:eastAsia="宋体" w:hAnsi="Arial" w:cs="Arial"/>
          <w:color w:val="FF0000"/>
          <w:vertAlign w:val="superscript"/>
        </w:rPr>
        <w:t>-9</w:t>
      </w:r>
      <w:r w:rsidRPr="00B600AA">
        <w:rPr>
          <w:rFonts w:ascii="Arial" w:eastAsia="宋体" w:hAnsi="Arial" w:cs="Arial"/>
          <w:color w:val="FF0000"/>
        </w:rPr>
        <w:t>, CASP9, P=3.1x10</w:t>
      </w:r>
      <w:r w:rsidRPr="00B600AA">
        <w:rPr>
          <w:rFonts w:ascii="Arial" w:eastAsia="宋体" w:hAnsi="Arial" w:cs="Arial"/>
          <w:color w:val="FF0000"/>
          <w:vertAlign w:val="superscript"/>
        </w:rPr>
        <w:t>-8</w:t>
      </w:r>
      <w:r w:rsidRPr="00B600AA">
        <w:rPr>
          <w:rFonts w:ascii="Arial" w:eastAsia="宋体" w:hAnsi="Arial" w:cs="Arial"/>
          <w:color w:val="FF0000"/>
        </w:rPr>
        <w:t>, NDUFB9, P=1.4x10</w:t>
      </w:r>
      <w:r w:rsidRPr="00B600AA">
        <w:rPr>
          <w:rFonts w:ascii="Arial" w:eastAsia="宋体" w:hAnsi="Arial" w:cs="Arial"/>
          <w:color w:val="FF0000"/>
          <w:vertAlign w:val="superscript"/>
        </w:rPr>
        <w:t>-8</w:t>
      </w:r>
      <w:r w:rsidR="00754A0A" w:rsidRPr="00B600AA">
        <w:rPr>
          <w:rFonts w:ascii="Arial" w:eastAsia="宋体" w:hAnsi="Arial" w:cs="Arial"/>
          <w:color w:val="FF0000"/>
        </w:rPr>
        <w:t>)</w:t>
      </w:r>
      <w:r w:rsidR="00DC102C" w:rsidRPr="00B600AA">
        <w:rPr>
          <w:rFonts w:ascii="Arial" w:eastAsia="宋体" w:hAnsi="Arial" w:cs="Arial"/>
          <w:color w:val="FF0000"/>
        </w:rPr>
        <w:t xml:space="preserve"> while in the bulk dataset the difference signal would be concealed. </w:t>
      </w:r>
      <w:r w:rsidR="00417820" w:rsidRPr="00FB03A8">
        <w:rPr>
          <w:rFonts w:ascii="Arial" w:eastAsia="宋体" w:hAnsi="Arial" w:cs="Arial"/>
          <w:color w:val="FF0000"/>
          <w:highlight w:val="yellow"/>
        </w:rPr>
        <w:t xml:space="preserve">&lt;&lt;What </w:t>
      </w:r>
      <w:r w:rsidR="00FB03A8" w:rsidRPr="00FB03A8">
        <w:rPr>
          <w:rFonts w:ascii="Arial" w:eastAsia="宋体" w:hAnsi="Arial" w:cs="Arial"/>
          <w:color w:val="FF0000"/>
          <w:highlight w:val="yellow"/>
        </w:rPr>
        <w:t>does</w:t>
      </w:r>
      <w:r w:rsidR="00417820" w:rsidRPr="00FB03A8">
        <w:rPr>
          <w:rFonts w:ascii="Arial" w:eastAsia="宋体" w:hAnsi="Arial" w:cs="Arial"/>
          <w:color w:val="FF0000"/>
          <w:highlight w:val="yellow"/>
        </w:rPr>
        <w:t xml:space="preserve"> the network result tell us? &gt;&gt;</w:t>
      </w:r>
      <w:r w:rsidR="00C15182">
        <w:rPr>
          <w:rFonts w:ascii="Arial" w:eastAsia="宋体" w:hAnsi="Arial" w:cs="Arial"/>
          <w:color w:val="FF0000"/>
        </w:rPr>
        <w:t xml:space="preserve"> </w:t>
      </w:r>
      <w:r w:rsidR="006E106E" w:rsidRPr="006E106E">
        <w:rPr>
          <w:rFonts w:ascii="Arial" w:eastAsia="宋体" w:hAnsi="Arial" w:cs="Arial"/>
          <w:color w:val="FF0000"/>
        </w:rPr>
        <w:t xml:space="preserve">Conclusion: </w:t>
      </w:r>
      <w:r w:rsidR="006E106E">
        <w:rPr>
          <w:rFonts w:ascii="Arial" w:eastAsia="宋体" w:hAnsi="Arial" w:cs="Arial"/>
          <w:color w:val="FF0000"/>
        </w:rPr>
        <w:t xml:space="preserve">deconvolution based differential gene expression and </w:t>
      </w:r>
      <w:r w:rsidR="006E106E" w:rsidRPr="006E106E">
        <w:rPr>
          <w:rFonts w:ascii="Arial" w:eastAsia="宋体" w:hAnsi="Arial" w:cs="Arial"/>
          <w:color w:val="FF0000"/>
        </w:rPr>
        <w:t xml:space="preserve">causal inference network were significant powerful to identify disease related genes compared with traditional analysis approach. </w:t>
      </w:r>
    </w:p>
    <w:p w:rsidR="0074187A" w:rsidRDefault="0074187A" w:rsidP="00021EE9">
      <w:pPr>
        <w:spacing w:after="0" w:line="240" w:lineRule="auto"/>
        <w:rPr>
          <w:ins w:id="0" w:author="Shicheng Guo" w:date="2016-08-29T09:15:00Z"/>
          <w:rFonts w:ascii="Arial" w:eastAsiaTheme="minorHAnsi" w:hAnsi="Arial" w:cs="Arial"/>
          <w:b/>
          <w:lang w:eastAsia="en-US"/>
        </w:rPr>
      </w:pPr>
    </w:p>
    <w:p w:rsidR="009F2159" w:rsidRDefault="009F2159" w:rsidP="00021EE9">
      <w:pPr>
        <w:spacing w:after="0" w:line="240" w:lineRule="auto"/>
        <w:rPr>
          <w:ins w:id="1" w:author="Shicheng Guo" w:date="2016-08-29T09:15:00Z"/>
          <w:rFonts w:ascii="Arial" w:eastAsiaTheme="minorHAnsi" w:hAnsi="Arial" w:cs="Arial"/>
          <w:b/>
          <w:lang w:eastAsia="en-US"/>
        </w:rPr>
      </w:pPr>
      <w:ins w:id="2" w:author="Shicheng Guo" w:date="2016-08-29T09:16:00Z">
        <w:r>
          <w:rPr>
            <w:rFonts w:ascii="Arial" w:eastAsiaTheme="minorHAnsi" w:hAnsi="Arial" w:cs="Arial"/>
            <w:b/>
            <w:lang w:eastAsia="en-US"/>
          </w:rPr>
          <w:t xml:space="preserve">Pathway is our point not others since the genes has been extracted from KEGG. </w:t>
        </w:r>
      </w:ins>
    </w:p>
    <w:p w:rsidR="009F2159" w:rsidRPr="0082466A" w:rsidRDefault="009F2159" w:rsidP="00021EE9">
      <w:pPr>
        <w:spacing w:after="0" w:line="240" w:lineRule="auto"/>
        <w:rPr>
          <w:rFonts w:ascii="Arial" w:eastAsiaTheme="minorHAnsi" w:hAnsi="Arial" w:cs="Arial"/>
          <w:b/>
          <w:lang w:eastAsia="en-US"/>
        </w:rPr>
      </w:pPr>
    </w:p>
    <w:p w:rsidR="00C27DB1" w:rsidRDefault="0074187A">
      <w:pPr>
        <w:spacing w:after="0" w:line="240" w:lineRule="auto"/>
        <w:rPr>
          <w:ins w:id="3" w:author="Shicheng Guo" w:date="2016-08-29T12:29:00Z"/>
          <w:rFonts w:ascii="Arial" w:hAnsi="Arial" w:cs="Arial"/>
        </w:rPr>
      </w:pPr>
      <w:r w:rsidRPr="0082466A">
        <w:rPr>
          <w:rFonts w:ascii="Arial" w:eastAsiaTheme="minorHAnsi" w:hAnsi="Arial" w:cs="Arial"/>
          <w:b/>
          <w:lang w:eastAsia="en-US"/>
        </w:rPr>
        <w:t xml:space="preserve">Key Words: </w:t>
      </w:r>
      <w:r w:rsidRPr="0082466A">
        <w:rPr>
          <w:rFonts w:ascii="Arial" w:eastAsiaTheme="minorHAnsi" w:hAnsi="Arial" w:cs="Arial"/>
          <w:lang w:eastAsia="en-US"/>
        </w:rPr>
        <w:t xml:space="preserve">Gene expression deconvolution, methylation deconvolution, nonnegative matrix decomposition, causal networks, </w:t>
      </w:r>
      <w:r w:rsidRPr="0082466A">
        <w:rPr>
          <w:rFonts w:ascii="Arial" w:hAnsi="Arial" w:cs="Arial"/>
        </w:rPr>
        <w:t>Alzheimer' disease.</w:t>
      </w:r>
    </w:p>
    <w:p w:rsidR="00953ECF" w:rsidRDefault="00953ECF">
      <w:pPr>
        <w:spacing w:after="0" w:line="240" w:lineRule="auto"/>
        <w:rPr>
          <w:ins w:id="4" w:author="Shicheng Guo" w:date="2016-08-29T12:29:00Z"/>
          <w:rFonts w:ascii="Arial" w:hAnsi="Arial" w:cs="Arial"/>
        </w:rPr>
      </w:pPr>
    </w:p>
    <w:p w:rsidR="00953ECF" w:rsidRDefault="00953ECF">
      <w:pPr>
        <w:spacing w:after="0" w:line="240" w:lineRule="auto"/>
        <w:rPr>
          <w:ins w:id="5" w:author="Shicheng Guo" w:date="2016-08-29T12:29:00Z"/>
          <w:rFonts w:ascii="Arial" w:hAnsi="Arial" w:cs="Arial"/>
        </w:rPr>
      </w:pPr>
    </w:p>
    <w:p w:rsidR="00953ECF" w:rsidRDefault="00F944E4">
      <w:pPr>
        <w:spacing w:after="0" w:line="240" w:lineRule="auto"/>
        <w:rPr>
          <w:ins w:id="6" w:author="Shicheng Guo" w:date="2016-08-29T12:31:00Z"/>
          <w:rFonts w:ascii="Arial" w:hAnsi="Arial" w:cs="Arial"/>
        </w:rPr>
      </w:pPr>
      <w:ins w:id="7" w:author="Shicheng Guo" w:date="2016-08-29T12:31:00Z">
        <w:r>
          <w:rPr>
            <w:rFonts w:ascii="Arial" w:hAnsi="Arial" w:cs="Arial"/>
          </w:rPr>
          <w:t>Table 1, Dataset collected by current study. (single cell brain, ******)</w:t>
        </w:r>
      </w:ins>
    </w:p>
    <w:p w:rsidR="00F944E4" w:rsidRDefault="00F944E4">
      <w:pPr>
        <w:spacing w:after="0" w:line="240" w:lineRule="auto"/>
        <w:rPr>
          <w:ins w:id="8" w:author="Shicheng Guo" w:date="2016-08-29T12:29:00Z"/>
          <w:rFonts w:ascii="Arial" w:hAnsi="Arial" w:cs="Arial"/>
        </w:rPr>
      </w:pPr>
    </w:p>
    <w:p w:rsidR="00953ECF" w:rsidRDefault="00F944E4" w:rsidP="00953ECF">
      <w:pPr>
        <w:pStyle w:val="simplepara"/>
        <w:spacing w:before="0" w:beforeAutospacing="0" w:after="0" w:afterAutospacing="0"/>
        <w:rPr>
          <w:ins w:id="9" w:author="Shicheng Guo" w:date="2016-08-29T12:30:00Z"/>
          <w:color w:val="666666"/>
        </w:rPr>
      </w:pPr>
      <w:ins w:id="10" w:author="Shicheng Guo" w:date="2016-08-29T12:31:00Z">
        <w:r>
          <w:rPr>
            <w:color w:val="666666"/>
          </w:rPr>
          <w:t>Table</w:t>
        </w:r>
      </w:ins>
      <w:bookmarkStart w:id="11" w:name="_GoBack"/>
      <w:bookmarkEnd w:id="11"/>
      <w:ins w:id="12" w:author="Shicheng Guo" w:date="2016-08-29T20:42:00Z">
        <w:r w:rsidR="00D339FA">
          <w:rPr>
            <w:color w:val="666666"/>
          </w:rPr>
          <w:t>2,</w:t>
        </w:r>
      </w:ins>
      <w:ins w:id="13" w:author="Shicheng Guo" w:date="2016-08-29T12:30:00Z">
        <w:r w:rsidR="00FD17F6">
          <w:rPr>
            <w:color w:val="666666"/>
          </w:rPr>
          <w:t xml:space="preserve"> </w:t>
        </w:r>
        <w:r w:rsidR="00953ECF">
          <w:rPr>
            <w:color w:val="666666"/>
          </w:rPr>
          <w:t>List of pathways</w:t>
        </w:r>
        <w:r w:rsidR="00953ECF">
          <w:rPr>
            <w:rStyle w:val="apple-converted-space"/>
            <w:color w:val="666666"/>
          </w:rPr>
          <w:t> </w:t>
        </w:r>
        <w:r w:rsidR="00953ECF">
          <w:rPr>
            <w:color w:val="666666"/>
          </w:rPr>
          <w:t>frequently associated with the AD pathway</w:t>
        </w:r>
        <w:r w:rsidR="00953ECF">
          <w:rPr>
            <w:rStyle w:val="apple-converted-space"/>
            <w:color w:val="666666"/>
          </w:rPr>
          <w:t> </w:t>
        </w:r>
        <w:r w:rsidR="00953ECF">
          <w:rPr>
            <w:color w:val="666666"/>
          </w:rPr>
          <w:t>reported by previous study.</w:t>
        </w:r>
      </w:ins>
    </w:p>
    <w:p w:rsidR="00953ECF" w:rsidRDefault="00953ECF" w:rsidP="00953ECF">
      <w:pPr>
        <w:pStyle w:val="simplepara"/>
        <w:spacing w:before="0" w:beforeAutospacing="0" w:after="0" w:afterAutospacing="0"/>
        <w:rPr>
          <w:ins w:id="14" w:author="Shicheng Guo" w:date="2016-08-29T12:30:00Z"/>
          <w:rFonts w:asciiTheme="minorEastAsia" w:eastAsiaTheme="minorEastAsia" w:hAnsiTheme="minorEastAsia"/>
          <w:color w:val="666666"/>
        </w:rPr>
      </w:pPr>
    </w:p>
    <w:p w:rsidR="00953ECF" w:rsidRDefault="00F944E4" w:rsidP="00953ECF">
      <w:pPr>
        <w:pStyle w:val="simplepara"/>
        <w:spacing w:before="0" w:beforeAutospacing="0" w:after="0" w:afterAutospacing="0"/>
        <w:rPr>
          <w:ins w:id="15" w:author="Shicheng Guo" w:date="2016-08-29T12:29:00Z"/>
          <w:color w:val="666666"/>
        </w:rPr>
      </w:pPr>
      <w:ins w:id="16" w:author="Shicheng Guo" w:date="2016-08-29T12:31:00Z">
        <w:r>
          <w:rPr>
            <w:color w:val="666666"/>
          </w:rPr>
          <w:t>Table 3</w:t>
        </w:r>
      </w:ins>
      <w:ins w:id="17" w:author="Shicheng Guo" w:date="2016-08-29T12:30:00Z">
        <w:r w:rsidR="00FD17F6">
          <w:rPr>
            <w:color w:val="666666"/>
          </w:rPr>
          <w:t>, Pathways</w:t>
        </w:r>
      </w:ins>
      <w:ins w:id="18" w:author="Shicheng Guo" w:date="2016-08-29T12:29:00Z">
        <w:r w:rsidR="00953ECF">
          <w:rPr>
            <w:color w:val="666666"/>
          </w:rPr>
          <w:t xml:space="preserve"> associated with the</w:t>
        </w:r>
        <w:r w:rsidR="00953ECF">
          <w:rPr>
            <w:rStyle w:val="apple-converted-space"/>
            <w:color w:val="666666"/>
          </w:rPr>
          <w:t> </w:t>
        </w:r>
        <w:r w:rsidR="00953ECF">
          <w:rPr>
            <w:color w:val="666666"/>
          </w:rPr>
          <w:t>AD pathway obtained</w:t>
        </w:r>
        <w:r w:rsidR="00953ECF">
          <w:rPr>
            <w:rStyle w:val="apple-converted-space"/>
            <w:color w:val="666666"/>
          </w:rPr>
          <w:t> </w:t>
        </w:r>
        <w:r w:rsidR="00953ECF">
          <w:rPr>
            <w:color w:val="666666"/>
          </w:rPr>
          <w:t xml:space="preserve">exclusively by </w:t>
        </w:r>
      </w:ins>
      <w:ins w:id="19" w:author="Shicheng Guo" w:date="2016-08-29T12:30:00Z">
        <w:r w:rsidR="00953ECF">
          <w:rPr>
            <w:color w:val="666666"/>
          </w:rPr>
          <w:t xml:space="preserve">deconvolution </w:t>
        </w:r>
      </w:ins>
      <w:ins w:id="20" w:author="Shicheng Guo" w:date="2016-08-29T12:29:00Z">
        <w:r w:rsidR="00953ECF">
          <w:rPr>
            <w:color w:val="666666"/>
          </w:rPr>
          <w:t>method.</w:t>
        </w:r>
      </w:ins>
    </w:p>
    <w:p w:rsidR="00953ECF" w:rsidRDefault="00953ECF">
      <w:pPr>
        <w:spacing w:after="0" w:line="240" w:lineRule="auto"/>
        <w:rPr>
          <w:ins w:id="21" w:author="Shicheng Guo" w:date="2016-08-29T12:32:00Z"/>
          <w:rFonts w:ascii="Arial" w:hAnsi="Arial" w:cs="Arial"/>
        </w:rPr>
      </w:pPr>
    </w:p>
    <w:p w:rsidR="0019405A" w:rsidRDefault="0019405A">
      <w:pPr>
        <w:spacing w:after="0" w:line="240" w:lineRule="auto"/>
        <w:rPr>
          <w:ins w:id="22" w:author="Shicheng Guo" w:date="2016-08-29T12:32:00Z"/>
          <w:rFonts w:ascii="Arial" w:hAnsi="Arial" w:cs="Arial"/>
        </w:rPr>
      </w:pPr>
      <w:ins w:id="23" w:author="Shicheng Guo" w:date="2016-08-29T12:32:00Z">
        <w:r>
          <w:rPr>
            <w:rFonts w:ascii="Arial" w:hAnsi="Arial" w:cs="Arial"/>
          </w:rPr>
          <w:t xml:space="preserve">Figure 1. </w:t>
        </w:r>
      </w:ins>
    </w:p>
    <w:p w:rsidR="0019405A" w:rsidRDefault="0019405A">
      <w:pPr>
        <w:spacing w:after="0" w:line="240" w:lineRule="auto"/>
        <w:rPr>
          <w:rFonts w:ascii="Arial" w:hAnsi="Arial" w:cs="Arial"/>
        </w:rPr>
      </w:pPr>
    </w:p>
    <w:p w:rsidR="0019405A" w:rsidRDefault="0019405A" w:rsidP="0019405A">
      <w:pPr>
        <w:spacing w:after="0" w:line="240" w:lineRule="auto"/>
        <w:rPr>
          <w:ins w:id="24" w:author="Shicheng Guo" w:date="2016-08-29T12:32:00Z"/>
          <w:rFonts w:ascii="Arial" w:hAnsi="Arial" w:cs="Arial"/>
        </w:rPr>
      </w:pPr>
      <w:ins w:id="25" w:author="Shicheng Guo" w:date="2016-08-29T12:32:00Z">
        <w:r>
          <w:rPr>
            <w:rFonts w:ascii="Arial" w:hAnsi="Arial" w:cs="Arial"/>
          </w:rPr>
          <w:t xml:space="preserve">Figure 2. </w:t>
        </w:r>
      </w:ins>
    </w:p>
    <w:p w:rsidR="0019405A" w:rsidRDefault="0019405A" w:rsidP="0019405A">
      <w:pPr>
        <w:spacing w:after="0" w:line="240" w:lineRule="auto"/>
        <w:rPr>
          <w:ins w:id="26" w:author="Shicheng Guo" w:date="2016-08-29T12:32:00Z"/>
          <w:rFonts w:ascii="Arial" w:hAnsi="Arial" w:cs="Arial"/>
        </w:rPr>
      </w:pPr>
      <w:ins w:id="27" w:author="Shicheng Guo" w:date="2016-08-29T12:32:00Z">
        <w:r>
          <w:rPr>
            <w:rFonts w:ascii="Arial" w:hAnsi="Arial" w:cs="Arial"/>
          </w:rPr>
          <w:t xml:space="preserve">Figure 3. </w:t>
        </w:r>
      </w:ins>
    </w:p>
    <w:p w:rsidR="0019405A" w:rsidRDefault="0019405A" w:rsidP="0019405A">
      <w:pPr>
        <w:spacing w:after="0" w:line="240" w:lineRule="auto"/>
        <w:rPr>
          <w:ins w:id="28" w:author="Shicheng Guo" w:date="2016-08-29T12:32:00Z"/>
          <w:rFonts w:ascii="Arial" w:hAnsi="Arial" w:cs="Arial"/>
        </w:rPr>
      </w:pPr>
      <w:ins w:id="29" w:author="Shicheng Guo" w:date="2016-08-29T12:32:00Z">
        <w:r>
          <w:rPr>
            <w:rFonts w:ascii="Arial" w:hAnsi="Arial" w:cs="Arial"/>
          </w:rPr>
          <w:t xml:space="preserve">Figure 4. </w:t>
        </w:r>
      </w:ins>
    </w:p>
    <w:p w:rsidR="0019405A" w:rsidRDefault="0019405A" w:rsidP="0019405A">
      <w:pPr>
        <w:spacing w:after="0" w:line="240" w:lineRule="auto"/>
        <w:rPr>
          <w:ins w:id="30" w:author="Shicheng Guo" w:date="2016-08-29T12:32:00Z"/>
          <w:rFonts w:ascii="Arial" w:hAnsi="Arial" w:cs="Arial"/>
        </w:rPr>
      </w:pPr>
      <w:ins w:id="31" w:author="Shicheng Guo" w:date="2016-08-29T12:32:00Z">
        <w:r>
          <w:rPr>
            <w:rFonts w:ascii="Arial" w:hAnsi="Arial" w:cs="Arial"/>
          </w:rPr>
          <w:t xml:space="preserve">Figure 5. </w:t>
        </w:r>
      </w:ins>
    </w:p>
    <w:p w:rsidR="00147908" w:rsidRDefault="00147908">
      <w:pPr>
        <w:spacing w:after="0" w:line="240" w:lineRule="auto"/>
        <w:rPr>
          <w:ins w:id="32" w:author="Shicheng Guo" w:date="2016-08-29T12:33:00Z"/>
          <w:rFonts w:ascii="Arial" w:hAnsi="Arial" w:cs="Arial"/>
        </w:rPr>
      </w:pPr>
    </w:p>
    <w:p w:rsidR="00357322" w:rsidRDefault="00357322">
      <w:pPr>
        <w:spacing w:after="0" w:line="240" w:lineRule="auto"/>
        <w:rPr>
          <w:ins w:id="33" w:author="Shicheng Guo" w:date="2016-08-29T12:33:00Z"/>
          <w:rFonts w:ascii="Open Sans" w:hAnsi="Open Sans" w:hint="eastAsia"/>
          <w:color w:val="333333"/>
          <w:sz w:val="21"/>
          <w:szCs w:val="21"/>
          <w:shd w:val="clear" w:color="auto" w:fill="FFFFFF"/>
        </w:rPr>
      </w:pPr>
      <w:ins w:id="34" w:author="Shicheng Guo" w:date="2016-08-29T12:33:00Z">
        <w:r>
          <w:rPr>
            <w:rFonts w:ascii="Arial" w:hAnsi="Arial" w:cs="Arial"/>
          </w:rPr>
          <w:t xml:space="preserve">Supplementary Figure 1. </w:t>
        </w:r>
        <w:r w:rsidR="00A625C8">
          <w:rPr>
            <w:rStyle w:val="Strong"/>
            <w:rFonts w:ascii="Open Sans" w:hAnsi="Open Sans" w:hint="eastAsia"/>
            <w:color w:val="333333"/>
            <w:sz w:val="21"/>
            <w:szCs w:val="21"/>
            <w:shd w:val="clear" w:color="auto" w:fill="FFFFFF"/>
          </w:rPr>
          <w:t>C</w:t>
        </w:r>
        <w:r>
          <w:rPr>
            <w:rStyle w:val="Strong"/>
            <w:rFonts w:ascii="Open Sans" w:hAnsi="Open Sans"/>
            <w:color w:val="333333"/>
            <w:sz w:val="21"/>
            <w:szCs w:val="21"/>
            <w:shd w:val="clear" w:color="auto" w:fill="FFFFFF"/>
          </w:rPr>
          <w:t>omparison</w:t>
        </w:r>
        <w:r w:rsidR="00A625C8">
          <w:rPr>
            <w:rStyle w:val="Strong"/>
            <w:rFonts w:ascii="Open Sans" w:hAnsi="Open Sans"/>
            <w:color w:val="333333"/>
            <w:sz w:val="21"/>
            <w:szCs w:val="21"/>
            <w:shd w:val="clear" w:color="auto" w:fill="FFFFFF"/>
          </w:rPr>
          <w:t xml:space="preserve"> with </w:t>
        </w:r>
        <w:r>
          <w:rPr>
            <w:rStyle w:val="Strong"/>
            <w:rFonts w:ascii="Open Sans" w:hAnsi="Open Sans"/>
            <w:color w:val="333333"/>
            <w:sz w:val="21"/>
            <w:szCs w:val="21"/>
            <w:shd w:val="clear" w:color="auto" w:fill="FFFFFF"/>
          </w:rPr>
          <w:t>random pathways</w:t>
        </w:r>
        <w:r>
          <w:rPr>
            <w:rFonts w:ascii="Open Sans" w:hAnsi="Open Sans"/>
            <w:color w:val="333333"/>
            <w:sz w:val="21"/>
            <w:szCs w:val="21"/>
            <w:shd w:val="clear" w:color="auto" w:fill="FFFFFF"/>
          </w:rPr>
          <w:t>.</w:t>
        </w:r>
      </w:ins>
    </w:p>
    <w:p w:rsidR="00357322" w:rsidRDefault="00357322">
      <w:pPr>
        <w:spacing w:after="0" w:line="240" w:lineRule="auto"/>
        <w:rPr>
          <w:rFonts w:ascii="Arial" w:hAnsi="Arial" w:cs="Arial"/>
        </w:rPr>
      </w:pPr>
    </w:p>
    <w:p w:rsidR="00147908" w:rsidRDefault="00147908">
      <w:pPr>
        <w:spacing w:after="0" w:line="240" w:lineRule="auto"/>
        <w:rPr>
          <w:rFonts w:ascii="Arial" w:hAnsi="Arial" w:cs="Arial"/>
        </w:rPr>
      </w:pPr>
    </w:p>
    <w:p w:rsidR="00147908" w:rsidRDefault="00147908">
      <w:pPr>
        <w:spacing w:after="0" w:line="240" w:lineRule="auto"/>
        <w:rPr>
          <w:rFonts w:ascii="Arial" w:hAnsi="Arial" w:cs="Arial"/>
        </w:rPr>
      </w:pPr>
    </w:p>
    <w:p w:rsidR="00147908" w:rsidRDefault="00147908">
      <w:pPr>
        <w:spacing w:after="0" w:line="240" w:lineRule="auto"/>
        <w:rPr>
          <w:rFonts w:ascii="Arial" w:hAnsi="Arial" w:cs="Arial"/>
        </w:rPr>
      </w:pPr>
    </w:p>
    <w:p w:rsidR="00147908" w:rsidRDefault="00147908">
      <w:pPr>
        <w:spacing w:after="0" w:line="240" w:lineRule="auto"/>
        <w:rPr>
          <w:rFonts w:ascii="Arial" w:hAnsi="Arial" w:cs="Arial"/>
        </w:rPr>
      </w:pPr>
    </w:p>
    <w:p w:rsidR="00147908" w:rsidRPr="0082466A" w:rsidRDefault="00147908">
      <w:pPr>
        <w:spacing w:after="0" w:line="240" w:lineRule="auto"/>
        <w:rPr>
          <w:rFonts w:ascii="Arial" w:eastAsiaTheme="minorHAnsi" w:hAnsi="Arial" w:cs="Arial"/>
          <w:lang w:eastAsia="en-US"/>
        </w:rPr>
      </w:pPr>
    </w:p>
    <w:sectPr w:rsidR="00147908" w:rsidRPr="0082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EB"/>
    <w:rsid w:val="00021EE9"/>
    <w:rsid w:val="00083C00"/>
    <w:rsid w:val="00147908"/>
    <w:rsid w:val="00192336"/>
    <w:rsid w:val="0019405A"/>
    <w:rsid w:val="00200E42"/>
    <w:rsid w:val="0028642E"/>
    <w:rsid w:val="002D6F85"/>
    <w:rsid w:val="002E2A2F"/>
    <w:rsid w:val="00357322"/>
    <w:rsid w:val="003601C5"/>
    <w:rsid w:val="00395A34"/>
    <w:rsid w:val="003E2CEB"/>
    <w:rsid w:val="00417820"/>
    <w:rsid w:val="00603EC0"/>
    <w:rsid w:val="00613DD1"/>
    <w:rsid w:val="006E106E"/>
    <w:rsid w:val="00740EFE"/>
    <w:rsid w:val="0074187A"/>
    <w:rsid w:val="00754A0A"/>
    <w:rsid w:val="00814E4D"/>
    <w:rsid w:val="0082466A"/>
    <w:rsid w:val="00953ECF"/>
    <w:rsid w:val="009F2159"/>
    <w:rsid w:val="009F2633"/>
    <w:rsid w:val="00A0073A"/>
    <w:rsid w:val="00A625C8"/>
    <w:rsid w:val="00AA4462"/>
    <w:rsid w:val="00B03C0F"/>
    <w:rsid w:val="00B600AA"/>
    <w:rsid w:val="00BC72A9"/>
    <w:rsid w:val="00C15182"/>
    <w:rsid w:val="00C27DB1"/>
    <w:rsid w:val="00C818BB"/>
    <w:rsid w:val="00D339FA"/>
    <w:rsid w:val="00DC102C"/>
    <w:rsid w:val="00DC67C3"/>
    <w:rsid w:val="00F05FA7"/>
    <w:rsid w:val="00F61EBB"/>
    <w:rsid w:val="00F944E4"/>
    <w:rsid w:val="00FB03A8"/>
    <w:rsid w:val="00FD1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44AD4-6B35-48C1-9233-23DB1814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6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633"/>
    <w:rPr>
      <w:rFonts w:ascii="Segoe UI" w:hAnsi="Segoe UI" w:cs="Segoe UI"/>
      <w:sz w:val="18"/>
      <w:szCs w:val="18"/>
    </w:rPr>
  </w:style>
  <w:style w:type="paragraph" w:customStyle="1" w:styleId="simplepara">
    <w:name w:val="simplepara"/>
    <w:basedOn w:val="Normal"/>
    <w:rsid w:val="00953E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3ECF"/>
  </w:style>
  <w:style w:type="character" w:styleId="Emphasis">
    <w:name w:val="Emphasis"/>
    <w:basedOn w:val="DefaultParagraphFont"/>
    <w:uiPriority w:val="20"/>
    <w:qFormat/>
    <w:rsid w:val="00953ECF"/>
    <w:rPr>
      <w:i/>
      <w:iCs/>
    </w:rPr>
  </w:style>
  <w:style w:type="character" w:customStyle="1" w:styleId="citationref">
    <w:name w:val="citationref"/>
    <w:basedOn w:val="DefaultParagraphFont"/>
    <w:rsid w:val="00953ECF"/>
  </w:style>
  <w:style w:type="character" w:styleId="Hyperlink">
    <w:name w:val="Hyperlink"/>
    <w:basedOn w:val="DefaultParagraphFont"/>
    <w:uiPriority w:val="99"/>
    <w:semiHidden/>
    <w:unhideWhenUsed/>
    <w:rsid w:val="00953ECF"/>
    <w:rPr>
      <w:color w:val="0000FF"/>
      <w:u w:val="single"/>
    </w:rPr>
  </w:style>
  <w:style w:type="character" w:styleId="Strong">
    <w:name w:val="Strong"/>
    <w:basedOn w:val="DefaultParagraphFont"/>
    <w:uiPriority w:val="22"/>
    <w:qFormat/>
    <w:rsid w:val="00357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418572">
      <w:bodyDiv w:val="1"/>
      <w:marLeft w:val="0"/>
      <w:marRight w:val="0"/>
      <w:marTop w:val="0"/>
      <w:marBottom w:val="0"/>
      <w:divBdr>
        <w:top w:val="none" w:sz="0" w:space="0" w:color="auto"/>
        <w:left w:val="none" w:sz="0" w:space="0" w:color="auto"/>
        <w:bottom w:val="none" w:sz="0" w:space="0" w:color="auto"/>
        <w:right w:val="none" w:sz="0" w:space="0" w:color="auto"/>
      </w:divBdr>
      <w:divsChild>
        <w:div w:id="1279291481">
          <w:marLeft w:val="0"/>
          <w:marRight w:val="0"/>
          <w:marTop w:val="0"/>
          <w:marBottom w:val="0"/>
          <w:divBdr>
            <w:top w:val="none" w:sz="0" w:space="0" w:color="auto"/>
            <w:left w:val="none" w:sz="0" w:space="0" w:color="auto"/>
            <w:bottom w:val="none" w:sz="0" w:space="0" w:color="auto"/>
            <w:right w:val="none" w:sz="0" w:space="0" w:color="auto"/>
          </w:divBdr>
        </w:div>
      </w:divsChild>
    </w:div>
    <w:div w:id="1440222311">
      <w:bodyDiv w:val="1"/>
      <w:marLeft w:val="0"/>
      <w:marRight w:val="0"/>
      <w:marTop w:val="0"/>
      <w:marBottom w:val="0"/>
      <w:divBdr>
        <w:top w:val="none" w:sz="0" w:space="0" w:color="auto"/>
        <w:left w:val="none" w:sz="0" w:space="0" w:color="auto"/>
        <w:bottom w:val="none" w:sz="0" w:space="0" w:color="auto"/>
        <w:right w:val="none" w:sz="0" w:space="0" w:color="auto"/>
      </w:divBdr>
      <w:divsChild>
        <w:div w:id="2038432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Momiao</dc:creator>
  <cp:keywords/>
  <dc:description/>
  <cp:lastModifiedBy>Shicheng Guo</cp:lastModifiedBy>
  <cp:revision>34</cp:revision>
  <dcterms:created xsi:type="dcterms:W3CDTF">2016-08-19T21:21:00Z</dcterms:created>
  <dcterms:modified xsi:type="dcterms:W3CDTF">2016-08-30T03:42:00Z</dcterms:modified>
</cp:coreProperties>
</file>