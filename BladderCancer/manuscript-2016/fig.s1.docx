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46E0A" w14:textId="6681E6C5" w:rsidR="003E5701" w:rsidDel="00AF3E87" w:rsidRDefault="003E5701" w:rsidP="0007011A">
      <w:pPr>
        <w:pStyle w:val="Heading5"/>
        <w:rPr>
          <w:del w:id="0" w:author="Shicheng Guo" w:date="2016-07-29T08:55:00Z"/>
        </w:rPr>
      </w:pPr>
    </w:p>
    <w:p w14:paraId="207F03F6" w14:textId="616F3807" w:rsidR="00AF3E87" w:rsidRPr="00AF3E87" w:rsidRDefault="00AF3E87" w:rsidP="00AF3E87">
      <w:pPr>
        <w:rPr>
          <w:ins w:id="1" w:author="Shicheng Guo" w:date="2016-07-29T08:55:00Z"/>
          <w:rPrChange w:id="2" w:author="Shicheng Guo" w:date="2016-07-29T08:55:00Z">
            <w:rPr>
              <w:ins w:id="3" w:author="Shicheng Guo" w:date="2016-07-29T08:55:00Z"/>
            </w:rPr>
          </w:rPrChange>
        </w:rPr>
      </w:pPr>
      <w:ins w:id="4" w:author="Shicheng Guo" w:date="2016-07-29T08:55:00Z">
        <w:r w:rsidRPr="00AF3E87">
          <w:rPr>
            <w:noProof/>
          </w:rPr>
          <w:drawing>
            <wp:inline distT="0" distB="0" distL="0" distR="0" wp14:anchorId="0E22C921" wp14:editId="112C0958">
              <wp:extent cx="3914775" cy="4429125"/>
              <wp:effectExtent l="0" t="0" r="0" b="0"/>
              <wp:docPr id="2" name="Picture 2" descr="C:\Users\shicheng\AppData\Local\Temp\976E.tmp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C:\Users\shicheng\AppData\Local\Temp\976E.tmp.png"/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14775" cy="4429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1C1E2D02" w14:textId="1B88B484" w:rsidR="0007011A" w:rsidDel="00AF3E87" w:rsidRDefault="0007011A">
      <w:pPr>
        <w:rPr>
          <w:ins w:id="5" w:author="Jingde Zhu" w:date="2016-07-29T21:03:00Z"/>
          <w:del w:id="6" w:author="Shicheng Guo" w:date="2016-07-29T08:55:00Z"/>
        </w:rPr>
      </w:pPr>
      <w:del w:id="7" w:author="Shicheng Guo" w:date="2016-07-29T08:52:00Z">
        <w:r w:rsidDel="00BD33E2">
          <w:rPr>
            <w:rFonts w:ascii="Arial" w:hAnsi="Arial" w:cs="Arial"/>
            <w:noProof/>
            <w:sz w:val="22"/>
          </w:rPr>
          <w:drawing>
            <wp:inline distT="0" distB="0" distL="0" distR="0" wp14:anchorId="62ED5F17" wp14:editId="4765E23A">
              <wp:extent cx="3590290" cy="3293110"/>
              <wp:effectExtent l="19050" t="0" r="0" b="0"/>
              <wp:docPr id="1" name="图片 1" descr="PSEN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PSEN1"/>
                      <pic:cNvPicPr>
                        <a:picLocks noChangeAspect="1" noChangeArrowheads="1"/>
                      </pic:cNvPicPr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590290" cy="32931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del>
    </w:p>
    <w:p w14:paraId="4CB1621F" w14:textId="6BB011A5" w:rsidR="0007011A" w:rsidDel="00AF3E87" w:rsidRDefault="0007011A">
      <w:pPr>
        <w:rPr>
          <w:del w:id="8" w:author="Shicheng Guo" w:date="2016-07-29T08:54:00Z"/>
        </w:rPr>
      </w:pPr>
      <w:ins w:id="9" w:author="Jingde Zhu" w:date="2016-07-29T21:03:00Z">
        <w:del w:id="10" w:author="Shicheng Guo" w:date="2016-07-29T08:54:00Z">
          <w:r w:rsidDel="00AF3E87">
            <w:delText>T</w:delText>
          </w:r>
          <w:r w:rsidDel="00AF3E87">
            <w:rPr>
              <w:rFonts w:hint="eastAsia"/>
            </w:rPr>
            <w:delText xml:space="preserve">he discreption in legend and figure should be identical </w:delText>
          </w:r>
        </w:del>
      </w:ins>
    </w:p>
    <w:p w14:paraId="4C0E0DAC" w14:textId="77777777" w:rsidR="0007011A" w:rsidRPr="00DF07E0" w:rsidRDefault="0007011A" w:rsidP="0007011A">
      <w:pPr>
        <w:pStyle w:val="Heading5"/>
      </w:pPr>
      <w:r w:rsidRPr="00DF07E0">
        <w:t xml:space="preserve">Fig. S1. </w:t>
      </w:r>
      <w:r>
        <w:rPr>
          <w:rFonts w:hint="eastAsia"/>
        </w:rPr>
        <w:t xml:space="preserve">A </w:t>
      </w:r>
      <w:r w:rsidRPr="00DF07E0">
        <w:rPr>
          <w:rFonts w:hint="eastAsia"/>
        </w:rPr>
        <w:t>correlative analysis</w:t>
      </w:r>
      <w:r w:rsidRPr="00DF07E0">
        <w:t xml:space="preserve"> between DNA methylation and gene expression of PSEN1</w:t>
      </w:r>
      <w:r w:rsidRPr="00DF07E0">
        <w:rPr>
          <w:rFonts w:hint="eastAsia"/>
        </w:rPr>
        <w:t xml:space="preserve"> gene in a cancer genome study of 4</w:t>
      </w:r>
      <w:r>
        <w:rPr>
          <w:rFonts w:hint="eastAsia"/>
        </w:rPr>
        <w:t>1</w:t>
      </w:r>
      <w:r w:rsidRPr="00DF07E0">
        <w:rPr>
          <w:rFonts w:hint="eastAsia"/>
        </w:rPr>
        <w:t>2 bladder cancer patients</w:t>
      </w:r>
    </w:p>
    <w:p w14:paraId="522F6FE0" w14:textId="6E572EF1" w:rsidR="0007011A" w:rsidRPr="008A0FCF" w:rsidRDefault="0007011A" w:rsidP="0007011A">
      <w:pPr>
        <w:spacing w:line="480" w:lineRule="auto"/>
        <w:rPr>
          <w:rFonts w:ascii="Arial" w:hAnsi="Arial" w:cs="Arial"/>
          <w:sz w:val="22"/>
        </w:rPr>
      </w:pPr>
      <w:r w:rsidRPr="00DF07E0">
        <w:rPr>
          <w:rFonts w:ascii="Arial" w:hAnsi="Arial" w:cs="Arial" w:hint="eastAsia"/>
          <w:sz w:val="22"/>
        </w:rPr>
        <w:t xml:space="preserve">Both </w:t>
      </w:r>
      <w:r>
        <w:rPr>
          <w:rFonts w:ascii="Arial" w:hAnsi="Arial" w:cs="Arial"/>
          <w:sz w:val="22"/>
        </w:rPr>
        <w:t xml:space="preserve">the </w:t>
      </w:r>
      <w:r w:rsidRPr="00DF07E0">
        <w:rPr>
          <w:rFonts w:ascii="Arial" w:hAnsi="Arial" w:cs="Arial" w:hint="eastAsia"/>
          <w:sz w:val="22"/>
        </w:rPr>
        <w:t xml:space="preserve">DNA methylation </w:t>
      </w:r>
      <w:r w:rsidRPr="00DF07E0">
        <w:rPr>
          <w:rFonts w:ascii="Arial" w:hAnsi="Arial" w:cs="Arial"/>
          <w:sz w:val="22"/>
        </w:rPr>
        <w:t>and gene expression data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derived from TCGA project were</w:t>
      </w:r>
      <w:r>
        <w:rPr>
          <w:rFonts w:ascii="Arial" w:hAnsi="Arial" w:cs="Arial" w:hint="eastAsia"/>
          <w:sz w:val="22"/>
        </w:rPr>
        <w:t xml:space="preserve"> </w:t>
      </w:r>
      <w:r w:rsidRPr="00DF07E0">
        <w:rPr>
          <w:rFonts w:ascii="Arial" w:hAnsi="Arial" w:cs="Arial"/>
          <w:sz w:val="22"/>
        </w:rPr>
        <w:t xml:space="preserve">downloaded and merged for the further statistical analysis. </w:t>
      </w:r>
      <w:r>
        <w:rPr>
          <w:rFonts w:ascii="Arial" w:hAnsi="Arial" w:cs="Arial" w:hint="eastAsia"/>
          <w:sz w:val="22"/>
        </w:rPr>
        <w:t>The correlation analysis between</w:t>
      </w:r>
      <w:r w:rsidRPr="00DF07E0">
        <w:rPr>
          <w:rFonts w:ascii="Arial" w:hAnsi="Arial" w:cs="Arial"/>
          <w:sz w:val="22"/>
        </w:rPr>
        <w:t xml:space="preserve"> gene expression and DNA methylation</w:t>
      </w:r>
      <w:r>
        <w:rPr>
          <w:rFonts w:ascii="Arial" w:hAnsi="Arial" w:cs="Arial" w:hint="eastAsia"/>
          <w:sz w:val="22"/>
        </w:rPr>
        <w:t xml:space="preserve"> was conducted with both </w:t>
      </w:r>
      <w:r w:rsidRPr="00DF07E0">
        <w:rPr>
          <w:rFonts w:ascii="Arial" w:hAnsi="Arial" w:cs="Arial"/>
          <w:sz w:val="22"/>
        </w:rPr>
        <w:t>linear model and linear mixture model</w:t>
      </w:r>
      <w:r>
        <w:rPr>
          <w:rFonts w:ascii="Arial" w:hAnsi="Arial" w:cs="Arial" w:hint="eastAsia"/>
          <w:sz w:val="22"/>
        </w:rPr>
        <w:t xml:space="preserve">s based calculation as well </w:t>
      </w:r>
      <w:r>
        <w:rPr>
          <w:rFonts w:ascii="Arial" w:hAnsi="Arial" w:cs="Arial"/>
          <w:sz w:val="22"/>
        </w:rPr>
        <w:t xml:space="preserve">as </w:t>
      </w:r>
      <w:r w:rsidRPr="00DF07E0">
        <w:rPr>
          <w:rFonts w:ascii="Arial" w:hAnsi="Arial" w:cs="Arial"/>
          <w:sz w:val="22"/>
        </w:rPr>
        <w:t>the most significant regression model</w:t>
      </w:r>
      <w:r>
        <w:rPr>
          <w:rFonts w:ascii="Arial" w:hAnsi="Arial" w:cs="Arial"/>
          <w:sz w:val="22"/>
        </w:rPr>
        <w:t>. The</w:t>
      </w:r>
      <w:r>
        <w:rPr>
          <w:rFonts w:ascii="Arial" w:hAnsi="Arial" w:cs="Arial" w:hint="eastAsia"/>
          <w:sz w:val="22"/>
        </w:rPr>
        <w:t xml:space="preserve"> Y </w:t>
      </w:r>
      <w:r>
        <w:rPr>
          <w:rFonts w:ascii="Arial" w:hAnsi="Arial" w:cs="Arial"/>
          <w:sz w:val="22"/>
        </w:rPr>
        <w:t>axis represents the</w:t>
      </w:r>
      <w:commentRangeStart w:id="11"/>
      <w:r>
        <w:rPr>
          <w:rFonts w:ascii="Arial" w:hAnsi="Arial" w:cs="Arial"/>
          <w:sz w:val="22"/>
        </w:rPr>
        <w:t xml:space="preserve"> </w:t>
      </w:r>
      <w:r w:rsidRPr="00BD33E2">
        <w:rPr>
          <w:rFonts w:ascii="Arial" w:hAnsi="Arial" w:cs="Arial"/>
          <w:sz w:val="22"/>
          <w:rPrChange w:id="12" w:author="Shicheng Guo" w:date="2016-07-29T08:53:00Z">
            <w:rPr>
              <w:sz w:val="22"/>
            </w:rPr>
          </w:rPrChange>
        </w:rPr>
        <w:t>log</w:t>
      </w:r>
      <w:r w:rsidRPr="000560EE">
        <w:rPr>
          <w:rFonts w:ascii="Arial" w:hAnsi="Arial" w:cs="Arial"/>
          <w:sz w:val="22"/>
        </w:rPr>
        <w:t>-</w:t>
      </w:r>
      <w:r w:rsidRPr="00BD33E2">
        <w:rPr>
          <w:rFonts w:ascii="Arial" w:hAnsi="Arial" w:cs="Arial"/>
          <w:sz w:val="22"/>
          <w:rPrChange w:id="13" w:author="Shicheng Guo" w:date="2016-07-29T08:53:00Z">
            <w:rPr>
              <w:sz w:val="22"/>
            </w:rPr>
          </w:rPrChange>
        </w:rPr>
        <w:t>transformed</w:t>
      </w:r>
      <w:ins w:id="14" w:author="Shicheng Guo" w:date="2016-07-29T08:53:00Z">
        <w:r w:rsidR="004878FC">
          <w:rPr>
            <w:rFonts w:ascii="Arial" w:hAnsi="Arial" w:cs="Arial"/>
            <w:sz w:val="22"/>
            <w:rPrChange w:id="15" w:author="Shicheng Guo" w:date="2016-07-29T08:53:00Z">
              <w:rPr>
                <w:rFonts w:ascii="Arial" w:hAnsi="Arial" w:cs="Arial"/>
                <w:sz w:val="22"/>
              </w:rPr>
            </w:rPrChange>
          </w:rPr>
          <w:t xml:space="preserve"> normalized </w:t>
        </w:r>
        <w:proofErr w:type="spellStart"/>
        <w:r w:rsidR="004878FC">
          <w:rPr>
            <w:rFonts w:ascii="Arial" w:hAnsi="Arial" w:cs="Arial"/>
            <w:sz w:val="22"/>
            <w:rPrChange w:id="16" w:author="Shicheng Guo" w:date="2016-07-29T08:53:00Z">
              <w:rPr>
                <w:rFonts w:ascii="Arial" w:hAnsi="Arial" w:cs="Arial"/>
                <w:sz w:val="22"/>
              </w:rPr>
            </w:rPrChange>
          </w:rPr>
          <w:t>RNA</w:t>
        </w:r>
        <w:bookmarkStart w:id="17" w:name="_GoBack"/>
        <w:bookmarkEnd w:id="17"/>
        <w:r w:rsidR="00BD33E2" w:rsidRPr="00BD33E2">
          <w:rPr>
            <w:rFonts w:ascii="Arial" w:hAnsi="Arial" w:cs="Arial"/>
            <w:sz w:val="22"/>
            <w:rPrChange w:id="18" w:author="Shicheng Guo" w:date="2016-07-29T08:53:00Z">
              <w:rPr>
                <w:sz w:val="22"/>
              </w:rPr>
            </w:rPrChange>
          </w:rPr>
          <w:t>seq</w:t>
        </w:r>
      </w:ins>
      <w:proofErr w:type="spellEnd"/>
      <w:r w:rsidRPr="00BD33E2">
        <w:rPr>
          <w:rFonts w:ascii="Arial" w:hAnsi="Arial" w:cs="Arial"/>
          <w:sz w:val="22"/>
          <w:rPrChange w:id="19" w:author="Shicheng Guo" w:date="2016-07-29T08:53:00Z">
            <w:rPr>
              <w:sz w:val="22"/>
            </w:rPr>
          </w:rPrChange>
        </w:rPr>
        <w:t xml:space="preserve"> read counts</w:t>
      </w:r>
      <w:ins w:id="20" w:author="Shicheng Guo" w:date="2016-07-29T08:53:00Z">
        <w:r w:rsidR="00BD33E2" w:rsidRPr="00BD33E2">
          <w:rPr>
            <w:rFonts w:ascii="Arial" w:hAnsi="Arial" w:cs="Arial"/>
            <w:sz w:val="22"/>
            <w:rPrChange w:id="21" w:author="Shicheng Guo" w:date="2016-07-29T08:53:00Z">
              <w:rPr>
                <w:sz w:val="22"/>
              </w:rPr>
            </w:rPrChange>
          </w:rPr>
          <w:t xml:space="preserve"> from RSEM</w:t>
        </w:r>
      </w:ins>
      <w:r w:rsidRPr="00BD33E2">
        <w:rPr>
          <w:rFonts w:ascii="Arial" w:hAnsi="Arial" w:cs="Arial" w:hint="eastAsia"/>
          <w:sz w:val="22"/>
          <w:rPrChange w:id="22" w:author="Shicheng Guo" w:date="2016-07-29T08:53:00Z">
            <w:rPr>
              <w:rFonts w:hint="eastAsia"/>
              <w:sz w:val="22"/>
            </w:rPr>
          </w:rPrChange>
        </w:rPr>
        <w:t xml:space="preserve"> </w:t>
      </w:r>
      <w:ins w:id="23" w:author="Shicheng Guo" w:date="2016-07-29T08:53:00Z">
        <w:r w:rsidR="00BD33E2" w:rsidRPr="00BD33E2">
          <w:rPr>
            <w:rFonts w:ascii="Arial" w:hAnsi="Arial" w:cs="Arial"/>
            <w:sz w:val="22"/>
            <w:rPrChange w:id="24" w:author="Shicheng Guo" w:date="2016-07-29T08:53:00Z">
              <w:rPr>
                <w:sz w:val="22"/>
              </w:rPr>
            </w:rPrChange>
          </w:rPr>
          <w:t>a</w:t>
        </w:r>
      </w:ins>
      <w:del w:id="25" w:author="Shicheng Guo" w:date="2016-07-29T08:53:00Z">
        <w:r w:rsidRPr="00BD33E2" w:rsidDel="00BD33E2">
          <w:rPr>
            <w:rFonts w:ascii="Arial" w:hAnsi="Arial" w:cs="Arial" w:hint="eastAsia"/>
            <w:sz w:val="22"/>
            <w:rPrChange w:id="26" w:author="Shicheng Guo" w:date="2016-07-29T08:53:00Z">
              <w:rPr>
                <w:rFonts w:hint="eastAsia"/>
                <w:sz w:val="22"/>
              </w:rPr>
            </w:rPrChange>
          </w:rPr>
          <w:delText xml:space="preserve">of </w:delText>
        </w:r>
        <w:r w:rsidRPr="00BD33E2" w:rsidDel="00BD33E2">
          <w:rPr>
            <w:rFonts w:ascii="Arial" w:hAnsi="Arial" w:cs="Arial"/>
            <w:sz w:val="22"/>
            <w:rPrChange w:id="27" w:author="Shicheng Guo" w:date="2016-07-29T08:53:00Z">
              <w:rPr>
                <w:sz w:val="22"/>
              </w:rPr>
            </w:rPrChange>
          </w:rPr>
          <w:delText xml:space="preserve"> </w:delText>
        </w:r>
        <w:commentRangeEnd w:id="11"/>
        <w:r w:rsidRPr="00BD33E2" w:rsidDel="00BD33E2">
          <w:rPr>
            <w:rFonts w:ascii="Arial" w:hAnsi="Arial" w:cs="Arial"/>
            <w:sz w:val="22"/>
            <w:rPrChange w:id="28" w:author="Shicheng Guo" w:date="2016-07-29T08:53:00Z">
              <w:rPr>
                <w:rStyle w:val="CommentReference"/>
              </w:rPr>
            </w:rPrChange>
          </w:rPr>
          <w:commentReference w:id="11"/>
        </w:r>
        <w:commentRangeStart w:id="29"/>
        <w:r w:rsidDel="00BD33E2">
          <w:rPr>
            <w:rFonts w:ascii="Arial" w:hAnsi="Arial" w:cs="Arial" w:hint="eastAsia"/>
            <w:sz w:val="22"/>
          </w:rPr>
          <w:delText>a</w:delText>
        </w:r>
      </w:del>
      <w:r>
        <w:rPr>
          <w:rFonts w:ascii="Arial" w:hAnsi="Arial" w:cs="Arial" w:hint="eastAsia"/>
          <w:sz w:val="22"/>
        </w:rPr>
        <w:t>nd</w:t>
      </w:r>
      <w:commentRangeEnd w:id="29"/>
      <w:r w:rsidRPr="00BD33E2">
        <w:rPr>
          <w:rFonts w:ascii="Arial" w:hAnsi="Arial" w:cs="Arial"/>
          <w:sz w:val="22"/>
          <w:rPrChange w:id="30" w:author="Shicheng Guo" w:date="2016-07-29T08:53:00Z">
            <w:rPr>
              <w:rStyle w:val="CommentReference"/>
            </w:rPr>
          </w:rPrChange>
        </w:rPr>
        <w:commentReference w:id="29"/>
      </w:r>
      <w:r>
        <w:rPr>
          <w:rFonts w:ascii="Arial" w:hAnsi="Arial" w:cs="Arial" w:hint="eastAsia"/>
          <w:sz w:val="22"/>
        </w:rPr>
        <w:t xml:space="preserve"> X </w:t>
      </w:r>
      <w:r>
        <w:rPr>
          <w:rFonts w:ascii="Arial" w:hAnsi="Arial" w:cs="Arial"/>
          <w:sz w:val="22"/>
        </w:rPr>
        <w:t>axis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represents logit transformed beta-value of DNA methylation. </w:t>
      </w:r>
    </w:p>
    <w:p w14:paraId="00E3CFE7" w14:textId="77777777" w:rsidR="0007011A" w:rsidRPr="0007011A" w:rsidRDefault="0007011A"/>
    <w:sectPr w:rsidR="0007011A" w:rsidRPr="0007011A" w:rsidSect="003E5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1" w:author="zhujingde" w:date="2016-07-29T21:02:00Z" w:initials="z">
    <w:p w14:paraId="08E7355D" w14:textId="77777777" w:rsidR="0007011A" w:rsidRDefault="0007011A" w:rsidP="0007011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字体大小不一致</w:t>
      </w:r>
    </w:p>
  </w:comment>
  <w:comment w:id="29" w:author="Jingde Zhu" w:date="2016-07-29T21:02:00Z" w:initials="JZ">
    <w:p w14:paraId="28F6EB15" w14:textId="77777777" w:rsidR="0007011A" w:rsidRDefault="0007011A" w:rsidP="0007011A">
      <w:pPr>
        <w:pStyle w:val="CommentText"/>
      </w:pPr>
      <w:r>
        <w:rPr>
          <w:rStyle w:val="CommentReference"/>
        </w:rPr>
        <w:annotationRef/>
      </w:r>
      <w:r>
        <w:t>是否应该是</w:t>
      </w:r>
      <w:r>
        <w:t>expression</w:t>
      </w:r>
      <w:r>
        <w:rPr>
          <w:rFonts w:hint="eastAsia"/>
        </w:rPr>
        <w:t xml:space="preserve"> </w:t>
      </w:r>
      <w:r>
        <w:rPr>
          <w:rFonts w:hint="eastAsia"/>
        </w:rPr>
        <w:t>的数据。</w:t>
      </w:r>
      <w:r>
        <w:rPr>
          <w:rFonts w:hint="eastAsia"/>
        </w:rPr>
        <w:t xml:space="preserve"> </w:t>
      </w:r>
      <w:proofErr w:type="spellStart"/>
      <w:r>
        <w:t>P</w:t>
      </w:r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confirm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8E7355D" w15:done="0"/>
  <w15:commentEx w15:paraId="28F6EB1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hicheng Guo">
    <w15:presenceInfo w15:providerId="Windows Live" w15:userId="e8691873bc2ddf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11A"/>
    <w:rsid w:val="0007011A"/>
    <w:rsid w:val="001216A4"/>
    <w:rsid w:val="003E5701"/>
    <w:rsid w:val="004878FC"/>
    <w:rsid w:val="006013B6"/>
    <w:rsid w:val="00AF3E87"/>
    <w:rsid w:val="00BD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0DFD6"/>
  <w15:docId w15:val="{9C3E7452-AAE4-4B66-A775-2DDB44E5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7011A"/>
    <w:pPr>
      <w:widowControl w:val="0"/>
      <w:jc w:val="both"/>
    </w:pPr>
    <w:rPr>
      <w:rFonts w:ascii="Calibri" w:eastAsia="宋体" w:hAnsi="Calibri" w:cs="Times New Roma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7011A"/>
    <w:pPr>
      <w:spacing w:before="240" w:after="60"/>
      <w:outlineLvl w:val="4"/>
    </w:pPr>
    <w:rPr>
      <w:rFonts w:eastAsia="等线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7011A"/>
    <w:rPr>
      <w:rFonts w:ascii="Calibri" w:eastAsia="等线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uiPriority w:val="99"/>
    <w:semiHidden/>
    <w:unhideWhenUsed/>
    <w:rsid w:val="0007011A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011A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011A"/>
    <w:rPr>
      <w:rFonts w:ascii="Calibri" w:eastAsia="宋体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11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11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Jingde Zhu</dc:creator>
  <cp:keywords/>
  <dc:description/>
  <cp:lastModifiedBy>Shicheng Guo</cp:lastModifiedBy>
  <cp:revision>2</cp:revision>
  <dcterms:created xsi:type="dcterms:W3CDTF">2016-07-29T15:56:00Z</dcterms:created>
  <dcterms:modified xsi:type="dcterms:W3CDTF">2016-07-29T15:56:00Z</dcterms:modified>
</cp:coreProperties>
</file>