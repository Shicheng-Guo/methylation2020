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624A" w14:textId="77777777" w:rsidR="000478CC" w:rsidRPr="00DF07E0" w:rsidRDefault="000478CC" w:rsidP="008A0FCF">
      <w:pPr>
        <w:pStyle w:val="Heading4"/>
        <w:rPr>
          <w:rFonts w:ascii="Arial" w:hAnsi="Arial" w:cs="Arial"/>
        </w:rPr>
      </w:pPr>
      <w:bookmarkStart w:id="0" w:name="_GoBack"/>
      <w:bookmarkEnd w:id="0"/>
      <w:r w:rsidRPr="00DF07E0">
        <w:rPr>
          <w:rFonts w:ascii="Arial" w:hAnsi="Arial" w:cs="Arial"/>
        </w:rPr>
        <w:t>Introduction</w:t>
      </w:r>
    </w:p>
    <w:p w14:paraId="38DC6961" w14:textId="1CCA47A8" w:rsidR="00885E6F" w:rsidRPr="00DF07E0" w:rsidRDefault="00BB773E" w:rsidP="00885E6F">
      <w:pPr>
        <w:spacing w:line="480" w:lineRule="auto"/>
        <w:rPr>
          <w:rFonts w:ascii="Arial" w:hAnsi="Arial" w:cs="Arial"/>
          <w:sz w:val="22"/>
        </w:rPr>
      </w:pPr>
      <w:bookmarkStart w:id="1" w:name="OLE_LINK7"/>
      <w:bookmarkStart w:id="2" w:name="OLE_LINK8"/>
      <w:bookmarkStart w:id="3" w:name="OLE_LINK1"/>
      <w:bookmarkStart w:id="4" w:name="OLE_LINK2"/>
      <w:r w:rsidRPr="00DF07E0">
        <w:rPr>
          <w:rFonts w:ascii="Arial" w:hAnsi="Arial" w:cs="Arial"/>
          <w:bCs/>
          <w:sz w:val="22"/>
        </w:rPr>
        <w:t xml:space="preserve">The </w:t>
      </w:r>
      <w:r w:rsidR="000E3ED9" w:rsidRPr="00DF07E0">
        <w:rPr>
          <w:rFonts w:ascii="Arial" w:hAnsi="Arial" w:cs="Arial"/>
          <w:bCs/>
          <w:sz w:val="22"/>
        </w:rPr>
        <w:t>γ</w:t>
      </w:r>
      <w:bookmarkEnd w:id="1"/>
      <w:bookmarkEnd w:id="2"/>
      <w:r w:rsidR="000E3ED9" w:rsidRPr="00DF07E0">
        <w:rPr>
          <w:rFonts w:ascii="Arial" w:hAnsi="Arial" w:cs="Arial"/>
          <w:bCs/>
          <w:sz w:val="22"/>
        </w:rPr>
        <w:t>-</w:t>
      </w:r>
      <w:bookmarkEnd w:id="3"/>
      <w:bookmarkEnd w:id="4"/>
      <w:r w:rsidR="000E3ED9" w:rsidRPr="00DF07E0">
        <w:rPr>
          <w:rFonts w:ascii="Arial" w:hAnsi="Arial" w:cs="Arial"/>
          <w:bCs/>
          <w:sz w:val="22"/>
        </w:rPr>
        <w:t xml:space="preserve">secretase is a </w:t>
      </w:r>
      <w:r w:rsidR="00C30935" w:rsidRPr="00DF07E0">
        <w:rPr>
          <w:rFonts w:ascii="Arial" w:hAnsi="Arial" w:cs="Arial"/>
          <w:bCs/>
          <w:sz w:val="22"/>
        </w:rPr>
        <w:t>four</w:t>
      </w:r>
      <w:r w:rsidR="000E3ED9" w:rsidRPr="00DF07E0">
        <w:rPr>
          <w:rFonts w:ascii="Arial" w:hAnsi="Arial" w:cs="Arial"/>
          <w:bCs/>
          <w:sz w:val="22"/>
        </w:rPr>
        <w:t>-subunit </w:t>
      </w:r>
      <w:hyperlink r:id="rId7" w:tooltip="Protease" w:history="1">
        <w:r w:rsidR="000E3ED9" w:rsidRPr="00DF07E0">
          <w:rPr>
            <w:rFonts w:ascii="Arial" w:hAnsi="Arial" w:cs="Arial"/>
            <w:bCs/>
            <w:sz w:val="22"/>
          </w:rPr>
          <w:t>protease</w:t>
        </w:r>
      </w:hyperlink>
      <w:r w:rsidR="000E3ED9" w:rsidRPr="00DF07E0">
        <w:rPr>
          <w:rFonts w:ascii="Arial" w:hAnsi="Arial" w:cs="Arial"/>
          <w:bCs/>
          <w:sz w:val="22"/>
        </w:rPr>
        <w:t> complex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0E3ED9" w:rsidRPr="00DF07E0">
        <w:rPr>
          <w:rFonts w:ascii="Arial" w:hAnsi="Arial" w:cs="Arial"/>
          <w:bCs/>
          <w:sz w:val="22"/>
        </w:rPr>
        <w:t xml:space="preserve"> consisting of </w:t>
      </w:r>
      <w:r w:rsidR="00D966D2" w:rsidRPr="00DF07E0">
        <w:rPr>
          <w:rFonts w:ascii="Arial" w:hAnsi="Arial" w:cs="Arial"/>
          <w:bCs/>
          <w:sz w:val="22"/>
        </w:rPr>
        <w:t>PSEN1,PEN-2,APH-1</w:t>
      </w:r>
      <w:r w:rsidR="000E3ED9" w:rsidRPr="00DF07E0">
        <w:rPr>
          <w:rFonts w:ascii="Arial" w:hAnsi="Arial" w:cs="Arial"/>
          <w:bCs/>
          <w:sz w:val="22"/>
        </w:rPr>
        <w:t xml:space="preserve"> and nicastrin</w:t>
      </w:r>
      <w:r w:rsidR="005B4680" w:rsidRPr="00DF07E0">
        <w:rPr>
          <w:rFonts w:ascii="Arial" w:hAnsi="Arial" w:cs="Arial"/>
          <w:bCs/>
          <w:sz w:val="22"/>
        </w:rPr>
        <w:fldChar w:fldCharType="begin"/>
      </w:r>
      <w:r w:rsidR="004E3860" w:rsidRPr="00DF07E0">
        <w:rPr>
          <w:rFonts w:ascii="Arial" w:hAnsi="Arial" w:cs="Arial"/>
          <w:bCs/>
          <w:sz w:val="22"/>
        </w:rPr>
        <w:instrText xml:space="preserve"> ADDIN EN.CITE &lt;EndNote&gt;&lt;Cite&gt;&lt;Author&gt;De Strooper&lt;/Author&gt;&lt;Year&gt;2003&lt;/Year&gt;&lt;RecNum&gt;2&lt;/RecNum&gt;&lt;DisplayText&gt;[1]&lt;/DisplayText&gt;&lt;record&gt;&lt;rec-number&gt;2&lt;/rec-number&gt;&lt;foreign-keys&gt;&lt;key app="EN" db-id="edexxd5peatptrea9vqvzewmdvt5p5twpa9f"&gt;2&lt;/key&gt;&lt;/foreign-keys&gt;&lt;ref-type name="Journal Article"&gt;17&lt;/ref-type&gt;&lt;contributors&gt;&lt;authors&gt;&lt;author&gt;De Strooper, B.&lt;/author&gt;&lt;/authors&gt;&lt;/contributors&gt;&lt;auth-address&gt;Neuronal Cell Biology and Gene Transfer Laboratory, Center for Human Genetics, K.U. Leuven and Flanders Interuniversitary Institute for Biotechnology, VIB4, Leuven, Belgium. bart.destrooper@med.kuleuven.ac.be&lt;/auth-address&gt;&lt;titles&gt;&lt;title&gt;Aph-1, Pen-2, and Nicastrin with Presenilin generate an active gamma-Secretase complex&lt;/title&gt;&lt;secondary-title&gt;Neuron&lt;/secondary-title&gt;&lt;alt-title&gt;Neuron&lt;/alt-title&gt;&lt;/titles&gt;&lt;periodical&gt;&lt;full-title&gt;Neuron&lt;/full-title&gt;&lt;abbr-1&gt;Neuron&lt;/abbr-1&gt;&lt;/periodical&gt;&lt;alt-periodical&gt;&lt;full-title&gt;Neuron&lt;/full-title&gt;&lt;abbr-1&gt;Neuron&lt;/abbr-1&gt;&lt;/alt-periodical&gt;&lt;pages&gt;9-12&lt;/pages&gt;&lt;volume&gt;38&lt;/volume&gt;&lt;number&gt;1&lt;/number&gt;&lt;edition&gt;2003/04/15&lt;/edition&gt;&lt;keywords&gt;&lt;keyword&gt;Amyloid Precursor Protein Secretases&lt;/keyword&gt;&lt;keyword&gt;Animals&lt;/keyword&gt;&lt;keyword&gt;Aspartic Acid Endopeptidases&lt;/keyword&gt;&lt;keyword&gt;Endopeptidases/*metabolism&lt;/keyword&gt;&lt;keyword&gt;Humans&lt;/keyword&gt;&lt;keyword&gt;Membrane Glycoproteins/metabolism&lt;/keyword&gt;&lt;keyword&gt;Membrane Proteins/*metabolism&lt;/keyword&gt;&lt;keyword&gt;Peptide Hydrolases&lt;/keyword&gt;&lt;keyword&gt;Presenilin-1&lt;/keyword&gt;&lt;keyword&gt;Presenilin-2&lt;/keyword&gt;&lt;keyword&gt;Protein Binding&lt;/keyword&gt;&lt;/keywords&gt;&lt;dates&gt;&lt;year&gt;2003&lt;/year&gt;&lt;pub-dates&gt;&lt;date&gt;Apr 10&lt;/date&gt;&lt;/pub-dates&gt;&lt;/dates&gt;&lt;isbn&gt;0896-6273 (Print)&amp;#xD;0896-6273 (Linking)&lt;/isbn&gt;&lt;accession-num&gt;12691659&lt;/accession-num&gt;&lt;work-type&gt;Research Support, Non-U.S. Gov&amp;apos;t&amp;#xD;Review&lt;/work-type&gt;&lt;urls&gt;&lt;related-urls&gt;&lt;url&gt;http://www.ncbi.nlm.nih.gov/pubmed/12691659&lt;/url&gt;&lt;/related-urls&gt;&lt;/urls&gt;&lt;language&gt;eng&lt;/language&gt;&lt;/record&gt;&lt;/Cite&gt;&lt;/EndNote&gt;</w:instrText>
      </w:r>
      <w:r w:rsidR="005B4680" w:rsidRPr="00DF07E0">
        <w:rPr>
          <w:rFonts w:ascii="Arial" w:hAnsi="Arial" w:cs="Arial"/>
          <w:bCs/>
          <w:sz w:val="22"/>
        </w:rPr>
        <w:fldChar w:fldCharType="separate"/>
      </w:r>
      <w:r w:rsidR="004E3860" w:rsidRPr="00DF07E0">
        <w:rPr>
          <w:rFonts w:ascii="Arial" w:hAnsi="Arial" w:cs="Arial"/>
          <w:bCs/>
          <w:noProof/>
          <w:sz w:val="22"/>
        </w:rPr>
        <w:t>[</w:t>
      </w:r>
      <w:hyperlink w:anchor="_ENREF_1" w:tooltip="De Strooper, 2003 #2" w:history="1">
        <w:r w:rsidR="00FF0DAC" w:rsidRPr="00DF07E0">
          <w:rPr>
            <w:rFonts w:ascii="Arial" w:hAnsi="Arial" w:cs="Arial"/>
            <w:bCs/>
            <w:noProof/>
            <w:sz w:val="22"/>
          </w:rPr>
          <w:t>1</w:t>
        </w:r>
      </w:hyperlink>
      <w:r w:rsidR="004E3860" w:rsidRPr="00DF07E0">
        <w:rPr>
          <w:rFonts w:ascii="Arial" w:hAnsi="Arial" w:cs="Arial"/>
          <w:bCs/>
          <w:noProof/>
          <w:sz w:val="22"/>
        </w:rPr>
        <w:t>]</w:t>
      </w:r>
      <w:r w:rsidR="005B4680" w:rsidRPr="00DF07E0">
        <w:rPr>
          <w:rFonts w:ascii="Arial" w:hAnsi="Arial" w:cs="Arial"/>
          <w:bCs/>
          <w:sz w:val="22"/>
        </w:rPr>
        <w:fldChar w:fldCharType="end"/>
      </w:r>
      <w:r w:rsidR="00FA0DFE" w:rsidRPr="00DF07E0">
        <w:rPr>
          <w:rFonts w:ascii="Arial" w:hAnsi="Arial" w:cs="Arial"/>
          <w:bCs/>
          <w:sz w:val="22"/>
        </w:rPr>
        <w:t xml:space="preserve"> and mediates </w:t>
      </w:r>
      <w:r w:rsidR="007A5B03" w:rsidRPr="00DF07E0">
        <w:rPr>
          <w:rFonts w:ascii="Arial" w:hAnsi="Arial" w:cs="Arial"/>
          <w:bCs/>
          <w:sz w:val="22"/>
        </w:rPr>
        <w:t xml:space="preserve">the </w:t>
      </w:r>
      <w:r w:rsidR="000E3ED9" w:rsidRPr="00DF07E0">
        <w:rPr>
          <w:rFonts w:ascii="Arial" w:hAnsi="Arial" w:cs="Arial"/>
          <w:bCs/>
          <w:sz w:val="22"/>
        </w:rPr>
        <w:t>cleav</w:t>
      </w:r>
      <w:r w:rsidR="007A5B03" w:rsidRPr="00DF07E0">
        <w:rPr>
          <w:rFonts w:ascii="Arial" w:hAnsi="Arial" w:cs="Arial"/>
          <w:bCs/>
          <w:sz w:val="22"/>
        </w:rPr>
        <w:t>age of</w:t>
      </w:r>
      <w:r w:rsidR="000E3ED9" w:rsidRPr="00DF07E0">
        <w:rPr>
          <w:rFonts w:ascii="Arial" w:hAnsi="Arial" w:cs="Arial"/>
          <w:bCs/>
          <w:sz w:val="22"/>
        </w:rPr>
        <w:t xml:space="preserve"> single-pass </w:t>
      </w:r>
      <w:hyperlink r:id="rId8" w:tooltip="Transmembrane protein" w:history="1">
        <w:r w:rsidR="000E3ED9" w:rsidRPr="00DF07E0">
          <w:rPr>
            <w:rFonts w:ascii="Arial" w:hAnsi="Arial" w:cs="Arial"/>
            <w:bCs/>
            <w:sz w:val="22"/>
          </w:rPr>
          <w:t>transmembrane proteins</w:t>
        </w:r>
      </w:hyperlink>
      <w:r w:rsidR="000E3ED9" w:rsidRPr="00DF07E0">
        <w:rPr>
          <w:rFonts w:ascii="Arial" w:hAnsi="Arial" w:cs="Arial"/>
          <w:bCs/>
          <w:sz w:val="22"/>
        </w:rPr>
        <w:t> at residues within the transmembrane domain</w:t>
      </w:r>
      <w:del w:id="5" w:author="Jingde Zhu" w:date="2016-07-27T17:08:00Z">
        <w:r w:rsidR="000E1097" w:rsidRPr="00DF07E0" w:rsidDel="005F388B">
          <w:rPr>
            <w:rFonts w:ascii="Arial" w:hAnsi="Arial" w:cs="Arial"/>
            <w:bCs/>
            <w:i/>
            <w:sz w:val="22"/>
          </w:rPr>
          <w:delText>,</w:delText>
        </w:r>
      </w:del>
      <w:ins w:id="6" w:author="Jingde Zhu" w:date="2016-07-27T17:08:00Z">
        <w:r w:rsidR="005F388B">
          <w:rPr>
            <w:rFonts w:ascii="Arial" w:hAnsi="Arial" w:cs="Arial" w:hint="eastAsia"/>
            <w:bCs/>
            <w:i/>
            <w:sz w:val="22"/>
          </w:rPr>
          <w:t xml:space="preserve"> </w:t>
        </w:r>
      </w:ins>
      <w:r w:rsidR="006C0934" w:rsidRPr="00DF07E0">
        <w:rPr>
          <w:rFonts w:ascii="Arial" w:hAnsi="Arial" w:cs="Arial"/>
          <w:bCs/>
          <w:sz w:val="22"/>
        </w:rPr>
        <w:t>including beta-amyliod precursor protein (APP)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6C0934" w:rsidRPr="00DF07E0">
        <w:rPr>
          <w:rFonts w:ascii="Arial" w:hAnsi="Arial" w:cs="Arial"/>
          <w:bCs/>
          <w:sz w:val="22"/>
        </w:rPr>
        <w:t xml:space="preserve"> Notch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6C0934" w:rsidRPr="00DF07E0">
        <w:rPr>
          <w:rFonts w:ascii="Arial" w:hAnsi="Arial" w:cs="Arial"/>
          <w:bCs/>
          <w:sz w:val="22"/>
        </w:rPr>
        <w:t xml:space="preserve"> vascular endothelial growth factor receptor-1 (VEGFR-1)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6C0934" w:rsidRPr="00DF07E0">
        <w:rPr>
          <w:rFonts w:ascii="Arial" w:hAnsi="Arial" w:cs="Arial"/>
          <w:bCs/>
          <w:sz w:val="22"/>
        </w:rPr>
        <w:t xml:space="preserve"> insulin-like growth factor (IGF)-1R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6C0934" w:rsidRPr="00DF07E0">
        <w:rPr>
          <w:rFonts w:ascii="Arial" w:hAnsi="Arial" w:cs="Arial"/>
          <w:bCs/>
          <w:sz w:val="22"/>
        </w:rPr>
        <w:t xml:space="preserve"> EbrB4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6C0934" w:rsidRPr="00DF07E0">
        <w:rPr>
          <w:rFonts w:ascii="Arial" w:hAnsi="Arial" w:cs="Arial"/>
          <w:bCs/>
          <w:sz w:val="22"/>
        </w:rPr>
        <w:t xml:space="preserve"> cadherin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6C0934" w:rsidRPr="00DF07E0">
        <w:rPr>
          <w:rFonts w:ascii="Arial" w:hAnsi="Arial" w:cs="Arial"/>
          <w:bCs/>
          <w:sz w:val="22"/>
        </w:rPr>
        <w:t xml:space="preserve"> and CD44. and </w:t>
      </w:r>
      <w:r w:rsidR="001E60EB" w:rsidRPr="00DF07E0">
        <w:rPr>
          <w:rFonts w:ascii="Arial" w:hAnsi="Arial" w:cs="Arial"/>
          <w:bCs/>
          <w:sz w:val="22"/>
        </w:rPr>
        <w:t>translocate</w:t>
      </w:r>
      <w:r w:rsidR="00121A43" w:rsidRPr="00DF07E0">
        <w:rPr>
          <w:rFonts w:ascii="Arial" w:hAnsi="Arial" w:cs="Arial"/>
          <w:bCs/>
          <w:sz w:val="22"/>
        </w:rPr>
        <w:t xml:space="preserve">intracellular </w:t>
      </w:r>
      <w:r w:rsidR="006C0934" w:rsidRPr="00DF07E0">
        <w:rPr>
          <w:rFonts w:ascii="Arial" w:hAnsi="Arial" w:cs="Arial"/>
          <w:bCs/>
          <w:sz w:val="22"/>
        </w:rPr>
        <w:t>domains (ICDs) of those proteins into nucleus</w:t>
      </w:r>
      <w:r w:rsidR="005B4680" w:rsidRPr="00DF07E0">
        <w:rPr>
          <w:rFonts w:ascii="Arial" w:hAnsi="Arial" w:cs="Arial"/>
          <w:bCs/>
          <w:sz w:val="22"/>
        </w:rPr>
        <w:fldChar w:fldCharType="begin">
          <w:fldData xml:space="preserve">PEVuZE5vdGU+PENpdGU+PEF1dGhvcj5EZSBTdHJvb3BlcjwvQXV0aG9yPjxZZWFyPjIwMDM8L1ll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=
</w:fldData>
        </w:fldChar>
      </w:r>
      <w:r w:rsidR="00530889" w:rsidRPr="00DF07E0">
        <w:rPr>
          <w:rFonts w:ascii="Arial" w:hAnsi="Arial" w:cs="Arial"/>
          <w:bCs/>
          <w:sz w:val="22"/>
        </w:rPr>
        <w:instrText xml:space="preserve"> ADDIN EN.CITE </w:instrText>
      </w:r>
      <w:r w:rsidR="005B4680" w:rsidRPr="00DF07E0">
        <w:rPr>
          <w:rFonts w:ascii="Arial" w:hAnsi="Arial" w:cs="Arial"/>
          <w:bCs/>
          <w:sz w:val="22"/>
        </w:rPr>
        <w:fldChar w:fldCharType="begin">
          <w:fldData xml:space="preserve">PEVuZE5vdGU+PENpdGU+PEF1dGhvcj5EZSBTdHJvb3BlcjwvQXV0aG9yPjxZZWFyPjIwMDM8L1ll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=
</w:fldData>
        </w:fldChar>
      </w:r>
      <w:r w:rsidR="00530889" w:rsidRPr="00DF07E0">
        <w:rPr>
          <w:rFonts w:ascii="Arial" w:hAnsi="Arial" w:cs="Arial"/>
          <w:bCs/>
          <w:sz w:val="22"/>
        </w:rPr>
        <w:instrText xml:space="preserve"> ADDIN EN.CITE.DATA </w:instrText>
      </w:r>
      <w:r w:rsidR="005B4680" w:rsidRPr="00DF07E0">
        <w:rPr>
          <w:rFonts w:ascii="Arial" w:hAnsi="Arial" w:cs="Arial"/>
          <w:bCs/>
          <w:sz w:val="22"/>
        </w:rPr>
      </w:r>
      <w:r w:rsidR="005B4680" w:rsidRPr="00DF07E0">
        <w:rPr>
          <w:rFonts w:ascii="Arial" w:hAnsi="Arial" w:cs="Arial"/>
          <w:bCs/>
          <w:sz w:val="22"/>
        </w:rPr>
        <w:fldChar w:fldCharType="end"/>
      </w:r>
      <w:r w:rsidR="005B4680" w:rsidRPr="00DF07E0">
        <w:rPr>
          <w:rFonts w:ascii="Arial" w:hAnsi="Arial" w:cs="Arial"/>
          <w:bCs/>
          <w:sz w:val="22"/>
        </w:rPr>
      </w:r>
      <w:r w:rsidR="005B4680" w:rsidRPr="00DF07E0">
        <w:rPr>
          <w:rFonts w:ascii="Arial" w:hAnsi="Arial" w:cs="Arial"/>
          <w:bCs/>
          <w:sz w:val="22"/>
        </w:rPr>
        <w:fldChar w:fldCharType="separate"/>
      </w:r>
      <w:r w:rsidR="00530889" w:rsidRPr="00DF07E0">
        <w:rPr>
          <w:rFonts w:ascii="Arial" w:hAnsi="Arial" w:cs="Arial"/>
          <w:bCs/>
          <w:noProof/>
          <w:sz w:val="22"/>
        </w:rPr>
        <w:t>[</w:t>
      </w:r>
      <w:hyperlink w:anchor="_ENREF_1" w:tooltip="De Strooper, 2003 #2" w:history="1">
        <w:r w:rsidR="00FF0DAC" w:rsidRPr="00DF07E0">
          <w:rPr>
            <w:rFonts w:ascii="Arial" w:hAnsi="Arial" w:cs="Arial"/>
            <w:bCs/>
            <w:noProof/>
            <w:sz w:val="22"/>
          </w:rPr>
          <w:t>1</w:t>
        </w:r>
      </w:hyperlink>
      <w:r w:rsidR="00530889" w:rsidRPr="00DF07E0">
        <w:rPr>
          <w:rFonts w:ascii="Arial" w:hAnsi="Arial" w:cs="Arial"/>
          <w:bCs/>
          <w:noProof/>
          <w:sz w:val="22"/>
        </w:rPr>
        <w:t xml:space="preserve">; </w:t>
      </w:r>
      <w:hyperlink w:anchor="_ENREF_2" w:tooltip="Wakabayashi, 2008 #7" w:history="1">
        <w:r w:rsidR="00FF0DAC" w:rsidRPr="00DF07E0">
          <w:rPr>
            <w:rFonts w:ascii="Arial" w:hAnsi="Arial" w:cs="Arial"/>
            <w:bCs/>
            <w:noProof/>
            <w:sz w:val="22"/>
          </w:rPr>
          <w:t>2</w:t>
        </w:r>
      </w:hyperlink>
      <w:r w:rsidR="00530889" w:rsidRPr="00DF07E0">
        <w:rPr>
          <w:rFonts w:ascii="Arial" w:hAnsi="Arial" w:cs="Arial"/>
          <w:bCs/>
          <w:noProof/>
          <w:sz w:val="22"/>
        </w:rPr>
        <w:t xml:space="preserve">; </w:t>
      </w:r>
      <w:hyperlink w:anchor="_ENREF_3" w:tooltip="Boulton, 2008 #5" w:history="1">
        <w:r w:rsidR="00FF0DAC" w:rsidRPr="00DF07E0">
          <w:rPr>
            <w:rFonts w:ascii="Arial" w:hAnsi="Arial" w:cs="Arial"/>
            <w:bCs/>
            <w:noProof/>
            <w:sz w:val="22"/>
          </w:rPr>
          <w:t>3</w:t>
        </w:r>
      </w:hyperlink>
      <w:r w:rsidR="00530889" w:rsidRPr="00DF07E0">
        <w:rPr>
          <w:rFonts w:ascii="Arial" w:hAnsi="Arial" w:cs="Arial"/>
          <w:bCs/>
          <w:noProof/>
          <w:sz w:val="22"/>
        </w:rPr>
        <w:t>]</w:t>
      </w:r>
      <w:r w:rsidR="005B4680" w:rsidRPr="00DF07E0">
        <w:rPr>
          <w:rFonts w:ascii="Arial" w:hAnsi="Arial" w:cs="Arial"/>
          <w:bCs/>
          <w:sz w:val="22"/>
        </w:rPr>
        <w:fldChar w:fldCharType="end"/>
      </w:r>
      <w:r w:rsidR="003D5DC1" w:rsidRPr="00DF07E0">
        <w:rPr>
          <w:rFonts w:ascii="Arial" w:hAnsi="Arial" w:cs="Arial"/>
          <w:bCs/>
          <w:sz w:val="22"/>
        </w:rPr>
        <w:t xml:space="preserve">. </w:t>
      </w:r>
      <w:r w:rsidR="00A03AF8" w:rsidRPr="00DF07E0">
        <w:rPr>
          <w:rFonts w:ascii="Arial" w:hAnsi="Arial" w:cs="Arial"/>
          <w:bCs/>
          <w:i/>
          <w:sz w:val="22"/>
        </w:rPr>
        <w:t>PSEN1</w:t>
      </w:r>
      <w:r w:rsidR="00DF1797" w:rsidRPr="00DF07E0">
        <w:rPr>
          <w:rFonts w:ascii="Arial" w:hAnsi="Arial" w:cs="Arial"/>
          <w:bCs/>
          <w:sz w:val="22"/>
        </w:rPr>
        <w:t xml:space="preserve"> encodes the catalytic subunit ofγ-secretase complex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DF1797" w:rsidRPr="00DF07E0">
        <w:rPr>
          <w:rFonts w:ascii="Arial" w:hAnsi="Arial" w:cs="Arial"/>
          <w:bCs/>
          <w:sz w:val="22"/>
        </w:rPr>
        <w:t xml:space="preserve"> whose mutation has been linked to the type III Alzheimer disease</w:t>
      </w:r>
      <w:r w:rsidR="005B4680" w:rsidRPr="00DF07E0">
        <w:rPr>
          <w:rFonts w:ascii="Arial" w:hAnsi="Arial" w:cs="Arial"/>
          <w:bCs/>
          <w:sz w:val="22"/>
        </w:rPr>
        <w:fldChar w:fldCharType="begin">
          <w:fldData xml:space="preserve">PEVuZE5vdGU+PENpdGU+PEF1dGhvcj5DaGF2ZXotR3V0aWVycmV6PC9BdXRob3I+PFllYXI+MjAx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</w:fldData>
        </w:fldChar>
      </w:r>
      <w:r w:rsidR="004E3860" w:rsidRPr="00DF07E0">
        <w:rPr>
          <w:rFonts w:ascii="Arial" w:hAnsi="Arial" w:cs="Arial"/>
          <w:bCs/>
          <w:sz w:val="22"/>
        </w:rPr>
        <w:instrText xml:space="preserve"> ADDIN EN.CITE </w:instrText>
      </w:r>
      <w:r w:rsidR="005B4680" w:rsidRPr="00DF07E0">
        <w:rPr>
          <w:rFonts w:ascii="Arial" w:hAnsi="Arial" w:cs="Arial"/>
          <w:bCs/>
          <w:sz w:val="22"/>
        </w:rPr>
        <w:fldChar w:fldCharType="begin">
          <w:fldData xml:space="preserve">PEVuZE5vdGU+PENpdGU+PEF1dGhvcj5DaGF2ZXotR3V0aWVycmV6PC9BdXRob3I+PFllYXI+MjAx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</w:fldData>
        </w:fldChar>
      </w:r>
      <w:r w:rsidR="004E3860" w:rsidRPr="00DF07E0">
        <w:rPr>
          <w:rFonts w:ascii="Arial" w:hAnsi="Arial" w:cs="Arial"/>
          <w:bCs/>
          <w:sz w:val="22"/>
        </w:rPr>
        <w:instrText xml:space="preserve"> ADDIN EN.CITE.DATA </w:instrText>
      </w:r>
      <w:r w:rsidR="005B4680" w:rsidRPr="00DF07E0">
        <w:rPr>
          <w:rFonts w:ascii="Arial" w:hAnsi="Arial" w:cs="Arial"/>
          <w:bCs/>
          <w:sz w:val="22"/>
        </w:rPr>
      </w:r>
      <w:r w:rsidR="005B4680" w:rsidRPr="00DF07E0">
        <w:rPr>
          <w:rFonts w:ascii="Arial" w:hAnsi="Arial" w:cs="Arial"/>
          <w:bCs/>
          <w:sz w:val="22"/>
        </w:rPr>
        <w:fldChar w:fldCharType="end"/>
      </w:r>
      <w:r w:rsidR="005B4680" w:rsidRPr="00DF07E0">
        <w:rPr>
          <w:rFonts w:ascii="Arial" w:hAnsi="Arial" w:cs="Arial"/>
          <w:bCs/>
          <w:sz w:val="22"/>
        </w:rPr>
      </w:r>
      <w:r w:rsidR="005B4680" w:rsidRPr="00DF07E0">
        <w:rPr>
          <w:rFonts w:ascii="Arial" w:hAnsi="Arial" w:cs="Arial"/>
          <w:bCs/>
          <w:sz w:val="22"/>
        </w:rPr>
        <w:fldChar w:fldCharType="separate"/>
      </w:r>
      <w:r w:rsidR="004E3860" w:rsidRPr="00DF07E0">
        <w:rPr>
          <w:rFonts w:ascii="Arial" w:hAnsi="Arial" w:cs="Arial"/>
          <w:bCs/>
          <w:noProof/>
          <w:sz w:val="22"/>
        </w:rPr>
        <w:t>[</w:t>
      </w:r>
      <w:hyperlink w:anchor="_ENREF_4" w:tooltip="Chavez-Gutierrez, 2012 #11" w:history="1">
        <w:r w:rsidR="00FF0DAC" w:rsidRPr="00DF07E0">
          <w:rPr>
            <w:rFonts w:ascii="Arial" w:hAnsi="Arial" w:cs="Arial"/>
            <w:bCs/>
            <w:noProof/>
            <w:sz w:val="22"/>
          </w:rPr>
          <w:t>4</w:t>
        </w:r>
      </w:hyperlink>
      <w:r w:rsidR="004E3860" w:rsidRPr="00DF07E0">
        <w:rPr>
          <w:rFonts w:ascii="Arial" w:hAnsi="Arial" w:cs="Arial"/>
          <w:bCs/>
          <w:noProof/>
          <w:sz w:val="22"/>
        </w:rPr>
        <w:t>]</w:t>
      </w:r>
      <w:r w:rsidR="005B4680" w:rsidRPr="00DF07E0">
        <w:rPr>
          <w:rFonts w:ascii="Arial" w:hAnsi="Arial" w:cs="Arial"/>
          <w:bCs/>
          <w:sz w:val="22"/>
        </w:rPr>
        <w:fldChar w:fldCharType="end"/>
      </w:r>
      <w:r w:rsidR="00DF1797" w:rsidRPr="00DF07E0">
        <w:rPr>
          <w:rFonts w:ascii="Arial" w:hAnsi="Arial" w:cs="Arial"/>
          <w:bCs/>
          <w:sz w:val="22"/>
        </w:rPr>
        <w:t>. Until recently</w:t>
      </w:r>
      <w:r w:rsidR="000E1097" w:rsidRPr="00DF07E0">
        <w:rPr>
          <w:rFonts w:ascii="Arial" w:hAnsi="Arial" w:cs="Arial"/>
          <w:bCs/>
          <w:i/>
          <w:sz w:val="22"/>
        </w:rPr>
        <w:t>,</w:t>
      </w:r>
      <w:r w:rsidR="00DF1797" w:rsidRPr="00DF07E0">
        <w:rPr>
          <w:rFonts w:ascii="Arial" w:hAnsi="Arial" w:cs="Arial"/>
          <w:bCs/>
          <w:sz w:val="22"/>
        </w:rPr>
        <w:t xml:space="preserve"> the pathological contribution of the aberrant status of the γ-secretase has been</w:t>
      </w:r>
      <w:r w:rsidRPr="00DF07E0">
        <w:rPr>
          <w:rFonts w:ascii="Arial" w:hAnsi="Arial" w:cs="Arial"/>
          <w:bCs/>
          <w:sz w:val="22"/>
        </w:rPr>
        <w:t xml:space="preserve"> described </w:t>
      </w:r>
      <w:r w:rsidR="00DF1797" w:rsidRPr="00DF07E0">
        <w:rPr>
          <w:rFonts w:ascii="Arial" w:hAnsi="Arial" w:cs="Arial"/>
          <w:bCs/>
          <w:sz w:val="22"/>
        </w:rPr>
        <w:t xml:space="preserve">in various types of cancer. </w:t>
      </w:r>
      <w:r w:rsidR="00885E6F" w:rsidRPr="00DF07E0">
        <w:rPr>
          <w:rFonts w:ascii="Arial" w:hAnsi="Arial" w:cs="Arial"/>
          <w:sz w:val="22"/>
        </w:rPr>
        <w:t xml:space="preserve">The </w:t>
      </w:r>
      <w:r w:rsidR="00885E6F" w:rsidRPr="00DF07E0">
        <w:rPr>
          <w:rFonts w:ascii="Arial" w:hAnsi="Arial" w:cs="Arial"/>
          <w:i/>
          <w:sz w:val="22"/>
        </w:rPr>
        <w:t>PSEN1</w:t>
      </w:r>
      <w:r w:rsidR="00885E6F" w:rsidRPr="00DF07E0">
        <w:rPr>
          <w:rFonts w:ascii="Arial" w:hAnsi="Arial" w:cs="Arial"/>
          <w:sz w:val="22"/>
        </w:rPr>
        <w:t xml:space="preserve"> gene is frequently genetically altered and expressionally dysregulated in almost all types of cancer analyzed (http://www.cbioportal.org/index.do). Taking bladder cancer as an example</w:t>
      </w:r>
      <w:r w:rsidR="00885E6F" w:rsidRPr="00DF07E0">
        <w:rPr>
          <w:rFonts w:ascii="Arial" w:hAnsi="Arial" w:cs="Arial"/>
          <w:i/>
          <w:sz w:val="22"/>
        </w:rPr>
        <w:t>,</w:t>
      </w:r>
      <w:ins w:id="7" w:author="Jingde Zhu" w:date="2016-07-27T17:09:00Z">
        <w:r w:rsidR="005F388B">
          <w:rPr>
            <w:rFonts w:ascii="Arial" w:hAnsi="Arial" w:cs="Arial" w:hint="eastAsia"/>
            <w:sz w:val="22"/>
          </w:rPr>
          <w:t xml:space="preserve"> the </w:t>
        </w:r>
        <w:r w:rsidR="005F388B" w:rsidRPr="00DF07E0">
          <w:rPr>
            <w:rFonts w:ascii="Arial" w:hAnsi="Arial" w:cs="Arial"/>
            <w:sz w:val="22"/>
          </w:rPr>
          <w:t>abnormality</w:t>
        </w:r>
      </w:ins>
      <w:ins w:id="8" w:author="Jingde Zhu" w:date="2016-07-27T17:08:00Z">
        <w:r w:rsidR="005F388B">
          <w:rPr>
            <w:rFonts w:ascii="Arial" w:hAnsi="Arial" w:cs="Arial" w:hint="eastAsia"/>
            <w:i/>
            <w:sz w:val="22"/>
          </w:rPr>
          <w:t xml:space="preserve"> </w:t>
        </w:r>
      </w:ins>
      <w:ins w:id="9" w:author="Jingde Zhu" w:date="2016-07-27T17:09:00Z">
        <w:r w:rsidR="005F388B">
          <w:rPr>
            <w:rFonts w:ascii="Arial" w:hAnsi="Arial" w:cs="Arial" w:hint="eastAsia"/>
            <w:sz w:val="22"/>
          </w:rPr>
          <w:t xml:space="preserve">of </w:t>
        </w:r>
      </w:ins>
      <w:r w:rsidR="00885E6F" w:rsidRPr="00DF07E0">
        <w:rPr>
          <w:rFonts w:ascii="Arial" w:hAnsi="Arial" w:cs="Arial"/>
          <w:i/>
          <w:sz w:val="22"/>
        </w:rPr>
        <w:t>PSEN1</w:t>
      </w:r>
      <w:r w:rsidR="00885E6F" w:rsidRPr="00DF07E0">
        <w:rPr>
          <w:rFonts w:ascii="Arial" w:hAnsi="Arial" w:cs="Arial"/>
          <w:sz w:val="22"/>
        </w:rPr>
        <w:t xml:space="preserve"> </w:t>
      </w:r>
      <w:del w:id="10" w:author="Jingde Zhu" w:date="2016-07-27T17:09:00Z">
        <w:r w:rsidR="00885E6F" w:rsidRPr="00DF07E0" w:rsidDel="005F388B">
          <w:rPr>
            <w:rFonts w:ascii="Arial" w:hAnsi="Arial" w:cs="Arial"/>
            <w:sz w:val="22"/>
          </w:rPr>
          <w:delText>abnormali</w:delText>
        </w:r>
      </w:del>
      <w:ins w:id="11" w:author="Jingde Zhu" w:date="2016-07-27T17:09:00Z">
        <w:r w:rsidR="005F388B">
          <w:rPr>
            <w:rFonts w:ascii="Arial" w:hAnsi="Arial" w:cs="Arial" w:hint="eastAsia"/>
            <w:sz w:val="22"/>
          </w:rPr>
          <w:t xml:space="preserve">gene </w:t>
        </w:r>
      </w:ins>
      <w:del w:id="12" w:author="Jingde Zhu" w:date="2016-07-27T17:09:00Z">
        <w:r w:rsidR="00885E6F" w:rsidRPr="00DF07E0" w:rsidDel="005F388B">
          <w:rPr>
            <w:rFonts w:ascii="Arial" w:hAnsi="Arial" w:cs="Arial"/>
            <w:sz w:val="22"/>
          </w:rPr>
          <w:delText xml:space="preserve">ty </w:delText>
        </w:r>
      </w:del>
      <w:r w:rsidR="00885E6F" w:rsidRPr="00DF07E0">
        <w:rPr>
          <w:rFonts w:ascii="Arial" w:hAnsi="Arial" w:cs="Arial"/>
          <w:sz w:val="22"/>
        </w:rPr>
        <w:t>occurs in over 11% cases</w:t>
      </w:r>
      <w:r w:rsidR="00885E6F" w:rsidRPr="00DF07E0">
        <w:rPr>
          <w:rFonts w:ascii="Arial" w:hAnsi="Arial" w:cs="Arial"/>
          <w:i/>
          <w:sz w:val="22"/>
        </w:rPr>
        <w:t>,</w:t>
      </w:r>
      <w:r w:rsidR="00885E6F" w:rsidRPr="00DF07E0">
        <w:rPr>
          <w:rFonts w:ascii="Arial" w:hAnsi="Arial" w:cs="Arial"/>
          <w:sz w:val="22"/>
        </w:rPr>
        <w:t xml:space="preserve"> </w:t>
      </w:r>
      <w:del w:id="13" w:author="Jingde Zhu" w:date="2016-07-27T17:10:00Z">
        <w:r w:rsidR="00885E6F" w:rsidRPr="00DF07E0" w:rsidDel="005F388B">
          <w:rPr>
            <w:rFonts w:ascii="Arial" w:hAnsi="Arial" w:cs="Arial"/>
            <w:sz w:val="22"/>
          </w:rPr>
          <w:delText>such as</w:delText>
        </w:r>
      </w:del>
      <w:ins w:id="14" w:author="Jingde Zhu" w:date="2016-07-27T17:10:00Z">
        <w:r w:rsidR="005F388B">
          <w:rPr>
            <w:rFonts w:ascii="Arial" w:hAnsi="Arial" w:cs="Arial" w:hint="eastAsia"/>
            <w:sz w:val="22"/>
          </w:rPr>
          <w:t>including</w:t>
        </w:r>
      </w:ins>
      <w:r w:rsidR="00885E6F" w:rsidRPr="00DF07E0">
        <w:rPr>
          <w:rFonts w:ascii="Arial" w:hAnsi="Arial" w:cs="Arial"/>
          <w:sz w:val="22"/>
        </w:rPr>
        <w:t xml:space="preserve"> gene amplification</w:t>
      </w:r>
      <w:r w:rsidR="00885E6F" w:rsidRPr="00DF07E0">
        <w:rPr>
          <w:rFonts w:ascii="Arial" w:hAnsi="Arial" w:cs="Arial"/>
          <w:i/>
          <w:sz w:val="22"/>
        </w:rPr>
        <w:t>,</w:t>
      </w:r>
      <w:r w:rsidR="00885E6F" w:rsidRPr="00DF07E0">
        <w:rPr>
          <w:rFonts w:ascii="Arial" w:hAnsi="Arial" w:cs="Arial"/>
          <w:sz w:val="22"/>
        </w:rPr>
        <w:t xml:space="preserve"> deletion</w:t>
      </w:r>
      <w:r w:rsidR="00885E6F" w:rsidRPr="00DF07E0">
        <w:rPr>
          <w:rFonts w:ascii="Arial" w:hAnsi="Arial" w:cs="Arial"/>
          <w:i/>
          <w:sz w:val="22"/>
        </w:rPr>
        <w:t>,</w:t>
      </w:r>
      <w:r w:rsidR="00885E6F" w:rsidRPr="00DF07E0">
        <w:rPr>
          <w:rFonts w:ascii="Arial" w:hAnsi="Arial" w:cs="Arial"/>
          <w:sz w:val="22"/>
        </w:rPr>
        <w:t xml:space="preserve"> truncating and missense mutations as well as </w:t>
      </w:r>
      <w:ins w:id="15" w:author="Jingde Zhu" w:date="2016-07-27T17:10:00Z">
        <w:r w:rsidR="005F388B">
          <w:rPr>
            <w:rFonts w:ascii="Arial" w:hAnsi="Arial" w:cs="Arial" w:hint="eastAsia"/>
            <w:sz w:val="22"/>
          </w:rPr>
          <w:t xml:space="preserve">aberrant </w:t>
        </w:r>
      </w:ins>
      <w:r w:rsidR="00885E6F" w:rsidRPr="00DF07E0">
        <w:rPr>
          <w:rFonts w:ascii="Arial" w:hAnsi="Arial" w:cs="Arial"/>
          <w:sz w:val="22"/>
        </w:rPr>
        <w:t>expression</w:t>
      </w:r>
      <w:del w:id="16" w:author="Jingde Zhu" w:date="2016-07-27T17:10:00Z">
        <w:r w:rsidR="00885E6F" w:rsidRPr="00DF07E0" w:rsidDel="005F388B">
          <w:rPr>
            <w:rFonts w:ascii="Arial" w:hAnsi="Arial" w:cs="Arial"/>
            <w:sz w:val="22"/>
          </w:rPr>
          <w:delText>al alteration</w:delText>
        </w:r>
      </w:del>
      <w:r w:rsidR="00885E6F" w:rsidRPr="00DF07E0">
        <w:rPr>
          <w:rFonts w:ascii="Arial" w:hAnsi="Arial" w:cs="Arial"/>
          <w:sz w:val="22"/>
        </w:rPr>
        <w:t xml:space="preserve">. </w:t>
      </w:r>
      <w:r w:rsidR="00885E6F" w:rsidRPr="00DF07E0">
        <w:rPr>
          <w:rFonts w:ascii="Arial" w:hAnsi="Arial" w:cs="Arial"/>
          <w:i/>
          <w:sz w:val="22"/>
        </w:rPr>
        <w:t>PSEN1</w:t>
      </w:r>
      <w:r w:rsidR="00885E6F" w:rsidRPr="00DF07E0">
        <w:rPr>
          <w:rFonts w:ascii="Arial" w:hAnsi="Arial" w:cs="Arial"/>
          <w:sz w:val="22"/>
        </w:rPr>
        <w:t xml:space="preserve"> is a CpG rich promoter containing gene </w:t>
      </w:r>
      <w:del w:id="17" w:author="Jingde Zhu" w:date="2016-07-27T17:10:00Z">
        <w:r w:rsidR="003614F8" w:rsidRPr="00DF07E0" w:rsidDel="005F388B">
          <w:rPr>
            <w:rFonts w:ascii="Arial" w:hAnsi="Arial" w:cs="Arial" w:hint="eastAsia"/>
            <w:sz w:val="22"/>
          </w:rPr>
          <w:delText>which has</w:delText>
        </w:r>
        <w:r w:rsidR="00885E6F" w:rsidRPr="00DF07E0" w:rsidDel="005F388B">
          <w:rPr>
            <w:rFonts w:ascii="Arial" w:hAnsi="Arial" w:cs="Arial"/>
            <w:sz w:val="22"/>
          </w:rPr>
          <w:delText xml:space="preserve">only </w:delText>
        </w:r>
      </w:del>
      <w:ins w:id="18" w:author="Jingde Zhu" w:date="2016-07-27T17:10:00Z">
        <w:r w:rsidR="005F388B">
          <w:rPr>
            <w:rFonts w:ascii="Arial" w:hAnsi="Arial" w:cs="Arial" w:hint="eastAsia"/>
            <w:sz w:val="22"/>
          </w:rPr>
          <w:t xml:space="preserve"> with </w:t>
        </w:r>
      </w:ins>
      <w:r w:rsidR="00885E6F" w:rsidRPr="00DF07E0">
        <w:rPr>
          <w:rFonts w:ascii="Arial" w:hAnsi="Arial" w:cs="Arial"/>
          <w:sz w:val="22"/>
        </w:rPr>
        <w:t xml:space="preserve">one </w:t>
      </w:r>
      <w:del w:id="19" w:author="Jingde Zhu" w:date="2016-07-27T17:10:00Z">
        <w:r w:rsidR="00885E6F" w:rsidRPr="00DF07E0" w:rsidDel="005F388B">
          <w:rPr>
            <w:rFonts w:ascii="Arial" w:hAnsi="Arial" w:cs="Arial"/>
            <w:sz w:val="22"/>
          </w:rPr>
          <w:delText xml:space="preserve">unique </w:delText>
        </w:r>
      </w:del>
      <w:r w:rsidR="00885E6F" w:rsidRPr="00DF07E0">
        <w:rPr>
          <w:rFonts w:ascii="Arial" w:hAnsi="Arial" w:cs="Arial"/>
          <w:sz w:val="22"/>
        </w:rPr>
        <w:t>CpG island located nearby</w:t>
      </w:r>
      <w:r w:rsidR="0039383B" w:rsidRPr="00DF07E0">
        <w:rPr>
          <w:rFonts w:ascii="Arial" w:hAnsi="Arial" w:cs="Arial" w:hint="eastAsia"/>
          <w:sz w:val="22"/>
        </w:rPr>
        <w:t xml:space="preserve"> its</w:t>
      </w:r>
      <w:ins w:id="20" w:author="Jingde Zhu" w:date="2016-07-27T17:11:00Z">
        <w:r w:rsidR="005F388B">
          <w:rPr>
            <w:rFonts w:ascii="Arial" w:hAnsi="Arial" w:cs="Arial" w:hint="eastAsia"/>
            <w:sz w:val="22"/>
          </w:rPr>
          <w:t xml:space="preserve"> </w:t>
        </w:r>
      </w:ins>
      <w:r w:rsidR="0039383B" w:rsidRPr="00DF07E0">
        <w:rPr>
          <w:rFonts w:ascii="Arial" w:hAnsi="Arial" w:cs="Arial" w:hint="eastAsia"/>
          <w:sz w:val="22"/>
        </w:rPr>
        <w:t>transcription initiation site</w:t>
      </w:r>
      <w:r w:rsidR="00885E6F" w:rsidRPr="00DF07E0">
        <w:rPr>
          <w:rFonts w:ascii="Arial" w:hAnsi="Arial" w:cs="Arial"/>
          <w:sz w:val="22"/>
        </w:rPr>
        <w:t xml:space="preserve">. Although a significant negative correlation was identified between </w:t>
      </w:r>
      <w:r w:rsidR="0039383B" w:rsidRPr="00DF07E0">
        <w:rPr>
          <w:rFonts w:ascii="Arial" w:hAnsi="Arial" w:cs="Arial" w:hint="eastAsia"/>
          <w:sz w:val="22"/>
        </w:rPr>
        <w:t xml:space="preserve">DNA methylation of this region </w:t>
      </w:r>
      <w:r w:rsidR="00885E6F" w:rsidRPr="00DF07E0">
        <w:rPr>
          <w:rFonts w:ascii="Arial" w:hAnsi="Arial" w:cs="Arial"/>
          <w:sz w:val="22"/>
        </w:rPr>
        <w:t>and</w:t>
      </w:r>
      <w:r w:rsidR="0039383B" w:rsidRPr="00DF07E0">
        <w:rPr>
          <w:rFonts w:ascii="Arial" w:hAnsi="Arial" w:cs="Arial" w:hint="eastAsia"/>
          <w:sz w:val="22"/>
        </w:rPr>
        <w:t xml:space="preserve"> steady status of mRNA level in a cohort of </w:t>
      </w:r>
      <w:r w:rsidR="00885E6F" w:rsidRPr="00DF07E0">
        <w:rPr>
          <w:rFonts w:ascii="Arial" w:hAnsi="Arial" w:cs="Arial"/>
          <w:sz w:val="22"/>
        </w:rPr>
        <w:t xml:space="preserve">412 bladder cancer samples </w:t>
      </w:r>
      <w:del w:id="21" w:author="Jingde Zhu" w:date="2016-07-27T17:11:00Z">
        <w:r w:rsidR="00885E6F" w:rsidRPr="00DF07E0" w:rsidDel="005F388B">
          <w:rPr>
            <w:rFonts w:ascii="Arial" w:hAnsi="Arial" w:cs="Arial"/>
            <w:sz w:val="22"/>
          </w:rPr>
          <w:delText>from TCGA datase</w:delText>
        </w:r>
        <w:r w:rsidR="00885E6F" w:rsidRPr="005F388B" w:rsidDel="005F388B">
          <w:rPr>
            <w:rFonts w:ascii="Arial" w:hAnsi="Arial" w:cs="Arial"/>
            <w:sz w:val="22"/>
            <w:highlight w:val="yellow"/>
            <w:rPrChange w:id="22" w:author="Jingde Zhu" w:date="2016-07-27T17:14:00Z">
              <w:rPr>
                <w:rFonts w:ascii="Arial" w:hAnsi="Arial" w:cs="Arial"/>
                <w:sz w:val="22"/>
              </w:rPr>
            </w:rPrChange>
          </w:rPr>
          <w:delText>t</w:delText>
        </w:r>
      </w:del>
      <w:ins w:id="23" w:author="Jingde Zhu" w:date="2016-07-27T17:11:00Z">
        <w:r w:rsidR="005F388B" w:rsidRPr="005F388B">
          <w:rPr>
            <w:rFonts w:ascii="Arial" w:hAnsi="Arial" w:cs="Arial"/>
            <w:sz w:val="22"/>
            <w:highlight w:val="yellow"/>
            <w:rPrChange w:id="24" w:author="Jingde Zhu" w:date="2016-07-27T17:14:00Z">
              <w:rPr>
                <w:rFonts w:ascii="Arial" w:hAnsi="Arial" w:cs="Arial"/>
                <w:sz w:val="22"/>
              </w:rPr>
            </w:rPrChange>
          </w:rPr>
          <w:t>(</w:t>
        </w:r>
      </w:ins>
      <w:ins w:id="25" w:author="Shicheng Guo" w:date="2016-07-27T18:00:00Z">
        <w:r w:rsidR="005A7143" w:rsidRPr="003A4F7C">
          <w:rPr>
            <w:rFonts w:ascii="Times New Roman" w:hAnsi="Times New Roman"/>
            <w:sz w:val="24"/>
            <w:szCs w:val="24"/>
          </w:rPr>
          <w:t>http://www.cbioportal.org/</w:t>
        </w:r>
      </w:ins>
      <w:ins w:id="26" w:author="Jingde Zhu" w:date="2016-07-27T17:11:00Z">
        <w:del w:id="27" w:author="Shicheng Guo" w:date="2016-07-27T18:00:00Z">
          <w:r w:rsidR="005F388B" w:rsidRPr="005F388B" w:rsidDel="005A7143">
            <w:rPr>
              <w:rFonts w:ascii="Arial" w:hAnsi="Arial" w:cs="Arial"/>
              <w:sz w:val="22"/>
              <w:highlight w:val="yellow"/>
              <w:rPrChange w:id="28" w:author="Jingde Zhu" w:date="2016-07-27T17:14:00Z">
                <w:rPr>
                  <w:rFonts w:ascii="Arial" w:hAnsi="Arial" w:cs="Arial"/>
                  <w:sz w:val="22"/>
                </w:rPr>
              </w:rPrChange>
            </w:rPr>
            <w:delText>homepage of the source of data is needed</w:delText>
          </w:r>
        </w:del>
        <w:r w:rsidR="005F388B" w:rsidRPr="005F388B">
          <w:rPr>
            <w:rFonts w:ascii="Arial" w:hAnsi="Arial" w:cs="Arial"/>
            <w:sz w:val="22"/>
            <w:highlight w:val="yellow"/>
            <w:rPrChange w:id="29" w:author="Jingde Zhu" w:date="2016-07-27T17:14:00Z">
              <w:rPr>
                <w:rFonts w:ascii="Arial" w:hAnsi="Arial" w:cs="Arial"/>
                <w:sz w:val="22"/>
              </w:rPr>
            </w:rPrChange>
          </w:rPr>
          <w:t>)</w:t>
        </w:r>
      </w:ins>
      <w:r w:rsidR="00885E6F" w:rsidRPr="00DF07E0">
        <w:rPr>
          <w:rFonts w:ascii="Arial" w:hAnsi="Arial" w:cs="Arial"/>
          <w:sz w:val="22"/>
        </w:rPr>
        <w:t xml:space="preserve"> (P &lt;4.2x10</w:t>
      </w:r>
      <w:r w:rsidR="00885E6F" w:rsidRPr="00DF07E0">
        <w:rPr>
          <w:rFonts w:ascii="Arial" w:hAnsi="Arial" w:cs="Arial"/>
          <w:sz w:val="22"/>
          <w:vertAlign w:val="superscript"/>
        </w:rPr>
        <w:t>-6</w:t>
      </w:r>
      <w:r w:rsidR="00885E6F" w:rsidRPr="00DF07E0">
        <w:rPr>
          <w:rFonts w:ascii="Arial" w:hAnsi="Arial" w:cs="Arial"/>
          <w:sz w:val="22"/>
        </w:rPr>
        <w:t xml:space="preserve"> </w:t>
      </w:r>
      <w:del w:id="30" w:author="Jingde Zhu" w:date="2016-07-27T17:12:00Z">
        <w:r w:rsidR="00885E6F" w:rsidRPr="00DF07E0" w:rsidDel="005F388B">
          <w:rPr>
            <w:rFonts w:ascii="Arial" w:hAnsi="Arial" w:cs="Arial"/>
            <w:sz w:val="22"/>
          </w:rPr>
          <w:delText xml:space="preserve">in </w:delText>
        </w:r>
      </w:del>
      <w:ins w:id="31" w:author="Jingde Zhu" w:date="2016-07-27T17:12:00Z">
        <w:r w:rsidR="005F388B">
          <w:rPr>
            <w:rFonts w:ascii="Arial" w:hAnsi="Arial" w:cs="Arial" w:hint="eastAsia"/>
            <w:sz w:val="22"/>
          </w:rPr>
          <w:t>calculated by</w:t>
        </w:r>
        <w:r w:rsidR="005F388B" w:rsidRPr="00DF07E0">
          <w:rPr>
            <w:rFonts w:ascii="Arial" w:hAnsi="Arial" w:cs="Arial"/>
            <w:sz w:val="22"/>
          </w:rPr>
          <w:t xml:space="preserve"> </w:t>
        </w:r>
        <w:r w:rsidR="005F388B">
          <w:rPr>
            <w:rFonts w:ascii="Arial" w:hAnsi="Arial" w:cs="Arial" w:hint="eastAsia"/>
            <w:sz w:val="22"/>
          </w:rPr>
          <w:t xml:space="preserve">a </w:t>
        </w:r>
      </w:ins>
      <w:r w:rsidR="00885E6F" w:rsidRPr="00DF07E0">
        <w:rPr>
          <w:rFonts w:ascii="Arial" w:hAnsi="Arial" w:cs="Arial"/>
          <w:sz w:val="22"/>
        </w:rPr>
        <w:t>linear model and P &lt;2.2x10</w:t>
      </w:r>
      <w:r w:rsidR="00885E6F" w:rsidRPr="00DF07E0">
        <w:rPr>
          <w:rFonts w:ascii="Arial" w:hAnsi="Arial" w:cs="Arial"/>
          <w:sz w:val="22"/>
          <w:vertAlign w:val="superscript"/>
        </w:rPr>
        <w:t>-16</w:t>
      </w:r>
      <w:r w:rsidR="00885E6F" w:rsidRPr="00DF07E0">
        <w:rPr>
          <w:rFonts w:ascii="Arial" w:hAnsi="Arial" w:cs="Arial"/>
          <w:sz w:val="22"/>
        </w:rPr>
        <w:t xml:space="preserve"> </w:t>
      </w:r>
      <w:del w:id="32" w:author="Jingde Zhu" w:date="2016-07-27T17:12:00Z">
        <w:r w:rsidR="00885E6F" w:rsidRPr="00DF07E0" w:rsidDel="005F388B">
          <w:rPr>
            <w:rFonts w:ascii="Arial" w:hAnsi="Arial" w:cs="Arial"/>
            <w:sz w:val="22"/>
          </w:rPr>
          <w:delText xml:space="preserve">in </w:delText>
        </w:r>
      </w:del>
      <w:ins w:id="33" w:author="Jingde Zhu" w:date="2016-07-27T17:12:00Z">
        <w:r w:rsidR="005F388B">
          <w:rPr>
            <w:rFonts w:ascii="Arial" w:hAnsi="Arial" w:cs="Arial" w:hint="eastAsia"/>
            <w:sz w:val="22"/>
          </w:rPr>
          <w:t xml:space="preserve">by a </w:t>
        </w:r>
      </w:ins>
      <w:r w:rsidR="00885E6F" w:rsidRPr="00DF07E0">
        <w:rPr>
          <w:rFonts w:ascii="Arial" w:hAnsi="Arial" w:cs="Arial"/>
          <w:sz w:val="22"/>
        </w:rPr>
        <w:t>linear mixture model</w:t>
      </w:r>
      <w:r w:rsidR="00885E6F" w:rsidRPr="00DF07E0">
        <w:rPr>
          <w:rFonts w:ascii="Arial" w:hAnsi="Arial" w:cs="Arial"/>
          <w:i/>
          <w:sz w:val="22"/>
        </w:rPr>
        <w:t>,</w:t>
      </w:r>
      <w:r w:rsidR="00885E6F" w:rsidRPr="00DF07E0">
        <w:rPr>
          <w:rFonts w:ascii="Arial" w:hAnsi="Arial" w:cs="Arial"/>
          <w:sz w:val="22"/>
        </w:rPr>
        <w:t xml:space="preserve"> Fig. S1)</w:t>
      </w:r>
      <w:r w:rsidR="00885E6F" w:rsidRPr="00DF07E0">
        <w:rPr>
          <w:rFonts w:ascii="Arial" w:hAnsi="Arial" w:cs="Arial"/>
          <w:i/>
          <w:sz w:val="22"/>
        </w:rPr>
        <w:t>,</w:t>
      </w:r>
      <w:r w:rsidR="00885E6F" w:rsidRPr="00DF07E0">
        <w:rPr>
          <w:rFonts w:ascii="Arial" w:hAnsi="Arial" w:cs="Arial"/>
          <w:sz w:val="22"/>
        </w:rPr>
        <w:t xml:space="preserve"> </w:t>
      </w:r>
      <w:del w:id="34" w:author="Jingde Zhu" w:date="2016-07-27T17:13:00Z">
        <w:r w:rsidR="00885E6F" w:rsidRPr="00DF07E0" w:rsidDel="005F388B">
          <w:rPr>
            <w:rFonts w:ascii="Arial" w:hAnsi="Arial" w:cs="Arial"/>
            <w:sz w:val="22"/>
          </w:rPr>
          <w:delText xml:space="preserve">the methylation in </w:delText>
        </w:r>
      </w:del>
      <w:r w:rsidR="00BB10EE" w:rsidRPr="00DF07E0">
        <w:rPr>
          <w:rFonts w:ascii="Arial" w:hAnsi="Arial" w:cs="Arial"/>
          <w:sz w:val="22"/>
        </w:rPr>
        <w:t xml:space="preserve">this </w:t>
      </w:r>
      <w:r w:rsidR="00885E6F" w:rsidRPr="00DF07E0">
        <w:rPr>
          <w:rFonts w:ascii="Arial" w:hAnsi="Arial" w:cs="Arial"/>
          <w:sz w:val="22"/>
        </w:rPr>
        <w:t xml:space="preserve">CpG island </w:t>
      </w:r>
      <w:r w:rsidR="00BB10EE" w:rsidRPr="00DF07E0">
        <w:rPr>
          <w:rFonts w:ascii="Arial" w:hAnsi="Arial" w:cs="Arial"/>
          <w:sz w:val="22"/>
        </w:rPr>
        <w:t xml:space="preserve">is </w:t>
      </w:r>
      <w:del w:id="35" w:author="Jingde Zhu" w:date="2016-07-27T17:13:00Z">
        <w:r w:rsidR="00885E6F" w:rsidRPr="00DF07E0" w:rsidDel="005F388B">
          <w:rPr>
            <w:rFonts w:ascii="Arial" w:hAnsi="Arial" w:cs="Arial"/>
            <w:sz w:val="22"/>
          </w:rPr>
          <w:delText xml:space="preserve">widely </w:delText>
        </w:r>
      </w:del>
      <w:r w:rsidR="00885E6F" w:rsidRPr="00DF07E0">
        <w:rPr>
          <w:rFonts w:ascii="Arial" w:hAnsi="Arial" w:cs="Arial"/>
          <w:sz w:val="22"/>
        </w:rPr>
        <w:t>hypo</w:t>
      </w:r>
      <w:del w:id="36" w:author="Jingde Zhu" w:date="2016-07-27T17:13:00Z">
        <w:r w:rsidR="00885E6F" w:rsidRPr="00DF07E0" w:rsidDel="005F388B">
          <w:rPr>
            <w:rFonts w:ascii="Arial" w:hAnsi="Arial" w:cs="Arial"/>
            <w:sz w:val="22"/>
          </w:rPr>
          <w:delText>-</w:delText>
        </w:r>
      </w:del>
      <w:r w:rsidR="00885E6F" w:rsidRPr="00DF07E0">
        <w:rPr>
          <w:rFonts w:ascii="Arial" w:hAnsi="Arial" w:cs="Arial"/>
          <w:sz w:val="22"/>
        </w:rPr>
        <w:t xml:space="preserve">methylated in majority bladder cancer samples </w:t>
      </w:r>
      <w:r w:rsidR="00885E6F" w:rsidRPr="00DF07E0">
        <w:rPr>
          <w:rFonts w:ascii="Arial" w:hAnsi="Arial" w:cs="Arial"/>
          <w:color w:val="FF0000"/>
          <w:sz w:val="22"/>
        </w:rPr>
        <w:t>(beta&lt;0.1</w:t>
      </w:r>
      <w:r w:rsidR="0052694C" w:rsidRPr="00DF07E0">
        <w:rPr>
          <w:rFonts w:ascii="Arial" w:hAnsi="Arial" w:cs="Arial"/>
          <w:color w:val="FF0000"/>
          <w:sz w:val="22"/>
        </w:rPr>
        <w:t xml:space="preserve"> in 92% TCGA bladder cancer samples</w:t>
      </w:r>
      <w:r w:rsidR="001C6084" w:rsidRPr="00DF07E0">
        <w:rPr>
          <w:rFonts w:ascii="Arial" w:hAnsi="Arial" w:cs="Arial"/>
          <w:color w:val="FF0000"/>
          <w:sz w:val="22"/>
        </w:rPr>
        <w:t>)</w:t>
      </w:r>
      <w:r w:rsidR="001C6084" w:rsidRPr="00DF07E0">
        <w:rPr>
          <w:rFonts w:ascii="Arial" w:hAnsi="Arial" w:cs="Arial" w:hint="eastAsia"/>
          <w:i/>
          <w:sz w:val="22"/>
        </w:rPr>
        <w:t>.</w:t>
      </w:r>
      <w:ins w:id="37" w:author="Jingde Zhu" w:date="2016-07-27T17:13:00Z">
        <w:r w:rsidR="005F388B">
          <w:rPr>
            <w:rFonts w:ascii="Arial" w:hAnsi="Arial" w:cs="Arial" w:hint="eastAsia"/>
            <w:i/>
            <w:sz w:val="22"/>
          </w:rPr>
          <w:t xml:space="preserve"> </w:t>
        </w:r>
      </w:ins>
      <w:r w:rsidR="001C6084" w:rsidRPr="00DF07E0">
        <w:rPr>
          <w:rFonts w:ascii="Arial" w:hAnsi="Arial" w:cs="Arial" w:hint="eastAsia"/>
          <w:sz w:val="22"/>
        </w:rPr>
        <w:t>T</w:t>
      </w:r>
      <w:r w:rsidR="001C6084" w:rsidRPr="00DF07E0">
        <w:rPr>
          <w:rFonts w:ascii="Arial" w:hAnsi="Arial" w:cs="Arial"/>
          <w:sz w:val="22"/>
        </w:rPr>
        <w:t>hus</w:t>
      </w:r>
      <w:r w:rsidR="00885E6F" w:rsidRPr="00DF07E0">
        <w:rPr>
          <w:rFonts w:ascii="Arial" w:hAnsi="Arial" w:cs="Arial"/>
          <w:i/>
          <w:sz w:val="22"/>
        </w:rPr>
        <w:t>,</w:t>
      </w:r>
      <w:r w:rsidR="00885E6F" w:rsidRPr="00DF07E0">
        <w:rPr>
          <w:rFonts w:ascii="Arial" w:hAnsi="Arial" w:cs="Arial"/>
          <w:sz w:val="22"/>
        </w:rPr>
        <w:t xml:space="preserve"> the</w:t>
      </w:r>
      <w:del w:id="38" w:author="Jingde Zhu" w:date="2016-07-27T17:13:00Z">
        <w:r w:rsidR="00885E6F" w:rsidRPr="00DF07E0" w:rsidDel="005F388B">
          <w:rPr>
            <w:rFonts w:ascii="Arial" w:hAnsi="Arial" w:cs="Arial"/>
            <w:sz w:val="22"/>
          </w:rPr>
          <w:delText xml:space="preserve"> hyper</w:delText>
        </w:r>
      </w:del>
      <w:ins w:id="39" w:author="Jingde Zhu" w:date="2016-07-27T17:13:00Z">
        <w:r w:rsidR="005F388B">
          <w:rPr>
            <w:rFonts w:ascii="Arial" w:hAnsi="Arial" w:cs="Arial" w:hint="eastAsia"/>
            <w:sz w:val="22"/>
          </w:rPr>
          <w:t xml:space="preserve"> DNA </w:t>
        </w:r>
      </w:ins>
      <w:del w:id="40" w:author="Jingde Zhu" w:date="2016-07-27T17:13:00Z">
        <w:r w:rsidR="00885E6F" w:rsidRPr="00DF07E0" w:rsidDel="005F388B">
          <w:rPr>
            <w:rFonts w:ascii="Arial" w:hAnsi="Arial" w:cs="Arial"/>
            <w:sz w:val="22"/>
          </w:rPr>
          <w:delText>-</w:delText>
        </w:r>
      </w:del>
      <w:r w:rsidR="00885E6F" w:rsidRPr="00DF07E0">
        <w:rPr>
          <w:rFonts w:ascii="Arial" w:hAnsi="Arial" w:cs="Arial"/>
          <w:sz w:val="22"/>
        </w:rPr>
        <w:t xml:space="preserve">methylation mediated mechanism is less likely </w:t>
      </w:r>
      <w:del w:id="41" w:author="Jingde Zhu" w:date="2016-07-27T17:13:00Z">
        <w:r w:rsidR="00885E6F" w:rsidRPr="00DF07E0" w:rsidDel="005F388B">
          <w:rPr>
            <w:rFonts w:ascii="Arial" w:hAnsi="Arial" w:cs="Arial"/>
            <w:sz w:val="22"/>
          </w:rPr>
          <w:delText>to be a key</w:delText>
        </w:r>
      </w:del>
      <w:r w:rsidR="00885E6F" w:rsidRPr="00DF07E0">
        <w:rPr>
          <w:rFonts w:ascii="Arial" w:hAnsi="Arial" w:cs="Arial"/>
          <w:sz w:val="22"/>
        </w:rPr>
        <w:t xml:space="preserve"> attributive for the </w:t>
      </w:r>
      <w:del w:id="42" w:author="Jingde Zhu" w:date="2016-07-27T17:14:00Z">
        <w:r w:rsidR="00885E6F" w:rsidRPr="00DF07E0" w:rsidDel="005F388B">
          <w:rPr>
            <w:rFonts w:ascii="Arial" w:hAnsi="Arial" w:cs="Arial"/>
            <w:i/>
            <w:sz w:val="22"/>
          </w:rPr>
          <w:delText>PSEN1</w:delText>
        </w:r>
        <w:r w:rsidR="00885E6F" w:rsidRPr="00DF07E0" w:rsidDel="005F388B">
          <w:rPr>
            <w:rFonts w:ascii="Arial" w:hAnsi="Arial" w:cs="Arial"/>
            <w:sz w:val="22"/>
          </w:rPr>
          <w:delText xml:space="preserve"> </w:delText>
        </w:r>
      </w:del>
      <w:r w:rsidR="00885E6F" w:rsidRPr="00DF07E0">
        <w:rPr>
          <w:rFonts w:ascii="Arial" w:hAnsi="Arial" w:cs="Arial"/>
          <w:sz w:val="22"/>
        </w:rPr>
        <w:t>aberrant expression</w:t>
      </w:r>
      <w:ins w:id="43" w:author="Jingde Zhu" w:date="2016-07-27T17:14:00Z">
        <w:r w:rsidR="005F388B">
          <w:rPr>
            <w:rFonts w:ascii="Arial" w:hAnsi="Arial" w:cs="Arial" w:hint="eastAsia"/>
            <w:sz w:val="22"/>
          </w:rPr>
          <w:t xml:space="preserve"> of </w:t>
        </w:r>
        <w:r w:rsidR="005F388B" w:rsidRPr="00DF07E0">
          <w:rPr>
            <w:rFonts w:ascii="Arial" w:hAnsi="Arial" w:cs="Arial"/>
            <w:i/>
            <w:sz w:val="22"/>
          </w:rPr>
          <w:t>PSEN1</w:t>
        </w:r>
      </w:ins>
      <w:r w:rsidR="00885E6F" w:rsidRPr="00DF07E0">
        <w:rPr>
          <w:rFonts w:ascii="Arial" w:hAnsi="Arial" w:cs="Arial"/>
          <w:sz w:val="22"/>
        </w:rPr>
        <w:t xml:space="preserve"> </w:t>
      </w:r>
      <w:ins w:id="44" w:author="Jingde Zhu" w:date="2016-07-27T17:14:00Z">
        <w:r w:rsidR="005F388B">
          <w:rPr>
            <w:rFonts w:ascii="Arial" w:hAnsi="Arial" w:cs="Arial" w:hint="eastAsia"/>
            <w:sz w:val="22"/>
          </w:rPr>
          <w:t xml:space="preserve">gene </w:t>
        </w:r>
      </w:ins>
      <w:r w:rsidR="00885E6F" w:rsidRPr="00DF07E0">
        <w:rPr>
          <w:rFonts w:ascii="Arial" w:hAnsi="Arial" w:cs="Arial"/>
          <w:sz w:val="22"/>
        </w:rPr>
        <w:t>in bladder cancer.</w:t>
      </w:r>
    </w:p>
    <w:p w14:paraId="7AC3866D" w14:textId="77777777" w:rsidR="00FD7FB4" w:rsidRPr="00DF07E0" w:rsidRDefault="00FD7FB4" w:rsidP="008A0FCF">
      <w:pPr>
        <w:pStyle w:val="Heading5"/>
      </w:pPr>
      <w:r w:rsidRPr="00DF07E0">
        <w:t>Statistical analysis</w:t>
      </w:r>
    </w:p>
    <w:p w14:paraId="3A08FBC9" w14:textId="77777777" w:rsidR="00BE55B8" w:rsidRDefault="00BE55B8" w:rsidP="00BE55B8">
      <w:pPr>
        <w:spacing w:line="360" w:lineRule="auto"/>
        <w:rPr>
          <w:ins w:id="45" w:author="Shicheng Guo" w:date="2016-07-26T19:41:00Z"/>
          <w:rFonts w:ascii="Times New Roman" w:hAnsi="Times New Roman"/>
          <w:sz w:val="24"/>
          <w:szCs w:val="24"/>
        </w:rPr>
      </w:pPr>
      <w:ins w:id="46" w:author="Shicheng Guo" w:date="2016-07-26T19:34:00Z">
        <w:r>
          <w:rPr>
            <w:rFonts w:ascii="Arial" w:hAnsi="Arial" w:cs="Arial" w:hint="eastAsia"/>
            <w:sz w:val="22"/>
            <w:highlight w:val="yellow"/>
          </w:rPr>
          <w:lastRenderedPageBreak/>
          <w:t>The</w:t>
        </w:r>
        <w:r>
          <w:rPr>
            <w:rFonts w:ascii="Arial" w:hAnsi="Arial" w:cs="Arial"/>
            <w:sz w:val="22"/>
            <w:highlight w:val="yellow"/>
          </w:rPr>
          <w:t xml:space="preserve"> DNA m</w:t>
        </w:r>
      </w:ins>
      <w:del w:id="47" w:author="Shicheng Guo" w:date="2016-07-26T19:34:00Z">
        <w:r w:rsidR="00FD7FB4" w:rsidRPr="00DF07E0" w:rsidDel="00BE55B8">
          <w:rPr>
            <w:rFonts w:ascii="Arial" w:hAnsi="Arial" w:cs="Arial"/>
            <w:sz w:val="22"/>
            <w:highlight w:val="yellow"/>
          </w:rPr>
          <w:delText>M</w:delText>
        </w:r>
      </w:del>
      <w:r w:rsidR="00FD7FB4" w:rsidRPr="00DF07E0">
        <w:rPr>
          <w:rFonts w:ascii="Arial" w:hAnsi="Arial" w:cs="Arial"/>
          <w:sz w:val="22"/>
          <w:highlight w:val="yellow"/>
        </w:rPr>
        <w:t>ethylation and gene expre</w:t>
      </w:r>
      <w:r w:rsidR="00AD40F3" w:rsidRPr="00DF07E0">
        <w:rPr>
          <w:rFonts w:ascii="Arial" w:hAnsi="Arial" w:cs="Arial"/>
          <w:sz w:val="22"/>
          <w:highlight w:val="yellow"/>
        </w:rPr>
        <w:t xml:space="preserve">ssion data </w:t>
      </w:r>
      <w:ins w:id="48" w:author="Shicheng Guo" w:date="2016-07-26T19:34:00Z">
        <w:r>
          <w:rPr>
            <w:rFonts w:ascii="Arial" w:hAnsi="Arial" w:cs="Arial"/>
            <w:sz w:val="22"/>
            <w:highlight w:val="yellow"/>
          </w:rPr>
          <w:t xml:space="preserve">derived from TCGA are </w:t>
        </w:r>
      </w:ins>
      <w:r w:rsidR="00AD40F3" w:rsidRPr="00DF07E0">
        <w:rPr>
          <w:rFonts w:ascii="Arial" w:hAnsi="Arial" w:cs="Arial"/>
          <w:sz w:val="22"/>
          <w:highlight w:val="yellow"/>
        </w:rPr>
        <w:t xml:space="preserve">downloaded from </w:t>
      </w:r>
      <w:ins w:id="49" w:author="Shicheng Guo" w:date="2016-07-26T19:36:00Z">
        <w:r>
          <w:rPr>
            <w:rFonts w:ascii="Arial" w:hAnsi="Arial" w:cs="Arial"/>
            <w:sz w:val="22"/>
          </w:rPr>
          <w:t>cBioportal website(</w:t>
        </w:r>
      </w:ins>
      <w:ins w:id="50" w:author="Shicheng Guo" w:date="2016-07-26T19:41:00Z">
        <w:r w:rsidRPr="003A4F7C">
          <w:rPr>
            <w:rFonts w:ascii="Times New Roman" w:hAnsi="Times New Roman"/>
            <w:sz w:val="24"/>
            <w:szCs w:val="24"/>
          </w:rPr>
          <w:t>http://www.cbioportal.org/index.do?cancer_study</w:t>
        </w:r>
      </w:ins>
    </w:p>
    <w:p w14:paraId="05B00EFC" w14:textId="746828A4" w:rsidR="00071F15" w:rsidRPr="00DF07E0" w:rsidRDefault="00BE55B8" w:rsidP="00BE55B8">
      <w:pPr>
        <w:spacing w:line="480" w:lineRule="auto"/>
        <w:rPr>
          <w:rFonts w:ascii="Arial" w:hAnsi="Arial" w:cs="Arial"/>
          <w:sz w:val="22"/>
        </w:rPr>
      </w:pPr>
      <w:ins w:id="51" w:author="Shicheng Guo" w:date="2016-07-26T19:41:00Z">
        <w:r w:rsidRPr="003A4F7C">
          <w:rPr>
            <w:rFonts w:ascii="Times New Roman" w:hAnsi="Times New Roman"/>
            <w:sz w:val="24"/>
            <w:szCs w:val="24"/>
          </w:rPr>
          <w:t>_list=blca_tcga&amp;cancer_study_id=blca_tcga&amp;genetic_profile_ids_PROFILE_MUTATION_EXTENDED=blca_tcga_mutations&amp;genetic_profile_ids_PROFILE_COPY_NUMBER_ALTERATION=blca_tcga_gistic&amp;Z_SCORE_THRESHOLD=2.0&amp;RPPA_SCORE_THRESHOLD=2.0&amp;data_priority=0&amp;case_set_id=blca_tcga_methylation_hm450&amp;case_ids=&amp;patient_case_select=sample&amp;gene_set_choice=user-defined-list&amp;gene_list=PSEN1&amp;clinical_param_selection=null&amp;tab_index=tab_visualize&amp;Action=Submit&amp;show_samples=false&amp;</w:t>
        </w:r>
        <w:r w:rsidRPr="006D54E7">
          <w:rPr>
            <w:rFonts w:ascii="Times New Roman" w:hAnsi="Times New Roman"/>
            <w:sz w:val="24"/>
            <w:szCs w:val="24"/>
          </w:rPr>
          <w:t>)</w:t>
        </w:r>
        <w:r>
          <w:rPr>
            <w:rFonts w:ascii="Times New Roman" w:hAnsi="Times New Roman"/>
            <w:sz w:val="24"/>
            <w:szCs w:val="24"/>
          </w:rPr>
          <w:t>.</w:t>
        </w:r>
      </w:ins>
      <w:ins w:id="52" w:author="Shicheng Guo" w:date="2016-07-26T19:36:00Z">
        <w:r>
          <w:rPr>
            <w:rFonts w:ascii="Arial" w:hAnsi="Arial" w:cs="Arial"/>
            <w:sz w:val="22"/>
          </w:rPr>
          <w:t>)</w:t>
        </w:r>
      </w:ins>
      <w:commentRangeStart w:id="53"/>
      <w:del w:id="54" w:author="Shicheng Guo" w:date="2016-07-26T19:36:00Z">
        <w:r w:rsidR="00AD40F3" w:rsidRPr="00DF07E0" w:rsidDel="00BE55B8">
          <w:rPr>
            <w:rFonts w:ascii="Arial" w:hAnsi="Arial" w:cs="Arial"/>
            <w:sz w:val="22"/>
            <w:highlight w:val="yellow"/>
          </w:rPr>
          <w:delText>TCGA</w:delText>
        </w:r>
        <w:commentRangeEnd w:id="53"/>
        <w:r w:rsidR="00DF07E0" w:rsidDel="00BE55B8">
          <w:rPr>
            <w:rStyle w:val="CommentReference"/>
          </w:rPr>
          <w:commentReference w:id="53"/>
        </w:r>
      </w:del>
      <w:r w:rsidR="00AD40F3" w:rsidRPr="00DF07E0">
        <w:rPr>
          <w:rFonts w:ascii="Arial" w:hAnsi="Arial" w:cs="Arial"/>
          <w:sz w:val="22"/>
        </w:rPr>
        <w:t xml:space="preserve">. Z-score of the logit transformed beta value and log2 transformed </w:t>
      </w:r>
      <w:ins w:id="55" w:author="Shicheng Guo" w:date="2016-07-27T00:16:00Z">
        <w:r w:rsidR="00A04E12">
          <w:rPr>
            <w:rFonts w:ascii="Arial" w:hAnsi="Arial" w:cs="Arial"/>
            <w:sz w:val="22"/>
          </w:rPr>
          <w:t>read count</w:t>
        </w:r>
      </w:ins>
      <w:ins w:id="56" w:author="Shicheng Guo" w:date="2016-07-27T00:17:00Z">
        <w:r w:rsidR="00A04E12">
          <w:rPr>
            <w:rFonts w:ascii="Arial" w:hAnsi="Arial" w:cs="Arial"/>
            <w:sz w:val="22"/>
          </w:rPr>
          <w:t xml:space="preserve">s with </w:t>
        </w:r>
      </w:ins>
      <w:r w:rsidR="00AD40F3" w:rsidRPr="00DF07E0">
        <w:rPr>
          <w:rFonts w:ascii="Arial" w:hAnsi="Arial" w:cs="Arial"/>
          <w:sz w:val="22"/>
        </w:rPr>
        <w:t xml:space="preserve">RSEM </w:t>
      </w:r>
      <w:ins w:id="57" w:author="Shicheng Guo" w:date="2016-07-27T00:17:00Z">
        <w:r w:rsidR="00A04E12">
          <w:rPr>
            <w:rFonts w:ascii="Arial" w:hAnsi="Arial" w:cs="Arial"/>
            <w:sz w:val="22"/>
          </w:rPr>
          <w:t xml:space="preserve">method </w:t>
        </w:r>
        <w:r w:rsidR="005B4680">
          <w:rPr>
            <w:rFonts w:ascii="Arial" w:hAnsi="Arial" w:cs="Arial"/>
            <w:sz w:val="22"/>
          </w:rPr>
          <w:fldChar w:fldCharType="begin"/>
        </w:r>
        <w:r w:rsidR="00A04E12">
          <w:rPr>
            <w:rFonts w:ascii="Arial" w:hAnsi="Arial" w:cs="Arial"/>
            <w:sz w:val="22"/>
          </w:rPr>
          <w:instrText xml:space="preserve"> ADDIN EN.CITE &lt;EndNote&gt;&lt;Cite&gt;&lt;Author&gt;Li&lt;/Author&gt;&lt;Year&gt;2011&lt;/Year&gt;&lt;RecNum&gt;203&lt;/RecNum&gt;&lt;DisplayText&gt;[5]&lt;/DisplayText&gt;&lt;record&gt;&lt;rec-number&gt;203&lt;/rec-number&gt;&lt;foreign-keys&gt;&lt;key app="EN" db-id="xperd5v2pdw0vneds9axz9a600zfxfwwsdtv"&gt;203&lt;/key&gt;&lt;/foreign-keys&gt;&lt;ref-type name="Journal Article"&gt;17&lt;/ref-type&gt;&lt;contributors&gt;&lt;authors&gt;&lt;author&gt;Li, B.&lt;/author&gt;&lt;author&gt;Dewey, C. N.&lt;/author&gt;&lt;/authors&gt;&lt;/contributors&gt;&lt;auth-address&gt;Department of Computer Sciences, University of Wisconsin-Madison, Madison, WI, USA.&lt;/auth-address&gt;&lt;titles&gt;&lt;title&gt;RSEM: accurate transcript quantification from RNA-Seq data with or without a reference genome&lt;/title&gt;&lt;secondary-title&gt;BMC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bioinformatics&lt;/abbr-1&gt;&lt;/alt-periodical&gt;&lt;pages&gt;323&lt;/pages&gt;&lt;volume&gt;12&lt;/volume&gt;&lt;edition&gt;2011/08/06&lt;/edition&gt;&lt;keywords&gt;&lt;keyword&gt;Animals&lt;/keyword&gt;&lt;keyword&gt;Computer Simulation&lt;/keyword&gt;&lt;keyword&gt;Gene Expression Profiling/*methods&lt;/keyword&gt;&lt;keyword&gt;Humans&lt;/keyword&gt;&lt;keyword&gt;Mice&lt;/keyword&gt;&lt;keyword&gt;Protein Isoforms/genetics&lt;/keyword&gt;&lt;keyword&gt;RNA/genetics&lt;/keyword&gt;&lt;keyword&gt;Sequence Analysis, RNA/*methods&lt;/keyword&gt;&lt;keyword&gt;*Software&lt;/keyword&gt;&lt;/keywords&gt;&lt;dates&gt;&lt;year&gt;2011&lt;/year&gt;&lt;/dates&gt;&lt;isbn&gt;1471-2105 (Electronic)&amp;#xD;1471-2105 (Linking)&lt;/isbn&gt;&lt;accession-num&gt;21816040&lt;/accession-num&gt;&lt;work-type&gt;Research Support, N.I.H., Extramural&amp;#xD;Research Support, Non-U.S. Gov&amp;apos;t&lt;/work-type&gt;&lt;urls&gt;&lt;related-urls&gt;&lt;url&gt;http://www.ncbi.nlm.nih.gov/pubmed/21816040&lt;/url&gt;&lt;/related-urls&gt;&lt;/urls&gt;&lt;custom2&gt;3163565&lt;/custom2&gt;&lt;electronic-resource-num&gt;10.1186/1471-2105-12-323&lt;/electronic-resource-num&gt;&lt;language&gt;eng&lt;/language&gt;&lt;/record&gt;&lt;/Cite&gt;&lt;/EndNote&gt;</w:instrText>
        </w:r>
        <w:r w:rsidR="005B4680">
          <w:rPr>
            <w:rFonts w:ascii="Arial" w:hAnsi="Arial" w:cs="Arial"/>
            <w:sz w:val="22"/>
          </w:rPr>
          <w:fldChar w:fldCharType="separate"/>
        </w:r>
        <w:r w:rsidR="00A04E12">
          <w:rPr>
            <w:rFonts w:ascii="Arial" w:hAnsi="Arial" w:cs="Arial"/>
            <w:noProof/>
            <w:sz w:val="22"/>
          </w:rPr>
          <w:t>[</w:t>
        </w:r>
      </w:ins>
      <w:r w:rsidR="00FF0DAC">
        <w:rPr>
          <w:rFonts w:ascii="Arial" w:hAnsi="Arial" w:cs="Arial"/>
          <w:noProof/>
          <w:sz w:val="22"/>
        </w:rPr>
        <w:fldChar w:fldCharType="begin"/>
      </w:r>
      <w:r w:rsidR="00FF0DAC">
        <w:rPr>
          <w:rFonts w:ascii="Arial" w:hAnsi="Arial" w:cs="Arial"/>
          <w:noProof/>
          <w:sz w:val="22"/>
        </w:rPr>
        <w:instrText xml:space="preserve"> HYPERLINK \l "_ENREF_5" \o "Li, 2011 #203" </w:instrText>
      </w:r>
      <w:r w:rsidR="00FF0DAC">
        <w:rPr>
          <w:rFonts w:ascii="Arial" w:hAnsi="Arial" w:cs="Arial"/>
          <w:noProof/>
          <w:sz w:val="22"/>
        </w:rPr>
      </w:r>
      <w:r w:rsidR="00FF0DAC">
        <w:rPr>
          <w:rFonts w:ascii="Arial" w:hAnsi="Arial" w:cs="Arial"/>
          <w:noProof/>
          <w:sz w:val="22"/>
        </w:rPr>
        <w:fldChar w:fldCharType="separate"/>
      </w:r>
      <w:ins w:id="58" w:author="Shicheng Guo" w:date="2016-07-27T00:17:00Z">
        <w:r w:rsidR="00FF0DAC">
          <w:rPr>
            <w:rFonts w:ascii="Arial" w:hAnsi="Arial" w:cs="Arial"/>
            <w:noProof/>
            <w:sz w:val="22"/>
          </w:rPr>
          <w:t>5</w:t>
        </w:r>
      </w:ins>
      <w:r w:rsidR="00FF0DAC">
        <w:rPr>
          <w:rFonts w:ascii="Arial" w:hAnsi="Arial" w:cs="Arial"/>
          <w:noProof/>
          <w:sz w:val="22"/>
        </w:rPr>
        <w:fldChar w:fldCharType="end"/>
      </w:r>
      <w:ins w:id="59" w:author="Shicheng Guo" w:date="2016-07-27T00:17:00Z">
        <w:r w:rsidR="00A04E12">
          <w:rPr>
            <w:rFonts w:ascii="Arial" w:hAnsi="Arial" w:cs="Arial"/>
            <w:noProof/>
            <w:sz w:val="22"/>
          </w:rPr>
          <w:t>]</w:t>
        </w:r>
        <w:r w:rsidR="005B4680">
          <w:rPr>
            <w:rFonts w:ascii="Arial" w:hAnsi="Arial" w:cs="Arial"/>
            <w:sz w:val="22"/>
          </w:rPr>
          <w:fldChar w:fldCharType="end"/>
        </w:r>
      </w:ins>
      <w:r w:rsidR="00AD40F3" w:rsidRPr="00DF07E0">
        <w:rPr>
          <w:rFonts w:ascii="Arial" w:hAnsi="Arial" w:cs="Arial"/>
          <w:sz w:val="22"/>
        </w:rPr>
        <w:t>were integrated and analyzed</w:t>
      </w:r>
      <w:r w:rsidR="005B4680">
        <w:rPr>
          <w:rFonts w:ascii="Arial" w:hAnsi="Arial" w:cs="Arial"/>
          <w:sz w:val="22"/>
        </w:rPr>
        <w:fldChar w:fldCharType="begin"/>
      </w:r>
      <w:r w:rsidR="00A04E12">
        <w:rPr>
          <w:rFonts w:ascii="Arial" w:hAnsi="Arial" w:cs="Arial"/>
          <w:sz w:val="22"/>
        </w:rPr>
        <w:instrText xml:space="preserve"> ADDIN EN.CITE &lt;EndNote&gt;&lt;Cite&gt;&lt;Year&gt;2014&lt;/Year&gt;&lt;RecNum&gt;204&lt;/RecNum&gt;&lt;DisplayText&gt;[6]&lt;/DisplayText&gt;&lt;record&gt;&lt;rec-number&gt;204&lt;/rec-number&gt;&lt;foreign-keys&gt;&lt;key app="EN" db-id="xperd5v2pdw0vneds9axz9a600zfxfwwsdtv"&gt;204&lt;/key&gt;&lt;/foreign-keys&gt;&lt;ref-type name="Journal Article"&gt;17&lt;/ref-type&gt;&lt;contributors&gt;&lt;/contributors&gt;&lt;titles&gt;&lt;title&gt;Comprehensive molecular characterization of urothelial bladder carcinoma&lt;/title&gt;&lt;secondary-title&gt;Nature&lt;/secondary-title&gt;&lt;alt-title&gt;Nature&lt;/alt-title&gt;&lt;/titles&gt;&lt;periodical&gt;&lt;full-title&gt;Nature&lt;/full-title&gt;&lt;abbr-1&gt;Nature&lt;/abbr-1&gt;&lt;/periodical&gt;&lt;alt-periodical&gt;&lt;full-title&gt;Nature&lt;/full-title&gt;&lt;abbr-1&gt;Nature&lt;/abbr-1&gt;&lt;/alt-periodical&gt;&lt;pages&gt;315-22&lt;/pages&gt;&lt;volume&gt;507&lt;/volume&gt;&lt;number&gt;7492&lt;/number&gt;&lt;edition&gt;2014/01/31&lt;/edition&gt;&lt;keywords&gt;&lt;keyword&gt;Cell Cycle/genetics&lt;/keyword&gt;&lt;keyword&gt;Chromatin/genetics/virology&lt;/keyword&gt;&lt;keyword&gt;Down-Regulation/genetics&lt;/keyword&gt;&lt;keyword&gt;Gene Expression Regulation, Neoplastic/genetics&lt;/keyword&gt;&lt;keyword&gt;Humans&lt;/keyword&gt;&lt;keyword&gt;MicroRNAs/genetics/metabolism&lt;/keyword&gt;&lt;keyword&gt;Molecular Targeted Therapy&lt;/keyword&gt;&lt;keyword&gt;Oxidative Stress/genetics&lt;/keyword&gt;&lt;keyword&gt;Phosphatidylinositol 3-Kinases/metabolism&lt;/keyword&gt;&lt;keyword&gt;Protein Kinases/genetics/metabolism&lt;/keyword&gt;&lt;keyword&gt;Proto-Oncogene Proteins c-akt/metabolism&lt;/keyword&gt;&lt;keyword&gt;RNA, Messenger/genetics/metabolism&lt;/keyword&gt;&lt;keyword&gt;Signal Transduction/genetics&lt;/keyword&gt;&lt;keyword&gt;TOR Serine-Threonine Kinases/metabolism&lt;/keyword&gt;&lt;keyword&gt;Urinary Bladder Neoplasms/drug therapy/*genetics/pathology/virology&lt;/keyword&gt;&lt;keyword&gt;Virus Integration/genetics&lt;/keyword&gt;&lt;/keywords&gt;&lt;dates&gt;&lt;year&gt;2014&lt;/year&gt;&lt;pub-dates&gt;&lt;date&gt;Mar 20&lt;/date&gt;&lt;/pub-dates&gt;&lt;/dates&gt;&lt;isbn&gt;1476-4687 (Electronic)&amp;#xD;0028-0836 (Linking)&lt;/isbn&gt;&lt;accession-num&gt;24476821&lt;/accession-num&gt;&lt;work-type&gt;Research Support, N.I.H., Extramural&lt;/work-type&gt;&lt;urls&gt;&lt;related-urls&gt;&lt;url&gt;http://www.ncbi.nlm.nih.gov/pubmed/24476821&lt;/url&gt;&lt;/related-urls&gt;&lt;/urls&gt;&lt;custom2&gt;3962515&lt;/custom2&gt;&lt;electronic-resource-num&gt;10.1038/nature12965&lt;/electronic-resource-num&gt;&lt;language&gt;eng&lt;/language&gt;&lt;/record&gt;&lt;/Cite&gt;&lt;/EndNote&gt;</w:instrText>
      </w:r>
      <w:r w:rsidR="005B4680">
        <w:rPr>
          <w:rFonts w:ascii="Arial" w:hAnsi="Arial" w:cs="Arial"/>
          <w:sz w:val="22"/>
        </w:rPr>
        <w:fldChar w:fldCharType="separate"/>
      </w:r>
      <w:r w:rsidR="00A04E12">
        <w:rPr>
          <w:rFonts w:ascii="Arial" w:hAnsi="Arial" w:cs="Arial"/>
          <w:noProof/>
          <w:sz w:val="22"/>
        </w:rPr>
        <w:t>[</w:t>
      </w:r>
      <w:hyperlink w:anchor="_ENREF_6" w:tooltip=", 2014 #204" w:history="1">
        <w:r w:rsidR="00FF0DAC">
          <w:rPr>
            <w:rFonts w:ascii="Arial" w:hAnsi="Arial" w:cs="Arial"/>
            <w:noProof/>
            <w:sz w:val="22"/>
          </w:rPr>
          <w:t>6</w:t>
        </w:r>
      </w:hyperlink>
      <w:r w:rsidR="00A04E12">
        <w:rPr>
          <w:rFonts w:ascii="Arial" w:hAnsi="Arial" w:cs="Arial"/>
          <w:noProof/>
          <w:sz w:val="22"/>
        </w:rPr>
        <w:t>]</w:t>
      </w:r>
      <w:r w:rsidR="005B4680">
        <w:rPr>
          <w:rFonts w:ascii="Arial" w:hAnsi="Arial" w:cs="Arial"/>
          <w:sz w:val="22"/>
        </w:rPr>
        <w:fldChar w:fldCharType="end"/>
      </w:r>
      <w:del w:id="60" w:author="Shicheng Guo" w:date="2016-07-27T00:17:00Z">
        <w:r w:rsidR="005B4680" w:rsidDel="00A04E12">
          <w:rPr>
            <w:rFonts w:ascii="Arial" w:hAnsi="Arial" w:cs="Arial"/>
            <w:sz w:val="22"/>
          </w:rPr>
          <w:fldChar w:fldCharType="begin"/>
        </w:r>
        <w:r w:rsidR="00810B42" w:rsidDel="00A04E12">
          <w:rPr>
            <w:rFonts w:ascii="Arial" w:hAnsi="Arial" w:cs="Arial"/>
            <w:sz w:val="22"/>
          </w:rPr>
          <w:delInstrText xml:space="preserve"> ADDIN EN.CITE &lt;EndNote&gt;&lt;Cite&gt;&lt;Author&gt;Li&lt;/Author&gt;&lt;Year&gt;2011&lt;/Year&gt;&lt;RecNum&gt;203&lt;/RecNum&gt;&lt;DisplayText&gt;[5]&lt;/DisplayText&gt;&lt;record&gt;&lt;rec-number&gt;203&lt;/rec-number&gt;&lt;foreign-keys&gt;&lt;key app="EN" db-id="xperd5v2pdw0vneds9axz9a600zfxfwwsdtv"&gt;203&lt;/key&gt;&lt;/foreign-keys&gt;&lt;ref-type name="Journal Article"&gt;17&lt;/ref-type&gt;&lt;contributors&gt;&lt;authors&gt;&lt;author&gt;Li, B.&lt;/author&gt;&lt;author&gt;Dewey, C. N.&lt;/author&gt;&lt;/authors&gt;&lt;/contributors&gt;&lt;auth-address&gt;Department of Computer Sciences, University of Wisconsin-Madison, Madison, WI, USA.&lt;/auth-address&gt;&lt;titles&gt;&lt;title&gt;RSEM: accurate transcript quantification from RNA-Seq data with or without a reference genome&lt;/title&gt;&lt;secondary-title&gt;BMC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bioinformatics&lt;/abbr-1&gt;&lt;/alt-periodical&gt;&lt;pages&gt;323&lt;/pages&gt;&lt;volume&gt;12&lt;/volume&gt;&lt;edition&gt;2011/08/06&lt;/edition&gt;&lt;keywords&gt;&lt;keyword&gt;Animals&lt;/keyword&gt;&lt;keyword&gt;Computer Simulation&lt;/keyword&gt;&lt;keyword&gt;Gene Expression Profiling/*methods&lt;/keyword&gt;&lt;keyword&gt;Humans&lt;/keyword&gt;&lt;keyword&gt;Mice&lt;/keyword&gt;&lt;keyword&gt;Protein Isoforms/genetics&lt;/keyword&gt;&lt;keyword&gt;RNA/genetics&lt;/keyword&gt;&lt;keyword&gt;Sequence Analysis, RNA/*methods&lt;/keyword&gt;&lt;keyword&gt;*Software&lt;/keyword&gt;&lt;/keywords&gt;&lt;dates&gt;&lt;year&gt;2011&lt;/year&gt;&lt;/dates&gt;&lt;isbn&gt;1471-2105 (Electronic)&amp;#xD;1471-2105 (Linking)&lt;/isbn&gt;&lt;accession-num&gt;21816040&lt;/accession-num&gt;&lt;work-type&gt;Research Support, N.I.H., Extramural&amp;#xD;Research Support, Non-U.S. Gov&amp;apos;t&lt;/work-type&gt;&lt;urls&gt;&lt;related-urls&gt;&lt;url&gt;http://www.ncbi.nlm.nih.gov/pubmed/21816040&lt;/url&gt;&lt;/related-urls&gt;&lt;/urls&gt;&lt;custom2&gt;3163565&lt;/custom2&gt;&lt;electronic-resource-num&gt;10.1186/1471-2105-12-323&lt;/electronic-resource-num&gt;&lt;language&gt;eng&lt;/language&gt;&lt;/record&gt;&lt;/Cite&gt;&lt;/EndNote&gt;</w:delInstrText>
        </w:r>
        <w:r w:rsidR="005B4680" w:rsidDel="00A04E12">
          <w:rPr>
            <w:rFonts w:ascii="Arial" w:hAnsi="Arial" w:cs="Arial"/>
            <w:sz w:val="22"/>
          </w:rPr>
          <w:fldChar w:fldCharType="separate"/>
        </w:r>
        <w:r w:rsidR="00810B42" w:rsidDel="00A04E12">
          <w:rPr>
            <w:rFonts w:ascii="Arial" w:hAnsi="Arial" w:cs="Arial"/>
            <w:noProof/>
            <w:sz w:val="22"/>
          </w:rPr>
          <w:delText>[</w:delText>
        </w:r>
        <w:r w:rsidR="005B4680" w:rsidDel="00A04E12">
          <w:rPr>
            <w:rFonts w:ascii="Arial" w:hAnsi="Arial" w:cs="Arial"/>
            <w:noProof/>
            <w:sz w:val="22"/>
          </w:rPr>
          <w:fldChar w:fldCharType="begin"/>
        </w:r>
        <w:r w:rsidR="00810B42" w:rsidDel="00A04E12">
          <w:rPr>
            <w:rFonts w:ascii="Arial" w:hAnsi="Arial" w:cs="Arial"/>
            <w:noProof/>
            <w:sz w:val="22"/>
          </w:rPr>
          <w:delInstrText xml:space="preserve"> HYPERLINK \l "_ENREF_5" \o "Li, 2011 #203" </w:delInstrText>
        </w:r>
        <w:r w:rsidR="005B4680" w:rsidDel="00A04E12">
          <w:rPr>
            <w:rFonts w:ascii="Arial" w:hAnsi="Arial" w:cs="Arial"/>
            <w:noProof/>
            <w:sz w:val="22"/>
          </w:rPr>
          <w:fldChar w:fldCharType="separate"/>
        </w:r>
        <w:r w:rsidR="00810B42" w:rsidDel="00A04E12">
          <w:rPr>
            <w:rFonts w:ascii="Arial" w:hAnsi="Arial" w:cs="Arial"/>
            <w:noProof/>
            <w:sz w:val="22"/>
          </w:rPr>
          <w:delText>5</w:delText>
        </w:r>
        <w:r w:rsidR="005B4680" w:rsidDel="00A04E12">
          <w:rPr>
            <w:rFonts w:ascii="Arial" w:hAnsi="Arial" w:cs="Arial"/>
            <w:noProof/>
            <w:sz w:val="22"/>
          </w:rPr>
          <w:fldChar w:fldCharType="end"/>
        </w:r>
        <w:r w:rsidR="00810B42" w:rsidDel="00A04E12">
          <w:rPr>
            <w:rFonts w:ascii="Arial" w:hAnsi="Arial" w:cs="Arial"/>
            <w:noProof/>
            <w:sz w:val="22"/>
          </w:rPr>
          <w:delText>]</w:delText>
        </w:r>
        <w:r w:rsidR="005B4680" w:rsidDel="00A04E12">
          <w:rPr>
            <w:rFonts w:ascii="Arial" w:hAnsi="Arial" w:cs="Arial"/>
            <w:sz w:val="22"/>
          </w:rPr>
          <w:fldChar w:fldCharType="end"/>
        </w:r>
      </w:del>
      <w:del w:id="61" w:author="Shicheng Guo" w:date="2016-07-26T19:33:00Z">
        <w:r w:rsidR="00DF07E0" w:rsidDel="00BE55B8">
          <w:rPr>
            <w:rFonts w:ascii="Arial" w:hAnsi="Arial" w:cs="Arial" w:hint="eastAsia"/>
            <w:sz w:val="22"/>
          </w:rPr>
          <w:delText xml:space="preserve"> (</w:delText>
        </w:r>
      </w:del>
      <w:ins w:id="62" w:author="Jingde Zhu" w:date="2016-07-27T10:25:00Z">
        <w:del w:id="63" w:author="Shicheng Guo" w:date="2016-07-26T19:33:00Z">
          <w:r w:rsidR="00DF07E0" w:rsidDel="00BE55B8">
            <w:rPr>
              <w:rFonts w:ascii="Arial" w:hAnsi="Arial" w:cs="Arial" w:hint="eastAsia"/>
              <w:sz w:val="22"/>
            </w:rPr>
            <w:delText>ref)</w:delText>
          </w:r>
        </w:del>
      </w:ins>
      <w:r w:rsidR="00AD40F3" w:rsidRPr="00DF07E0">
        <w:rPr>
          <w:rFonts w:ascii="Arial" w:hAnsi="Arial" w:cs="Arial"/>
          <w:sz w:val="22"/>
        </w:rPr>
        <w:t xml:space="preserve">. </w:t>
      </w:r>
      <w:r w:rsidR="00AA1BD0" w:rsidRPr="00DF07E0">
        <w:rPr>
          <w:rFonts w:ascii="Arial" w:hAnsi="Arial" w:cs="Arial"/>
          <w:sz w:val="22"/>
        </w:rPr>
        <w:t>Simple l</w:t>
      </w:r>
      <w:r w:rsidR="00FD7FB4" w:rsidRPr="00DF07E0">
        <w:rPr>
          <w:rFonts w:ascii="Arial" w:hAnsi="Arial" w:cs="Arial"/>
          <w:sz w:val="22"/>
        </w:rPr>
        <w:t xml:space="preserve">inear </w:t>
      </w:r>
      <w:r w:rsidR="00AA1BD0" w:rsidRPr="00DF07E0">
        <w:rPr>
          <w:rFonts w:ascii="Arial" w:hAnsi="Arial" w:cs="Arial"/>
          <w:sz w:val="22"/>
        </w:rPr>
        <w:t xml:space="preserve">model </w:t>
      </w:r>
      <w:r w:rsidR="00FD7FB4" w:rsidRPr="00DF07E0">
        <w:rPr>
          <w:rFonts w:ascii="Arial" w:hAnsi="Arial" w:cs="Arial"/>
          <w:sz w:val="22"/>
        </w:rPr>
        <w:t>and linear mixture model were conducted to explore the correlation between gene expression and DNA methylation and the most significant regression model</w:t>
      </w:r>
      <w:ins w:id="64" w:author="Jingde Zhu" w:date="2016-07-27T10:26:00Z">
        <w:del w:id="65" w:author="Shicheng Guo" w:date="2016-07-26T19:45:00Z">
          <w:r w:rsidR="005B4680" w:rsidRPr="005B4680">
            <w:rPr>
              <w:rFonts w:ascii="Arial" w:hAnsi="Arial" w:cs="Arial"/>
              <w:b/>
              <w:color w:val="FF0000"/>
              <w:sz w:val="22"/>
              <w:rPrChange w:id="66" w:author="Shicheng Guo" w:date="2016-07-26T19:46:00Z">
                <w:rPr>
                  <w:rFonts w:ascii="Arial" w:hAnsi="Arial" w:cs="Arial"/>
                  <w:sz w:val="22"/>
                </w:rPr>
              </w:rPrChange>
            </w:rPr>
            <w:delText>( r</w:delText>
          </w:r>
        </w:del>
      </w:ins>
      <w:ins w:id="67" w:author="Shicheng Guo" w:date="2016-07-26T19:45:00Z">
        <w:r w:rsidR="005B4680" w:rsidRPr="005B4680">
          <w:rPr>
            <w:rFonts w:ascii="Arial" w:hAnsi="Arial" w:cs="Arial"/>
            <w:b/>
            <w:color w:val="FF0000"/>
            <w:sz w:val="22"/>
            <w:rPrChange w:id="68" w:author="Shicheng Guo" w:date="2016-07-26T19:46:00Z">
              <w:rPr>
                <w:rFonts w:ascii="Arial" w:hAnsi="Arial" w:cs="Arial"/>
                <w:sz w:val="22"/>
              </w:rPr>
            </w:rPrChange>
          </w:rPr>
          <w:t>[</w:t>
        </w:r>
      </w:ins>
      <w:ins w:id="69" w:author="Shicheng Guo" w:date="2016-07-27T00:17:00Z">
        <w:r w:rsidR="00A04E12">
          <w:rPr>
            <w:rFonts w:ascii="Arial" w:hAnsi="Arial" w:cs="Arial"/>
            <w:b/>
            <w:color w:val="FF0000"/>
            <w:sz w:val="22"/>
          </w:rPr>
          <w:t>7</w:t>
        </w:r>
      </w:ins>
      <w:ins w:id="70" w:author="Shicheng Guo" w:date="2016-07-26T19:45:00Z">
        <w:r w:rsidR="005B4680" w:rsidRPr="005B4680">
          <w:rPr>
            <w:rFonts w:ascii="Arial" w:hAnsi="Arial" w:cs="Arial"/>
            <w:b/>
            <w:color w:val="FF0000"/>
            <w:sz w:val="22"/>
            <w:rPrChange w:id="71" w:author="Shicheng Guo" w:date="2016-07-26T19:46:00Z">
              <w:rPr>
                <w:rFonts w:ascii="Arial" w:hAnsi="Arial" w:cs="Arial"/>
                <w:sz w:val="22"/>
              </w:rPr>
            </w:rPrChange>
          </w:rPr>
          <w:t>]</w:t>
        </w:r>
      </w:ins>
      <w:ins w:id="72" w:author="Jingde Zhu" w:date="2016-07-27T10:26:00Z">
        <w:del w:id="73" w:author="Shicheng Guo" w:date="2016-07-26T19:45:00Z">
          <w:r w:rsidR="00DF07E0" w:rsidDel="00810B42">
            <w:rPr>
              <w:rFonts w:ascii="Arial" w:hAnsi="Arial" w:cs="Arial" w:hint="eastAsia"/>
              <w:sz w:val="22"/>
            </w:rPr>
            <w:delText>ef )</w:delText>
          </w:r>
        </w:del>
      </w:ins>
      <w:r w:rsidR="00FD7FB4" w:rsidRPr="00DF07E0">
        <w:rPr>
          <w:rFonts w:ascii="Arial" w:hAnsi="Arial" w:cs="Arial"/>
          <w:sz w:val="22"/>
        </w:rPr>
        <w:t xml:space="preserve">were reported in current study. </w:t>
      </w:r>
      <w:r w:rsidR="00623A30" w:rsidRPr="00DF07E0">
        <w:rPr>
          <w:rFonts w:ascii="Arial" w:hAnsi="Arial" w:cs="Arial"/>
          <w:sz w:val="22"/>
        </w:rPr>
        <w:t xml:space="preserve">Other mean-based statistical inferences were conducted with </w:t>
      </w:r>
      <w:r w:rsidR="00623A30" w:rsidRPr="00DF07E0">
        <w:rPr>
          <w:rFonts w:ascii="Arial" w:hAnsi="Arial" w:cs="Arial"/>
          <w:i/>
          <w:sz w:val="22"/>
        </w:rPr>
        <w:t>t</w:t>
      </w:r>
      <w:r w:rsidR="00623A30" w:rsidRPr="00DF07E0">
        <w:rPr>
          <w:rFonts w:ascii="Arial" w:hAnsi="Arial" w:cs="Arial"/>
          <w:sz w:val="22"/>
        </w:rPr>
        <w:t xml:space="preserve">-test or </w:t>
      </w:r>
      <w:r w:rsidR="00623A30" w:rsidRPr="00DF07E0">
        <w:rPr>
          <w:rFonts w:ascii="Arial" w:hAnsi="Arial" w:cs="Arial"/>
          <w:i/>
          <w:sz w:val="22"/>
        </w:rPr>
        <w:t>Wilcox</w:t>
      </w:r>
      <w:r w:rsidR="00623A30" w:rsidRPr="00DF07E0">
        <w:rPr>
          <w:rFonts w:ascii="Arial" w:hAnsi="Arial" w:cs="Arial"/>
          <w:sz w:val="22"/>
        </w:rPr>
        <w:t xml:space="preserve"> test based on the appreciated assumption. </w:t>
      </w:r>
      <w:r w:rsidR="00870F22" w:rsidRPr="00DF07E0">
        <w:rPr>
          <w:rFonts w:ascii="Arial" w:hAnsi="Arial" w:cs="Arial"/>
          <w:sz w:val="22"/>
        </w:rPr>
        <w:t>All the analysis was conducted in R (3.2.3).</w:t>
      </w:r>
    </w:p>
    <w:p w14:paraId="4E3B9F88" w14:textId="77777777" w:rsidR="00EA15B8" w:rsidRPr="00DF07E0" w:rsidRDefault="00EA15B8" w:rsidP="001B15FC">
      <w:pPr>
        <w:pStyle w:val="Heading5"/>
      </w:pPr>
      <w:r w:rsidRPr="00DF07E0">
        <w:t xml:space="preserve">Fig. S1. </w:t>
      </w:r>
      <w:del w:id="74" w:author="Jingde Zhu" w:date="2016-07-27T10:26:00Z">
        <w:r w:rsidR="007C26C3" w:rsidRPr="00DF07E0" w:rsidDel="00DF07E0">
          <w:rPr>
            <w:rFonts w:hint="eastAsia"/>
          </w:rPr>
          <w:delText xml:space="preserve">The </w:delText>
        </w:r>
      </w:del>
      <w:ins w:id="75" w:author="Jingde Zhu" w:date="2016-07-27T10:26:00Z">
        <w:r w:rsidR="00DF07E0">
          <w:rPr>
            <w:rFonts w:hint="eastAsia"/>
          </w:rPr>
          <w:t>A</w:t>
        </w:r>
      </w:ins>
      <w:ins w:id="76" w:author="Jingde Zhu" w:date="2016-07-27T17:14:00Z">
        <w:r w:rsidR="005F388B">
          <w:rPr>
            <w:rFonts w:hint="eastAsia"/>
          </w:rPr>
          <w:t xml:space="preserve"> </w:t>
        </w:r>
      </w:ins>
      <w:r w:rsidR="007C26C3" w:rsidRPr="00DF07E0">
        <w:rPr>
          <w:rFonts w:hint="eastAsia"/>
        </w:rPr>
        <w:t>correlative analysis</w:t>
      </w:r>
      <w:r w:rsidRPr="00DF07E0">
        <w:t xml:space="preserve"> between DNA methylation and gene expression of </w:t>
      </w:r>
      <w:r w:rsidR="00A03AF8" w:rsidRPr="00DF07E0">
        <w:t>PSEN1</w:t>
      </w:r>
      <w:r w:rsidR="007C26C3" w:rsidRPr="00DF07E0">
        <w:rPr>
          <w:rFonts w:hint="eastAsia"/>
        </w:rPr>
        <w:t xml:space="preserve"> gene in a cancer genome study of 4</w:t>
      </w:r>
      <w:del w:id="77" w:author="Shicheng Guo" w:date="2016-07-27T18:00:00Z">
        <w:r w:rsidR="007C26C3" w:rsidRPr="00DF07E0" w:rsidDel="005A7143">
          <w:rPr>
            <w:rFonts w:hint="eastAsia"/>
          </w:rPr>
          <w:delText>3</w:delText>
        </w:r>
      </w:del>
      <w:ins w:id="78" w:author="Shicheng Guo" w:date="2016-07-27T18:00:00Z">
        <w:r w:rsidR="005A7143">
          <w:rPr>
            <w:rFonts w:hint="eastAsia"/>
          </w:rPr>
          <w:t>1</w:t>
        </w:r>
      </w:ins>
      <w:r w:rsidR="007C26C3" w:rsidRPr="00DF07E0">
        <w:rPr>
          <w:rFonts w:hint="eastAsia"/>
        </w:rPr>
        <w:t>2 bladder cancer patients</w:t>
      </w:r>
      <w:del w:id="79" w:author="Shicheng Guo" w:date="2016-07-27T00:23:00Z">
        <w:r w:rsidR="0018069E" w:rsidRPr="00DF07E0" w:rsidDel="00D978A0">
          <w:delText>(</w:delText>
        </w:r>
        <w:commentRangeStart w:id="80"/>
        <w:r w:rsidR="0018069E" w:rsidRPr="00DF07E0" w:rsidDel="00D978A0">
          <w:delText>data</w:delText>
        </w:r>
        <w:r w:rsidR="007C26C3" w:rsidRPr="00DF07E0" w:rsidDel="00D978A0">
          <w:rPr>
            <w:rFonts w:hint="eastAsia"/>
          </w:rPr>
          <w:delText xml:space="preserve"> resource should indicated </w:delText>
        </w:r>
        <w:commentRangeStart w:id="81"/>
        <w:r w:rsidR="007C26C3" w:rsidRPr="00DF07E0" w:rsidDel="00D978A0">
          <w:rPr>
            <w:rFonts w:hint="eastAsia"/>
          </w:rPr>
          <w:delText>here</w:delText>
        </w:r>
        <w:commentRangeEnd w:id="80"/>
        <w:r w:rsidR="00583799" w:rsidRPr="00DF07E0" w:rsidDel="00D978A0">
          <w:rPr>
            <w:rStyle w:val="CommentReference"/>
            <w:rFonts w:eastAsia="宋体"/>
            <w:b w:val="0"/>
            <w:bCs w:val="0"/>
            <w:i w:val="0"/>
            <w:iCs w:val="0"/>
          </w:rPr>
          <w:commentReference w:id="80"/>
        </w:r>
        <w:commentRangeEnd w:id="81"/>
        <w:r w:rsidR="00DF07E0" w:rsidDel="00D978A0">
          <w:rPr>
            <w:rStyle w:val="CommentReference"/>
            <w:rFonts w:eastAsia="宋体"/>
            <w:b w:val="0"/>
            <w:bCs w:val="0"/>
            <w:i w:val="0"/>
            <w:iCs w:val="0"/>
          </w:rPr>
          <w:commentReference w:id="81"/>
        </w:r>
        <w:r w:rsidR="007C26C3" w:rsidRPr="00DF07E0" w:rsidDel="00D978A0">
          <w:rPr>
            <w:rFonts w:hint="eastAsia"/>
          </w:rPr>
          <w:delText xml:space="preserve">) </w:delText>
        </w:r>
      </w:del>
    </w:p>
    <w:p w14:paraId="6063F0E8" w14:textId="20283B27" w:rsidR="00B65F7C" w:rsidRDefault="007C26C3" w:rsidP="00B65F7C">
      <w:pPr>
        <w:spacing w:line="360" w:lineRule="auto"/>
        <w:rPr>
          <w:ins w:id="82" w:author="Shicheng Guo" w:date="2016-07-26T19:47:00Z"/>
          <w:rFonts w:ascii="Times New Roman" w:hAnsi="Times New Roman"/>
          <w:sz w:val="24"/>
          <w:szCs w:val="24"/>
        </w:rPr>
      </w:pPr>
      <w:r w:rsidRPr="00DF07E0">
        <w:rPr>
          <w:rFonts w:ascii="Arial" w:hAnsi="Arial" w:cs="Arial" w:hint="eastAsia"/>
          <w:sz w:val="22"/>
        </w:rPr>
        <w:t xml:space="preserve">Both </w:t>
      </w:r>
      <w:ins w:id="83" w:author="Shicheng Guo" w:date="2016-07-26T19:46:00Z">
        <w:r w:rsidR="00B65F7C">
          <w:rPr>
            <w:rFonts w:ascii="Arial" w:hAnsi="Arial" w:cs="Arial"/>
            <w:sz w:val="22"/>
          </w:rPr>
          <w:t xml:space="preserve">the </w:t>
        </w:r>
      </w:ins>
      <w:r w:rsidRPr="00DF07E0">
        <w:rPr>
          <w:rFonts w:ascii="Arial" w:hAnsi="Arial" w:cs="Arial" w:hint="eastAsia"/>
          <w:sz w:val="22"/>
        </w:rPr>
        <w:t xml:space="preserve">DNA methylation </w:t>
      </w:r>
      <w:r w:rsidR="00980B1F" w:rsidRPr="00DF07E0">
        <w:rPr>
          <w:rFonts w:ascii="Arial" w:hAnsi="Arial" w:cs="Arial"/>
          <w:sz w:val="22"/>
        </w:rPr>
        <w:t>and gene expression data</w:t>
      </w:r>
      <w:ins w:id="84" w:author="Jingde Zhu" w:date="2016-07-27T17:15:00Z">
        <w:r w:rsidR="005F388B">
          <w:rPr>
            <w:rFonts w:ascii="Arial" w:hAnsi="Arial" w:cs="Arial" w:hint="eastAsia"/>
            <w:sz w:val="22"/>
          </w:rPr>
          <w:t xml:space="preserve"> </w:t>
        </w:r>
      </w:ins>
      <w:ins w:id="85" w:author="Shicheng Guo" w:date="2016-07-27T00:14:00Z">
        <w:r w:rsidR="00A04E12">
          <w:rPr>
            <w:rFonts w:ascii="Arial" w:hAnsi="Arial" w:cs="Arial"/>
            <w:sz w:val="22"/>
          </w:rPr>
          <w:t xml:space="preserve">derived from TCGA project </w:t>
        </w:r>
      </w:ins>
      <w:ins w:id="86" w:author="Shicheng Guo" w:date="2016-07-27T00:15:00Z">
        <w:r w:rsidR="00A04E12">
          <w:rPr>
            <w:rFonts w:ascii="Arial" w:hAnsi="Arial" w:cs="Arial"/>
            <w:sz w:val="22"/>
          </w:rPr>
          <w:t>were</w:t>
        </w:r>
      </w:ins>
      <w:ins w:id="87" w:author="Shicheng Guo" w:date="2016-07-27T18:01:00Z">
        <w:r w:rsidR="0018463B">
          <w:rPr>
            <w:rFonts w:ascii="Arial" w:hAnsi="Arial" w:cs="Arial"/>
            <w:sz w:val="22"/>
          </w:rPr>
          <w:t xml:space="preserve"> </w:t>
        </w:r>
      </w:ins>
      <w:ins w:id="88" w:author="Jingde Zhu" w:date="2016-07-27T10:27:00Z">
        <w:del w:id="89" w:author="Shicheng Guo" w:date="2016-07-27T00:14:00Z">
          <w:r w:rsidR="00DF07E0" w:rsidDel="00A04E12">
            <w:rPr>
              <w:rFonts w:ascii="Arial" w:hAnsi="Arial" w:cs="Arial" w:hint="eastAsia"/>
              <w:sz w:val="22"/>
            </w:rPr>
            <w:delText>(</w:delText>
          </w:r>
        </w:del>
        <w:del w:id="90" w:author="Shicheng Guo" w:date="2016-07-26T19:40:00Z">
          <w:r w:rsidR="00DF07E0" w:rsidDel="00BE55B8">
            <w:rPr>
              <w:rFonts w:ascii="Arial" w:hAnsi="Arial" w:cs="Arial" w:hint="eastAsia"/>
              <w:sz w:val="22"/>
            </w:rPr>
            <w:delText xml:space="preserve">source? </w:delText>
          </w:r>
        </w:del>
        <w:del w:id="91" w:author="Shicheng Guo" w:date="2016-07-27T00:14:00Z">
          <w:r w:rsidR="00DF07E0" w:rsidDel="00A04E12">
            <w:rPr>
              <w:rFonts w:ascii="Arial" w:hAnsi="Arial" w:cs="Arial" w:hint="eastAsia"/>
              <w:sz w:val="22"/>
            </w:rPr>
            <w:delText>)</w:delText>
          </w:r>
        </w:del>
      </w:ins>
      <w:r w:rsidR="00980B1F" w:rsidRPr="00DF07E0">
        <w:rPr>
          <w:rFonts w:ascii="Arial" w:hAnsi="Arial" w:cs="Arial"/>
          <w:sz w:val="22"/>
        </w:rPr>
        <w:t xml:space="preserve">downloaded </w:t>
      </w:r>
      <w:del w:id="92" w:author="Shicheng Guo" w:date="2016-07-27T00:14:00Z">
        <w:r w:rsidR="00980B1F" w:rsidRPr="00DF07E0" w:rsidDel="00A04E12">
          <w:rPr>
            <w:rFonts w:ascii="Arial" w:hAnsi="Arial" w:cs="Arial"/>
            <w:sz w:val="22"/>
          </w:rPr>
          <w:delText>from TCGA</w:delText>
        </w:r>
        <w:r w:rsidR="00583799" w:rsidRPr="00DF07E0" w:rsidDel="00A04E12">
          <w:rPr>
            <w:rFonts w:ascii="Arial" w:hAnsi="Arial" w:cs="Arial"/>
            <w:sz w:val="22"/>
          </w:rPr>
          <w:delText xml:space="preserve"> by c</w:delText>
        </w:r>
      </w:del>
      <w:ins w:id="93" w:author="Shicheng Guo" w:date="2016-07-27T00:14:00Z">
        <w:r w:rsidR="00A04E12">
          <w:rPr>
            <w:rFonts w:ascii="Arial" w:hAnsi="Arial" w:cs="Arial"/>
            <w:sz w:val="22"/>
          </w:rPr>
          <w:t>from c</w:t>
        </w:r>
      </w:ins>
      <w:r w:rsidR="00583799" w:rsidRPr="00DF07E0">
        <w:rPr>
          <w:rFonts w:ascii="Arial" w:hAnsi="Arial" w:cs="Arial"/>
          <w:sz w:val="22"/>
        </w:rPr>
        <w:t>Bioportal website</w:t>
      </w:r>
      <w:del w:id="94" w:author="Shicheng Guo" w:date="2016-07-26T19:47:00Z">
        <w:r w:rsidR="00583799" w:rsidRPr="00DF07E0" w:rsidDel="00B65F7C">
          <w:rPr>
            <w:rFonts w:ascii="Arial" w:hAnsi="Arial" w:cs="Arial"/>
            <w:sz w:val="22"/>
          </w:rPr>
          <w:delText xml:space="preserve"> (</w:delText>
        </w:r>
        <w:r w:rsidR="005B4680" w:rsidDel="00B65F7C">
          <w:fldChar w:fldCharType="begin"/>
        </w:r>
        <w:r w:rsidR="00E107C0" w:rsidDel="00B65F7C">
          <w:delInstrText xml:space="preserve"> HYPERLINK "http://www.cbioportal.org/" </w:delInstrText>
        </w:r>
        <w:r w:rsidR="005B4680" w:rsidDel="00B65F7C">
          <w:fldChar w:fldCharType="separate"/>
        </w:r>
        <w:r w:rsidR="00583799" w:rsidRPr="00DF07E0" w:rsidDel="00B65F7C">
          <w:rPr>
            <w:rStyle w:val="Hyperlink"/>
            <w:rFonts w:ascii="Arial" w:hAnsi="Arial" w:cs="Arial"/>
            <w:sz w:val="22"/>
          </w:rPr>
          <w:delText>http://www.cbioportal.org/</w:delText>
        </w:r>
        <w:r w:rsidR="005B4680" w:rsidDel="00B65F7C">
          <w:rPr>
            <w:rStyle w:val="Hyperlink"/>
            <w:rFonts w:ascii="Arial" w:hAnsi="Arial" w:cs="Arial"/>
            <w:sz w:val="22"/>
          </w:rPr>
          <w:fldChar w:fldCharType="end"/>
        </w:r>
        <w:r w:rsidR="00583799" w:rsidRPr="00DF07E0" w:rsidDel="00B65F7C">
          <w:rPr>
            <w:rFonts w:ascii="Arial" w:hAnsi="Arial" w:cs="Arial"/>
            <w:sz w:val="22"/>
          </w:rPr>
          <w:delText>)</w:delText>
        </w:r>
      </w:del>
      <w:ins w:id="95" w:author="Shicheng Guo" w:date="2016-07-26T19:47:00Z">
        <w:r w:rsidR="00B65F7C">
          <w:rPr>
            <w:rFonts w:ascii="Arial" w:hAnsi="Arial" w:cs="Arial"/>
            <w:sz w:val="22"/>
          </w:rPr>
          <w:t>(</w:t>
        </w:r>
        <w:r w:rsidR="00B65F7C" w:rsidRPr="003A4F7C">
          <w:rPr>
            <w:rFonts w:ascii="Times New Roman" w:hAnsi="Times New Roman"/>
            <w:sz w:val="24"/>
            <w:szCs w:val="24"/>
          </w:rPr>
          <w:t>http://www.cbioportal.org/index.do?cancer_study</w:t>
        </w:r>
      </w:ins>
    </w:p>
    <w:p w14:paraId="751DDF93" w14:textId="3000324B" w:rsidR="00EA15B8" w:rsidRPr="00B65F7C" w:rsidDel="00241003" w:rsidRDefault="00B65F7C" w:rsidP="00B65F7C">
      <w:pPr>
        <w:spacing w:line="360" w:lineRule="auto"/>
        <w:rPr>
          <w:del w:id="96" w:author="Shicheng Guo" w:date="2016-07-27T00:20:00Z"/>
          <w:rFonts w:ascii="Times New Roman" w:hAnsi="Times New Roman"/>
          <w:sz w:val="24"/>
          <w:szCs w:val="24"/>
          <w:rPrChange w:id="97" w:author="Shicheng Guo" w:date="2016-07-26T19:46:00Z">
            <w:rPr>
              <w:del w:id="98" w:author="Shicheng Guo" w:date="2016-07-27T00:20:00Z"/>
              <w:rFonts w:ascii="Arial" w:hAnsi="Arial" w:cs="Arial"/>
              <w:sz w:val="22"/>
            </w:rPr>
          </w:rPrChange>
        </w:rPr>
      </w:pPr>
      <w:ins w:id="99" w:author="Shicheng Guo" w:date="2016-07-26T19:47:00Z">
        <w:r w:rsidRPr="003A4F7C">
          <w:rPr>
            <w:rFonts w:ascii="Times New Roman" w:hAnsi="Times New Roman"/>
            <w:sz w:val="24"/>
            <w:szCs w:val="24"/>
          </w:rPr>
          <w:t>_list=blca_tcga&amp;cancer_study_id=blca_tcga&amp;genetic_profile_ids_PROFILE_MUTATION_EXTENDED=blca_tcga_mutations&amp;genetic_profile_ids_PROFILE_COPY_NUMBER_ALTERATION=blca_tcga_gistic&amp;Z_SCORE_THRESHOLD=2.0&amp;RPPA_SCORE_THRESHOLD=2.0&amp;data_priority=0&amp;case_set_id=blca_tcga_methylation_hm450&amp;case_ids=&amp;patient_case_select=sample&amp;gene_set_choice=user-defined-list&amp;gene_list=PSEN1&amp;clinical_param_selection=null&amp;tab_index=tab_visualize&amp;Action=Submit&amp;show_samples=false&amp;</w:t>
        </w:r>
        <w:r>
          <w:rPr>
            <w:rFonts w:ascii="Arial" w:hAnsi="Arial" w:cs="Arial"/>
            <w:sz w:val="22"/>
          </w:rPr>
          <w:t>)</w:t>
        </w:r>
      </w:ins>
      <w:ins w:id="100" w:author="Shicheng Guo" w:date="2016-07-27T18:01:00Z">
        <w:r w:rsidR="0018463B">
          <w:rPr>
            <w:rFonts w:ascii="Arial" w:hAnsi="Arial" w:cs="Arial"/>
            <w:sz w:val="22"/>
          </w:rPr>
          <w:t xml:space="preserve"> </w:t>
        </w:r>
      </w:ins>
      <w:r w:rsidR="0018069E" w:rsidRPr="00DF07E0">
        <w:rPr>
          <w:rFonts w:ascii="Arial" w:hAnsi="Arial" w:cs="Arial"/>
          <w:sz w:val="22"/>
        </w:rPr>
        <w:t xml:space="preserve">and </w:t>
      </w:r>
      <w:ins w:id="101" w:author="Shicheng Guo" w:date="2016-07-27T00:15:00Z">
        <w:r w:rsidR="00A04E12">
          <w:rPr>
            <w:rFonts w:ascii="Arial" w:hAnsi="Arial" w:cs="Arial"/>
            <w:sz w:val="22"/>
          </w:rPr>
          <w:t xml:space="preserve">they </w:t>
        </w:r>
      </w:ins>
      <w:r w:rsidR="00980B1F" w:rsidRPr="00DF07E0">
        <w:rPr>
          <w:rFonts w:ascii="Arial" w:hAnsi="Arial" w:cs="Arial"/>
          <w:sz w:val="22"/>
        </w:rPr>
        <w:t xml:space="preserve">were merged </w:t>
      </w:r>
      <w:r w:rsidR="0018069E" w:rsidRPr="00DF07E0">
        <w:rPr>
          <w:rFonts w:ascii="Arial" w:hAnsi="Arial" w:cs="Arial"/>
          <w:sz w:val="22"/>
        </w:rPr>
        <w:t xml:space="preserve">for the further statistical analysis. </w:t>
      </w:r>
      <w:del w:id="102" w:author="Jingde Zhu" w:date="2016-07-27T17:15:00Z">
        <w:r w:rsidR="00583799" w:rsidRPr="00DF07E0" w:rsidDel="005F388B">
          <w:rPr>
            <w:rFonts w:ascii="Arial" w:hAnsi="Arial" w:cs="Arial"/>
            <w:sz w:val="22"/>
          </w:rPr>
          <w:lastRenderedPageBreak/>
          <w:delText xml:space="preserve">Simple </w:delText>
        </w:r>
      </w:del>
      <w:ins w:id="103" w:author="Jingde Zhu" w:date="2016-07-27T17:24:00Z">
        <w:r w:rsidR="005F388B">
          <w:rPr>
            <w:rFonts w:ascii="Arial" w:hAnsi="Arial" w:cs="Arial" w:hint="eastAsia"/>
            <w:sz w:val="22"/>
          </w:rPr>
          <w:t>The correlation analysis between</w:t>
        </w:r>
      </w:ins>
      <w:ins w:id="104" w:author="Jingde Zhu" w:date="2016-07-27T17:25:00Z">
        <w:r w:rsidR="005F388B" w:rsidRPr="00DF07E0">
          <w:rPr>
            <w:rFonts w:ascii="Arial" w:hAnsi="Arial" w:cs="Arial"/>
            <w:sz w:val="22"/>
          </w:rPr>
          <w:t xml:space="preserve"> gene expression and DNA methylation</w:t>
        </w:r>
        <w:r w:rsidR="005F388B">
          <w:rPr>
            <w:rFonts w:ascii="Arial" w:hAnsi="Arial" w:cs="Arial" w:hint="eastAsia"/>
            <w:sz w:val="22"/>
          </w:rPr>
          <w:t xml:space="preserve"> was conducted with both </w:t>
        </w:r>
      </w:ins>
      <w:r w:rsidR="00583799" w:rsidRPr="00DF07E0">
        <w:rPr>
          <w:rFonts w:ascii="Arial" w:hAnsi="Arial" w:cs="Arial"/>
          <w:sz w:val="22"/>
        </w:rPr>
        <w:t>l</w:t>
      </w:r>
      <w:r w:rsidR="00980B1F" w:rsidRPr="00DF07E0">
        <w:rPr>
          <w:rFonts w:ascii="Arial" w:hAnsi="Arial" w:cs="Arial"/>
          <w:sz w:val="22"/>
        </w:rPr>
        <w:t xml:space="preserve">inear </w:t>
      </w:r>
      <w:r w:rsidR="00583799" w:rsidRPr="00DF07E0">
        <w:rPr>
          <w:rFonts w:ascii="Arial" w:hAnsi="Arial" w:cs="Arial"/>
          <w:sz w:val="22"/>
        </w:rPr>
        <w:t xml:space="preserve">model </w:t>
      </w:r>
      <w:r w:rsidR="00980B1F" w:rsidRPr="00DF07E0">
        <w:rPr>
          <w:rFonts w:ascii="Arial" w:hAnsi="Arial" w:cs="Arial"/>
          <w:sz w:val="22"/>
        </w:rPr>
        <w:t>and linear mixture model</w:t>
      </w:r>
      <w:ins w:id="105" w:author="Jingde Zhu" w:date="2016-07-27T17:25:00Z">
        <w:r w:rsidR="005F388B">
          <w:rPr>
            <w:rFonts w:ascii="Arial" w:hAnsi="Arial" w:cs="Arial" w:hint="eastAsia"/>
            <w:sz w:val="22"/>
          </w:rPr>
          <w:t>s</w:t>
        </w:r>
      </w:ins>
      <w:ins w:id="106" w:author="Jingde Zhu" w:date="2016-07-27T17:16:00Z">
        <w:r w:rsidR="005F388B">
          <w:rPr>
            <w:rFonts w:ascii="Arial" w:hAnsi="Arial" w:cs="Arial" w:hint="eastAsia"/>
            <w:sz w:val="22"/>
          </w:rPr>
          <w:t xml:space="preserve"> based calculation</w:t>
        </w:r>
      </w:ins>
      <w:del w:id="107" w:author="Jingde Zhu" w:date="2016-07-27T17:15:00Z">
        <w:r w:rsidR="007C26C3" w:rsidRPr="00DF07E0" w:rsidDel="005F388B">
          <w:rPr>
            <w:rFonts w:ascii="Arial" w:hAnsi="Arial" w:cs="Arial" w:hint="eastAsia"/>
            <w:sz w:val="22"/>
          </w:rPr>
          <w:delText>s</w:delText>
        </w:r>
      </w:del>
      <w:r w:rsidR="00980B1F" w:rsidRPr="00DF07E0">
        <w:rPr>
          <w:rFonts w:ascii="Arial" w:hAnsi="Arial" w:cs="Arial"/>
          <w:sz w:val="22"/>
        </w:rPr>
        <w:t xml:space="preserve"> </w:t>
      </w:r>
      <w:del w:id="108" w:author="Jingde Zhu" w:date="2016-07-27T17:16:00Z">
        <w:r w:rsidR="00980B1F" w:rsidRPr="00DF07E0" w:rsidDel="005F388B">
          <w:rPr>
            <w:rFonts w:ascii="Arial" w:hAnsi="Arial" w:cs="Arial"/>
            <w:sz w:val="22"/>
          </w:rPr>
          <w:delText xml:space="preserve">were </w:delText>
        </w:r>
      </w:del>
      <w:ins w:id="109" w:author="Jingde Zhu" w:date="2016-07-27T17:16:00Z">
        <w:r w:rsidR="005F388B" w:rsidRPr="00DF07E0">
          <w:rPr>
            <w:rFonts w:ascii="Arial" w:hAnsi="Arial" w:cs="Arial"/>
            <w:sz w:val="22"/>
          </w:rPr>
          <w:t>w</w:t>
        </w:r>
        <w:r w:rsidR="005F388B">
          <w:rPr>
            <w:rFonts w:ascii="Arial" w:hAnsi="Arial" w:cs="Arial" w:hint="eastAsia"/>
            <w:sz w:val="22"/>
          </w:rPr>
          <w:t>as</w:t>
        </w:r>
        <w:r w:rsidR="005F388B" w:rsidRPr="00DF07E0">
          <w:rPr>
            <w:rFonts w:ascii="Arial" w:hAnsi="Arial" w:cs="Arial"/>
            <w:sz w:val="22"/>
          </w:rPr>
          <w:t xml:space="preserve"> </w:t>
        </w:r>
      </w:ins>
      <w:r w:rsidR="00980B1F" w:rsidRPr="00DF07E0">
        <w:rPr>
          <w:rFonts w:ascii="Arial" w:hAnsi="Arial" w:cs="Arial"/>
          <w:sz w:val="22"/>
        </w:rPr>
        <w:t xml:space="preserve">conducted </w:t>
      </w:r>
      <w:ins w:id="110" w:author="Jingde Zhu" w:date="2016-07-27T17:21:00Z">
        <w:r w:rsidR="005F388B">
          <w:rPr>
            <w:rFonts w:ascii="Arial" w:hAnsi="Arial" w:cs="Arial" w:hint="eastAsia"/>
            <w:sz w:val="22"/>
          </w:rPr>
          <w:t xml:space="preserve">in </w:t>
        </w:r>
      </w:ins>
      <w:del w:id="111" w:author="Jingde Zhu" w:date="2016-07-27T17:17:00Z">
        <w:r w:rsidR="00980B1F" w:rsidRPr="00DF07E0" w:rsidDel="005F388B">
          <w:rPr>
            <w:rFonts w:ascii="Arial" w:hAnsi="Arial" w:cs="Arial"/>
            <w:sz w:val="22"/>
          </w:rPr>
          <w:delText xml:space="preserve">to </w:delText>
        </w:r>
      </w:del>
      <w:del w:id="112" w:author="Jingde Zhu" w:date="2016-07-27T17:21:00Z">
        <w:r w:rsidR="0052694C" w:rsidRPr="00DF07E0" w:rsidDel="005F388B">
          <w:rPr>
            <w:rFonts w:ascii="Arial" w:hAnsi="Arial" w:cs="Arial"/>
            <w:sz w:val="22"/>
          </w:rPr>
          <w:delText xml:space="preserve">for </w:delText>
        </w:r>
      </w:del>
      <w:r w:rsidR="0052694C" w:rsidRPr="00DF07E0">
        <w:rPr>
          <w:rFonts w:ascii="Arial" w:hAnsi="Arial" w:cs="Arial"/>
          <w:sz w:val="22"/>
        </w:rPr>
        <w:t>the</w:t>
      </w:r>
      <w:r w:rsidR="00980B1F" w:rsidRPr="00DF07E0">
        <w:rPr>
          <w:rFonts w:ascii="Arial" w:hAnsi="Arial" w:cs="Arial"/>
          <w:sz w:val="22"/>
        </w:rPr>
        <w:t xml:space="preserve"> </w:t>
      </w:r>
      <w:del w:id="113" w:author="Jingde Zhu" w:date="2016-07-27T17:21:00Z">
        <w:r w:rsidR="00980B1F" w:rsidRPr="00DF07E0" w:rsidDel="005F388B">
          <w:rPr>
            <w:rFonts w:ascii="Arial" w:hAnsi="Arial" w:cs="Arial"/>
            <w:sz w:val="22"/>
          </w:rPr>
          <w:delText xml:space="preserve">correlation </w:delText>
        </w:r>
      </w:del>
      <w:ins w:id="114" w:author="Jingde Zhu" w:date="2016-07-27T17:21:00Z">
        <w:r w:rsidR="005F388B" w:rsidRPr="00DF07E0">
          <w:rPr>
            <w:rFonts w:ascii="Arial" w:hAnsi="Arial" w:cs="Arial"/>
            <w:sz w:val="22"/>
          </w:rPr>
          <w:t>correlati</w:t>
        </w:r>
        <w:r w:rsidR="005F388B">
          <w:rPr>
            <w:rFonts w:ascii="Arial" w:hAnsi="Arial" w:cs="Arial" w:hint="eastAsia"/>
            <w:sz w:val="22"/>
          </w:rPr>
          <w:t>on analysis</w:t>
        </w:r>
        <w:r w:rsidR="005F388B" w:rsidRPr="00DF07E0">
          <w:rPr>
            <w:rFonts w:ascii="Arial" w:hAnsi="Arial" w:cs="Arial"/>
            <w:sz w:val="22"/>
          </w:rPr>
          <w:t xml:space="preserve"> </w:t>
        </w:r>
      </w:ins>
      <w:del w:id="115" w:author="Jingde Zhu" w:date="2016-07-27T17:25:00Z">
        <w:r w:rsidR="00980B1F" w:rsidRPr="00DF07E0" w:rsidDel="005F388B">
          <w:rPr>
            <w:rFonts w:ascii="Arial" w:hAnsi="Arial" w:cs="Arial"/>
            <w:sz w:val="22"/>
          </w:rPr>
          <w:delText>between gene expression and DNA methylation</w:delText>
        </w:r>
      </w:del>
      <w:ins w:id="116" w:author="Shicheng Guo" w:date="2016-07-27T00:22:00Z">
        <w:del w:id="117" w:author="Jingde Zhu" w:date="2016-07-27T17:25:00Z">
          <w:r w:rsidR="00B454FB" w:rsidDel="005F388B">
            <w:rPr>
              <w:rFonts w:ascii="Arial" w:hAnsi="Arial" w:cs="Arial"/>
              <w:sz w:val="22"/>
            </w:rPr>
            <w:delText xml:space="preserve"> respectively </w:delText>
          </w:r>
        </w:del>
      </w:ins>
      <w:del w:id="118" w:author="Jingde Zhu" w:date="2016-07-27T17:25:00Z">
        <w:r w:rsidR="00980B1F" w:rsidRPr="00DF07E0" w:rsidDel="005F388B">
          <w:rPr>
            <w:rFonts w:ascii="Arial" w:hAnsi="Arial" w:cs="Arial"/>
            <w:sz w:val="22"/>
          </w:rPr>
          <w:delText>and</w:delText>
        </w:r>
      </w:del>
      <w:ins w:id="119" w:author="Jingde Zhu" w:date="2016-07-27T17:25:00Z">
        <w:r w:rsidR="005F388B">
          <w:rPr>
            <w:rFonts w:ascii="Arial" w:hAnsi="Arial" w:cs="Arial" w:hint="eastAsia"/>
            <w:sz w:val="22"/>
          </w:rPr>
          <w:t xml:space="preserve">as well </w:t>
        </w:r>
        <w:del w:id="120" w:author="Shicheng Guo" w:date="2016-07-27T18:01:00Z">
          <w:r w:rsidR="005F388B" w:rsidDel="00914EFF">
            <w:rPr>
              <w:rFonts w:ascii="Arial" w:hAnsi="Arial" w:cs="Arial" w:hint="eastAsia"/>
              <w:sz w:val="22"/>
            </w:rPr>
            <w:delText xml:space="preserve">as </w:delText>
          </w:r>
        </w:del>
      </w:ins>
      <w:del w:id="121" w:author="Shicheng Guo" w:date="2016-07-27T18:01:00Z">
        <w:r w:rsidR="00980B1F" w:rsidRPr="00DF07E0" w:rsidDel="00914EFF">
          <w:rPr>
            <w:rFonts w:ascii="Arial" w:hAnsi="Arial" w:cs="Arial"/>
            <w:sz w:val="22"/>
          </w:rPr>
          <w:delText xml:space="preserve"> the</w:delText>
        </w:r>
      </w:del>
      <w:ins w:id="122" w:author="Shicheng Guo" w:date="2016-07-27T18:01:00Z">
        <w:r w:rsidR="00914EFF">
          <w:rPr>
            <w:rFonts w:ascii="Arial" w:hAnsi="Arial" w:cs="Arial"/>
            <w:sz w:val="22"/>
          </w:rPr>
          <w:t xml:space="preserve">as </w:t>
        </w:r>
        <w:r w:rsidR="00914EFF" w:rsidRPr="00DF07E0">
          <w:rPr>
            <w:rFonts w:ascii="Arial" w:hAnsi="Arial" w:cs="Arial"/>
            <w:sz w:val="22"/>
          </w:rPr>
          <w:t>the</w:t>
        </w:r>
      </w:ins>
      <w:r w:rsidR="00980B1F" w:rsidRPr="00DF07E0">
        <w:rPr>
          <w:rFonts w:ascii="Arial" w:hAnsi="Arial" w:cs="Arial"/>
          <w:sz w:val="22"/>
        </w:rPr>
        <w:t xml:space="preserve"> most significant regression </w:t>
      </w:r>
      <w:del w:id="123" w:author="Shicheng Guo" w:date="2016-07-27T18:01:00Z">
        <w:r w:rsidR="00980B1F" w:rsidRPr="00DF07E0" w:rsidDel="00914EFF">
          <w:rPr>
            <w:rFonts w:ascii="Arial" w:hAnsi="Arial" w:cs="Arial"/>
            <w:sz w:val="22"/>
          </w:rPr>
          <w:delText>model</w:delText>
        </w:r>
      </w:del>
      <w:ins w:id="124" w:author="Jingde Zhu" w:date="2016-07-27T17:27:00Z">
        <w:del w:id="125" w:author="Shicheng Guo" w:date="2016-07-27T18:01:00Z">
          <w:r w:rsidR="004058F7" w:rsidDel="00914EFF">
            <w:rPr>
              <w:rFonts w:ascii="Arial" w:hAnsi="Arial" w:cs="Arial" w:hint="eastAsia"/>
              <w:sz w:val="22"/>
            </w:rPr>
            <w:delText>.</w:delText>
          </w:r>
        </w:del>
      </w:ins>
      <w:del w:id="126" w:author="Shicheng Guo" w:date="2016-07-27T18:01:00Z">
        <w:r w:rsidR="00980B1F" w:rsidRPr="00DF07E0" w:rsidDel="00914EFF">
          <w:rPr>
            <w:rFonts w:ascii="Arial" w:hAnsi="Arial" w:cs="Arial"/>
            <w:sz w:val="22"/>
          </w:rPr>
          <w:delText xml:space="preserve"> were reported in </w:delText>
        </w:r>
        <w:r w:rsidR="00583799" w:rsidRPr="00DF07E0" w:rsidDel="00914EFF">
          <w:rPr>
            <w:rFonts w:ascii="Arial" w:hAnsi="Arial" w:cs="Arial"/>
            <w:sz w:val="22"/>
          </w:rPr>
          <w:delText xml:space="preserve">the </w:delText>
        </w:r>
        <w:r w:rsidR="00980B1F" w:rsidRPr="00DF07E0" w:rsidDel="00914EFF">
          <w:rPr>
            <w:rFonts w:ascii="Arial" w:hAnsi="Arial" w:cs="Arial"/>
            <w:sz w:val="22"/>
          </w:rPr>
          <w:delText>current study.</w:delText>
        </w:r>
      </w:del>
      <w:ins w:id="127" w:author="Jingde Zhu" w:date="2016-07-27T10:27:00Z">
        <w:del w:id="128" w:author="Shicheng Guo" w:date="2016-07-27T18:01:00Z">
          <w:r w:rsidR="00DF07E0" w:rsidDel="00914EFF">
            <w:rPr>
              <w:rFonts w:ascii="Arial" w:hAnsi="Arial" w:cs="Arial"/>
              <w:sz w:val="22"/>
            </w:rPr>
            <w:delText>T</w:delText>
          </w:r>
        </w:del>
      </w:ins>
      <w:ins w:id="129" w:author="Jingde Zhu" w:date="2016-07-27T10:28:00Z">
        <w:del w:id="130" w:author="Shicheng Guo" w:date="2016-07-27T18:01:00Z">
          <w:r w:rsidR="00DF07E0" w:rsidDel="00914EFF">
            <w:rPr>
              <w:rFonts w:ascii="Arial" w:hAnsi="Arial" w:cs="Arial" w:hint="eastAsia"/>
              <w:sz w:val="22"/>
            </w:rPr>
            <w:delText>he</w:delText>
          </w:r>
        </w:del>
      </w:ins>
      <w:ins w:id="131" w:author="Shicheng Guo" w:date="2016-07-27T18:01:00Z">
        <w:r w:rsidR="00914EFF" w:rsidRPr="00DF07E0">
          <w:rPr>
            <w:rFonts w:ascii="Arial" w:hAnsi="Arial" w:cs="Arial"/>
            <w:sz w:val="22"/>
          </w:rPr>
          <w:t>model</w:t>
        </w:r>
        <w:r w:rsidR="00914EFF">
          <w:rPr>
            <w:rFonts w:ascii="Arial" w:hAnsi="Arial" w:cs="Arial"/>
            <w:sz w:val="22"/>
          </w:rPr>
          <w:t>. The</w:t>
        </w:r>
      </w:ins>
      <w:ins w:id="132" w:author="Jingde Zhu" w:date="2016-07-27T10:28:00Z">
        <w:r w:rsidR="00DF07E0">
          <w:rPr>
            <w:rFonts w:ascii="Arial" w:hAnsi="Arial" w:cs="Arial" w:hint="eastAsia"/>
            <w:sz w:val="22"/>
          </w:rPr>
          <w:t xml:space="preserve"> Y </w:t>
        </w:r>
      </w:ins>
      <w:ins w:id="133" w:author="Shicheng Guo" w:date="2016-07-27T00:19:00Z">
        <w:r w:rsidR="00A04E12">
          <w:rPr>
            <w:rFonts w:ascii="Arial" w:hAnsi="Arial" w:cs="Arial"/>
            <w:sz w:val="22"/>
          </w:rPr>
          <w:t xml:space="preserve">axis </w:t>
        </w:r>
      </w:ins>
      <w:ins w:id="134" w:author="Shicheng Guo" w:date="2016-07-26T19:47:00Z">
        <w:r>
          <w:rPr>
            <w:rFonts w:ascii="Arial" w:hAnsi="Arial" w:cs="Arial"/>
            <w:sz w:val="22"/>
          </w:rPr>
          <w:t>represent</w:t>
        </w:r>
      </w:ins>
      <w:ins w:id="135" w:author="Shicheng Guo" w:date="2016-07-26T19:49:00Z">
        <w:r>
          <w:rPr>
            <w:rFonts w:ascii="Arial" w:hAnsi="Arial" w:cs="Arial"/>
            <w:sz w:val="22"/>
          </w:rPr>
          <w:t>s</w:t>
        </w:r>
      </w:ins>
      <w:ins w:id="136" w:author="Shicheng Guo" w:date="2016-07-26T19:47:00Z">
        <w:r>
          <w:rPr>
            <w:rFonts w:ascii="Arial" w:hAnsi="Arial" w:cs="Arial"/>
            <w:sz w:val="22"/>
          </w:rPr>
          <w:t xml:space="preserve"> the </w:t>
        </w:r>
      </w:ins>
      <w:ins w:id="137" w:author="Shicheng Guo" w:date="2016-07-26T19:48:00Z">
        <w:r w:rsidR="005B4680" w:rsidRPr="005B4680">
          <w:rPr>
            <w:sz w:val="22"/>
            <w:rPrChange w:id="138" w:author="Shicheng Guo" w:date="2016-07-27T00:21:00Z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</w:rPrChange>
          </w:rPr>
          <w:t>log</w:t>
        </w:r>
        <w:r w:rsidR="005B4680" w:rsidRPr="005B4680">
          <w:rPr>
            <w:rFonts w:ascii="Arial" w:hAnsi="Arial" w:cs="Arial"/>
            <w:sz w:val="22"/>
            <w:rPrChange w:id="139" w:author="Shicheng Guo" w:date="2016-07-27T00:15:00Z">
              <w:rPr>
                <w:rFonts w:ascii="Arial" w:hAnsi="Arial" w:cs="Arial"/>
                <w:i/>
                <w:iCs/>
                <w:color w:val="545454"/>
                <w:shd w:val="clear" w:color="auto" w:fill="FFFFFF"/>
              </w:rPr>
            </w:rPrChange>
          </w:rPr>
          <w:t>-</w:t>
        </w:r>
        <w:r w:rsidR="005B4680" w:rsidRPr="005B4680">
          <w:rPr>
            <w:sz w:val="22"/>
            <w:rPrChange w:id="140" w:author="Shicheng Guo" w:date="2016-07-27T00:21:00Z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6A6A6A"/>
                <w:shd w:val="clear" w:color="auto" w:fill="FFFFFF"/>
              </w:rPr>
            </w:rPrChange>
          </w:rPr>
          <w:t xml:space="preserve">transformed read counts </w:t>
        </w:r>
      </w:ins>
      <w:ins w:id="141" w:author="Jingde Zhu" w:date="2016-07-27T10:28:00Z">
        <w:r w:rsidR="00DF07E0">
          <w:rPr>
            <w:rFonts w:ascii="Arial" w:hAnsi="Arial" w:cs="Arial" w:hint="eastAsia"/>
            <w:sz w:val="22"/>
          </w:rPr>
          <w:t xml:space="preserve">and X </w:t>
        </w:r>
        <w:del w:id="142" w:author="Shicheng Guo" w:date="2016-07-27T00:19:00Z">
          <w:r w:rsidR="00DF07E0" w:rsidDel="00A04E12">
            <w:rPr>
              <w:rFonts w:ascii="Arial" w:hAnsi="Arial" w:cs="Arial" w:hint="eastAsia"/>
              <w:sz w:val="22"/>
            </w:rPr>
            <w:delText>asix</w:delText>
          </w:r>
        </w:del>
      </w:ins>
      <w:ins w:id="143" w:author="Shicheng Guo" w:date="2016-07-27T00:19:00Z">
        <w:r w:rsidR="00A04E12">
          <w:rPr>
            <w:rFonts w:ascii="Arial" w:hAnsi="Arial" w:cs="Arial"/>
            <w:sz w:val="22"/>
          </w:rPr>
          <w:t>axis</w:t>
        </w:r>
      </w:ins>
      <w:ins w:id="144" w:author="Shicheng Guo" w:date="2016-07-27T18:01:00Z">
        <w:r w:rsidR="00914EFF">
          <w:rPr>
            <w:rFonts w:ascii="Arial" w:hAnsi="Arial" w:cs="Arial"/>
            <w:sz w:val="22"/>
          </w:rPr>
          <w:t xml:space="preserve"> </w:t>
        </w:r>
      </w:ins>
      <w:ins w:id="145" w:author="Shicheng Guo" w:date="2016-07-27T00:19:00Z">
        <w:r w:rsidR="00A04E12">
          <w:rPr>
            <w:rFonts w:ascii="Arial" w:hAnsi="Arial" w:cs="Arial"/>
            <w:sz w:val="22"/>
          </w:rPr>
          <w:t xml:space="preserve">represents </w:t>
        </w:r>
      </w:ins>
      <w:ins w:id="146" w:author="Shicheng Guo" w:date="2016-07-27T00:20:00Z">
        <w:r w:rsidR="00A04E12">
          <w:rPr>
            <w:rFonts w:ascii="Arial" w:hAnsi="Arial" w:cs="Arial"/>
            <w:sz w:val="22"/>
          </w:rPr>
          <w:t xml:space="preserve">logit transformed beta-value of DNA methylation. </w:t>
        </w:r>
      </w:ins>
    </w:p>
    <w:p w14:paraId="16170ECE" w14:textId="77777777" w:rsidR="000C1A29" w:rsidRDefault="00D966D2">
      <w:pPr>
        <w:pStyle w:val="Heading5"/>
        <w:spacing w:line="360" w:lineRule="auto"/>
        <w:rPr>
          <w:del w:id="147" w:author="Jingde Zhu" w:date="2016-07-27T10:28:00Z"/>
        </w:rPr>
        <w:pPrChange w:id="148" w:author="Shicheng Guo" w:date="2016-07-27T00:20:00Z">
          <w:pPr>
            <w:pStyle w:val="Heading5"/>
          </w:pPr>
        </w:pPrChange>
      </w:pPr>
      <w:del w:id="149" w:author="Jingde Zhu" w:date="2016-07-27T10:28:00Z">
        <w:r w:rsidRPr="00DF07E0" w:rsidDel="00DF07E0">
          <w:delText xml:space="preserve">Fig. S2. PSEN1 level and </w:delText>
        </w:r>
        <w:r w:rsidR="007C26C3" w:rsidRPr="00DF07E0" w:rsidDel="00DF07E0">
          <w:rPr>
            <w:rFonts w:hint="eastAsia"/>
          </w:rPr>
          <w:delText xml:space="preserve">the </w:delText>
        </w:r>
        <w:r w:rsidR="007C26C3" w:rsidRPr="00DF07E0" w:rsidDel="00DF07E0">
          <w:delText>γ-secretase</w:delText>
        </w:r>
        <w:r w:rsidRPr="00DF07E0" w:rsidDel="00DF07E0">
          <w:delText xml:space="preserve">activities on migration and proliferation rate of UM-UC-3 cells. </w:delText>
        </w:r>
      </w:del>
    </w:p>
    <w:p w14:paraId="0D9FA6D1" w14:textId="77777777" w:rsidR="00790CD4" w:rsidRPr="008A0FCF" w:rsidDel="00DF07E0" w:rsidRDefault="00EA15B8" w:rsidP="008A0FCF">
      <w:pPr>
        <w:spacing w:line="480" w:lineRule="auto"/>
        <w:rPr>
          <w:del w:id="150" w:author="Jingde Zhu" w:date="2016-07-27T10:28:00Z"/>
          <w:rFonts w:ascii="Arial" w:hAnsi="Arial" w:cs="Arial"/>
          <w:sz w:val="22"/>
        </w:rPr>
      </w:pPr>
      <w:del w:id="151" w:author="Jingde Zhu" w:date="2016-07-27T10:28:00Z">
        <w:r w:rsidRPr="00DF07E0" w:rsidDel="00DF07E0">
          <w:rPr>
            <w:rFonts w:ascii="Arial" w:hAnsi="Arial" w:cs="Arial"/>
            <w:sz w:val="22"/>
          </w:rPr>
          <w:delText xml:space="preserve">A. The wound healing assay of UM-UC-3 cells treated with </w:delText>
        </w:r>
        <w:r w:rsidR="007C26C3" w:rsidRPr="00DF07E0" w:rsidDel="00DF07E0">
          <w:rPr>
            <w:rFonts w:ascii="Arial" w:hAnsi="Arial" w:cs="Arial" w:hint="eastAsia"/>
            <w:sz w:val="22"/>
          </w:rPr>
          <w:delText>NC</w:delText>
        </w:r>
        <w:r w:rsidR="000E1097" w:rsidRPr="00DF07E0" w:rsidDel="00DF07E0">
          <w:rPr>
            <w:rFonts w:ascii="Arial" w:hAnsi="Arial" w:cs="Arial"/>
            <w:i/>
            <w:sz w:val="22"/>
          </w:rPr>
          <w:delText>,</w:delText>
        </w:r>
        <w:r w:rsidR="00A03AF8" w:rsidRPr="00DF07E0" w:rsidDel="00DF07E0">
          <w:rPr>
            <w:rFonts w:ascii="Arial" w:hAnsi="Arial" w:cs="Arial"/>
            <w:i/>
            <w:sz w:val="22"/>
          </w:rPr>
          <w:delText>PSEN1</w:delText>
        </w:r>
        <w:r w:rsidRPr="00DF07E0" w:rsidDel="00DF07E0">
          <w:rPr>
            <w:rFonts w:ascii="Arial" w:hAnsi="Arial" w:cs="Arial"/>
            <w:sz w:val="22"/>
          </w:rPr>
          <w:delText xml:space="preserve"> SiRNA</w:delText>
        </w:r>
        <w:r w:rsidR="000E1097" w:rsidRPr="00DF07E0" w:rsidDel="00DF07E0">
          <w:rPr>
            <w:rFonts w:ascii="Arial" w:hAnsi="Arial" w:cs="Arial"/>
            <w:i/>
            <w:sz w:val="22"/>
          </w:rPr>
          <w:delText>,</w:delText>
        </w:r>
        <w:r w:rsidRPr="00DF07E0" w:rsidDel="00DF07E0">
          <w:rPr>
            <w:rFonts w:ascii="Arial" w:hAnsi="Arial" w:cs="Arial"/>
            <w:sz w:val="22"/>
          </w:rPr>
          <w:delText xml:space="preserve"> or DAPT was measured in 0</w:delText>
        </w:r>
        <w:r w:rsidR="000E1097" w:rsidRPr="00DF07E0" w:rsidDel="00DF07E0">
          <w:rPr>
            <w:rFonts w:ascii="Arial" w:hAnsi="Arial" w:cs="Arial"/>
            <w:i/>
            <w:sz w:val="22"/>
          </w:rPr>
          <w:delText>,</w:delText>
        </w:r>
        <w:r w:rsidRPr="00DF07E0" w:rsidDel="00DF07E0">
          <w:rPr>
            <w:rFonts w:ascii="Arial" w:hAnsi="Arial" w:cs="Arial"/>
            <w:sz w:val="22"/>
          </w:rPr>
          <w:delText xml:space="preserve"> 6</w:delText>
        </w:r>
        <w:r w:rsidR="000E1097" w:rsidRPr="00DF07E0" w:rsidDel="00DF07E0">
          <w:rPr>
            <w:rFonts w:ascii="Arial" w:hAnsi="Arial" w:cs="Arial"/>
            <w:i/>
            <w:sz w:val="22"/>
          </w:rPr>
          <w:delText>,</w:delText>
        </w:r>
        <w:r w:rsidRPr="00DF07E0" w:rsidDel="00DF07E0">
          <w:rPr>
            <w:rFonts w:ascii="Arial" w:hAnsi="Arial" w:cs="Arial"/>
            <w:sz w:val="22"/>
          </w:rPr>
          <w:delText xml:space="preserve"> and 12h. The relative migration rates were then calculated and plotted in B. C</w:delText>
        </w:r>
        <w:r w:rsidR="000E1097" w:rsidRPr="00DF07E0" w:rsidDel="00DF07E0">
          <w:rPr>
            <w:rFonts w:ascii="Arial" w:hAnsi="Arial" w:cs="Arial"/>
            <w:i/>
            <w:sz w:val="22"/>
          </w:rPr>
          <w:delText>,</w:delText>
        </w:r>
        <w:r w:rsidRPr="00DF07E0" w:rsidDel="00DF07E0">
          <w:rPr>
            <w:rFonts w:ascii="Arial" w:hAnsi="Arial" w:cs="Arial"/>
            <w:sz w:val="22"/>
          </w:rPr>
          <w:delText xml:space="preserve"> the relative proliferation rates of UM-UC-3 cells treated with </w:delText>
        </w:r>
        <w:r w:rsidR="007C26C3" w:rsidRPr="00DF07E0" w:rsidDel="00DF07E0">
          <w:rPr>
            <w:rFonts w:ascii="Arial" w:hAnsi="Arial" w:cs="Arial" w:hint="eastAsia"/>
            <w:sz w:val="22"/>
          </w:rPr>
          <w:delText>NC</w:delText>
        </w:r>
        <w:r w:rsidR="000E1097" w:rsidRPr="00DF07E0" w:rsidDel="00DF07E0">
          <w:rPr>
            <w:rFonts w:ascii="Arial" w:hAnsi="Arial" w:cs="Arial"/>
            <w:i/>
            <w:sz w:val="22"/>
          </w:rPr>
          <w:delText>,</w:delText>
        </w:r>
        <w:r w:rsidR="00A03AF8" w:rsidRPr="00DF07E0" w:rsidDel="00DF07E0">
          <w:rPr>
            <w:rFonts w:ascii="Arial" w:hAnsi="Arial" w:cs="Arial"/>
            <w:i/>
            <w:sz w:val="22"/>
          </w:rPr>
          <w:delText>PSEN1</w:delText>
        </w:r>
        <w:r w:rsidRPr="00DF07E0" w:rsidDel="00DF07E0">
          <w:rPr>
            <w:rFonts w:ascii="Arial" w:hAnsi="Arial" w:cs="Arial"/>
            <w:sz w:val="22"/>
          </w:rPr>
          <w:delText xml:space="preserve"> SiRNA</w:delText>
        </w:r>
        <w:r w:rsidR="000E1097" w:rsidRPr="00DF07E0" w:rsidDel="00DF07E0">
          <w:rPr>
            <w:rFonts w:ascii="Arial" w:hAnsi="Arial" w:cs="Arial"/>
            <w:i/>
            <w:sz w:val="22"/>
          </w:rPr>
          <w:delText>,</w:delText>
        </w:r>
        <w:r w:rsidRPr="00DF07E0" w:rsidDel="00DF07E0">
          <w:rPr>
            <w:rFonts w:ascii="Arial" w:hAnsi="Arial" w:cs="Arial"/>
            <w:sz w:val="22"/>
          </w:rPr>
          <w:delText xml:space="preserve"> or DAPT were analyzed and plotted.</w:delText>
        </w:r>
      </w:del>
    </w:p>
    <w:p w14:paraId="40CF5952" w14:textId="77777777" w:rsidR="00810B42" w:rsidDel="00241003" w:rsidRDefault="00810B42" w:rsidP="008A0FCF">
      <w:pPr>
        <w:spacing w:line="480" w:lineRule="auto"/>
        <w:rPr>
          <w:del w:id="152" w:author="Shicheng Guo" w:date="2016-07-27T00:20:00Z"/>
          <w:rFonts w:ascii="Arial" w:hAnsi="Arial" w:cs="Arial"/>
          <w:sz w:val="22"/>
        </w:rPr>
      </w:pPr>
    </w:p>
    <w:p w14:paraId="6DA27DDF" w14:textId="77777777" w:rsidR="00810B42" w:rsidRDefault="00810B42" w:rsidP="008A0FCF">
      <w:pPr>
        <w:spacing w:line="480" w:lineRule="auto"/>
        <w:rPr>
          <w:ins w:id="153" w:author="Shicheng Guo" w:date="2016-07-27T00:20:00Z"/>
          <w:rFonts w:ascii="Arial" w:hAnsi="Arial" w:cs="Arial"/>
          <w:sz w:val="22"/>
        </w:rPr>
      </w:pPr>
    </w:p>
    <w:p w14:paraId="0DC3C11C" w14:textId="77777777" w:rsidR="00241003" w:rsidRDefault="00241003" w:rsidP="008A0FCF">
      <w:pPr>
        <w:spacing w:line="480" w:lineRule="auto"/>
        <w:rPr>
          <w:rFonts w:ascii="Arial" w:hAnsi="Arial" w:cs="Arial"/>
          <w:sz w:val="22"/>
        </w:rPr>
      </w:pPr>
    </w:p>
    <w:p w14:paraId="0EADD2F6" w14:textId="77777777" w:rsidR="00FF0DAC" w:rsidRPr="00FF0DAC" w:rsidRDefault="005B4680" w:rsidP="00FF0DAC">
      <w:pPr>
        <w:ind w:left="720" w:hanging="720"/>
        <w:rPr>
          <w:rFonts w:cs="Arial"/>
          <w:noProof/>
          <w:sz w:val="20"/>
        </w:rPr>
      </w:pPr>
      <w:r>
        <w:rPr>
          <w:rFonts w:ascii="Arial" w:hAnsi="Arial" w:cs="Arial"/>
          <w:sz w:val="22"/>
        </w:rPr>
        <w:fldChar w:fldCharType="begin"/>
      </w:r>
      <w:r w:rsidR="00810B42">
        <w:rPr>
          <w:rFonts w:ascii="Arial" w:hAnsi="Arial" w:cs="Arial"/>
          <w:sz w:val="22"/>
        </w:rPr>
        <w:instrText xml:space="preserve"> ADDIN EN.REFLIST </w:instrText>
      </w:r>
      <w:r>
        <w:rPr>
          <w:rFonts w:ascii="Arial" w:hAnsi="Arial" w:cs="Arial"/>
          <w:sz w:val="22"/>
        </w:rPr>
        <w:fldChar w:fldCharType="separate"/>
      </w:r>
      <w:bookmarkStart w:id="154" w:name="_ENREF_1"/>
      <w:r w:rsidR="00FF0DAC" w:rsidRPr="00FF0DAC">
        <w:rPr>
          <w:rFonts w:cs="Arial"/>
          <w:noProof/>
          <w:sz w:val="20"/>
        </w:rPr>
        <w:t>[1]B. De Strooper, Aph-1, Pen-2, and Nicastrin with Presenilin generate an active gamma-Secretase complex. Neuron 38 (2003) 9-12.</w:t>
      </w:r>
      <w:bookmarkEnd w:id="154"/>
    </w:p>
    <w:p w14:paraId="55DF390C" w14:textId="77777777" w:rsidR="00FF0DAC" w:rsidRPr="00FF0DAC" w:rsidRDefault="00FF0DAC" w:rsidP="00FF0DAC">
      <w:pPr>
        <w:ind w:left="720" w:hanging="720"/>
        <w:rPr>
          <w:rFonts w:cs="Arial"/>
          <w:noProof/>
          <w:sz w:val="20"/>
        </w:rPr>
      </w:pPr>
      <w:bookmarkStart w:id="155" w:name="_ENREF_2"/>
      <w:r w:rsidRPr="00FF0DAC">
        <w:rPr>
          <w:rFonts w:cs="Arial"/>
          <w:noProof/>
          <w:sz w:val="20"/>
        </w:rPr>
        <w:t>[2]T. Wakabayashi, B. De Strooper, Presenilins: members of the gamma-secretase quartets, but part-time soloists too. Physiology (Bethesda) 23 (2008) 194-204.</w:t>
      </w:r>
      <w:bookmarkEnd w:id="155"/>
    </w:p>
    <w:p w14:paraId="5B60D0D6" w14:textId="77777777" w:rsidR="00FF0DAC" w:rsidRPr="00FF0DAC" w:rsidRDefault="00FF0DAC" w:rsidP="00FF0DAC">
      <w:pPr>
        <w:ind w:left="720" w:hanging="720"/>
        <w:rPr>
          <w:rFonts w:cs="Arial"/>
          <w:noProof/>
          <w:sz w:val="20"/>
        </w:rPr>
      </w:pPr>
      <w:bookmarkStart w:id="156" w:name="_ENREF_3"/>
      <w:r w:rsidRPr="00FF0DAC">
        <w:rPr>
          <w:rFonts w:cs="Arial"/>
          <w:noProof/>
          <w:sz w:val="20"/>
        </w:rPr>
        <w:t>[3]M.E. Boulton, J. Cai, M.B. Grant, gamma-Secretase: a multifaceted regulator of angiogenesis. Journal of cellular and molecular medicine 12 (2008) 781-795.</w:t>
      </w:r>
      <w:bookmarkEnd w:id="156"/>
    </w:p>
    <w:p w14:paraId="7FCC51A3" w14:textId="77777777" w:rsidR="00FF0DAC" w:rsidRPr="00FF0DAC" w:rsidRDefault="00FF0DAC" w:rsidP="00FF0DAC">
      <w:pPr>
        <w:ind w:left="720" w:hanging="720"/>
        <w:rPr>
          <w:rFonts w:cs="Arial"/>
          <w:noProof/>
          <w:sz w:val="20"/>
        </w:rPr>
      </w:pPr>
      <w:bookmarkStart w:id="157" w:name="_ENREF_4"/>
      <w:r w:rsidRPr="00FF0DAC">
        <w:rPr>
          <w:rFonts w:cs="Arial"/>
          <w:noProof/>
          <w:sz w:val="20"/>
        </w:rPr>
        <w:t>[4]L. Chavez-Gutierrez, L. Bammens, I. Benilova, A. Vandersteen, M. Benurwar, M. Borgers, S. Lismont, L. Zhou, S. Van Cleynenbreugel, H. Esselmann, J. Wiltfang, L. Serneels, E. Karran, H. Gijsen, J. Schymkowitz, F. Rousseau, K. Broersen, B. De Strooper, The mechanism of gamma-Secretase dysfunction in familial Alzheimer disease. The EMBO journal 31 (2012) 2261-2274.</w:t>
      </w:r>
      <w:bookmarkEnd w:id="157"/>
    </w:p>
    <w:p w14:paraId="22E59A96" w14:textId="77777777" w:rsidR="00FF0DAC" w:rsidRPr="00FF0DAC" w:rsidRDefault="00FF0DAC" w:rsidP="00FF0DAC">
      <w:pPr>
        <w:ind w:left="720" w:hanging="720"/>
        <w:rPr>
          <w:rFonts w:cs="Arial"/>
          <w:noProof/>
          <w:sz w:val="20"/>
        </w:rPr>
      </w:pPr>
      <w:bookmarkStart w:id="158" w:name="_ENREF_5"/>
      <w:r w:rsidRPr="00FF0DAC">
        <w:rPr>
          <w:rFonts w:cs="Arial"/>
          <w:noProof/>
          <w:sz w:val="20"/>
        </w:rPr>
        <w:t>[5]B. Li, C.N. Dewey, RSEM: accurate transcript quantification from RNA-Seq data with or without a reference genome. BMC bioinformatics 12 (2011) 323.</w:t>
      </w:r>
      <w:bookmarkEnd w:id="158"/>
    </w:p>
    <w:p w14:paraId="64DD2167" w14:textId="77777777" w:rsidR="00FF0DAC" w:rsidRPr="00FF0DAC" w:rsidRDefault="00FF0DAC" w:rsidP="00FF0DAC">
      <w:pPr>
        <w:ind w:left="720" w:hanging="720"/>
        <w:rPr>
          <w:rFonts w:cs="Arial"/>
          <w:noProof/>
          <w:sz w:val="20"/>
        </w:rPr>
      </w:pPr>
      <w:bookmarkStart w:id="159" w:name="_ENREF_6"/>
      <w:r w:rsidRPr="00FF0DAC">
        <w:rPr>
          <w:rFonts w:cs="Arial"/>
          <w:noProof/>
          <w:sz w:val="20"/>
        </w:rPr>
        <w:t>[6]Comprehensive molecular characterization of urothelial bladder carcinoma. Nature 507 (2014) 315-322.</w:t>
      </w:r>
      <w:bookmarkEnd w:id="159"/>
    </w:p>
    <w:p w14:paraId="7A9A6095" w14:textId="030EABB0" w:rsidR="00FF0DAC" w:rsidRDefault="00FF0DAC" w:rsidP="00FF0DAC">
      <w:pPr>
        <w:rPr>
          <w:rFonts w:cs="Arial"/>
          <w:noProof/>
          <w:sz w:val="20"/>
        </w:rPr>
      </w:pPr>
    </w:p>
    <w:p w14:paraId="7EDC6698" w14:textId="7960333B" w:rsidR="00116310" w:rsidRPr="008A0FCF" w:rsidRDefault="005B4680" w:rsidP="008A0FCF">
      <w:pPr>
        <w:spacing w:line="48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fldChar w:fldCharType="end"/>
      </w:r>
    </w:p>
    <w:sectPr w:rsidR="00116310" w:rsidRPr="008A0FCF" w:rsidSect="0021200F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3" w:author="Jingde Zhu" w:date="2016-07-27T10:25:00Z" w:initials="JZ">
    <w:p w14:paraId="34595277" w14:textId="77777777" w:rsidR="00DF07E0" w:rsidRDefault="00DF07E0">
      <w:pPr>
        <w:pStyle w:val="CommentText"/>
      </w:pPr>
      <w:r>
        <w:rPr>
          <w:rStyle w:val="CommentReference"/>
        </w:rPr>
        <w:annotationRef/>
      </w:r>
      <w:r>
        <w:t>Source</w:t>
      </w:r>
      <w:r>
        <w:rPr>
          <w:rFonts w:hint="eastAsia"/>
        </w:rPr>
        <w:t xml:space="preserve"> of data must be specified</w:t>
      </w:r>
    </w:p>
  </w:comment>
  <w:comment w:id="80" w:author="Shicheng Guo" w:date="2016-07-26T17:14:00Z" w:initials="SG">
    <w:p w14:paraId="61BD5D6B" w14:textId="77777777" w:rsidR="00583799" w:rsidRDefault="00583799">
      <w:pPr>
        <w:pStyle w:val="CommentText"/>
      </w:pPr>
      <w:r>
        <w:rPr>
          <w:rStyle w:val="CommentReference"/>
        </w:rPr>
        <w:annotationRef/>
      </w:r>
      <w:r>
        <w:t>No. We don’t need to provide the link since it is the unique and standardized way to get the data in cbioprotal website.</w:t>
      </w:r>
    </w:p>
  </w:comment>
  <w:comment w:id="81" w:author="Jingde Zhu" w:date="2016-07-27T10:27:00Z" w:initials="JZ">
    <w:p w14:paraId="38B5C8EF" w14:textId="77777777" w:rsidR="00DF07E0" w:rsidRDefault="00DF07E0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ource &gt;???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595277" w15:done="0"/>
  <w15:commentEx w15:paraId="61BD5D6B" w15:done="0"/>
  <w15:commentEx w15:paraId="38B5C8E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1F00E" w14:textId="77777777" w:rsidR="002228CE" w:rsidRDefault="002228CE" w:rsidP="00A15DF9">
      <w:r>
        <w:separator/>
      </w:r>
    </w:p>
  </w:endnote>
  <w:endnote w:type="continuationSeparator" w:id="0">
    <w:p w14:paraId="7D1DFA50" w14:textId="77777777" w:rsidR="002228CE" w:rsidRDefault="002228CE" w:rsidP="00A15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8642" w14:textId="337A8F80" w:rsidR="0039383B" w:rsidRDefault="005B4680">
    <w:pPr>
      <w:pStyle w:val="Footer"/>
      <w:jc w:val="center"/>
    </w:pPr>
    <w:r>
      <w:fldChar w:fldCharType="begin"/>
    </w:r>
    <w:r w:rsidR="00FA02BF">
      <w:instrText xml:space="preserve"> PAGE   \* MERGEFORMAT </w:instrText>
    </w:r>
    <w:r>
      <w:fldChar w:fldCharType="separate"/>
    </w:r>
    <w:r w:rsidR="00FF0DAC">
      <w:rPr>
        <w:noProof/>
      </w:rPr>
      <w:t>3</w:t>
    </w:r>
    <w:r>
      <w:rPr>
        <w:noProof/>
      </w:rPr>
      <w:fldChar w:fldCharType="end"/>
    </w:r>
  </w:p>
  <w:p w14:paraId="522A575C" w14:textId="77777777" w:rsidR="0039383B" w:rsidRDefault="00393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BE96" w14:textId="77777777" w:rsidR="002228CE" w:rsidRDefault="002228CE" w:rsidP="00A15DF9">
      <w:r>
        <w:separator/>
      </w:r>
    </w:p>
  </w:footnote>
  <w:footnote w:type="continuationSeparator" w:id="0">
    <w:p w14:paraId="3C742261" w14:textId="77777777" w:rsidR="002228CE" w:rsidRDefault="002228CE" w:rsidP="00A15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17D5C" w14:textId="33BFB907" w:rsidR="0039383B" w:rsidRDefault="005B4680">
    <w:pPr>
      <w:pStyle w:val="Header"/>
    </w:pPr>
    <w:r>
      <w:rPr>
        <w:b/>
        <w:sz w:val="24"/>
        <w:szCs w:val="24"/>
      </w:rPr>
      <w:fldChar w:fldCharType="begin"/>
    </w:r>
    <w:r w:rsidR="0039383B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FF0DAC">
      <w:rPr>
        <w:b/>
        <w:noProof/>
      </w:rPr>
      <w:t>3</w:t>
    </w:r>
    <w:r>
      <w:rPr>
        <w:b/>
        <w:sz w:val="24"/>
        <w:szCs w:val="24"/>
      </w:rPr>
      <w:fldChar w:fldCharType="end"/>
    </w:r>
    <w:r w:rsidR="0039383B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39383B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FF0DAC">
      <w:rPr>
        <w:b/>
        <w:noProof/>
      </w:rPr>
      <w:t>3</w:t>
    </w:r>
    <w:r>
      <w:rPr>
        <w:b/>
        <w:sz w:val="24"/>
        <w:szCs w:val="24"/>
      </w:rPr>
      <w:fldChar w:fldCharType="end"/>
    </w:r>
  </w:p>
  <w:p w14:paraId="7EF302D1" w14:textId="77777777" w:rsidR="0039383B" w:rsidRDefault="0039383B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hicheng Guo">
    <w15:presenceInfo w15:providerId="Windows Live" w15:userId="e8691873bc2ddf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Letter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xperd5v2pdw0vneds9axz9a600zfxfwwsdtv&quot;&gt;RA-lncRNA&lt;record-ids&gt;&lt;item&gt;203&lt;/item&gt;&lt;item&gt;204&lt;/item&gt;&lt;/record-ids&gt;&lt;/item&gt;&lt;/Libraries&gt;"/>
  </w:docVars>
  <w:rsids>
    <w:rsidRoot w:val="004F7125"/>
    <w:rsid w:val="00001DE3"/>
    <w:rsid w:val="00007EE1"/>
    <w:rsid w:val="00010421"/>
    <w:rsid w:val="00012D28"/>
    <w:rsid w:val="00017DB0"/>
    <w:rsid w:val="000237D2"/>
    <w:rsid w:val="00024961"/>
    <w:rsid w:val="000373DE"/>
    <w:rsid w:val="00041494"/>
    <w:rsid w:val="00041690"/>
    <w:rsid w:val="00044DA7"/>
    <w:rsid w:val="000478CC"/>
    <w:rsid w:val="00050B2B"/>
    <w:rsid w:val="00052953"/>
    <w:rsid w:val="00054011"/>
    <w:rsid w:val="00054642"/>
    <w:rsid w:val="00054EBB"/>
    <w:rsid w:val="0005705E"/>
    <w:rsid w:val="00063060"/>
    <w:rsid w:val="00066DC8"/>
    <w:rsid w:val="00071F15"/>
    <w:rsid w:val="00074893"/>
    <w:rsid w:val="00076B95"/>
    <w:rsid w:val="00077A88"/>
    <w:rsid w:val="00080CB9"/>
    <w:rsid w:val="00083272"/>
    <w:rsid w:val="000908A7"/>
    <w:rsid w:val="000A275F"/>
    <w:rsid w:val="000A52FB"/>
    <w:rsid w:val="000A7A7B"/>
    <w:rsid w:val="000B446B"/>
    <w:rsid w:val="000C1A29"/>
    <w:rsid w:val="000C2E6A"/>
    <w:rsid w:val="000D0ECA"/>
    <w:rsid w:val="000D2CF2"/>
    <w:rsid w:val="000D3203"/>
    <w:rsid w:val="000D3E5D"/>
    <w:rsid w:val="000D77CC"/>
    <w:rsid w:val="000E1097"/>
    <w:rsid w:val="000E3ED9"/>
    <w:rsid w:val="000E4617"/>
    <w:rsid w:val="000E4EE4"/>
    <w:rsid w:val="000F0382"/>
    <w:rsid w:val="000F4661"/>
    <w:rsid w:val="000F48A6"/>
    <w:rsid w:val="000F57D2"/>
    <w:rsid w:val="00104D3C"/>
    <w:rsid w:val="00106D09"/>
    <w:rsid w:val="00116310"/>
    <w:rsid w:val="00120937"/>
    <w:rsid w:val="00121787"/>
    <w:rsid w:val="00121A43"/>
    <w:rsid w:val="00122B22"/>
    <w:rsid w:val="00127729"/>
    <w:rsid w:val="001318CE"/>
    <w:rsid w:val="00144F25"/>
    <w:rsid w:val="00146418"/>
    <w:rsid w:val="0014643A"/>
    <w:rsid w:val="00150836"/>
    <w:rsid w:val="00152602"/>
    <w:rsid w:val="00152C6A"/>
    <w:rsid w:val="00157FBB"/>
    <w:rsid w:val="001651A9"/>
    <w:rsid w:val="00173F0C"/>
    <w:rsid w:val="001740C8"/>
    <w:rsid w:val="00175666"/>
    <w:rsid w:val="001778D9"/>
    <w:rsid w:val="0018069E"/>
    <w:rsid w:val="00180741"/>
    <w:rsid w:val="0018098F"/>
    <w:rsid w:val="001832D2"/>
    <w:rsid w:val="0018463B"/>
    <w:rsid w:val="00184F3A"/>
    <w:rsid w:val="00186370"/>
    <w:rsid w:val="00190223"/>
    <w:rsid w:val="00190F0D"/>
    <w:rsid w:val="00191D7C"/>
    <w:rsid w:val="00191E50"/>
    <w:rsid w:val="001959F1"/>
    <w:rsid w:val="001B06F7"/>
    <w:rsid w:val="001B15FC"/>
    <w:rsid w:val="001B3928"/>
    <w:rsid w:val="001B4146"/>
    <w:rsid w:val="001B4294"/>
    <w:rsid w:val="001B4DA4"/>
    <w:rsid w:val="001C15A0"/>
    <w:rsid w:val="001C1A73"/>
    <w:rsid w:val="001C2340"/>
    <w:rsid w:val="001C6084"/>
    <w:rsid w:val="001C61DA"/>
    <w:rsid w:val="001C6D03"/>
    <w:rsid w:val="001C74D2"/>
    <w:rsid w:val="001D07D2"/>
    <w:rsid w:val="001D1708"/>
    <w:rsid w:val="001D2F0E"/>
    <w:rsid w:val="001D3AE9"/>
    <w:rsid w:val="001E1363"/>
    <w:rsid w:val="001E1741"/>
    <w:rsid w:val="001E237D"/>
    <w:rsid w:val="001E5618"/>
    <w:rsid w:val="001E5D65"/>
    <w:rsid w:val="001E60EB"/>
    <w:rsid w:val="001F08D2"/>
    <w:rsid w:val="001F2282"/>
    <w:rsid w:val="001F301B"/>
    <w:rsid w:val="001F4D17"/>
    <w:rsid w:val="001F4EB2"/>
    <w:rsid w:val="001F5587"/>
    <w:rsid w:val="001F64CA"/>
    <w:rsid w:val="00200F8D"/>
    <w:rsid w:val="00204A48"/>
    <w:rsid w:val="00204EDB"/>
    <w:rsid w:val="00205A20"/>
    <w:rsid w:val="0021200F"/>
    <w:rsid w:val="00215BD3"/>
    <w:rsid w:val="00216505"/>
    <w:rsid w:val="00216D98"/>
    <w:rsid w:val="002178B6"/>
    <w:rsid w:val="002228CE"/>
    <w:rsid w:val="00222B4D"/>
    <w:rsid w:val="00224D87"/>
    <w:rsid w:val="00224F18"/>
    <w:rsid w:val="002341BE"/>
    <w:rsid w:val="00236AE4"/>
    <w:rsid w:val="00237229"/>
    <w:rsid w:val="00237577"/>
    <w:rsid w:val="00241003"/>
    <w:rsid w:val="0025220B"/>
    <w:rsid w:val="002522ED"/>
    <w:rsid w:val="002551A0"/>
    <w:rsid w:val="00255C54"/>
    <w:rsid w:val="00256B9F"/>
    <w:rsid w:val="0025787F"/>
    <w:rsid w:val="002611C6"/>
    <w:rsid w:val="0026498E"/>
    <w:rsid w:val="0026744A"/>
    <w:rsid w:val="00267623"/>
    <w:rsid w:val="0027048F"/>
    <w:rsid w:val="002714F4"/>
    <w:rsid w:val="00273DE6"/>
    <w:rsid w:val="0028023F"/>
    <w:rsid w:val="00285D01"/>
    <w:rsid w:val="0029584B"/>
    <w:rsid w:val="00296E61"/>
    <w:rsid w:val="0029790E"/>
    <w:rsid w:val="002A0C6B"/>
    <w:rsid w:val="002A1A88"/>
    <w:rsid w:val="002B04DD"/>
    <w:rsid w:val="002B2119"/>
    <w:rsid w:val="002B2A11"/>
    <w:rsid w:val="002B725F"/>
    <w:rsid w:val="002C6EAF"/>
    <w:rsid w:val="002D61E6"/>
    <w:rsid w:val="002D648E"/>
    <w:rsid w:val="002E3575"/>
    <w:rsid w:val="002E3958"/>
    <w:rsid w:val="002E5D3D"/>
    <w:rsid w:val="002F00DD"/>
    <w:rsid w:val="002F1EE8"/>
    <w:rsid w:val="002F2F96"/>
    <w:rsid w:val="002F3B45"/>
    <w:rsid w:val="002F47B9"/>
    <w:rsid w:val="002F5114"/>
    <w:rsid w:val="002F6A3E"/>
    <w:rsid w:val="002F6A78"/>
    <w:rsid w:val="0030026C"/>
    <w:rsid w:val="00304811"/>
    <w:rsid w:val="00304A4C"/>
    <w:rsid w:val="003106EA"/>
    <w:rsid w:val="00313F1D"/>
    <w:rsid w:val="00322CC6"/>
    <w:rsid w:val="00324401"/>
    <w:rsid w:val="00325ABC"/>
    <w:rsid w:val="00326B0E"/>
    <w:rsid w:val="00330245"/>
    <w:rsid w:val="00332AFF"/>
    <w:rsid w:val="00333062"/>
    <w:rsid w:val="00337410"/>
    <w:rsid w:val="00337E9B"/>
    <w:rsid w:val="00340752"/>
    <w:rsid w:val="00342043"/>
    <w:rsid w:val="00344788"/>
    <w:rsid w:val="00350DD9"/>
    <w:rsid w:val="00355E42"/>
    <w:rsid w:val="00356D7C"/>
    <w:rsid w:val="0035783B"/>
    <w:rsid w:val="003614F8"/>
    <w:rsid w:val="00370C08"/>
    <w:rsid w:val="0037208A"/>
    <w:rsid w:val="00372445"/>
    <w:rsid w:val="00373D75"/>
    <w:rsid w:val="003740B0"/>
    <w:rsid w:val="00376714"/>
    <w:rsid w:val="003809A9"/>
    <w:rsid w:val="00380EA4"/>
    <w:rsid w:val="00383A33"/>
    <w:rsid w:val="00385561"/>
    <w:rsid w:val="0039094E"/>
    <w:rsid w:val="0039383B"/>
    <w:rsid w:val="00395C51"/>
    <w:rsid w:val="003A1A27"/>
    <w:rsid w:val="003A20F9"/>
    <w:rsid w:val="003A4053"/>
    <w:rsid w:val="003A4F7C"/>
    <w:rsid w:val="003B1071"/>
    <w:rsid w:val="003B37C9"/>
    <w:rsid w:val="003B6A8C"/>
    <w:rsid w:val="003B6AC4"/>
    <w:rsid w:val="003C1AC6"/>
    <w:rsid w:val="003C2FC7"/>
    <w:rsid w:val="003C3EFC"/>
    <w:rsid w:val="003C56A2"/>
    <w:rsid w:val="003C7456"/>
    <w:rsid w:val="003D0ECC"/>
    <w:rsid w:val="003D18C2"/>
    <w:rsid w:val="003D5DC1"/>
    <w:rsid w:val="003E77DE"/>
    <w:rsid w:val="003F3F43"/>
    <w:rsid w:val="003F5F69"/>
    <w:rsid w:val="004040FA"/>
    <w:rsid w:val="00404AD4"/>
    <w:rsid w:val="004058F7"/>
    <w:rsid w:val="0040607A"/>
    <w:rsid w:val="00406276"/>
    <w:rsid w:val="004069D3"/>
    <w:rsid w:val="004125EA"/>
    <w:rsid w:val="00417925"/>
    <w:rsid w:val="00430163"/>
    <w:rsid w:val="004317FE"/>
    <w:rsid w:val="00432067"/>
    <w:rsid w:val="00432501"/>
    <w:rsid w:val="004329E7"/>
    <w:rsid w:val="00435071"/>
    <w:rsid w:val="0043522B"/>
    <w:rsid w:val="004473D4"/>
    <w:rsid w:val="004519E1"/>
    <w:rsid w:val="0045775C"/>
    <w:rsid w:val="004627A7"/>
    <w:rsid w:val="00462ED8"/>
    <w:rsid w:val="004634B7"/>
    <w:rsid w:val="00471580"/>
    <w:rsid w:val="00471E4C"/>
    <w:rsid w:val="0047373F"/>
    <w:rsid w:val="00480B80"/>
    <w:rsid w:val="004811FE"/>
    <w:rsid w:val="00481430"/>
    <w:rsid w:val="0049742A"/>
    <w:rsid w:val="004A079A"/>
    <w:rsid w:val="004A3D8F"/>
    <w:rsid w:val="004B5E4E"/>
    <w:rsid w:val="004C7663"/>
    <w:rsid w:val="004D4389"/>
    <w:rsid w:val="004D717E"/>
    <w:rsid w:val="004E241E"/>
    <w:rsid w:val="004E3860"/>
    <w:rsid w:val="004F088F"/>
    <w:rsid w:val="004F4349"/>
    <w:rsid w:val="004F4F25"/>
    <w:rsid w:val="004F7125"/>
    <w:rsid w:val="004F72AD"/>
    <w:rsid w:val="00500C31"/>
    <w:rsid w:val="00503D14"/>
    <w:rsid w:val="00505B4C"/>
    <w:rsid w:val="00505BCC"/>
    <w:rsid w:val="00510F2D"/>
    <w:rsid w:val="00512E09"/>
    <w:rsid w:val="005135DC"/>
    <w:rsid w:val="00514C0A"/>
    <w:rsid w:val="005159A9"/>
    <w:rsid w:val="0052147F"/>
    <w:rsid w:val="0052198D"/>
    <w:rsid w:val="005237A8"/>
    <w:rsid w:val="0052419A"/>
    <w:rsid w:val="0052694C"/>
    <w:rsid w:val="00526B08"/>
    <w:rsid w:val="00527B97"/>
    <w:rsid w:val="00527ED9"/>
    <w:rsid w:val="00530889"/>
    <w:rsid w:val="0053130F"/>
    <w:rsid w:val="00533C38"/>
    <w:rsid w:val="00534E6A"/>
    <w:rsid w:val="00535C0D"/>
    <w:rsid w:val="0055448B"/>
    <w:rsid w:val="00566265"/>
    <w:rsid w:val="005670E7"/>
    <w:rsid w:val="00572A89"/>
    <w:rsid w:val="00573525"/>
    <w:rsid w:val="00577AAF"/>
    <w:rsid w:val="00583799"/>
    <w:rsid w:val="0058467E"/>
    <w:rsid w:val="0058594D"/>
    <w:rsid w:val="00585F21"/>
    <w:rsid w:val="0059279E"/>
    <w:rsid w:val="0059328D"/>
    <w:rsid w:val="005A06F5"/>
    <w:rsid w:val="005A34A5"/>
    <w:rsid w:val="005A4152"/>
    <w:rsid w:val="005A54F2"/>
    <w:rsid w:val="005A7143"/>
    <w:rsid w:val="005B3945"/>
    <w:rsid w:val="005B4680"/>
    <w:rsid w:val="005B55A0"/>
    <w:rsid w:val="005B5F42"/>
    <w:rsid w:val="005C0719"/>
    <w:rsid w:val="005C0784"/>
    <w:rsid w:val="005C1055"/>
    <w:rsid w:val="005C1BC0"/>
    <w:rsid w:val="005C34E6"/>
    <w:rsid w:val="005C5612"/>
    <w:rsid w:val="005C77E8"/>
    <w:rsid w:val="005D061D"/>
    <w:rsid w:val="005D1AD4"/>
    <w:rsid w:val="005D45C9"/>
    <w:rsid w:val="005D4D79"/>
    <w:rsid w:val="005E1198"/>
    <w:rsid w:val="005E59AF"/>
    <w:rsid w:val="005E7A29"/>
    <w:rsid w:val="005F11A1"/>
    <w:rsid w:val="005F327A"/>
    <w:rsid w:val="005F388B"/>
    <w:rsid w:val="00602225"/>
    <w:rsid w:val="00602FC4"/>
    <w:rsid w:val="00606A62"/>
    <w:rsid w:val="0060748F"/>
    <w:rsid w:val="0061157B"/>
    <w:rsid w:val="00612B4E"/>
    <w:rsid w:val="0062152A"/>
    <w:rsid w:val="00621637"/>
    <w:rsid w:val="00623A30"/>
    <w:rsid w:val="00626701"/>
    <w:rsid w:val="00630CE5"/>
    <w:rsid w:val="006346D4"/>
    <w:rsid w:val="00635C4B"/>
    <w:rsid w:val="0063610B"/>
    <w:rsid w:val="006414CC"/>
    <w:rsid w:val="00642457"/>
    <w:rsid w:val="00642963"/>
    <w:rsid w:val="006468F8"/>
    <w:rsid w:val="00651654"/>
    <w:rsid w:val="0065346B"/>
    <w:rsid w:val="006556E5"/>
    <w:rsid w:val="006579DA"/>
    <w:rsid w:val="0066039D"/>
    <w:rsid w:val="0066207C"/>
    <w:rsid w:val="00662854"/>
    <w:rsid w:val="00667854"/>
    <w:rsid w:val="00671C19"/>
    <w:rsid w:val="00681E5A"/>
    <w:rsid w:val="00682E5A"/>
    <w:rsid w:val="006900CB"/>
    <w:rsid w:val="006925CF"/>
    <w:rsid w:val="0069582A"/>
    <w:rsid w:val="006A675C"/>
    <w:rsid w:val="006B57EF"/>
    <w:rsid w:val="006B5BA1"/>
    <w:rsid w:val="006C0934"/>
    <w:rsid w:val="006C1181"/>
    <w:rsid w:val="006D10C8"/>
    <w:rsid w:val="006D1183"/>
    <w:rsid w:val="006D1C4D"/>
    <w:rsid w:val="006D54E7"/>
    <w:rsid w:val="006D7353"/>
    <w:rsid w:val="006E6050"/>
    <w:rsid w:val="006F3709"/>
    <w:rsid w:val="006F55F6"/>
    <w:rsid w:val="006F7480"/>
    <w:rsid w:val="00703C29"/>
    <w:rsid w:val="00706BD4"/>
    <w:rsid w:val="00714110"/>
    <w:rsid w:val="0071481D"/>
    <w:rsid w:val="00714C5C"/>
    <w:rsid w:val="00714E83"/>
    <w:rsid w:val="007164EB"/>
    <w:rsid w:val="00721BB5"/>
    <w:rsid w:val="00723473"/>
    <w:rsid w:val="00724DE1"/>
    <w:rsid w:val="007317FC"/>
    <w:rsid w:val="007334FB"/>
    <w:rsid w:val="00741BAC"/>
    <w:rsid w:val="007424C9"/>
    <w:rsid w:val="00743147"/>
    <w:rsid w:val="00746511"/>
    <w:rsid w:val="00746693"/>
    <w:rsid w:val="00746D8A"/>
    <w:rsid w:val="00750520"/>
    <w:rsid w:val="00750C13"/>
    <w:rsid w:val="00753573"/>
    <w:rsid w:val="00761AD4"/>
    <w:rsid w:val="007638CD"/>
    <w:rsid w:val="007639EA"/>
    <w:rsid w:val="007655BD"/>
    <w:rsid w:val="00767FEB"/>
    <w:rsid w:val="00771531"/>
    <w:rsid w:val="00772419"/>
    <w:rsid w:val="00772694"/>
    <w:rsid w:val="00776D0E"/>
    <w:rsid w:val="007812B3"/>
    <w:rsid w:val="007840C8"/>
    <w:rsid w:val="00790CD4"/>
    <w:rsid w:val="0079128E"/>
    <w:rsid w:val="007924C6"/>
    <w:rsid w:val="00796E8F"/>
    <w:rsid w:val="00797032"/>
    <w:rsid w:val="00797319"/>
    <w:rsid w:val="007A0FC5"/>
    <w:rsid w:val="007A31C6"/>
    <w:rsid w:val="007A5B03"/>
    <w:rsid w:val="007B15BC"/>
    <w:rsid w:val="007B2969"/>
    <w:rsid w:val="007B339E"/>
    <w:rsid w:val="007B4CB3"/>
    <w:rsid w:val="007B7114"/>
    <w:rsid w:val="007C049A"/>
    <w:rsid w:val="007C1A32"/>
    <w:rsid w:val="007C1CE7"/>
    <w:rsid w:val="007C26C3"/>
    <w:rsid w:val="007C385E"/>
    <w:rsid w:val="007D12FE"/>
    <w:rsid w:val="007D2B7E"/>
    <w:rsid w:val="007D347E"/>
    <w:rsid w:val="007D5A9E"/>
    <w:rsid w:val="007D6B2E"/>
    <w:rsid w:val="007D6F84"/>
    <w:rsid w:val="007E3780"/>
    <w:rsid w:val="007E6E5C"/>
    <w:rsid w:val="007F0498"/>
    <w:rsid w:val="007F5BBD"/>
    <w:rsid w:val="007F6C63"/>
    <w:rsid w:val="007F71F9"/>
    <w:rsid w:val="00803DB5"/>
    <w:rsid w:val="00807096"/>
    <w:rsid w:val="0080758B"/>
    <w:rsid w:val="00810137"/>
    <w:rsid w:val="00810B42"/>
    <w:rsid w:val="0081504F"/>
    <w:rsid w:val="00815FA7"/>
    <w:rsid w:val="00821F95"/>
    <w:rsid w:val="008239C3"/>
    <w:rsid w:val="008311AD"/>
    <w:rsid w:val="00833EC7"/>
    <w:rsid w:val="00834939"/>
    <w:rsid w:val="00837A39"/>
    <w:rsid w:val="00840E30"/>
    <w:rsid w:val="008515D6"/>
    <w:rsid w:val="00851D10"/>
    <w:rsid w:val="0085300E"/>
    <w:rsid w:val="0085325B"/>
    <w:rsid w:val="00853EA2"/>
    <w:rsid w:val="0085457C"/>
    <w:rsid w:val="0085492F"/>
    <w:rsid w:val="00855EF8"/>
    <w:rsid w:val="008569CA"/>
    <w:rsid w:val="00861731"/>
    <w:rsid w:val="008635F5"/>
    <w:rsid w:val="00870739"/>
    <w:rsid w:val="00870F22"/>
    <w:rsid w:val="008712D3"/>
    <w:rsid w:val="008747A2"/>
    <w:rsid w:val="008823BF"/>
    <w:rsid w:val="00885E6F"/>
    <w:rsid w:val="00886480"/>
    <w:rsid w:val="00886B8F"/>
    <w:rsid w:val="00887786"/>
    <w:rsid w:val="00891981"/>
    <w:rsid w:val="00892512"/>
    <w:rsid w:val="00892A27"/>
    <w:rsid w:val="008942B9"/>
    <w:rsid w:val="008A0FCF"/>
    <w:rsid w:val="008A1E28"/>
    <w:rsid w:val="008A4690"/>
    <w:rsid w:val="008A49AF"/>
    <w:rsid w:val="008B02C1"/>
    <w:rsid w:val="008B36E9"/>
    <w:rsid w:val="008D449D"/>
    <w:rsid w:val="008D4C4B"/>
    <w:rsid w:val="008D7CFB"/>
    <w:rsid w:val="008E0B6C"/>
    <w:rsid w:val="008E38CA"/>
    <w:rsid w:val="008E5497"/>
    <w:rsid w:val="008F386A"/>
    <w:rsid w:val="008F7F58"/>
    <w:rsid w:val="00902638"/>
    <w:rsid w:val="00902D45"/>
    <w:rsid w:val="00910EE8"/>
    <w:rsid w:val="00911999"/>
    <w:rsid w:val="00914EFF"/>
    <w:rsid w:val="00920A1F"/>
    <w:rsid w:val="00921DA1"/>
    <w:rsid w:val="00923C49"/>
    <w:rsid w:val="00926A3E"/>
    <w:rsid w:val="00934624"/>
    <w:rsid w:val="00940659"/>
    <w:rsid w:val="0094365D"/>
    <w:rsid w:val="00951E55"/>
    <w:rsid w:val="00953C27"/>
    <w:rsid w:val="00954B78"/>
    <w:rsid w:val="00954D50"/>
    <w:rsid w:val="009629D0"/>
    <w:rsid w:val="00962C31"/>
    <w:rsid w:val="00966811"/>
    <w:rsid w:val="009669C1"/>
    <w:rsid w:val="00976359"/>
    <w:rsid w:val="009768A8"/>
    <w:rsid w:val="00980000"/>
    <w:rsid w:val="00980B1F"/>
    <w:rsid w:val="009900B0"/>
    <w:rsid w:val="00990C29"/>
    <w:rsid w:val="009941BA"/>
    <w:rsid w:val="00994563"/>
    <w:rsid w:val="00996541"/>
    <w:rsid w:val="0099731F"/>
    <w:rsid w:val="0099772C"/>
    <w:rsid w:val="009A1A46"/>
    <w:rsid w:val="009A2A59"/>
    <w:rsid w:val="009C645D"/>
    <w:rsid w:val="009C6DE9"/>
    <w:rsid w:val="009D51B3"/>
    <w:rsid w:val="009E4428"/>
    <w:rsid w:val="009F1601"/>
    <w:rsid w:val="009F1807"/>
    <w:rsid w:val="009F2DCA"/>
    <w:rsid w:val="009F4E35"/>
    <w:rsid w:val="009F54A0"/>
    <w:rsid w:val="00A012DA"/>
    <w:rsid w:val="00A01323"/>
    <w:rsid w:val="00A03AF8"/>
    <w:rsid w:val="00A04203"/>
    <w:rsid w:val="00A04A36"/>
    <w:rsid w:val="00A04E12"/>
    <w:rsid w:val="00A06B88"/>
    <w:rsid w:val="00A10075"/>
    <w:rsid w:val="00A11085"/>
    <w:rsid w:val="00A12819"/>
    <w:rsid w:val="00A15DF9"/>
    <w:rsid w:val="00A20246"/>
    <w:rsid w:val="00A2222B"/>
    <w:rsid w:val="00A230CC"/>
    <w:rsid w:val="00A23F8F"/>
    <w:rsid w:val="00A24FAE"/>
    <w:rsid w:val="00A30342"/>
    <w:rsid w:val="00A40B55"/>
    <w:rsid w:val="00A4111A"/>
    <w:rsid w:val="00A456E0"/>
    <w:rsid w:val="00A46F29"/>
    <w:rsid w:val="00A511B3"/>
    <w:rsid w:val="00A518CD"/>
    <w:rsid w:val="00A56DE3"/>
    <w:rsid w:val="00A601DF"/>
    <w:rsid w:val="00A6294C"/>
    <w:rsid w:val="00A673F8"/>
    <w:rsid w:val="00A67817"/>
    <w:rsid w:val="00A67A36"/>
    <w:rsid w:val="00A70D65"/>
    <w:rsid w:val="00A73155"/>
    <w:rsid w:val="00A7461D"/>
    <w:rsid w:val="00A74911"/>
    <w:rsid w:val="00A7582B"/>
    <w:rsid w:val="00A779F6"/>
    <w:rsid w:val="00A81C06"/>
    <w:rsid w:val="00A82A12"/>
    <w:rsid w:val="00A924FF"/>
    <w:rsid w:val="00A94DF3"/>
    <w:rsid w:val="00AA1672"/>
    <w:rsid w:val="00AA1BD0"/>
    <w:rsid w:val="00AA7398"/>
    <w:rsid w:val="00AB0447"/>
    <w:rsid w:val="00AB54FC"/>
    <w:rsid w:val="00AB73FA"/>
    <w:rsid w:val="00AC03E9"/>
    <w:rsid w:val="00AD248B"/>
    <w:rsid w:val="00AD3B1A"/>
    <w:rsid w:val="00AD3EBA"/>
    <w:rsid w:val="00AD3FCB"/>
    <w:rsid w:val="00AD40F3"/>
    <w:rsid w:val="00AD6A7C"/>
    <w:rsid w:val="00AD7245"/>
    <w:rsid w:val="00AD7703"/>
    <w:rsid w:val="00AD792D"/>
    <w:rsid w:val="00AE59DF"/>
    <w:rsid w:val="00AE6462"/>
    <w:rsid w:val="00AE6DF0"/>
    <w:rsid w:val="00AF0316"/>
    <w:rsid w:val="00AF0B2F"/>
    <w:rsid w:val="00AF2B53"/>
    <w:rsid w:val="00AF418C"/>
    <w:rsid w:val="00AF4BFC"/>
    <w:rsid w:val="00AF5CF6"/>
    <w:rsid w:val="00AF6672"/>
    <w:rsid w:val="00B031F1"/>
    <w:rsid w:val="00B036BA"/>
    <w:rsid w:val="00B1707F"/>
    <w:rsid w:val="00B2139A"/>
    <w:rsid w:val="00B2166F"/>
    <w:rsid w:val="00B23E96"/>
    <w:rsid w:val="00B313D1"/>
    <w:rsid w:val="00B3322A"/>
    <w:rsid w:val="00B34ABE"/>
    <w:rsid w:val="00B4001B"/>
    <w:rsid w:val="00B4067E"/>
    <w:rsid w:val="00B41508"/>
    <w:rsid w:val="00B42BD2"/>
    <w:rsid w:val="00B454FB"/>
    <w:rsid w:val="00B563A8"/>
    <w:rsid w:val="00B57DFF"/>
    <w:rsid w:val="00B6036F"/>
    <w:rsid w:val="00B65F7C"/>
    <w:rsid w:val="00B66815"/>
    <w:rsid w:val="00B66E69"/>
    <w:rsid w:val="00B71816"/>
    <w:rsid w:val="00B84A18"/>
    <w:rsid w:val="00B84A80"/>
    <w:rsid w:val="00B8710E"/>
    <w:rsid w:val="00B876A1"/>
    <w:rsid w:val="00B87A2A"/>
    <w:rsid w:val="00B93F49"/>
    <w:rsid w:val="00B94550"/>
    <w:rsid w:val="00B94D89"/>
    <w:rsid w:val="00BA0E1C"/>
    <w:rsid w:val="00BA3E8D"/>
    <w:rsid w:val="00BA41EB"/>
    <w:rsid w:val="00BA52E8"/>
    <w:rsid w:val="00BA57B1"/>
    <w:rsid w:val="00BB0BE4"/>
    <w:rsid w:val="00BB0F7E"/>
    <w:rsid w:val="00BB10EE"/>
    <w:rsid w:val="00BB4684"/>
    <w:rsid w:val="00BB773E"/>
    <w:rsid w:val="00BC0E1F"/>
    <w:rsid w:val="00BC3AA3"/>
    <w:rsid w:val="00BD2A67"/>
    <w:rsid w:val="00BD319C"/>
    <w:rsid w:val="00BD42A4"/>
    <w:rsid w:val="00BD522B"/>
    <w:rsid w:val="00BD7EC1"/>
    <w:rsid w:val="00BE12C9"/>
    <w:rsid w:val="00BE18B1"/>
    <w:rsid w:val="00BE55B8"/>
    <w:rsid w:val="00BF2478"/>
    <w:rsid w:val="00BF31F1"/>
    <w:rsid w:val="00BF3B7A"/>
    <w:rsid w:val="00BF6F4A"/>
    <w:rsid w:val="00C00BAE"/>
    <w:rsid w:val="00C01AB7"/>
    <w:rsid w:val="00C11BC2"/>
    <w:rsid w:val="00C11F64"/>
    <w:rsid w:val="00C13801"/>
    <w:rsid w:val="00C20158"/>
    <w:rsid w:val="00C212DF"/>
    <w:rsid w:val="00C3017F"/>
    <w:rsid w:val="00C30935"/>
    <w:rsid w:val="00C331C7"/>
    <w:rsid w:val="00C347F2"/>
    <w:rsid w:val="00C370E2"/>
    <w:rsid w:val="00C47985"/>
    <w:rsid w:val="00C50C8E"/>
    <w:rsid w:val="00C522BA"/>
    <w:rsid w:val="00C62578"/>
    <w:rsid w:val="00C641D7"/>
    <w:rsid w:val="00C64472"/>
    <w:rsid w:val="00C66790"/>
    <w:rsid w:val="00C66875"/>
    <w:rsid w:val="00C70015"/>
    <w:rsid w:val="00C70D1A"/>
    <w:rsid w:val="00C719E7"/>
    <w:rsid w:val="00C73419"/>
    <w:rsid w:val="00C744B9"/>
    <w:rsid w:val="00C75E2A"/>
    <w:rsid w:val="00C76895"/>
    <w:rsid w:val="00C80DD1"/>
    <w:rsid w:val="00C85012"/>
    <w:rsid w:val="00C92547"/>
    <w:rsid w:val="00C92EAE"/>
    <w:rsid w:val="00C93264"/>
    <w:rsid w:val="00C93624"/>
    <w:rsid w:val="00C950CE"/>
    <w:rsid w:val="00C97CD4"/>
    <w:rsid w:val="00CA00D9"/>
    <w:rsid w:val="00CA0B59"/>
    <w:rsid w:val="00CA2876"/>
    <w:rsid w:val="00CA39AF"/>
    <w:rsid w:val="00CB09D8"/>
    <w:rsid w:val="00CB202A"/>
    <w:rsid w:val="00CB2329"/>
    <w:rsid w:val="00CB60B6"/>
    <w:rsid w:val="00CB6671"/>
    <w:rsid w:val="00CB66FB"/>
    <w:rsid w:val="00CB7221"/>
    <w:rsid w:val="00CC2795"/>
    <w:rsid w:val="00CC34A9"/>
    <w:rsid w:val="00CD0C53"/>
    <w:rsid w:val="00CE1736"/>
    <w:rsid w:val="00CE233C"/>
    <w:rsid w:val="00CE61D6"/>
    <w:rsid w:val="00CE7701"/>
    <w:rsid w:val="00CF0F9E"/>
    <w:rsid w:val="00CF17A6"/>
    <w:rsid w:val="00CF2976"/>
    <w:rsid w:val="00CF59AE"/>
    <w:rsid w:val="00D05C30"/>
    <w:rsid w:val="00D05C5C"/>
    <w:rsid w:val="00D07599"/>
    <w:rsid w:val="00D14384"/>
    <w:rsid w:val="00D14F50"/>
    <w:rsid w:val="00D14FFD"/>
    <w:rsid w:val="00D17506"/>
    <w:rsid w:val="00D17B0F"/>
    <w:rsid w:val="00D21B5E"/>
    <w:rsid w:val="00D24905"/>
    <w:rsid w:val="00D40412"/>
    <w:rsid w:val="00D40A17"/>
    <w:rsid w:val="00D41E82"/>
    <w:rsid w:val="00D4243D"/>
    <w:rsid w:val="00D43CD5"/>
    <w:rsid w:val="00D45134"/>
    <w:rsid w:val="00D51E33"/>
    <w:rsid w:val="00D5313C"/>
    <w:rsid w:val="00D536CA"/>
    <w:rsid w:val="00D53E17"/>
    <w:rsid w:val="00D5419A"/>
    <w:rsid w:val="00D55C9B"/>
    <w:rsid w:val="00D6157A"/>
    <w:rsid w:val="00D65341"/>
    <w:rsid w:val="00D67D77"/>
    <w:rsid w:val="00D806C9"/>
    <w:rsid w:val="00D80B5F"/>
    <w:rsid w:val="00D80F1F"/>
    <w:rsid w:val="00D82DB0"/>
    <w:rsid w:val="00D84970"/>
    <w:rsid w:val="00D85337"/>
    <w:rsid w:val="00D855DF"/>
    <w:rsid w:val="00D86386"/>
    <w:rsid w:val="00D86786"/>
    <w:rsid w:val="00D9213F"/>
    <w:rsid w:val="00D966D2"/>
    <w:rsid w:val="00D978A0"/>
    <w:rsid w:val="00DA02FA"/>
    <w:rsid w:val="00DA1389"/>
    <w:rsid w:val="00DA57BD"/>
    <w:rsid w:val="00DB314F"/>
    <w:rsid w:val="00DB3786"/>
    <w:rsid w:val="00DB4C32"/>
    <w:rsid w:val="00DB5400"/>
    <w:rsid w:val="00DB55F6"/>
    <w:rsid w:val="00DC43C0"/>
    <w:rsid w:val="00DC5E1D"/>
    <w:rsid w:val="00DC64D8"/>
    <w:rsid w:val="00DC7D54"/>
    <w:rsid w:val="00DD1C52"/>
    <w:rsid w:val="00DD2FD7"/>
    <w:rsid w:val="00DD3FED"/>
    <w:rsid w:val="00DD4E33"/>
    <w:rsid w:val="00DE05F1"/>
    <w:rsid w:val="00DE7782"/>
    <w:rsid w:val="00DF0662"/>
    <w:rsid w:val="00DF07E0"/>
    <w:rsid w:val="00DF1797"/>
    <w:rsid w:val="00DF28D7"/>
    <w:rsid w:val="00DF397D"/>
    <w:rsid w:val="00E000A4"/>
    <w:rsid w:val="00E107C0"/>
    <w:rsid w:val="00E160F1"/>
    <w:rsid w:val="00E2268B"/>
    <w:rsid w:val="00E244B2"/>
    <w:rsid w:val="00E27533"/>
    <w:rsid w:val="00E31738"/>
    <w:rsid w:val="00E356D2"/>
    <w:rsid w:val="00E426B9"/>
    <w:rsid w:val="00E4453B"/>
    <w:rsid w:val="00E454CB"/>
    <w:rsid w:val="00E51681"/>
    <w:rsid w:val="00E561F7"/>
    <w:rsid w:val="00E5748F"/>
    <w:rsid w:val="00E5765C"/>
    <w:rsid w:val="00E6373C"/>
    <w:rsid w:val="00E63FF4"/>
    <w:rsid w:val="00E6498F"/>
    <w:rsid w:val="00E65C62"/>
    <w:rsid w:val="00E70C95"/>
    <w:rsid w:val="00E71AAB"/>
    <w:rsid w:val="00E74EBB"/>
    <w:rsid w:val="00E761C2"/>
    <w:rsid w:val="00E766BF"/>
    <w:rsid w:val="00E8191A"/>
    <w:rsid w:val="00E93436"/>
    <w:rsid w:val="00EA14FE"/>
    <w:rsid w:val="00EA15B8"/>
    <w:rsid w:val="00EA6E6E"/>
    <w:rsid w:val="00EA70B1"/>
    <w:rsid w:val="00EA7EDA"/>
    <w:rsid w:val="00EB5039"/>
    <w:rsid w:val="00EB5F83"/>
    <w:rsid w:val="00EC1558"/>
    <w:rsid w:val="00EC1E80"/>
    <w:rsid w:val="00EC410A"/>
    <w:rsid w:val="00EC7870"/>
    <w:rsid w:val="00ED56D9"/>
    <w:rsid w:val="00ED5C01"/>
    <w:rsid w:val="00ED6F8F"/>
    <w:rsid w:val="00EE290F"/>
    <w:rsid w:val="00EE55C2"/>
    <w:rsid w:val="00EE5C5D"/>
    <w:rsid w:val="00EE7B60"/>
    <w:rsid w:val="00EE7E1A"/>
    <w:rsid w:val="00EE7EF7"/>
    <w:rsid w:val="00EF1041"/>
    <w:rsid w:val="00EF3EB3"/>
    <w:rsid w:val="00EF593E"/>
    <w:rsid w:val="00F017FD"/>
    <w:rsid w:val="00F05CE5"/>
    <w:rsid w:val="00F07398"/>
    <w:rsid w:val="00F10E77"/>
    <w:rsid w:val="00F123E0"/>
    <w:rsid w:val="00F12F55"/>
    <w:rsid w:val="00F13758"/>
    <w:rsid w:val="00F158C3"/>
    <w:rsid w:val="00F21226"/>
    <w:rsid w:val="00F21BDB"/>
    <w:rsid w:val="00F25B47"/>
    <w:rsid w:val="00F26C0F"/>
    <w:rsid w:val="00F27EB2"/>
    <w:rsid w:val="00F314EC"/>
    <w:rsid w:val="00F32A6F"/>
    <w:rsid w:val="00F33453"/>
    <w:rsid w:val="00F34DA1"/>
    <w:rsid w:val="00F34E17"/>
    <w:rsid w:val="00F45605"/>
    <w:rsid w:val="00F459FB"/>
    <w:rsid w:val="00F46D67"/>
    <w:rsid w:val="00F51A09"/>
    <w:rsid w:val="00F608B7"/>
    <w:rsid w:val="00F6195A"/>
    <w:rsid w:val="00F61EFD"/>
    <w:rsid w:val="00F63F41"/>
    <w:rsid w:val="00F65FB7"/>
    <w:rsid w:val="00F66657"/>
    <w:rsid w:val="00F75452"/>
    <w:rsid w:val="00F7740D"/>
    <w:rsid w:val="00F77B0F"/>
    <w:rsid w:val="00F919DA"/>
    <w:rsid w:val="00F92C8F"/>
    <w:rsid w:val="00F95C93"/>
    <w:rsid w:val="00FA02BF"/>
    <w:rsid w:val="00FA0DFE"/>
    <w:rsid w:val="00FA2568"/>
    <w:rsid w:val="00FA3EAA"/>
    <w:rsid w:val="00FA552D"/>
    <w:rsid w:val="00FB0ADB"/>
    <w:rsid w:val="00FB0DE6"/>
    <w:rsid w:val="00FB1692"/>
    <w:rsid w:val="00FB2B3D"/>
    <w:rsid w:val="00FC0C40"/>
    <w:rsid w:val="00FC0C78"/>
    <w:rsid w:val="00FC34DA"/>
    <w:rsid w:val="00FC51C0"/>
    <w:rsid w:val="00FC665A"/>
    <w:rsid w:val="00FD0F62"/>
    <w:rsid w:val="00FD7FB4"/>
    <w:rsid w:val="00FE1D19"/>
    <w:rsid w:val="00FE3E4C"/>
    <w:rsid w:val="00FE53AC"/>
    <w:rsid w:val="00FF0DAC"/>
    <w:rsid w:val="00FF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1BF98"/>
  <w15:docId w15:val="{7F6BDC69-44B3-4743-B219-3F0B8B8D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57BD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0E4EE4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AB"/>
    <w:pPr>
      <w:keepNext/>
      <w:spacing w:before="240" w:after="60"/>
      <w:outlineLvl w:val="1"/>
    </w:pPr>
    <w:rPr>
      <w:rFonts w:ascii="Calibri Light" w:eastAsia="等线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AAB"/>
    <w:pPr>
      <w:keepNext/>
      <w:spacing w:before="240" w:after="60"/>
      <w:outlineLvl w:val="2"/>
    </w:pPr>
    <w:rPr>
      <w:rFonts w:ascii="Calibri Light" w:eastAsia="等线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1AAB"/>
    <w:pPr>
      <w:keepNext/>
      <w:spacing w:before="240" w:after="60"/>
      <w:outlineLvl w:val="3"/>
    </w:pPr>
    <w:rPr>
      <w:rFonts w:eastAsia="等线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1AAB"/>
    <w:pPr>
      <w:spacing w:before="240" w:after="60"/>
      <w:outlineLvl w:val="4"/>
    </w:pPr>
    <w:rPr>
      <w:rFonts w:eastAsia="等线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719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5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link w:val="Header"/>
    <w:uiPriority w:val="99"/>
    <w:rsid w:val="00A15DF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5D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link w:val="Footer"/>
    <w:uiPriority w:val="99"/>
    <w:rsid w:val="00A15DF9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B4E"/>
    <w:rPr>
      <w:kern w:val="0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12B4E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A10075"/>
  </w:style>
  <w:style w:type="paragraph" w:styleId="NormalWeb">
    <w:name w:val="Normal (Web)"/>
    <w:basedOn w:val="Normal"/>
    <w:uiPriority w:val="99"/>
    <w:semiHidden/>
    <w:unhideWhenUsed/>
    <w:rsid w:val="0074669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ing1Char">
    <w:name w:val="Heading 1 Char"/>
    <w:link w:val="Heading1"/>
    <w:uiPriority w:val="9"/>
    <w:rsid w:val="000E4EE4"/>
    <w:rPr>
      <w:rFonts w:ascii="宋体" w:hAnsi="宋体" w:cs="宋体"/>
      <w:b/>
      <w:bCs/>
      <w:kern w:val="36"/>
      <w:sz w:val="48"/>
      <w:szCs w:val="48"/>
    </w:rPr>
  </w:style>
  <w:style w:type="character" w:styleId="CommentReference">
    <w:name w:val="annotation reference"/>
    <w:uiPriority w:val="99"/>
    <w:semiHidden/>
    <w:unhideWhenUsed/>
    <w:rsid w:val="0039094E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94E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39094E"/>
    <w:rPr>
      <w:kern w:val="2"/>
      <w:sz w:val="21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94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9094E"/>
    <w:rPr>
      <w:b/>
      <w:bCs/>
      <w:kern w:val="2"/>
      <w:sz w:val="21"/>
      <w:szCs w:val="22"/>
    </w:rPr>
  </w:style>
  <w:style w:type="character" w:styleId="Strong">
    <w:name w:val="Strong"/>
    <w:uiPriority w:val="22"/>
    <w:qFormat/>
    <w:rsid w:val="005C0719"/>
    <w:rPr>
      <w:b/>
      <w:bCs/>
    </w:rPr>
  </w:style>
  <w:style w:type="character" w:customStyle="1" w:styleId="Heading2Char">
    <w:name w:val="Heading 2 Char"/>
    <w:link w:val="Heading2"/>
    <w:uiPriority w:val="9"/>
    <w:rsid w:val="00E71AAB"/>
    <w:rPr>
      <w:rFonts w:ascii="Calibri Light" w:eastAsia="等线 Light" w:hAnsi="Calibri Light" w:cs="Times New Roman"/>
      <w:b/>
      <w:bCs/>
      <w:i/>
      <w:iCs/>
      <w:kern w:val="2"/>
      <w:sz w:val="28"/>
      <w:szCs w:val="28"/>
    </w:rPr>
  </w:style>
  <w:style w:type="character" w:customStyle="1" w:styleId="Heading3Char">
    <w:name w:val="Heading 3 Char"/>
    <w:link w:val="Heading3"/>
    <w:uiPriority w:val="9"/>
    <w:rsid w:val="00E71AAB"/>
    <w:rPr>
      <w:rFonts w:ascii="Calibri Light" w:eastAsia="等线 Light" w:hAnsi="Calibri Light" w:cs="Times New Roman"/>
      <w:b/>
      <w:bCs/>
      <w:kern w:val="2"/>
      <w:sz w:val="26"/>
      <w:szCs w:val="26"/>
    </w:rPr>
  </w:style>
  <w:style w:type="character" w:customStyle="1" w:styleId="Heading4Char">
    <w:name w:val="Heading 4 Char"/>
    <w:link w:val="Heading4"/>
    <w:uiPriority w:val="9"/>
    <w:rsid w:val="00E71AAB"/>
    <w:rPr>
      <w:rFonts w:ascii="Calibri" w:eastAsia="等线" w:hAnsi="Calibri" w:cs="Times New Roman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rsid w:val="00E71AAB"/>
    <w:rPr>
      <w:rFonts w:ascii="Calibri" w:eastAsia="等线" w:hAnsi="Calibri" w:cs="Times New Roman"/>
      <w:b/>
      <w:bCs/>
      <w:i/>
      <w:iCs/>
      <w:kern w:val="2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10B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membrane_prote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rotease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E0E4D-42FF-4DF2-A882-291BECC6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2138</Words>
  <Characters>12188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14298</CharactersWithSpaces>
  <SharedDoc>false</SharedDoc>
  <HLinks>
    <vt:vector size="444" baseType="variant">
      <vt:variant>
        <vt:i4>4390923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4390923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4390923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4194315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4653067</vt:i4>
      </vt:variant>
      <vt:variant>
        <vt:i4>370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4390923</vt:i4>
      </vt:variant>
      <vt:variant>
        <vt:i4>364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4194315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334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4784139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328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4390923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298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4390923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4390923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4784139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256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4390923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4390923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4390923</vt:i4>
      </vt:variant>
      <vt:variant>
        <vt:i4>226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4390915</vt:i4>
      </vt:variant>
      <vt:variant>
        <vt:i4>219</vt:i4>
      </vt:variant>
      <vt:variant>
        <vt:i4>0</vt:i4>
      </vt:variant>
      <vt:variant>
        <vt:i4>5</vt:i4>
      </vt:variant>
      <vt:variant>
        <vt:lpwstr>http://www.ptglab.com/Products/SA00001-1.htm</vt:lpwstr>
      </vt:variant>
      <vt:variant>
        <vt:lpwstr/>
      </vt:variant>
      <vt:variant>
        <vt:i4>4194307</vt:i4>
      </vt:variant>
      <vt:variant>
        <vt:i4>216</vt:i4>
      </vt:variant>
      <vt:variant>
        <vt:i4>0</vt:i4>
      </vt:variant>
      <vt:variant>
        <vt:i4>5</vt:i4>
      </vt:variant>
      <vt:variant>
        <vt:lpwstr>http://www.ptglab.com/Products/SA00001-2.htm</vt:lpwstr>
      </vt:variant>
      <vt:variant>
        <vt:lpwstr/>
      </vt:variant>
      <vt:variant>
        <vt:i4>1441820</vt:i4>
      </vt:variant>
      <vt:variant>
        <vt:i4>213</vt:i4>
      </vt:variant>
      <vt:variant>
        <vt:i4>0</vt:i4>
      </vt:variant>
      <vt:variant>
        <vt:i4>5</vt:i4>
      </vt:variant>
      <vt:variant>
        <vt:lpwstr>http://www.ptglab.com/Products/GAPDH-Antibody-60004-1-Ig.htm</vt:lpwstr>
      </vt:variant>
      <vt:variant>
        <vt:lpwstr/>
      </vt:variant>
      <vt:variant>
        <vt:i4>4653067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4653067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6291564</vt:i4>
      </vt:variant>
      <vt:variant>
        <vt:i4>198</vt:i4>
      </vt:variant>
      <vt:variant>
        <vt:i4>0</vt:i4>
      </vt:variant>
      <vt:variant>
        <vt:i4>5</vt:i4>
      </vt:variant>
      <vt:variant>
        <vt:lpwstr>javascript:void(0);</vt:lpwstr>
      </vt:variant>
      <vt:variant>
        <vt:lpwstr/>
      </vt:variant>
      <vt:variant>
        <vt:i4>4194315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178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4390923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4390923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4653067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4194315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4653067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4456459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4521995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1900651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https://en.wikipedia.org/wiki/Transmembrane_protein</vt:lpwstr>
      </vt:variant>
      <vt:variant>
        <vt:lpwstr/>
      </vt:variant>
      <vt:variant>
        <vt:i4>4194315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3080317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https://en.wikipedia.org/wiki/Protease</vt:lpwstr>
      </vt:variant>
      <vt:variant>
        <vt:lpwstr/>
      </vt:variant>
      <vt:variant>
        <vt:i4>589878</vt:i4>
      </vt:variant>
      <vt:variant>
        <vt:i4>0</vt:i4>
      </vt:variant>
      <vt:variant>
        <vt:i4>0</vt:i4>
      </vt:variant>
      <vt:variant>
        <vt:i4>5</vt:i4>
      </vt:variant>
      <vt:variant>
        <vt:lpwstr>mailto:jdzhu0105@vip.163.com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Shicheng Guo</cp:lastModifiedBy>
  <cp:revision>8</cp:revision>
  <dcterms:created xsi:type="dcterms:W3CDTF">2016-07-27T09:26:00Z</dcterms:created>
  <dcterms:modified xsi:type="dcterms:W3CDTF">2016-07-28T01:04:00Z</dcterms:modified>
</cp:coreProperties>
</file>